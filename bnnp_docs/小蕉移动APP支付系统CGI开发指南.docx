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6229" w:rsidRPr="00A333B7" w:rsidRDefault="00A46229" w:rsidP="00C54681">
      <w:pPr>
        <w:pStyle w:val="a9"/>
        <w:jc w:val="left"/>
        <w:rPr>
          <w:rFonts w:ascii="Tahoma" w:hAnsi="Tahoma"/>
          <w:sz w:val="72"/>
        </w:rPr>
      </w:pPr>
      <w:bookmarkStart w:id="0" w:name="_Toc22108716"/>
      <w:bookmarkStart w:id="1" w:name="_Toc65658283"/>
      <w:bookmarkStart w:id="2" w:name="_Toc182813282"/>
    </w:p>
    <w:p w:rsidR="00A46229" w:rsidRPr="00A333B7" w:rsidRDefault="00A46229">
      <w:pPr>
        <w:pStyle w:val="a9"/>
        <w:rPr>
          <w:rFonts w:ascii="Tahoma" w:hAnsi="Tahoma"/>
          <w:sz w:val="72"/>
        </w:rPr>
      </w:pPr>
    </w:p>
    <w:p w:rsidR="00A46229" w:rsidRPr="00A333B7" w:rsidRDefault="00A46229">
      <w:pPr>
        <w:pStyle w:val="a9"/>
        <w:rPr>
          <w:rFonts w:ascii="Tahoma" w:hAnsi="Tahoma"/>
          <w:sz w:val="72"/>
        </w:rPr>
      </w:pPr>
    </w:p>
    <w:p w:rsidR="00A46229" w:rsidRPr="00A333B7" w:rsidRDefault="002C0E16">
      <w:pPr>
        <w:pStyle w:val="a9"/>
      </w:pPr>
      <w:r>
        <w:rPr>
          <w:rFonts w:ascii="Tahoma" w:hAnsi="Tahoma" w:hint="eastAsia"/>
          <w:sz w:val="72"/>
        </w:rPr>
        <w:t>小蕉</w:t>
      </w:r>
      <w:r w:rsidR="00D35A97" w:rsidRPr="00A333B7">
        <w:rPr>
          <w:rFonts w:ascii="Tahoma" w:hAnsi="Tahoma" w:hint="eastAsia"/>
          <w:sz w:val="72"/>
        </w:rPr>
        <w:t>移动支付系统</w:t>
      </w:r>
      <w:r w:rsidR="0028384A" w:rsidRPr="00A333B7">
        <w:rPr>
          <w:rFonts w:ascii="Tahoma" w:hAnsi="Tahoma"/>
          <w:sz w:val="72"/>
        </w:rPr>
        <w:t>V</w:t>
      </w:r>
      <w:r w:rsidR="004E4FCE" w:rsidRPr="00A333B7">
        <w:rPr>
          <w:rFonts w:ascii="Tahoma" w:hAnsi="Tahoma"/>
          <w:sz w:val="72"/>
        </w:rPr>
        <w:t>1</w:t>
      </w:r>
      <w:r w:rsidR="00D35A97" w:rsidRPr="00A333B7">
        <w:rPr>
          <w:rFonts w:ascii="Tahoma" w:hAnsi="Tahoma"/>
          <w:sz w:val="72"/>
        </w:rPr>
        <w:t>.0</w:t>
      </w:r>
      <w:r w:rsidR="00D35A97" w:rsidRPr="00A333B7">
        <w:rPr>
          <w:rFonts w:ascii="Tahoma" w:hAnsi="Tahoma" w:hint="eastAsia"/>
          <w:sz w:val="72"/>
        </w:rPr>
        <w:t>开发指南</w:t>
      </w:r>
    </w:p>
    <w:p w:rsidR="00A46229" w:rsidRPr="00A333B7" w:rsidRDefault="00A46229">
      <w:pPr>
        <w:pStyle w:val="a9"/>
      </w:pPr>
    </w:p>
    <w:p w:rsidR="00A46229" w:rsidRPr="00A333B7" w:rsidRDefault="00A46229">
      <w:pPr>
        <w:pStyle w:val="a9"/>
      </w:pPr>
    </w:p>
    <w:p w:rsidR="0049743D" w:rsidRPr="00A333B7" w:rsidRDefault="0049743D">
      <w:pPr>
        <w:pStyle w:val="11"/>
        <w:rPr>
          <w:color w:val="auto"/>
        </w:rPr>
      </w:pPr>
    </w:p>
    <w:p w:rsidR="0049743D" w:rsidRPr="00A333B7" w:rsidRDefault="0049743D">
      <w:pPr>
        <w:pStyle w:val="11"/>
        <w:rPr>
          <w:color w:val="auto"/>
        </w:rPr>
      </w:pPr>
    </w:p>
    <w:p w:rsidR="0049743D" w:rsidRPr="00A333B7" w:rsidRDefault="0049743D">
      <w:pPr>
        <w:pStyle w:val="11"/>
        <w:rPr>
          <w:color w:val="auto"/>
        </w:rPr>
      </w:pPr>
    </w:p>
    <w:p w:rsidR="0049743D" w:rsidRPr="00A333B7" w:rsidRDefault="0049743D">
      <w:pPr>
        <w:pStyle w:val="11"/>
        <w:rPr>
          <w:color w:val="auto"/>
        </w:rPr>
      </w:pPr>
    </w:p>
    <w:p w:rsidR="0049743D" w:rsidRPr="00A333B7" w:rsidRDefault="0049743D">
      <w:pPr>
        <w:pStyle w:val="11"/>
        <w:rPr>
          <w:color w:val="auto"/>
        </w:rPr>
      </w:pPr>
    </w:p>
    <w:p w:rsidR="0049743D" w:rsidRPr="00A333B7" w:rsidRDefault="00F52B84">
      <w:pPr>
        <w:pStyle w:val="11"/>
        <w:rPr>
          <w:color w:val="auto"/>
        </w:rPr>
      </w:pPr>
      <w:r w:rsidRPr="00A333B7">
        <w:rPr>
          <w:color w:val="auto"/>
        </w:rPr>
        <w:t>2014.12</w:t>
      </w:r>
    </w:p>
    <w:p w:rsidR="0049743D" w:rsidRPr="00A333B7" w:rsidRDefault="00737C78" w:rsidP="0049743D">
      <w:pPr>
        <w:jc w:val="center"/>
        <w:rPr>
          <w:rFonts w:ascii="Tahoma" w:hAnsi="Tahoma"/>
          <w:w w:val="150"/>
          <w:sz w:val="32"/>
        </w:rPr>
      </w:pPr>
      <w:r>
        <w:rPr>
          <w:rFonts w:hint="eastAsia"/>
        </w:rPr>
        <w:t>深圳市</w:t>
      </w:r>
      <w:r w:rsidR="002C0E16">
        <w:rPr>
          <w:rFonts w:hint="eastAsia"/>
        </w:rPr>
        <w:t>小蕉</w:t>
      </w:r>
      <w:r w:rsidR="0049743D" w:rsidRPr="00A333B7">
        <w:rPr>
          <w:rFonts w:hint="eastAsia"/>
        </w:rPr>
        <w:t>支付科技有限公司</w:t>
      </w:r>
    </w:p>
    <w:p w:rsidR="00A46229" w:rsidRPr="00A333B7" w:rsidRDefault="00A46229">
      <w:pPr>
        <w:pStyle w:val="11"/>
        <w:rPr>
          <w:color w:val="auto"/>
        </w:rPr>
      </w:pPr>
      <w:r w:rsidRPr="00A333B7">
        <w:rPr>
          <w:color w:val="auto"/>
        </w:rPr>
        <w:br w:type="page"/>
      </w:r>
    </w:p>
    <w:p w:rsidR="004B7203" w:rsidRPr="00A333B7" w:rsidRDefault="004B7203" w:rsidP="004B7203"/>
    <w:p w:rsidR="004B7203" w:rsidRPr="00A333B7" w:rsidRDefault="004B7203" w:rsidP="00EE3174">
      <w:pPr>
        <w:pStyle w:val="af3"/>
      </w:pPr>
      <w:bookmarkStart w:id="3" w:name="_Toc146599139"/>
      <w:bookmarkStart w:id="4" w:name="_Toc493791873"/>
      <w:r w:rsidRPr="00A333B7">
        <w:rPr>
          <w:rFonts w:hint="eastAsia"/>
        </w:rPr>
        <w:t>修订记录</w:t>
      </w:r>
      <w:bookmarkEnd w:id="3"/>
      <w:bookmarkEnd w:id="4"/>
    </w:p>
    <w:tbl>
      <w:tblPr>
        <w:tblW w:w="8744" w:type="dxa"/>
        <w:tblLayout w:type="fixed"/>
        <w:tblLook w:val="0000"/>
      </w:tblPr>
      <w:tblGrid>
        <w:gridCol w:w="1446"/>
        <w:gridCol w:w="1030"/>
        <w:gridCol w:w="4118"/>
        <w:gridCol w:w="1189"/>
        <w:gridCol w:w="961"/>
      </w:tblGrid>
      <w:tr w:rsidR="00EA498C" w:rsidRPr="00A333B7" w:rsidTr="009E502C">
        <w:trPr>
          <w:trHeight w:val="342"/>
        </w:trPr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498C" w:rsidRPr="00A333B7" w:rsidRDefault="00EA498C" w:rsidP="00D92014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A333B7">
              <w:rPr>
                <w:rFonts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A498C" w:rsidRPr="00A333B7" w:rsidRDefault="00EA498C" w:rsidP="00D92014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A333B7">
              <w:rPr>
                <w:rFonts w:hint="eastAsia"/>
                <w:b/>
                <w:kern w:val="0"/>
                <w:sz w:val="24"/>
              </w:rPr>
              <w:t>版本</w:t>
            </w:r>
          </w:p>
        </w:tc>
        <w:tc>
          <w:tcPr>
            <w:tcW w:w="4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A498C" w:rsidRPr="00A333B7" w:rsidRDefault="00EA498C" w:rsidP="00D92014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A333B7">
              <w:rPr>
                <w:rFonts w:hint="eastAsia"/>
                <w:b/>
                <w:kern w:val="0"/>
                <w:sz w:val="24"/>
              </w:rPr>
              <w:t>修改描述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A498C" w:rsidRPr="00A333B7" w:rsidRDefault="00EA498C" w:rsidP="00D92014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A333B7">
              <w:rPr>
                <w:rFonts w:hint="eastAsia"/>
                <w:b/>
                <w:kern w:val="0"/>
                <w:sz w:val="24"/>
              </w:rPr>
              <w:t>作者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A498C" w:rsidRPr="00A333B7" w:rsidRDefault="00EA498C" w:rsidP="00D92014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A333B7">
              <w:rPr>
                <w:rFonts w:hint="eastAsia"/>
                <w:b/>
                <w:kern w:val="0"/>
                <w:sz w:val="24"/>
              </w:rPr>
              <w:t>审核</w:t>
            </w:r>
          </w:p>
        </w:tc>
      </w:tr>
      <w:tr w:rsidR="00E93D25" w:rsidRPr="00A333B7" w:rsidTr="009E502C">
        <w:trPr>
          <w:trHeight w:val="34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5" w:rsidRPr="00A333B7" w:rsidRDefault="00E93D25" w:rsidP="00E93D25">
            <w:pPr>
              <w:widowControl/>
              <w:rPr>
                <w:kern w:val="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5" w:rsidRPr="00A333B7" w:rsidRDefault="00E93D25" w:rsidP="00E93D25">
            <w:pPr>
              <w:widowControl/>
              <w:rPr>
                <w:kern w:val="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5" w:rsidRPr="00A333B7" w:rsidRDefault="00E93D25" w:rsidP="00E93D25">
            <w:pPr>
              <w:widowControl/>
              <w:rPr>
                <w:kern w:val="0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5" w:rsidRPr="00A333B7" w:rsidRDefault="00E93D25" w:rsidP="00E93D25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5" w:rsidRPr="00A333B7" w:rsidRDefault="00E93D25" w:rsidP="00E93D25">
            <w:pPr>
              <w:widowControl/>
              <w:rPr>
                <w:kern w:val="0"/>
              </w:rPr>
            </w:pPr>
          </w:p>
        </w:tc>
      </w:tr>
      <w:tr w:rsidR="005D1D21" w:rsidRPr="00A333B7" w:rsidTr="009E502C">
        <w:trPr>
          <w:trHeight w:val="34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D21" w:rsidRPr="00A333B7" w:rsidRDefault="005D1D21" w:rsidP="00E93D25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2017-10-23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D21" w:rsidRPr="00A333B7" w:rsidRDefault="005D1D21" w:rsidP="00E93D25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V1.2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D21" w:rsidRPr="00A333B7" w:rsidRDefault="005D1D21" w:rsidP="00E93D25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用户登录接口增加sms_code入参说明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D21" w:rsidRPr="005D1D21" w:rsidRDefault="005D1D21" w:rsidP="00E93D25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胡燕清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D21" w:rsidRPr="00A333B7" w:rsidRDefault="005D1D21" w:rsidP="00E93D25">
            <w:pPr>
              <w:widowControl/>
              <w:rPr>
                <w:kern w:val="0"/>
              </w:rPr>
            </w:pPr>
          </w:p>
        </w:tc>
      </w:tr>
      <w:tr w:rsidR="001E1385" w:rsidRPr="00A333B7" w:rsidTr="009E502C">
        <w:trPr>
          <w:trHeight w:val="34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385" w:rsidRPr="00A333B7" w:rsidRDefault="001E1385" w:rsidP="00E93D25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2017-10-18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385" w:rsidRPr="00A333B7" w:rsidRDefault="001E1385" w:rsidP="00E93D25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V1.1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385" w:rsidRPr="00A333B7" w:rsidRDefault="001E1385" w:rsidP="009576B7">
            <w:pPr>
              <w:widowControl/>
              <w:rPr>
                <w:kern w:val="0"/>
              </w:rPr>
            </w:pPr>
            <w:r>
              <w:rPr>
                <w:rFonts w:hint="eastAsia"/>
                <w:kern w:val="0"/>
              </w:rPr>
              <w:t>修改6.1短信验证码下发</w:t>
            </w:r>
            <w:r w:rsidR="009576B7">
              <w:rPr>
                <w:rFonts w:hint="eastAsia"/>
                <w:kern w:val="0"/>
              </w:rPr>
              <w:t>（调整</w:t>
            </w:r>
            <w:r w:rsidR="009576B7" w:rsidRPr="00A333B7">
              <w:t>sms_type</w:t>
            </w:r>
            <w:r w:rsidR="009576B7">
              <w:rPr>
                <w:rFonts w:hint="eastAsia"/>
              </w:rPr>
              <w:t>字段</w:t>
            </w:r>
            <w:r w:rsidR="009576B7">
              <w:rPr>
                <w:rFonts w:hint="eastAsia"/>
                <w:kern w:val="0"/>
              </w:rPr>
              <w:t>）</w:t>
            </w:r>
            <w:r>
              <w:rPr>
                <w:rFonts w:hint="eastAsia"/>
                <w:kern w:val="0"/>
              </w:rPr>
              <w:t>及6.4</w:t>
            </w:r>
            <w:r w:rsidR="009576B7">
              <w:rPr>
                <w:rFonts w:hint="eastAsia"/>
                <w:kern w:val="0"/>
              </w:rPr>
              <w:t>用户登录</w:t>
            </w:r>
            <w:r>
              <w:rPr>
                <w:rFonts w:hint="eastAsia"/>
                <w:kern w:val="0"/>
              </w:rPr>
              <w:t>接口</w:t>
            </w:r>
            <w:r w:rsidR="009576B7">
              <w:rPr>
                <w:rFonts w:hint="eastAsia"/>
                <w:kern w:val="0"/>
              </w:rPr>
              <w:t>（增加</w:t>
            </w:r>
            <w:r w:rsidR="009576B7" w:rsidRPr="00A333B7">
              <w:t>serial_no</w:t>
            </w:r>
            <w:r w:rsidR="009576B7">
              <w:rPr>
                <w:rFonts w:hint="eastAsia"/>
              </w:rPr>
              <w:t>入参，调整often</w:t>
            </w:r>
            <w:r w:rsidR="009576B7">
              <w:t>_flag</w:t>
            </w:r>
            <w:r w:rsidR="009576B7">
              <w:rPr>
                <w:rFonts w:hint="eastAsia"/>
              </w:rPr>
              <w:t>入参</w:t>
            </w:r>
            <w:r w:rsidR="009576B7">
              <w:rPr>
                <w:rFonts w:hint="eastAsia"/>
                <w:kern w:val="0"/>
              </w:rPr>
              <w:t>）</w:t>
            </w:r>
            <w:r>
              <w:rPr>
                <w:rFonts w:hint="eastAsia"/>
                <w:kern w:val="0"/>
              </w:rPr>
              <w:t>，支持手机验证码登录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385" w:rsidRPr="00A333B7" w:rsidRDefault="009576B7" w:rsidP="00E93D25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胡燕清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385" w:rsidRPr="00A333B7" w:rsidRDefault="001E1385" w:rsidP="00E93D25">
            <w:pPr>
              <w:widowControl/>
              <w:rPr>
                <w:kern w:val="0"/>
              </w:rPr>
            </w:pPr>
          </w:p>
        </w:tc>
      </w:tr>
      <w:tr w:rsidR="00F856BA" w:rsidRPr="00A333B7" w:rsidTr="009E502C">
        <w:trPr>
          <w:trHeight w:val="34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6BA" w:rsidRPr="00A333B7" w:rsidRDefault="00F856BA" w:rsidP="00F856BA">
            <w:pPr>
              <w:widowControl/>
              <w:rPr>
                <w:kern w:val="0"/>
              </w:rPr>
            </w:pPr>
            <w:r w:rsidRPr="00A333B7">
              <w:rPr>
                <w:kern w:val="0"/>
              </w:rPr>
              <w:t>201</w:t>
            </w:r>
            <w:r>
              <w:rPr>
                <w:kern w:val="0"/>
              </w:rPr>
              <w:t>7</w:t>
            </w:r>
            <w:r w:rsidRPr="00A333B7">
              <w:rPr>
                <w:kern w:val="0"/>
              </w:rPr>
              <w:t>-</w:t>
            </w:r>
            <w:r>
              <w:rPr>
                <w:kern w:val="0"/>
              </w:rPr>
              <w:t>09</w:t>
            </w:r>
            <w:r w:rsidRPr="00A333B7">
              <w:rPr>
                <w:kern w:val="0"/>
              </w:rPr>
              <w:t>-</w:t>
            </w:r>
            <w:r>
              <w:rPr>
                <w:kern w:val="0"/>
              </w:rPr>
              <w:t>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6BA" w:rsidRPr="00A333B7" w:rsidRDefault="00F856BA" w:rsidP="00F856BA">
            <w:pPr>
              <w:widowControl/>
              <w:rPr>
                <w:kern w:val="0"/>
              </w:rPr>
            </w:pPr>
            <w:r w:rsidRPr="00A333B7">
              <w:rPr>
                <w:kern w:val="0"/>
              </w:rPr>
              <w:t>V1.0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6BA" w:rsidRPr="00A333B7" w:rsidRDefault="00F856BA" w:rsidP="00F856BA">
            <w:pPr>
              <w:widowControl/>
              <w:rPr>
                <w:kern w:val="0"/>
              </w:rPr>
            </w:pPr>
            <w:r w:rsidRPr="00A333B7">
              <w:rPr>
                <w:rFonts w:hint="eastAsia"/>
                <w:kern w:val="0"/>
              </w:rPr>
              <w:t>初稿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6BA" w:rsidRPr="00A333B7" w:rsidRDefault="00F856BA" w:rsidP="00F856BA">
            <w:pPr>
              <w:widowControl/>
              <w:jc w:val="center"/>
              <w:rPr>
                <w:kern w:val="0"/>
              </w:rPr>
            </w:pPr>
            <w:r w:rsidRPr="00A333B7">
              <w:rPr>
                <w:rFonts w:hint="eastAsia"/>
                <w:kern w:val="0"/>
              </w:rPr>
              <w:t>胡燕</w:t>
            </w:r>
            <w:r w:rsidRPr="00A333B7">
              <w:rPr>
                <w:kern w:val="0"/>
              </w:rPr>
              <w:t>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6BA" w:rsidRPr="00A333B7" w:rsidRDefault="00F856BA" w:rsidP="00F856BA">
            <w:pPr>
              <w:widowControl/>
              <w:rPr>
                <w:kern w:val="0"/>
              </w:rPr>
            </w:pPr>
          </w:p>
        </w:tc>
      </w:tr>
    </w:tbl>
    <w:p w:rsidR="004B7203" w:rsidRPr="00A333B7" w:rsidRDefault="004B7203" w:rsidP="004B7203"/>
    <w:p w:rsidR="00A85977" w:rsidRDefault="00A85977" w:rsidP="008A1C9B">
      <w:pPr>
        <w:widowControl/>
        <w:spacing w:line="240" w:lineRule="auto"/>
        <w:jc w:val="left"/>
      </w:pPr>
    </w:p>
    <w:p w:rsidR="00A85977" w:rsidRDefault="00A85977" w:rsidP="008A1C9B">
      <w:pPr>
        <w:widowControl/>
        <w:spacing w:line="240" w:lineRule="auto"/>
        <w:jc w:val="left"/>
      </w:pPr>
    </w:p>
    <w:p w:rsidR="00A85977" w:rsidRDefault="00A85977" w:rsidP="008A1C9B">
      <w:pPr>
        <w:widowControl/>
        <w:spacing w:line="240" w:lineRule="auto"/>
        <w:jc w:val="left"/>
      </w:pPr>
    </w:p>
    <w:p w:rsidR="00A85977" w:rsidRDefault="00A85977" w:rsidP="008A1C9B">
      <w:pPr>
        <w:widowControl/>
        <w:spacing w:line="240" w:lineRule="auto"/>
        <w:jc w:val="left"/>
      </w:pPr>
    </w:p>
    <w:p w:rsidR="00A85977" w:rsidRDefault="00A85977" w:rsidP="008A1C9B">
      <w:pPr>
        <w:widowControl/>
        <w:spacing w:line="240" w:lineRule="auto"/>
        <w:jc w:val="left"/>
      </w:pPr>
    </w:p>
    <w:p w:rsidR="00A85977" w:rsidRDefault="00A85977" w:rsidP="008A1C9B">
      <w:pPr>
        <w:widowControl/>
        <w:spacing w:line="240" w:lineRule="auto"/>
        <w:jc w:val="left"/>
      </w:pPr>
    </w:p>
    <w:p w:rsidR="00A46229" w:rsidRPr="00A333B7" w:rsidRDefault="00A46229">
      <w:pPr>
        <w:pStyle w:val="11"/>
        <w:rPr>
          <w:color w:val="auto"/>
        </w:rPr>
      </w:pPr>
      <w:r w:rsidRPr="00A333B7">
        <w:rPr>
          <w:rFonts w:hint="eastAsia"/>
          <w:color w:val="auto"/>
        </w:rPr>
        <w:t>目录</w:t>
      </w:r>
    </w:p>
    <w:p w:rsidR="00CF60FD" w:rsidRDefault="00651382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 w:rsidRPr="00651382">
        <w:rPr>
          <w:color w:val="auto"/>
        </w:rPr>
        <w:fldChar w:fldCharType="begin"/>
      </w:r>
      <w:r w:rsidR="00A46229" w:rsidRPr="00A333B7">
        <w:rPr>
          <w:color w:val="auto"/>
        </w:rPr>
        <w:instrText xml:space="preserve"> TOC \o "1-3" \u </w:instrText>
      </w:r>
      <w:r w:rsidRPr="00651382">
        <w:rPr>
          <w:color w:val="auto"/>
        </w:rPr>
        <w:fldChar w:fldCharType="separate"/>
      </w:r>
      <w:r w:rsidR="00CF60FD">
        <w:rPr>
          <w:noProof/>
        </w:rPr>
        <w:t>修订记录</w:t>
      </w:r>
      <w:r w:rsidR="00CF60FD">
        <w:rPr>
          <w:noProof/>
        </w:rPr>
        <w:tab/>
      </w:r>
      <w:r>
        <w:rPr>
          <w:noProof/>
        </w:rPr>
        <w:fldChar w:fldCharType="begin"/>
      </w:r>
      <w:r w:rsidR="00CF60FD">
        <w:rPr>
          <w:noProof/>
        </w:rPr>
        <w:instrText xml:space="preserve"> PAGEREF _Toc493791873 \h </w:instrText>
      </w:r>
      <w:r>
        <w:rPr>
          <w:noProof/>
        </w:rPr>
      </w:r>
      <w:r>
        <w:rPr>
          <w:noProof/>
        </w:rPr>
        <w:fldChar w:fldCharType="separate"/>
      </w:r>
      <w:r w:rsidR="00CF60FD">
        <w:rPr>
          <w:noProof/>
        </w:rPr>
        <w:t>2</w:t>
      </w:r>
      <w:r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引言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文档概述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阅读对象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业务术语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方案概述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行业背景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接口介绍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业务实现流程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页面跳转交互模式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后台系统调用交互模式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后台通知交互模式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数据格式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GET或POST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XML数据格式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交易单位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时间格式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数字签名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签名原始串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签名算法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MD5签名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短信验证码下发接口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_Toc493791899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用户注册预验证接口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用户注册接口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用户登录接口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实名查询接口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实名认证校验接口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证件号校验接口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短信验证码校验接口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重置登录密码接口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168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重置支付密码接口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修改登录密码接口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修改支付密码接口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账户信息查询接口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用户账户信息查询接口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79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_Toc493791999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安全退出接口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支付密码验证接口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银行卡bin信息查询接口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89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银行卡绑定申请接口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银行卡绑定确认接口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6.20.4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绑定提现银行卡接口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绑定银行卡删除接口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用户银行卡信息查询接口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查询限额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6.24.6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创建充值单接口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内部转账申请接口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内部转账确认接口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提现申请接口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提现确认接口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6.29.1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129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支付登录接口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_Toc493792099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lang w:val="zh-CN"/>
        </w:rPr>
        <w:t>数字证书的黑白名单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lang w:val="zh-CN"/>
        </w:rPr>
        <w:t>1-黑 2-白 0-非黑非白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余额确认支付接口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快捷(签约)支付申请接口（渠道接口）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139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短信验证码重发申请接口（渠道接口）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6.33.1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快捷支付(充值)确认接口（渠道接口）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银行卡解约接口（渠道接口）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149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充值单详情查询接口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支付单详情查询接口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6.37.3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内部转账单详情查询接口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提现单详情查询接口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退款单详情查询接口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交易记录查询接口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6.41.5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支付记录查询接口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179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提现记录查询接口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_Toc493792199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退款记录查询接口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6.46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充值记录查询接口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199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检测更新接口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服务费查询接口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订单关闭接口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订单删除接口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6.50.2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会话有效时长查询接口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查询银行列表接口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转账(付款)到银行卡申请接口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转账(付款)到银行卡确认接口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6.54.4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转账(付款)到银行卡历史记录查询接口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229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转账到银行卡订单删除接口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转账到银行卡订单关闭接口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转账(付款)到银行卡历史收款人查询接口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_Toc493792299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6.58.6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快捷绑卡申请接口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239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快捷绑卡确认接口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快捷支付(充值)申请接口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249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快捷支付(充值)确认接口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快捷短信验证码重发接口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6.63.1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快捷银行卡解约接口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反馈信息提交接口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  <w:color w:val="FF0000"/>
        </w:rPr>
        <w:t>6.66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  <w:color w:val="FF0000"/>
        </w:rPr>
        <w:t>二维码收付款订单生成接口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  <w:color w:val="FF0000"/>
        </w:rPr>
        <w:t>6.67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  <w:color w:val="FF0000"/>
        </w:rPr>
        <w:t>二维码收付款确认接口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6.67.3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二维码信息生成接口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二维码信息查询接口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内部转账历史收款人查询接口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获取广告图片接口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279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6.71.5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二维码被扫信息保存接口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_Toc493792399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消费贷订单查询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用户信用额度查询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289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用户信贷申请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6.76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账单查询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账单明细查询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299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消费贷还款申请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消费贷还款确认回调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还款记录查询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6.80.2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用户登录态校验接口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停车卡饭卡充值申请接口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停车卡饭卡充值查询接口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noProof/>
          <w:color w:val="000000" w:themeColor="text1"/>
        </w:rPr>
        <w:t>6.83.2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noProof/>
          <w:color w:val="000000" w:themeColor="text1"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安全保护问题查询接口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319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6.85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安全保护问题校验接口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银行卡号校验接口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创建话费充值订单接口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_Toc493792499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话费充值接口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329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话费充值号码信息查询接口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6.89.2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6.89.6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饭卡充值接口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饭卡充值状态查询接口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336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话费充值状态查询接口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338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_Toc493792534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鉴权过滤列表CGI查询接口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快捷支付时绑卡信息查询接口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6.94.1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崩溃信息提交接口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乐语天下分期-个人信息提交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348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乐语天下分期-银行卡信息提交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乐语天下分期-职业信息提交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6.98.3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359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乐语天下分期-联系人信息提交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6.99.6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乐语天下分期-用户注册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 w:rsidRPr="00847781">
        <w:rPr>
          <w:strike/>
          <w:noProof/>
        </w:rPr>
        <w:t>6.100.6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47781">
        <w:rPr>
          <w:strike/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乐语天下分期-个人信息查询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乐语天下分期-银行卡信息查询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369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_Toc493792699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6.102.5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乐语天下分期-职业信息查询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乐语天下分期-联系人信息查询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379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乐语天下分期-开通及分期查询接口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错误返回列表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乐语天下分期-文件上传接口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6.107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乐语天下分期-分期申请接口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乐语天下分期-账单列表查询接口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_Toc493792739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389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乐语天下分期-账单详情查询接口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_Toc493792749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6.109.6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乐语天下分期-账单验证接口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6.110.6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_Toc493792759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乐语天下分期-短信发送接口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399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乐语天下分期-H5检查用户登录接口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_Toc493792769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401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乐语天下分期-H5用户合同内容查询接口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_Toc493792779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403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省市区查询接口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处理逻辑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错误码列表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文件上传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_Toc493792789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407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6.115.4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408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证件照片上传确认接口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409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410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注销接口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_Toc493792799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天天涨薪电子账户注册接口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415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天天涨薪电子账户余额查询接口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6.119.1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_Toc493792809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6.119.2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6.119.3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416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6.119.4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417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天天涨薪电子账户明细查询接口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6.120.1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6.120.2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6.120.3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418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6.120.4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419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天天涨薪电子账户资金转入接口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_Toc493792819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420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421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6.121.4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422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天天涨薪电子账户资金转出接口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422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423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_Toc493792827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424</w:t>
      </w:r>
      <w:r w:rsidR="00651382">
        <w:rPr>
          <w:noProof/>
        </w:rPr>
        <w:fldChar w:fldCharType="end"/>
      </w:r>
    </w:p>
    <w:p w:rsidR="00CF60FD" w:rsidRDefault="00CF60FD">
      <w:pPr>
        <w:pStyle w:val="20"/>
        <w:tabs>
          <w:tab w:val="left" w:pos="126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天天涨薪借记卡鉴权查询接口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_Toc493792828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业务功能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_Toc493792829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交互模式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_Toc493792830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424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请求参数列表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_Toc493792831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425</w:t>
      </w:r>
      <w:r w:rsidR="00651382">
        <w:rPr>
          <w:noProof/>
        </w:rPr>
        <w:fldChar w:fldCharType="end"/>
      </w:r>
    </w:p>
    <w:p w:rsidR="00CF60FD" w:rsidRDefault="00CF60FD">
      <w:pPr>
        <w:pStyle w:val="30"/>
        <w:tabs>
          <w:tab w:val="left" w:pos="2100"/>
          <w:tab w:val="right" w:leader="dot" w:pos="105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6.123.4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应答参数列表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_Toc493792832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426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公共错误码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_Toc493792833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426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实例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_Toc493792834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427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风控策略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_Toc493792835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427</w:t>
      </w:r>
      <w:r w:rsidR="00651382">
        <w:rPr>
          <w:noProof/>
        </w:rPr>
        <w:fldChar w:fldCharType="end"/>
      </w:r>
    </w:p>
    <w:p w:rsidR="00CF60FD" w:rsidRDefault="00CF60FD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tab/>
      </w:r>
      <w:r>
        <w:rPr>
          <w:noProof/>
        </w:rPr>
        <w:t>注意事项</w:t>
      </w:r>
      <w:r>
        <w:rPr>
          <w:noProof/>
        </w:rPr>
        <w:tab/>
      </w:r>
      <w:r w:rsidR="00651382">
        <w:rPr>
          <w:noProof/>
        </w:rPr>
        <w:fldChar w:fldCharType="begin"/>
      </w:r>
      <w:r>
        <w:rPr>
          <w:noProof/>
        </w:rPr>
        <w:instrText xml:space="preserve"> PAGEREF _Toc493792836 \h </w:instrText>
      </w:r>
      <w:r w:rsidR="00651382">
        <w:rPr>
          <w:noProof/>
        </w:rPr>
      </w:r>
      <w:r w:rsidR="00651382">
        <w:rPr>
          <w:noProof/>
        </w:rPr>
        <w:fldChar w:fldCharType="separate"/>
      </w:r>
      <w:r>
        <w:rPr>
          <w:noProof/>
        </w:rPr>
        <w:t>428</w:t>
      </w:r>
      <w:r w:rsidR="00651382">
        <w:rPr>
          <w:noProof/>
        </w:rPr>
        <w:fldChar w:fldCharType="end"/>
      </w:r>
    </w:p>
    <w:p w:rsidR="00B64F84" w:rsidRPr="00A333B7" w:rsidRDefault="00651382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r w:rsidRPr="00AC4380">
        <w:rPr>
          <w:rFonts w:ascii="黑体" w:hAnsi="Tahoma"/>
        </w:rPr>
        <w:lastRenderedPageBreak/>
        <w:fldChar w:fldCharType="end"/>
      </w:r>
      <w:bookmarkStart w:id="5" w:name="_Toc493791874"/>
      <w:bookmarkEnd w:id="0"/>
      <w:bookmarkEnd w:id="1"/>
      <w:bookmarkEnd w:id="2"/>
      <w:r w:rsidR="00A46229" w:rsidRPr="00A333B7">
        <w:rPr>
          <w:rFonts w:hint="eastAsia"/>
        </w:rPr>
        <w:t>引言</w:t>
      </w:r>
      <w:bookmarkEnd w:id="5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6" w:name="_Toc493791875"/>
      <w:r w:rsidRPr="00A333B7">
        <w:rPr>
          <w:rFonts w:hint="eastAsia"/>
        </w:rPr>
        <w:t>文档概述</w:t>
      </w:r>
      <w:bookmarkEnd w:id="6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7" w:name="_Toc493791876"/>
      <w:r w:rsidRPr="00A333B7">
        <w:rPr>
          <w:rFonts w:hint="eastAsia"/>
        </w:rPr>
        <w:t>阅读对象</w:t>
      </w:r>
      <w:bookmarkEnd w:id="7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8" w:name="_Toc493791877"/>
      <w:r w:rsidRPr="00A333B7">
        <w:rPr>
          <w:rFonts w:hint="eastAsia"/>
        </w:rPr>
        <w:t>业务术语</w:t>
      </w:r>
      <w:bookmarkEnd w:id="8"/>
    </w:p>
    <w:p w:rsidR="00A46229" w:rsidRPr="00A333B7" w:rsidRDefault="00A46229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bookmarkStart w:id="9" w:name="_Toc493791878"/>
      <w:r w:rsidRPr="00A333B7">
        <w:rPr>
          <w:rFonts w:hint="eastAsia"/>
        </w:rPr>
        <w:t>方案概述</w:t>
      </w:r>
      <w:bookmarkEnd w:id="9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0" w:name="_Toc493791879"/>
      <w:r w:rsidRPr="00A333B7">
        <w:rPr>
          <w:rFonts w:hint="eastAsia"/>
        </w:rPr>
        <w:t>行业背景</w:t>
      </w:r>
      <w:bookmarkEnd w:id="10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1" w:name="_Toc493791880"/>
      <w:r w:rsidRPr="00A333B7">
        <w:rPr>
          <w:rFonts w:hint="eastAsia"/>
        </w:rPr>
        <w:t>接口介绍</w:t>
      </w:r>
      <w:bookmarkEnd w:id="11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2" w:name="_Toc493791881"/>
      <w:r w:rsidRPr="00A333B7">
        <w:rPr>
          <w:rFonts w:hint="eastAsia"/>
        </w:rPr>
        <w:t>业务实现流程</w:t>
      </w:r>
      <w:bookmarkEnd w:id="12"/>
    </w:p>
    <w:p w:rsidR="00A46229" w:rsidRPr="00A333B7" w:rsidRDefault="00A46229">
      <w:pPr>
        <w:ind w:firstLineChars="200" w:firstLine="420"/>
        <w:jc w:val="center"/>
      </w:pPr>
    </w:p>
    <w:p w:rsidR="00A46229" w:rsidRPr="00A333B7" w:rsidRDefault="00A46229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bookmarkStart w:id="13" w:name="_Toc493791882"/>
      <w:r w:rsidRPr="00A333B7">
        <w:rPr>
          <w:rFonts w:hint="eastAsia"/>
        </w:rPr>
        <w:t>交互模式</w:t>
      </w:r>
      <w:bookmarkEnd w:id="13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4" w:name="_Toc493791883"/>
      <w:r w:rsidRPr="00A333B7">
        <w:rPr>
          <w:rFonts w:hint="eastAsia"/>
        </w:rPr>
        <w:t>页面跳转交互模式</w:t>
      </w:r>
      <w:bookmarkEnd w:id="14"/>
    </w:p>
    <w:p w:rsidR="00A46229" w:rsidRPr="00A333B7" w:rsidRDefault="00A46229">
      <w:pPr>
        <w:ind w:firstLineChars="200" w:firstLine="420"/>
        <w:jc w:val="center"/>
      </w:pPr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5" w:name="_Toc493791884"/>
      <w:r w:rsidRPr="00A333B7">
        <w:rPr>
          <w:rFonts w:hint="eastAsia"/>
        </w:rPr>
        <w:t>后台系统调用交互模式</w:t>
      </w:r>
      <w:bookmarkEnd w:id="15"/>
    </w:p>
    <w:p w:rsidR="00A46229" w:rsidRPr="00A333B7" w:rsidRDefault="00A46229">
      <w:pPr>
        <w:ind w:firstLineChars="200" w:firstLine="420"/>
        <w:jc w:val="center"/>
      </w:pPr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6" w:name="_Toc493791885"/>
      <w:r w:rsidRPr="00A333B7">
        <w:rPr>
          <w:rFonts w:hint="eastAsia"/>
        </w:rPr>
        <w:t>后台通知交互模式</w:t>
      </w:r>
      <w:bookmarkEnd w:id="16"/>
    </w:p>
    <w:p w:rsidR="00A46229" w:rsidRPr="00A333B7" w:rsidRDefault="00A46229">
      <w:pPr>
        <w:ind w:firstLineChars="200" w:firstLine="420"/>
        <w:jc w:val="center"/>
      </w:pPr>
    </w:p>
    <w:p w:rsidR="00A46229" w:rsidRPr="00A333B7" w:rsidRDefault="00A46229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bookmarkStart w:id="17" w:name="_Toc493791886"/>
      <w:r w:rsidRPr="00A333B7">
        <w:rPr>
          <w:rFonts w:hint="eastAsia"/>
        </w:rPr>
        <w:lastRenderedPageBreak/>
        <w:t>数据格式</w:t>
      </w:r>
      <w:bookmarkEnd w:id="17"/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8" w:name="_Toc493791887"/>
      <w:r w:rsidRPr="00A333B7">
        <w:t>GET</w:t>
      </w:r>
      <w:r w:rsidRPr="00A333B7">
        <w:rPr>
          <w:rFonts w:hint="eastAsia"/>
        </w:rPr>
        <w:t>或</w:t>
      </w:r>
      <w:r w:rsidRPr="00A333B7">
        <w:t>POST</w:t>
      </w:r>
      <w:bookmarkEnd w:id="18"/>
    </w:p>
    <w:p w:rsidR="00A46229" w:rsidRPr="00A333B7" w:rsidRDefault="00A46229">
      <w:pPr>
        <w:ind w:firstLineChars="200" w:firstLine="420"/>
        <w:rPr>
          <w:rFonts w:ascii="Courier New" w:hAnsi="Courier New"/>
          <w:kern w:val="0"/>
        </w:rPr>
      </w:pPr>
      <w:r w:rsidRPr="00A333B7">
        <w:rPr>
          <w:rFonts w:hint="eastAsia"/>
        </w:rPr>
        <w:t>采用</w:t>
      </w:r>
      <w:r w:rsidRPr="00A333B7">
        <w:t>HTTP标准的GET或POST协议，为了保证接收方接收数据正确，传递的参数如果存在特殊字符（如&amp;</w:t>
      </w:r>
      <w:r w:rsidRPr="00A333B7">
        <w:rPr>
          <w:rFonts w:hint="eastAsia"/>
        </w:rPr>
        <w:t>、</w:t>
      </w:r>
      <w:r w:rsidRPr="00A333B7">
        <w:t>=等）需要进行</w:t>
      </w:r>
      <w:r w:rsidRPr="00A333B7">
        <w:rPr>
          <w:rFonts w:ascii="Courier New" w:hAnsi="Courier New"/>
          <w:kern w:val="0"/>
        </w:rPr>
        <w:t>URL Encode</w:t>
      </w:r>
      <w:r w:rsidRPr="00A333B7">
        <w:rPr>
          <w:rFonts w:ascii="Courier New" w:hAnsi="Courier New" w:hint="eastAsia"/>
          <w:kern w:val="0"/>
        </w:rPr>
        <w:t>。</w:t>
      </w:r>
    </w:p>
    <w:p w:rsidR="00A46229" w:rsidRPr="00A333B7" w:rsidRDefault="00A46229">
      <w:pPr>
        <w:ind w:firstLineChars="200" w:firstLine="420"/>
      </w:pPr>
      <w:r w:rsidRPr="00A333B7">
        <w:rPr>
          <w:rFonts w:ascii="Courier New" w:hAnsi="Courier New"/>
          <w:kern w:val="0"/>
        </w:rPr>
        <w:t>POST</w:t>
      </w:r>
      <w:r w:rsidRPr="00A333B7">
        <w:rPr>
          <w:rFonts w:ascii="Courier New" w:hAnsi="Courier New" w:hint="eastAsia"/>
          <w:kern w:val="0"/>
        </w:rPr>
        <w:t>一般用于页面跳转交互模式的请求和通知、后台系统调用模式的请求、后台通知模式的请求。</w:t>
      </w:r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9" w:name="_Toc493791888"/>
      <w:r w:rsidRPr="00A333B7">
        <w:t>XML</w:t>
      </w:r>
      <w:r w:rsidRPr="00A333B7">
        <w:rPr>
          <w:rFonts w:hint="eastAsia"/>
        </w:rPr>
        <w:t>数据格式</w:t>
      </w:r>
      <w:bookmarkEnd w:id="19"/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采用标准</w:t>
      </w:r>
      <w:r w:rsidRPr="00A333B7">
        <w:t>XML协议。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>&lt;?xml version="1.0"</w:t>
      </w:r>
      <w:r w:rsidR="0070183F" w:rsidRPr="00A333B7">
        <w:t xml:space="preserve"> encoding=“utf-8”</w:t>
      </w:r>
      <w:r w:rsidRPr="00A333B7">
        <w:t xml:space="preserve"> ?&gt;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>&lt;root&gt;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ab/>
        <w:t>&lt;retcode&gt;0&lt;/retcode&gt;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ab/>
        <w:t>&lt;</w:t>
      </w:r>
      <w:r w:rsidR="00653420" w:rsidRPr="00A333B7">
        <w:t>retmsg</w:t>
      </w:r>
      <w:r w:rsidRPr="00A333B7">
        <w:t>&gt;&lt;/</w:t>
      </w:r>
      <w:r w:rsidR="00653420" w:rsidRPr="00A333B7">
        <w:t>retmsg</w:t>
      </w:r>
      <w:r w:rsidRPr="00A333B7">
        <w:t>&gt;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ab/>
        <w:t>&lt;partner&gt;1900000109&lt;/partner&gt;</w:t>
      </w:r>
    </w:p>
    <w:p w:rsidR="00A46229" w:rsidRPr="00A333B7" w:rsidRDefault="00A46229">
      <w:pPr>
        <w:shd w:val="clear" w:color="auto" w:fill="A6A6A6"/>
        <w:spacing w:line="240" w:lineRule="auto"/>
        <w:ind w:firstLineChars="400" w:firstLine="840"/>
      </w:pPr>
      <w:r w:rsidRPr="00A333B7">
        <w:t>&lt;status&gt;0&lt;/status&gt;</w:t>
      </w:r>
    </w:p>
    <w:p w:rsidR="00A46229" w:rsidRPr="00A333B7" w:rsidRDefault="00A46229">
      <w:pPr>
        <w:shd w:val="clear" w:color="auto" w:fill="A6A6A6"/>
        <w:spacing w:line="240" w:lineRule="auto"/>
        <w:ind w:firstLineChars="200" w:firstLine="420"/>
      </w:pPr>
      <w:r w:rsidRPr="00A333B7">
        <w:t>&lt;/root&gt;</w:t>
      </w:r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一般有</w:t>
      </w:r>
      <w:r w:rsidR="008877B6" w:rsidRPr="00A333B7">
        <w:rPr>
          <w:rFonts w:hint="eastAsia"/>
        </w:rPr>
        <w:t>错误码</w:t>
      </w:r>
      <w:r w:rsidRPr="00A333B7">
        <w:t>retcode</w:t>
      </w:r>
      <w:r w:rsidRPr="00A333B7">
        <w:rPr>
          <w:rFonts w:hint="eastAsia"/>
        </w:rPr>
        <w:t>参数，</w:t>
      </w:r>
      <w:r w:rsidRPr="00A333B7">
        <w:t>0表示调用成功；非0表示调用失败，</w:t>
      </w:r>
      <w:r w:rsidR="00637356" w:rsidRPr="00A333B7">
        <w:rPr>
          <w:rFonts w:hint="eastAsia"/>
        </w:rPr>
        <w:t>返回</w:t>
      </w:r>
      <w:r w:rsidRPr="00A333B7">
        <w:rPr>
          <w:rFonts w:hint="eastAsia"/>
        </w:rPr>
        <w:t>结果</w:t>
      </w:r>
      <w:r w:rsidR="00637356" w:rsidRPr="00A333B7">
        <w:rPr>
          <w:rFonts w:hint="eastAsia"/>
        </w:rPr>
        <w:t>暂</w:t>
      </w:r>
      <w:r w:rsidRPr="00A333B7">
        <w:rPr>
          <w:rFonts w:hint="eastAsia"/>
        </w:rPr>
        <w:t>不签名。</w:t>
      </w:r>
    </w:p>
    <w:p w:rsidR="00A46229" w:rsidRPr="00A333B7" w:rsidRDefault="00A46229">
      <w:pPr>
        <w:ind w:firstLineChars="200" w:firstLine="420"/>
      </w:pPr>
      <w:r w:rsidRPr="00A333B7">
        <w:t>XML一般用于后台系统调用模式的应答。</w:t>
      </w:r>
    </w:p>
    <w:p w:rsidR="005C1D50" w:rsidRPr="00A333B7" w:rsidRDefault="005C1D50" w:rsidP="005C1D50"/>
    <w:p w:rsidR="005C1D50" w:rsidRPr="00A333B7" w:rsidRDefault="005C1D50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20" w:name="_Toc493791889"/>
      <w:r w:rsidRPr="00A333B7">
        <w:rPr>
          <w:rFonts w:hint="eastAsia"/>
        </w:rPr>
        <w:t>交易单位</w:t>
      </w:r>
      <w:bookmarkEnd w:id="20"/>
    </w:p>
    <w:p w:rsidR="008C50C3" w:rsidRPr="00A333B7" w:rsidRDefault="008C50C3" w:rsidP="008C50C3">
      <w:pPr>
        <w:pStyle w:val="af"/>
        <w:ind w:left="567" w:firstLineChars="0" w:firstLine="0"/>
      </w:pPr>
      <w:r w:rsidRPr="00A333B7">
        <w:rPr>
          <w:rFonts w:hint="eastAsia"/>
        </w:rPr>
        <w:t>本文档中，所有接口中的交易金额均以分为单位。</w:t>
      </w:r>
    </w:p>
    <w:p w:rsidR="008C50C3" w:rsidRPr="00A333B7" w:rsidRDefault="008C50C3" w:rsidP="008C50C3"/>
    <w:p w:rsidR="008C50C3" w:rsidRPr="00A333B7" w:rsidRDefault="008B0D43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21" w:name="_Toc493791890"/>
      <w:r w:rsidRPr="00A333B7">
        <w:rPr>
          <w:rFonts w:hint="eastAsia"/>
        </w:rPr>
        <w:t>时间格式</w:t>
      </w:r>
      <w:bookmarkEnd w:id="21"/>
    </w:p>
    <w:p w:rsidR="008B0D43" w:rsidRPr="00A333B7" w:rsidRDefault="008C50C3" w:rsidP="005C1D50">
      <w:r w:rsidRPr="00A333B7">
        <w:tab/>
      </w:r>
      <w:r w:rsidRPr="00A333B7">
        <w:rPr>
          <w:rFonts w:hint="eastAsia"/>
        </w:rPr>
        <w:t>本文档中，所有时间日期，均以字符串形式返回：</w:t>
      </w:r>
      <w:r w:rsidR="008B0D43" w:rsidRPr="00A333B7">
        <w:rPr>
          <w:rFonts w:hint="eastAsia"/>
        </w:rPr>
        <w:t>格式</w:t>
      </w:r>
      <w:r w:rsidR="008B0D43" w:rsidRPr="00A333B7">
        <w:t xml:space="preserve">yyyyMMddhhmmss </w:t>
      </w:r>
    </w:p>
    <w:p w:rsidR="005C1D50" w:rsidRPr="00A333B7" w:rsidRDefault="008C50C3">
      <w:r w:rsidRPr="00A333B7">
        <w:t>20140319142233</w:t>
      </w:r>
    </w:p>
    <w:p w:rsidR="00A46229" w:rsidRPr="00A333B7" w:rsidRDefault="00A46229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bookmarkStart w:id="22" w:name="_Toc493791891"/>
      <w:r w:rsidRPr="00A333B7">
        <w:rPr>
          <w:rFonts w:hint="eastAsia"/>
        </w:rPr>
        <w:lastRenderedPageBreak/>
        <w:t>数字签名</w:t>
      </w:r>
      <w:bookmarkEnd w:id="22"/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为了保证数据传输过程中的数据真实性和完整性，我们需要对数据进行数字签名，在接收签名数据之后进行签名校验。</w:t>
      </w:r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数字签名有两个步骤，先按一定规则拼接要签名的原始串，再选择具体的算法和密钥计算出签名结果。</w:t>
      </w:r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一般失败的结果不签名。</w:t>
      </w:r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23" w:name="_Toc493791892"/>
      <w:r w:rsidRPr="00A333B7">
        <w:rPr>
          <w:rFonts w:hint="eastAsia"/>
        </w:rPr>
        <w:t>签名原始串</w:t>
      </w:r>
      <w:bookmarkEnd w:id="23"/>
    </w:p>
    <w:p w:rsidR="00A46229" w:rsidRPr="00A333B7" w:rsidRDefault="00A46229" w:rsidP="00274A12">
      <w:pPr>
        <w:ind w:firstLineChars="200" w:firstLine="422"/>
        <w:rPr>
          <w:b/>
          <w:bCs/>
        </w:rPr>
      </w:pPr>
      <w:r w:rsidRPr="00A333B7">
        <w:rPr>
          <w:rFonts w:hint="eastAsia"/>
          <w:b/>
          <w:bCs/>
        </w:rPr>
        <w:t>无论是请求还是应答，无论是用</w:t>
      </w:r>
      <w:r w:rsidRPr="00A333B7">
        <w:rPr>
          <w:b/>
          <w:bCs/>
        </w:rPr>
        <w:t>get、post还是xml，</w:t>
      </w:r>
      <w:r w:rsidRPr="00A333B7">
        <w:rPr>
          <w:rFonts w:hint="eastAsia"/>
          <w:b/>
          <w:bCs/>
        </w:rPr>
        <w:t>签名原始串按以下方式组装成字符串：</w:t>
      </w:r>
    </w:p>
    <w:p w:rsidR="00A46229" w:rsidRPr="00A333B7" w:rsidRDefault="00A46229">
      <w:pPr>
        <w:ind w:firstLineChars="200" w:firstLine="420"/>
      </w:pPr>
      <w:r w:rsidRPr="00A333B7">
        <w:t>1、除sign字段外，</w:t>
      </w:r>
      <w:r w:rsidRPr="00A333B7">
        <w:rPr>
          <w:rFonts w:hint="eastAsia"/>
        </w:rPr>
        <w:t>所有</w:t>
      </w:r>
      <w:r w:rsidRPr="00A333B7">
        <w:t>参数按照字段名的ascii码从小到大排序后使用QueryString的格式（即key1=value1&amp;key2=value2…）拼接</w:t>
      </w:r>
      <w:r w:rsidR="009E434F" w:rsidRPr="00A333B7">
        <w:rPr>
          <w:rFonts w:hint="eastAsia"/>
        </w:rPr>
        <w:t>得到最终用于计算签名的源串，</w:t>
      </w:r>
      <w:r w:rsidRPr="00A333B7">
        <w:t>空值不传递，不参与签名</w:t>
      </w:r>
      <w:r w:rsidRPr="00A333B7">
        <w:rPr>
          <w:rFonts w:hint="eastAsia"/>
        </w:rPr>
        <w:t>组串</w:t>
      </w:r>
      <w:r w:rsidRPr="00A333B7">
        <w:t>。</w:t>
      </w:r>
    </w:p>
    <w:p w:rsidR="00A46229" w:rsidRPr="00A333B7" w:rsidRDefault="00A46229">
      <w:pPr>
        <w:ind w:firstLineChars="200" w:firstLine="420"/>
      </w:pPr>
      <w:r w:rsidRPr="00A333B7">
        <w:t>2、所有参数是指通信过程中实际出现的所有非空参数，即使是接口中无描述的字段，也需要参与签名</w:t>
      </w:r>
      <w:r w:rsidRPr="00A333B7">
        <w:rPr>
          <w:rFonts w:hint="eastAsia"/>
        </w:rPr>
        <w:t>组串。如退款接口中无</w:t>
      </w:r>
      <w:r w:rsidRPr="00A333B7">
        <w:t>test字段，如果商户请求时或应答时，test有值，test字段也得参与参与签名</w:t>
      </w:r>
      <w:r w:rsidRPr="00A333B7">
        <w:rPr>
          <w:rFonts w:hint="eastAsia"/>
        </w:rPr>
        <w:t>组串</w:t>
      </w:r>
    </w:p>
    <w:p w:rsidR="00A46229" w:rsidRPr="00A333B7" w:rsidRDefault="00A46229">
      <w:pPr>
        <w:ind w:firstLineChars="200" w:firstLine="420"/>
      </w:pPr>
      <w:r w:rsidRPr="00A333B7">
        <w:t>3、签名原始串中，字段名和字段值都采用原始值，不进行URLEncode</w:t>
      </w:r>
      <w:r w:rsidRPr="00A333B7">
        <w:rPr>
          <w:rFonts w:hint="eastAsia"/>
        </w:rPr>
        <w:t>。</w:t>
      </w:r>
    </w:p>
    <w:p w:rsidR="00A46229" w:rsidRPr="00A333B7" w:rsidRDefault="00A46229">
      <w:pPr>
        <w:ind w:firstLineChars="200" w:firstLine="420"/>
      </w:pPr>
      <w:r w:rsidRPr="00A333B7">
        <w:t>4</w:t>
      </w:r>
      <w:r w:rsidR="00971A6C" w:rsidRPr="00A333B7">
        <w:rPr>
          <w:rFonts w:hint="eastAsia"/>
        </w:rPr>
        <w:t>、</w:t>
      </w:r>
      <w:r w:rsidRPr="00A333B7">
        <w:rPr>
          <w:rFonts w:hint="eastAsia"/>
        </w:rPr>
        <w:t>返回的应答或通知消息可能会由于升级增加参数，请验证应答签名时注意允许这种情况。</w:t>
      </w:r>
    </w:p>
    <w:p w:rsidR="00A46229" w:rsidRPr="00A333B7" w:rsidRDefault="00A46229">
      <w:pPr>
        <w:ind w:firstLineChars="200" w:firstLine="420"/>
      </w:pPr>
    </w:p>
    <w:p w:rsidR="00A46229" w:rsidRPr="00A333B7" w:rsidRDefault="00A46229" w:rsidP="00274A12">
      <w:pPr>
        <w:ind w:firstLineChars="200" w:firstLine="422"/>
        <w:rPr>
          <w:b/>
          <w:bCs/>
        </w:rPr>
      </w:pPr>
      <w:r w:rsidRPr="00A333B7">
        <w:rPr>
          <w:rFonts w:hint="eastAsia"/>
          <w:b/>
          <w:bCs/>
        </w:rPr>
        <w:t>举例：</w:t>
      </w:r>
    </w:p>
    <w:p w:rsidR="00A46229" w:rsidRPr="00A333B7" w:rsidRDefault="00A46229">
      <w:pPr>
        <w:ind w:left="420" w:firstLineChars="200" w:firstLine="420"/>
      </w:pPr>
      <w:r w:rsidRPr="00A333B7">
        <w:rPr>
          <w:rFonts w:hint="eastAsia"/>
        </w:rPr>
        <w:t>调用某个接口，接口有如下字段：</w:t>
      </w:r>
    </w:p>
    <w:p w:rsidR="00A46229" w:rsidRPr="00A333B7" w:rsidRDefault="00A46229">
      <w:pPr>
        <w:ind w:left="840" w:firstLineChars="200" w:firstLine="420"/>
      </w:pPr>
      <w:r w:rsidRPr="00A333B7">
        <w:t>partner、total_fee、desc、attach</w:t>
      </w:r>
    </w:p>
    <w:p w:rsidR="00A46229" w:rsidRPr="00A333B7" w:rsidRDefault="00A46229">
      <w:pPr>
        <w:ind w:left="420" w:firstLineChars="200" w:firstLine="420"/>
      </w:pPr>
      <w:r w:rsidRPr="00A333B7">
        <w:rPr>
          <w:rFonts w:hint="eastAsia"/>
        </w:rPr>
        <w:t>实际调用接口时，各字段的值：</w:t>
      </w:r>
    </w:p>
    <w:p w:rsidR="00A46229" w:rsidRPr="00A333B7" w:rsidRDefault="00A46229">
      <w:pPr>
        <w:ind w:left="840" w:firstLineChars="200" w:firstLine="420"/>
      </w:pPr>
      <w:r w:rsidRPr="00A333B7">
        <w:t>partner=1900000109，total_fee=1，desc=a&amp;b，attach=，test=1</w:t>
      </w:r>
    </w:p>
    <w:p w:rsidR="00A46229" w:rsidRPr="00A333B7" w:rsidRDefault="00A46229">
      <w:pPr>
        <w:ind w:left="420" w:firstLineChars="200" w:firstLine="420"/>
      </w:pPr>
      <w:r w:rsidRPr="00A333B7">
        <w:rPr>
          <w:rFonts w:hint="eastAsia"/>
        </w:rPr>
        <w:t>正确的签名原始串是：</w:t>
      </w:r>
    </w:p>
    <w:p w:rsidR="00A46229" w:rsidRPr="00A333B7" w:rsidRDefault="00A46229">
      <w:pPr>
        <w:ind w:left="840" w:firstLineChars="200" w:firstLine="420"/>
      </w:pPr>
      <w:r w:rsidRPr="00A333B7">
        <w:t>desc=a&amp;b&amp;partner=1900000109&amp;test=1&amp;total_fee=1</w:t>
      </w:r>
    </w:p>
    <w:p w:rsidR="00A46229" w:rsidRPr="00A333B7" w:rsidRDefault="00A46229">
      <w:pPr>
        <w:ind w:left="420" w:firstLineChars="200" w:firstLine="420"/>
      </w:pPr>
      <w:r w:rsidRPr="00A333B7">
        <w:rPr>
          <w:rFonts w:hint="eastAsia"/>
        </w:rPr>
        <w:t>常见的错误有：</w:t>
      </w:r>
    </w:p>
    <w:p w:rsidR="00A46229" w:rsidRPr="00A333B7" w:rsidRDefault="00A46229">
      <w:pPr>
        <w:ind w:left="840" w:firstLineChars="200" w:firstLine="420"/>
      </w:pPr>
      <w:r w:rsidRPr="00A333B7">
        <w:t>desc=a%26b&amp;partner=1900000109&amp;test=1&amp;total_fee=1</w:t>
      </w:r>
    </w:p>
    <w:p w:rsidR="00A46229" w:rsidRPr="00A333B7" w:rsidRDefault="00A46229">
      <w:pPr>
        <w:ind w:left="840" w:firstLineChars="200" w:firstLine="420"/>
      </w:pPr>
      <w:r w:rsidRPr="00A333B7">
        <w:t>desc=a&amp;b&amp;partner=1900000109&amp;total_fee=1</w:t>
      </w:r>
    </w:p>
    <w:p w:rsidR="00A46229" w:rsidRPr="00A333B7" w:rsidRDefault="00A46229">
      <w:pPr>
        <w:ind w:left="840" w:firstLineChars="200" w:firstLine="420"/>
      </w:pPr>
      <w:r w:rsidRPr="00A333B7">
        <w:t>attach=&amp;desc=a&amp;b&amp;partner=1900000109&amp;test=1&amp;total_fee=1</w:t>
      </w:r>
    </w:p>
    <w:p w:rsidR="00A46229" w:rsidRPr="00A333B7" w:rsidRDefault="00A46229">
      <w:pPr>
        <w:ind w:left="840" w:firstLineChars="200" w:firstLine="420"/>
      </w:pPr>
      <w:r w:rsidRPr="00A333B7">
        <w:t>partner=1900000109&amp;total_fee=1&amp;desc=a&amp;b&amp;test=1</w:t>
      </w:r>
    </w:p>
    <w:p w:rsidR="00E77EC8" w:rsidRPr="00A333B7" w:rsidRDefault="00E77EC8" w:rsidP="00E77EC8">
      <w:pPr>
        <w:ind w:left="840" w:firstLineChars="200" w:firstLine="420"/>
      </w:pPr>
      <w:r w:rsidRPr="00A333B7">
        <w:t>desc=a&amp;b&amp;key=abc123456789&amp;partner=1900000109&amp;test=1&amp;total_fee=1</w:t>
      </w:r>
    </w:p>
    <w:p w:rsidR="00A46229" w:rsidRPr="00A333B7" w:rsidRDefault="00A46229">
      <w:pPr>
        <w:ind w:firstLineChars="200" w:firstLine="420"/>
      </w:pPr>
    </w:p>
    <w:p w:rsidR="00A46229" w:rsidRPr="00A333B7" w:rsidRDefault="00A46229">
      <w:pPr>
        <w:ind w:firstLineChars="200" w:firstLine="420"/>
      </w:pPr>
    </w:p>
    <w:p w:rsidR="00A46229" w:rsidRPr="00A333B7" w:rsidRDefault="00A46229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24" w:name="_Toc493791893"/>
      <w:r w:rsidRPr="00A333B7">
        <w:rPr>
          <w:rFonts w:hint="eastAsia"/>
        </w:rPr>
        <w:t>签名算法</w:t>
      </w:r>
      <w:bookmarkEnd w:id="24"/>
    </w:p>
    <w:p w:rsidR="00A46229" w:rsidRPr="00A333B7" w:rsidRDefault="00A46229">
      <w:pPr>
        <w:ind w:firstLineChars="200" w:firstLine="420"/>
      </w:pPr>
      <w:r w:rsidRPr="00A333B7">
        <w:rPr>
          <w:rFonts w:hint="eastAsia"/>
        </w:rPr>
        <w:t>目前暂只支持</w:t>
      </w:r>
      <w:r w:rsidRPr="00A333B7">
        <w:t>MD5签名</w:t>
      </w:r>
    </w:p>
    <w:p w:rsidR="00A46229" w:rsidRPr="00A333B7" w:rsidRDefault="00A46229">
      <w:pPr>
        <w:pStyle w:val="3"/>
        <w:tabs>
          <w:tab w:val="clear" w:pos="1134"/>
        </w:tabs>
      </w:pPr>
      <w:bookmarkStart w:id="25" w:name="_Toc493791894"/>
      <w:r w:rsidRPr="00A333B7">
        <w:t>MD5</w:t>
      </w:r>
      <w:r w:rsidRPr="00A333B7">
        <w:rPr>
          <w:rFonts w:hint="eastAsia"/>
        </w:rPr>
        <w:t>签名</w:t>
      </w:r>
      <w:bookmarkEnd w:id="25"/>
    </w:p>
    <w:p w:rsidR="00A46229" w:rsidRPr="00A333B7" w:rsidRDefault="00A46229">
      <w:pPr>
        <w:ind w:firstLineChars="200" w:firstLine="420"/>
      </w:pPr>
      <w:r w:rsidRPr="00A333B7">
        <w:t>MD5 是一种摘要生成算法</w:t>
      </w:r>
      <w:r w:rsidRPr="00A333B7">
        <w:rPr>
          <w:rFonts w:hint="eastAsia"/>
        </w:rPr>
        <w:t>，通过在签名原始串后加上商户通信密钥的内容，进行</w:t>
      </w:r>
      <w:r w:rsidRPr="00A333B7">
        <w:t>MD5运算，形成的摘要字符串即为签名结果。为了方便比较，签名结果统一</w:t>
      </w:r>
      <w:r w:rsidR="001530FF">
        <w:rPr>
          <w:rFonts w:hint="eastAsia"/>
        </w:rPr>
        <w:t>约定</w:t>
      </w:r>
      <w:r w:rsidR="001530FF">
        <w:t>为</w:t>
      </w:r>
      <w:r w:rsidR="001530FF" w:rsidRPr="001530FF">
        <w:rPr>
          <w:rFonts w:hint="eastAsia"/>
          <w:b/>
        </w:rPr>
        <w:t>小写字母</w:t>
      </w:r>
      <w:r w:rsidR="001530FF" w:rsidRPr="001530FF">
        <w:rPr>
          <w:b/>
        </w:rPr>
        <w:t>和数字</w:t>
      </w:r>
      <w:r w:rsidRPr="00A333B7">
        <w:t>。</w:t>
      </w:r>
    </w:p>
    <w:p w:rsidR="00A46229" w:rsidRPr="00A333B7" w:rsidRDefault="00A46229" w:rsidP="00274A12">
      <w:pPr>
        <w:ind w:firstLineChars="200" w:firstLine="422"/>
      </w:pPr>
      <w:r w:rsidRPr="00A333B7">
        <w:rPr>
          <w:rFonts w:hint="eastAsia"/>
          <w:b/>
          <w:bCs/>
        </w:rPr>
        <w:t>注意：签名时将字符串转化成字节流时指定的字符集</w:t>
      </w:r>
      <w:r w:rsidRPr="00A333B7">
        <w:rPr>
          <w:b/>
          <w:bCs/>
        </w:rPr>
        <w:t>input_charset</w:t>
      </w:r>
      <w:r w:rsidRPr="00A333B7">
        <w:rPr>
          <w:rFonts w:hint="eastAsia"/>
          <w:b/>
          <w:bCs/>
        </w:rPr>
        <w:t>一致。</w:t>
      </w:r>
    </w:p>
    <w:p w:rsidR="00A46229" w:rsidRPr="00A333B7" w:rsidRDefault="00A46229">
      <w:pPr>
        <w:ind w:firstLine="200"/>
      </w:pPr>
      <w:r w:rsidRPr="00A333B7">
        <w:t>MD5签名</w:t>
      </w:r>
      <w:r w:rsidRPr="00A333B7">
        <w:rPr>
          <w:rFonts w:hint="eastAsia"/>
        </w:rPr>
        <w:t>计算公式</w:t>
      </w:r>
      <w:r w:rsidRPr="00A333B7">
        <w:t>：</w:t>
      </w:r>
    </w:p>
    <w:p w:rsidR="00A46229" w:rsidRPr="00A333B7" w:rsidRDefault="00A46229">
      <w:pPr>
        <w:ind w:firstLine="200"/>
        <w:rPr>
          <w:b/>
        </w:rPr>
      </w:pPr>
      <w:r w:rsidRPr="00A333B7">
        <w:t>sign=</w:t>
      </w:r>
      <w:r w:rsidRPr="00A333B7">
        <w:rPr>
          <w:b/>
        </w:rPr>
        <w:t>Md5</w:t>
      </w:r>
      <w:r w:rsidRPr="00A333B7">
        <w:t>(</w:t>
      </w:r>
      <w:r w:rsidRPr="00A333B7">
        <w:rPr>
          <w:b/>
        </w:rPr>
        <w:t>原字符串</w:t>
      </w:r>
      <w:r w:rsidR="00493D1C" w:rsidRPr="00A333B7">
        <w:rPr>
          <w:b/>
        </w:rPr>
        <w:t>&amp;key=</w:t>
      </w:r>
      <w:r w:rsidR="001530FF">
        <w:rPr>
          <w:b/>
        </w:rPr>
        <w:t>dsk)</w:t>
      </w:r>
    </w:p>
    <w:p w:rsidR="00856C92" w:rsidRPr="00A333B7" w:rsidRDefault="00856C92">
      <w:pPr>
        <w:ind w:firstLine="200"/>
      </w:pPr>
      <w:r w:rsidRPr="00A333B7">
        <w:rPr>
          <w:rFonts w:hint="eastAsia"/>
          <w:b/>
        </w:rPr>
        <w:t>（注意：</w:t>
      </w:r>
      <w:r w:rsidR="007932CD" w:rsidRPr="00A333B7">
        <w:rPr>
          <w:rFonts w:hint="eastAsia"/>
          <w:kern w:val="0"/>
        </w:rPr>
        <w:t>接口中未有条件取到</w:t>
      </w:r>
      <w:r w:rsidR="00F80121" w:rsidRPr="00A333B7">
        <w:rPr>
          <w:rFonts w:hint="eastAsia"/>
          <w:kern w:val="0"/>
        </w:rPr>
        <w:t>动态</w:t>
      </w:r>
      <w:r w:rsidR="00F80121" w:rsidRPr="00A333B7">
        <w:rPr>
          <w:kern w:val="0"/>
        </w:rPr>
        <w:t>签名key</w:t>
      </w:r>
      <w:r w:rsidR="00AB1B82" w:rsidRPr="00A333B7">
        <w:rPr>
          <w:rFonts w:hint="eastAsia"/>
          <w:kern w:val="0"/>
        </w:rPr>
        <w:t>时，</w:t>
      </w:r>
      <w:r w:rsidRPr="00A333B7">
        <w:rPr>
          <w:kern w:val="0"/>
        </w:rPr>
        <w:t>md5签名的密钥</w:t>
      </w:r>
      <w:r w:rsidR="001E2830" w:rsidRPr="00A333B7">
        <w:rPr>
          <w:rFonts w:hint="eastAsia"/>
          <w:kern w:val="0"/>
        </w:rPr>
        <w:t>使用</w:t>
      </w:r>
      <w:r w:rsidR="00AB1B82" w:rsidRPr="00A333B7">
        <w:rPr>
          <w:kern w:val="0"/>
        </w:rPr>
        <w:t>key=</w:t>
      </w:r>
      <w:r w:rsidR="00F80121" w:rsidRPr="00A333B7">
        <w:rPr>
          <w:b/>
          <w:kern w:val="0"/>
        </w:rPr>
        <w:t>abcdefgh12345678</w:t>
      </w:r>
      <w:r w:rsidR="00ED2334" w:rsidRPr="00A333B7">
        <w:rPr>
          <w:b/>
          <w:kern w:val="0"/>
        </w:rPr>
        <w:t>@</w:t>
      </w:r>
      <w:r w:rsidR="007932CD" w:rsidRPr="00A333B7">
        <w:rPr>
          <w:b/>
          <w:kern w:val="0"/>
        </w:rPr>
        <w:t>gcpay</w:t>
      </w:r>
      <w:r w:rsidRPr="00A333B7">
        <w:rPr>
          <w:rFonts w:hint="eastAsia"/>
          <w:b/>
        </w:rPr>
        <w:t>）</w:t>
      </w:r>
    </w:p>
    <w:p w:rsidR="00A46229" w:rsidRPr="00A333B7" w:rsidRDefault="00A46229">
      <w:pPr>
        <w:ind w:firstLine="200"/>
      </w:pPr>
      <w:r w:rsidRPr="00A333B7">
        <w:rPr>
          <w:rFonts w:hint="eastAsia"/>
        </w:rPr>
        <w:t>如：</w:t>
      </w:r>
    </w:p>
    <w:p w:rsidR="00A46229" w:rsidRPr="00A333B7" w:rsidRDefault="00A46229">
      <w:pPr>
        <w:ind w:firstLine="200"/>
      </w:pPr>
      <w:r w:rsidRPr="00A333B7">
        <w:rPr>
          <w:rFonts w:hint="eastAsia"/>
        </w:rPr>
        <w:t>签名原始串：</w:t>
      </w:r>
      <w:r w:rsidRPr="00A333B7">
        <w:t>input_charset=GBK&amp;partner=1900000109&amp;total_fee=1</w:t>
      </w:r>
    </w:p>
    <w:p w:rsidR="00BE4154" w:rsidRPr="00A333B7" w:rsidRDefault="00744AC5">
      <w:pPr>
        <w:ind w:firstLine="200"/>
      </w:pPr>
      <w:r w:rsidRPr="00A333B7">
        <w:rPr>
          <w:rFonts w:hint="eastAsia"/>
        </w:rPr>
        <w:t>动态签名</w:t>
      </w:r>
      <w:r w:rsidRPr="00A333B7">
        <w:t>key</w:t>
      </w:r>
      <w:r w:rsidR="00BE4154" w:rsidRPr="00A333B7">
        <w:rPr>
          <w:rFonts w:hint="eastAsia"/>
        </w:rPr>
        <w:t>：</w:t>
      </w:r>
      <w:r w:rsidR="001530FF" w:rsidRPr="00A333B7">
        <w:t>df10ef8509dc176d733d59549e7dbfaf</w:t>
      </w:r>
    </w:p>
    <w:p w:rsidR="00A46229" w:rsidRPr="00A333B7" w:rsidRDefault="00A46229">
      <w:pPr>
        <w:ind w:firstLine="200"/>
      </w:pPr>
      <w:r w:rsidRPr="00A333B7">
        <w:rPr>
          <w:rFonts w:hint="eastAsia"/>
        </w:rPr>
        <w:t>签名的结果为：</w:t>
      </w:r>
    </w:p>
    <w:p w:rsidR="00A46229" w:rsidRDefault="00A46229">
      <w:pPr>
        <w:ind w:firstLine="200"/>
      </w:pPr>
      <w:r w:rsidRPr="00A333B7">
        <w:t>sign=md5(input_charset=GBK&amp;partner=1900000109&amp;total_fee=1&amp;key=</w:t>
      </w:r>
      <w:r w:rsidR="001530FF" w:rsidRPr="00A333B7">
        <w:t>df10ef8509dc176d733d59549e7dbfaf</w:t>
      </w:r>
      <w:r w:rsidRPr="00A333B7">
        <w:t>)=</w:t>
      </w:r>
      <w:r w:rsidR="001530FF" w:rsidRPr="00A333B7">
        <w:t>ad9b255f212b28e6dd552eb7bb39590e</w:t>
      </w:r>
    </w:p>
    <w:p w:rsidR="000868D0" w:rsidRPr="00A333B7" w:rsidRDefault="000868D0">
      <w:pPr>
        <w:ind w:firstLine="200"/>
      </w:pPr>
    </w:p>
    <w:p w:rsidR="00AA7623" w:rsidRPr="00A333B7" w:rsidRDefault="00A46229" w:rsidP="00CF57E6">
      <w:pPr>
        <w:pStyle w:val="1"/>
        <w:numPr>
          <w:ilvl w:val="0"/>
          <w:numId w:val="1"/>
        </w:numPr>
        <w:tabs>
          <w:tab w:val="clear" w:pos="567"/>
          <w:tab w:val="left" w:pos="851"/>
        </w:tabs>
      </w:pPr>
      <w:bookmarkStart w:id="26" w:name="_Toc384287427"/>
      <w:bookmarkStart w:id="27" w:name="_Toc384287428"/>
      <w:bookmarkStart w:id="28" w:name="_Toc384287429"/>
      <w:bookmarkStart w:id="29" w:name="_Toc384287430"/>
      <w:bookmarkStart w:id="30" w:name="_Toc493791895"/>
      <w:bookmarkEnd w:id="26"/>
      <w:bookmarkEnd w:id="27"/>
      <w:bookmarkEnd w:id="28"/>
      <w:bookmarkEnd w:id="29"/>
      <w:r w:rsidRPr="00A333B7">
        <w:rPr>
          <w:rFonts w:hint="eastAsia"/>
        </w:rPr>
        <w:t>接口</w:t>
      </w:r>
      <w:bookmarkEnd w:id="30"/>
    </w:p>
    <w:p w:rsidR="00E82D9F" w:rsidRPr="00A333B7" w:rsidRDefault="00E82D9F" w:rsidP="00E82D9F">
      <w:pPr>
        <w:pStyle w:val="2"/>
        <w:numPr>
          <w:ilvl w:val="1"/>
          <w:numId w:val="1"/>
        </w:numPr>
        <w:tabs>
          <w:tab w:val="clear" w:pos="1429"/>
        </w:tabs>
      </w:pPr>
      <w:bookmarkStart w:id="31" w:name="_Toc493791896"/>
      <w:r w:rsidRPr="00A333B7">
        <w:rPr>
          <w:rFonts w:hint="eastAsia"/>
        </w:rPr>
        <w:t>短信验证码下发接口</w:t>
      </w:r>
      <w:bookmarkEnd w:id="31"/>
    </w:p>
    <w:p w:rsidR="00E82D9F" w:rsidRPr="00A333B7" w:rsidRDefault="00E82D9F" w:rsidP="00E82D9F">
      <w:pPr>
        <w:pStyle w:val="3"/>
        <w:numPr>
          <w:ilvl w:val="2"/>
          <w:numId w:val="1"/>
        </w:numPr>
      </w:pPr>
      <w:bookmarkStart w:id="32" w:name="_Toc493791897"/>
      <w:r w:rsidRPr="00A333B7">
        <w:rPr>
          <w:rFonts w:hint="eastAsia"/>
        </w:rPr>
        <w:t>业务功能</w:t>
      </w:r>
      <w:bookmarkEnd w:id="32"/>
    </w:p>
    <w:p w:rsidR="00E82D9F" w:rsidRPr="00A333B7" w:rsidRDefault="002C0E16" w:rsidP="00E82D9F">
      <w:pPr>
        <w:ind w:firstLine="420"/>
      </w:pPr>
      <w:r>
        <w:t>小蕉</w:t>
      </w:r>
      <w:r w:rsidR="00E82D9F" w:rsidRPr="00A333B7">
        <w:rPr>
          <w:rFonts w:hint="eastAsia"/>
        </w:rPr>
        <w:t>支付</w:t>
      </w:r>
      <w:r w:rsidR="00E82D9F" w:rsidRPr="00A333B7">
        <w:t>系统</w:t>
      </w:r>
      <w:r w:rsidR="00E82D9F" w:rsidRPr="00A333B7">
        <w:rPr>
          <w:rFonts w:hint="eastAsia"/>
        </w:rPr>
        <w:t>向</w:t>
      </w:r>
      <w:r w:rsidR="00E82D9F" w:rsidRPr="00A333B7">
        <w:t>用户</w:t>
      </w:r>
      <w:r w:rsidR="00E82D9F" w:rsidRPr="00A333B7">
        <w:rPr>
          <w:rFonts w:hint="eastAsia"/>
        </w:rPr>
        <w:t>手机下</w:t>
      </w:r>
      <w:r w:rsidR="00E82D9F" w:rsidRPr="00A333B7">
        <w:t>发</w:t>
      </w:r>
      <w:r w:rsidR="00E82D9F" w:rsidRPr="00A333B7">
        <w:rPr>
          <w:rFonts w:hint="eastAsia"/>
        </w:rPr>
        <w:t>短信</w:t>
      </w:r>
      <w:r w:rsidR="00E82D9F" w:rsidRPr="00A333B7">
        <w:t>验证码，</w:t>
      </w:r>
      <w:r w:rsidR="00E82D9F" w:rsidRPr="00A333B7">
        <w:rPr>
          <w:rFonts w:hint="eastAsia"/>
        </w:rPr>
        <w:t>此</w:t>
      </w:r>
      <w:r w:rsidR="00E82D9F" w:rsidRPr="00A333B7">
        <w:t>接口主要应用场景如下：</w:t>
      </w:r>
    </w:p>
    <w:p w:rsidR="00E82D9F" w:rsidRPr="00A333B7" w:rsidRDefault="00E82D9F" w:rsidP="00520B65">
      <w:pPr>
        <w:pStyle w:val="af"/>
        <w:numPr>
          <w:ilvl w:val="0"/>
          <w:numId w:val="9"/>
        </w:numPr>
        <w:ind w:firstLineChars="0"/>
      </w:pPr>
      <w:r w:rsidRPr="00A333B7">
        <w:t>注册</w:t>
      </w:r>
      <w:r w:rsidRPr="00A333B7">
        <w:rPr>
          <w:rFonts w:hint="eastAsia"/>
        </w:rPr>
        <w:t>短信</w:t>
      </w:r>
      <w:r w:rsidRPr="00A333B7">
        <w:t>验证码</w:t>
      </w:r>
      <w:r w:rsidRPr="00A333B7">
        <w:rPr>
          <w:rFonts w:hint="eastAsia"/>
        </w:rPr>
        <w:t>下</w:t>
      </w:r>
      <w:r w:rsidRPr="00A333B7">
        <w:t>发(重发)；</w:t>
      </w:r>
    </w:p>
    <w:p w:rsidR="00E82D9F" w:rsidRPr="00A333B7" w:rsidRDefault="00E82D9F" w:rsidP="00520B65">
      <w:pPr>
        <w:pStyle w:val="af"/>
        <w:numPr>
          <w:ilvl w:val="0"/>
          <w:numId w:val="9"/>
        </w:numPr>
        <w:ind w:firstLineChars="0"/>
      </w:pPr>
      <w:r w:rsidRPr="00A333B7">
        <w:rPr>
          <w:rFonts w:hint="eastAsia"/>
        </w:rPr>
        <w:lastRenderedPageBreak/>
        <w:t>重置</w:t>
      </w:r>
      <w:r w:rsidRPr="00A333B7">
        <w:t>登录密码短信验证码</w:t>
      </w:r>
      <w:r w:rsidRPr="00A333B7">
        <w:rPr>
          <w:rFonts w:hint="eastAsia"/>
        </w:rPr>
        <w:t>下</w:t>
      </w:r>
      <w:r w:rsidRPr="00A333B7">
        <w:t>发(重发)；</w:t>
      </w:r>
    </w:p>
    <w:p w:rsidR="00E82D9F" w:rsidRPr="00A333B7" w:rsidRDefault="00E82D9F" w:rsidP="00520B65">
      <w:pPr>
        <w:pStyle w:val="af"/>
        <w:numPr>
          <w:ilvl w:val="0"/>
          <w:numId w:val="9"/>
        </w:numPr>
        <w:ind w:firstLineChars="0"/>
      </w:pPr>
      <w:r w:rsidRPr="00A333B7">
        <w:rPr>
          <w:rFonts w:hint="eastAsia"/>
        </w:rPr>
        <w:t>重置支付</w:t>
      </w:r>
      <w:r w:rsidRPr="00A333B7">
        <w:t>密码短信验证码</w:t>
      </w:r>
      <w:r w:rsidRPr="00A333B7">
        <w:rPr>
          <w:rFonts w:hint="eastAsia"/>
        </w:rPr>
        <w:t>下</w:t>
      </w:r>
      <w:r w:rsidRPr="00A333B7">
        <w:t>发(重发)；</w:t>
      </w:r>
    </w:p>
    <w:p w:rsidR="00E82D9F" w:rsidRDefault="00E82D9F" w:rsidP="00520B65">
      <w:pPr>
        <w:pStyle w:val="af"/>
        <w:numPr>
          <w:ilvl w:val="0"/>
          <w:numId w:val="9"/>
        </w:numPr>
        <w:ind w:firstLineChars="0"/>
      </w:pPr>
      <w:r w:rsidRPr="00A333B7">
        <w:rPr>
          <w:rFonts w:hint="eastAsia"/>
        </w:rPr>
        <w:t>绑定</w:t>
      </w:r>
      <w:r w:rsidRPr="00A333B7">
        <w:t>用户提现</w:t>
      </w:r>
      <w:r w:rsidRPr="00A333B7">
        <w:rPr>
          <w:rFonts w:hint="eastAsia"/>
        </w:rPr>
        <w:t>银行</w:t>
      </w:r>
      <w:r w:rsidRPr="00A333B7">
        <w:t>卡短信验证码</w:t>
      </w:r>
      <w:r w:rsidRPr="00A333B7">
        <w:rPr>
          <w:rFonts w:hint="eastAsia"/>
        </w:rPr>
        <w:t>下</w:t>
      </w:r>
      <w:r w:rsidRPr="00A333B7">
        <w:t>发(重发)</w:t>
      </w:r>
      <w:r w:rsidR="0029687F">
        <w:rPr>
          <w:rFonts w:hint="eastAsia"/>
        </w:rPr>
        <w:t>;</w:t>
      </w:r>
    </w:p>
    <w:p w:rsidR="0029687F" w:rsidRDefault="0029687F" w:rsidP="00520B65">
      <w:pPr>
        <w:pStyle w:val="af"/>
        <w:numPr>
          <w:ilvl w:val="0"/>
          <w:numId w:val="9"/>
        </w:numPr>
        <w:ind w:firstLineChars="0"/>
      </w:pPr>
      <w:r>
        <w:t>天天涨薪专用验证码</w:t>
      </w:r>
      <w:r>
        <w:rPr>
          <w:rFonts w:hint="eastAsia"/>
        </w:rPr>
        <w:t>;</w:t>
      </w:r>
    </w:p>
    <w:p w:rsidR="0029687F" w:rsidRPr="00A333B7" w:rsidRDefault="0029687F" w:rsidP="00520B65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手机验证码登录下发。</w:t>
      </w:r>
    </w:p>
    <w:p w:rsidR="00E82D9F" w:rsidRPr="00A333B7" w:rsidRDefault="00E82D9F" w:rsidP="00E82D9F">
      <w:pPr>
        <w:pStyle w:val="3"/>
        <w:numPr>
          <w:ilvl w:val="2"/>
          <w:numId w:val="1"/>
        </w:numPr>
      </w:pPr>
      <w:bookmarkStart w:id="33" w:name="_Toc493791898"/>
      <w:r w:rsidRPr="00A333B7">
        <w:rPr>
          <w:rFonts w:hint="eastAsia"/>
        </w:rPr>
        <w:t>交互模式</w:t>
      </w:r>
      <w:bookmarkEnd w:id="33"/>
    </w:p>
    <w:p w:rsidR="00E82D9F" w:rsidRPr="00A333B7" w:rsidRDefault="00E82D9F" w:rsidP="00E82D9F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82D9F" w:rsidRPr="00A333B7" w:rsidRDefault="00E82D9F" w:rsidP="00E82D9F">
      <w:pPr>
        <w:pStyle w:val="3"/>
        <w:numPr>
          <w:ilvl w:val="2"/>
          <w:numId w:val="1"/>
        </w:numPr>
      </w:pPr>
      <w:bookmarkStart w:id="34" w:name="_Toc493791899"/>
      <w:r w:rsidRPr="00A333B7">
        <w:rPr>
          <w:rFonts w:hint="eastAsia"/>
        </w:rPr>
        <w:t>请求参数列表</w:t>
      </w:r>
      <w:bookmarkEnd w:id="34"/>
    </w:p>
    <w:p w:rsidR="00E82D9F" w:rsidRPr="00A333B7" w:rsidRDefault="00E82D9F" w:rsidP="00E82D9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bookmarkStart w:id="35" w:name="_GoBack"/>
      <w:r w:rsidR="008F29A0">
        <w:rPr>
          <w:rFonts w:hAnsi="Times New Roman"/>
          <w:kern w:val="0"/>
        </w:rPr>
        <w:t>bananapay.cn</w:t>
      </w:r>
      <w:bookmarkEnd w:id="35"/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Pr="00A333B7">
        <w:rPr>
          <w:b/>
        </w:rPr>
        <w:t>send_sms</w:t>
      </w:r>
      <w:r w:rsidR="000D66F6" w:rsidRPr="00A333B7">
        <w:rPr>
          <w:b/>
        </w:rPr>
        <w:t>_code</w:t>
      </w:r>
      <w:r w:rsidRPr="00A333B7">
        <w:rPr>
          <w:b/>
        </w:rPr>
        <w:t>.cgi</w:t>
      </w:r>
    </w:p>
    <w:p w:rsidR="00E82D9F" w:rsidRPr="00A333B7" w:rsidRDefault="00E82D9F" w:rsidP="00E82D9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333B7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82D9F" w:rsidRPr="00A333B7" w:rsidRDefault="00E82D9F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E82D9F" w:rsidRPr="00A333B7" w:rsidRDefault="00E82D9F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82D9F" w:rsidRPr="00A333B7" w:rsidRDefault="00E82D9F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82D9F" w:rsidRPr="00A333B7" w:rsidRDefault="00E82D9F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service_version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input_charset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sign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是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String(32)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签名(固定key签名)</w:t>
            </w:r>
          </w:p>
        </w:tc>
      </w:tr>
      <w:tr w:rsidR="00A333B7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82D9F" w:rsidRPr="00A333B7" w:rsidRDefault="00E82D9F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6C7AAB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6C7AAB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6C7AAB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6C7AAB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6C7AAB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6C7AAB">
            <w:r>
              <w:t>english</w:t>
            </w:r>
          </w:p>
          <w:p w:rsidR="007B05BA" w:rsidRPr="00A333B7" w:rsidRDefault="007B05BA" w:rsidP="006C7AAB">
            <w:r>
              <w:t>chinese</w:t>
            </w:r>
          </w:p>
        </w:tc>
      </w:tr>
      <w:tr w:rsidR="000E25BC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E25BC" w:rsidRPr="00A333B7" w:rsidRDefault="000E25BC" w:rsidP="00F95674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="00F95674">
              <w:rPr>
                <w:rFonts w:hint="eastAsia"/>
                <w:b/>
              </w:rPr>
              <w:t>参数</w:t>
            </w:r>
          </w:p>
        </w:tc>
      </w:tr>
      <w:tr w:rsidR="00031D0D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031D0D" w:rsidRPr="00A333B7" w:rsidRDefault="00031D0D" w:rsidP="00031D0D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31D0D" w:rsidRPr="00A333B7" w:rsidRDefault="00031D0D" w:rsidP="00031D0D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31D0D" w:rsidRPr="00A333B7" w:rsidRDefault="00031D0D" w:rsidP="00031D0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31D0D" w:rsidRPr="00A333B7" w:rsidRDefault="00031D0D" w:rsidP="00031D0D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31D0D" w:rsidRPr="00A333B7" w:rsidRDefault="00031D0D" w:rsidP="00031D0D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031D0D" w:rsidRPr="00A333B7" w:rsidRDefault="00031D0D" w:rsidP="00031D0D">
            <w:r w:rsidRPr="00A333B7">
              <w:t>2：移动</w:t>
            </w:r>
          </w:p>
          <w:p w:rsidR="00031D0D" w:rsidRPr="00A333B7" w:rsidRDefault="00031D0D" w:rsidP="00031D0D">
            <w:r w:rsidRPr="00A333B7">
              <w:t>3：固话</w:t>
            </w:r>
          </w:p>
          <w:p w:rsidR="00031D0D" w:rsidRPr="00A333B7" w:rsidRDefault="00031D0D" w:rsidP="00031D0D">
            <w:r w:rsidRPr="00A333B7">
              <w:t>4：POS机</w:t>
            </w:r>
          </w:p>
        </w:tc>
      </w:tr>
      <w:tr w:rsidR="00D1107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11072" w:rsidRPr="00A333B7" w:rsidRDefault="005B421E" w:rsidP="00D1107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D1107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11072" w:rsidRPr="00A333B7" w:rsidRDefault="005B421E" w:rsidP="00D1107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11072" w:rsidRPr="00A333B7" w:rsidRDefault="00D11072" w:rsidP="00D11072"/>
        </w:tc>
      </w:tr>
      <w:tr w:rsidR="00D1107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11072" w:rsidRPr="00A333B7" w:rsidRDefault="005B421E" w:rsidP="00D1107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11072" w:rsidRPr="00A333B7" w:rsidRDefault="00D11072" w:rsidP="00D11072">
            <w:r w:rsidRPr="00A333B7">
              <w:t>1-安卓</w:t>
            </w:r>
          </w:p>
          <w:p w:rsidR="00D11072" w:rsidRPr="00A333B7" w:rsidRDefault="00D11072" w:rsidP="00D11072">
            <w:r w:rsidRPr="00A333B7">
              <w:t>2-IOS</w:t>
            </w:r>
          </w:p>
        </w:tc>
      </w:tr>
      <w:tr w:rsidR="007821FC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821FC" w:rsidRPr="00A333B7" w:rsidRDefault="00B8325F" w:rsidP="00D11072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821FC" w:rsidRPr="00A333B7" w:rsidRDefault="00B8325F" w:rsidP="00D11072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821FC" w:rsidRPr="00A333B7" w:rsidRDefault="00380D08" w:rsidP="00D1107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821FC" w:rsidRPr="00A333B7" w:rsidRDefault="00B8325F" w:rsidP="00D1107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821FC" w:rsidRPr="00A333B7" w:rsidRDefault="00B8325F" w:rsidP="00C041A8">
            <w:r>
              <w:t>iphone4s,iphone5s,ipad2,</w:t>
            </w:r>
            <w:r w:rsidRPr="00B8325F">
              <w:t>xiaomi2等</w:t>
            </w:r>
          </w:p>
        </w:tc>
      </w:tr>
      <w:tr w:rsidR="006E55EE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6E55EE" w:rsidRDefault="006E55EE" w:rsidP="006E55EE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E55EE" w:rsidRDefault="006E55EE" w:rsidP="006E55EE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E55EE" w:rsidRDefault="006E55EE" w:rsidP="006E55E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E55EE" w:rsidRDefault="006E55EE" w:rsidP="006E55EE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E55EE" w:rsidRDefault="006E55EE" w:rsidP="006E55EE"/>
        </w:tc>
      </w:tr>
      <w:tr w:rsidR="006E55EE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E55EE" w:rsidRPr="00A333B7" w:rsidRDefault="006E55EE" w:rsidP="006E55EE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E55EE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rPr>
                <w:rFonts w:hint="eastAsia"/>
              </w:rPr>
              <w:t>手机号码</w:t>
            </w:r>
          </w:p>
        </w:tc>
      </w:tr>
      <w:tr w:rsidR="006E55EE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rPr>
                <w:rFonts w:hint="eastAsia"/>
              </w:rPr>
              <w:t>短信</w:t>
            </w:r>
            <w:r w:rsidRPr="00A333B7"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t>sms_type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6E55EE" w:rsidRPr="00A333B7" w:rsidRDefault="006E55EE" w:rsidP="006E55EE">
            <w:pPr>
              <w:jc w:val="left"/>
            </w:pPr>
            <w:r w:rsidRPr="00A333B7">
              <w:t>1-注册</w:t>
            </w:r>
            <w:r w:rsidRPr="00A333B7">
              <w:rPr>
                <w:rFonts w:hint="eastAsia"/>
              </w:rPr>
              <w:t>短信</w:t>
            </w:r>
            <w:r w:rsidRPr="00A333B7">
              <w:t>验证码</w:t>
            </w:r>
            <w:r w:rsidRPr="00A333B7">
              <w:rPr>
                <w:rFonts w:hint="eastAsia"/>
              </w:rPr>
              <w:t>下</w:t>
            </w:r>
            <w:r w:rsidRPr="00A333B7">
              <w:t>发（重发</w:t>
            </w:r>
            <w:r w:rsidRPr="00A333B7">
              <w:rPr>
                <w:rFonts w:hint="eastAsia"/>
              </w:rPr>
              <w:t>）</w:t>
            </w:r>
            <w:r w:rsidRPr="00A333B7">
              <w:t>；</w:t>
            </w:r>
          </w:p>
          <w:p w:rsidR="006E55EE" w:rsidRPr="00A333B7" w:rsidRDefault="006E55EE" w:rsidP="006E55EE">
            <w:pPr>
              <w:jc w:val="left"/>
            </w:pPr>
            <w:r w:rsidRPr="00A333B7">
              <w:t>2-重置登录密码短信验证码</w:t>
            </w:r>
            <w:r w:rsidRPr="00A333B7">
              <w:rPr>
                <w:rFonts w:hint="eastAsia"/>
              </w:rPr>
              <w:t>下</w:t>
            </w:r>
            <w:r w:rsidRPr="00A333B7">
              <w:t>发（重发</w:t>
            </w:r>
            <w:r w:rsidRPr="00A333B7">
              <w:rPr>
                <w:rFonts w:hint="eastAsia"/>
              </w:rPr>
              <w:t>）</w:t>
            </w:r>
            <w:r w:rsidRPr="00A333B7">
              <w:t>；</w:t>
            </w:r>
          </w:p>
          <w:p w:rsidR="006E55EE" w:rsidRPr="00A333B7" w:rsidRDefault="006E55EE" w:rsidP="006E55EE">
            <w:pPr>
              <w:jc w:val="left"/>
            </w:pPr>
            <w:r w:rsidRPr="00A333B7">
              <w:t>3-重置支付密码短信验证码</w:t>
            </w:r>
            <w:r w:rsidRPr="00A333B7">
              <w:rPr>
                <w:rFonts w:hint="eastAsia"/>
              </w:rPr>
              <w:t>下</w:t>
            </w:r>
            <w:r w:rsidRPr="00A333B7">
              <w:t>发（重发</w:t>
            </w:r>
            <w:r w:rsidRPr="00A333B7">
              <w:rPr>
                <w:rFonts w:hint="eastAsia"/>
              </w:rPr>
              <w:t>）；</w:t>
            </w:r>
          </w:p>
          <w:p w:rsidR="006E55EE" w:rsidRDefault="006E55EE" w:rsidP="006E55EE">
            <w:pPr>
              <w:jc w:val="left"/>
            </w:pPr>
            <w:r w:rsidRPr="00A333B7">
              <w:t>4-绑定用户提现</w:t>
            </w:r>
            <w:r w:rsidRPr="00A333B7">
              <w:rPr>
                <w:rFonts w:hint="eastAsia"/>
              </w:rPr>
              <w:t>银行</w:t>
            </w:r>
            <w:r w:rsidRPr="00A333B7">
              <w:t>卡短信验证码</w:t>
            </w:r>
            <w:r w:rsidRPr="00A333B7">
              <w:rPr>
                <w:rFonts w:hint="eastAsia"/>
              </w:rPr>
              <w:t>下</w:t>
            </w:r>
            <w:r w:rsidRPr="00A333B7">
              <w:t>发（重发</w:t>
            </w:r>
            <w:r w:rsidR="0029687F">
              <w:rPr>
                <w:rFonts w:hint="eastAsia"/>
              </w:rPr>
              <w:t>）；</w:t>
            </w:r>
          </w:p>
          <w:p w:rsidR="00632EE9" w:rsidRDefault="00632EE9" w:rsidP="006E55EE">
            <w:pPr>
              <w:jc w:val="left"/>
            </w:pPr>
            <w:r>
              <w:rPr>
                <w:rFonts w:hint="eastAsia"/>
              </w:rPr>
              <w:t>5</w:t>
            </w:r>
            <w:r>
              <w:t>-天天涨薪专用验证码</w:t>
            </w:r>
            <w:r w:rsidR="0029687F">
              <w:rPr>
                <w:rFonts w:hint="eastAsia"/>
              </w:rPr>
              <w:t>；</w:t>
            </w:r>
          </w:p>
          <w:p w:rsidR="0029687F" w:rsidRPr="00A333B7" w:rsidRDefault="0029687F" w:rsidP="006E55EE">
            <w:pPr>
              <w:jc w:val="left"/>
            </w:pPr>
            <w:r>
              <w:rPr>
                <w:rFonts w:hint="eastAsia"/>
              </w:rPr>
              <w:t>6-手机验证码登录下发。</w:t>
            </w:r>
          </w:p>
        </w:tc>
      </w:tr>
    </w:tbl>
    <w:p w:rsidR="00E82D9F" w:rsidRPr="00A333B7" w:rsidRDefault="00E82D9F" w:rsidP="00E82D9F">
      <w:pPr>
        <w:pStyle w:val="3"/>
        <w:numPr>
          <w:ilvl w:val="2"/>
          <w:numId w:val="1"/>
        </w:numPr>
      </w:pPr>
      <w:bookmarkStart w:id="36" w:name="_Toc493791900"/>
      <w:r w:rsidRPr="00A333B7">
        <w:rPr>
          <w:rFonts w:hint="eastAsia"/>
        </w:rPr>
        <w:t>应答参数列表</w:t>
      </w:r>
      <w:bookmarkEnd w:id="36"/>
    </w:p>
    <w:p w:rsidR="00E82D9F" w:rsidRPr="00A333B7" w:rsidRDefault="00E82D9F" w:rsidP="00E82D9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82D9F" w:rsidRPr="00A333B7" w:rsidRDefault="00E82D9F" w:rsidP="00E82D9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82D9F" w:rsidRPr="00A333B7" w:rsidRDefault="00E82D9F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sign_type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service_version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input_charset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String(8)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sign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是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String(32)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签名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sign_key_index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否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Int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t>多密钥支持的密钥序号，默认1</w:t>
            </w:r>
          </w:p>
        </w:tc>
      </w:tr>
      <w:tr w:rsidR="00A333B7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82D9F" w:rsidRPr="00A333B7" w:rsidRDefault="00E82D9F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82D9F" w:rsidRPr="00A333B7" w:rsidRDefault="00E82D9F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Int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retmsg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String(30)</w:t>
            </w:r>
          </w:p>
        </w:tc>
        <w:tc>
          <w:tcPr>
            <w:tcW w:w="4305" w:type="dxa"/>
          </w:tcPr>
          <w:p w:rsidR="00E82D9F" w:rsidRPr="00A333B7" w:rsidRDefault="00E82D9F" w:rsidP="006C7AAB"/>
        </w:tc>
      </w:tr>
      <w:tr w:rsidR="00A333B7" w:rsidRPr="00A333B7" w:rsidTr="006C7AAB">
        <w:tc>
          <w:tcPr>
            <w:tcW w:w="1728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E82D9F" w:rsidRPr="00A333B7" w:rsidRDefault="00E82D9F" w:rsidP="006C7AAB">
            <w:r w:rsidRPr="00A333B7">
              <w:t>userid</w:t>
            </w:r>
          </w:p>
        </w:tc>
        <w:tc>
          <w:tcPr>
            <w:tcW w:w="720" w:type="dxa"/>
          </w:tcPr>
          <w:p w:rsidR="00E82D9F" w:rsidRPr="00A333B7" w:rsidRDefault="00E82D9F" w:rsidP="006C7AAB">
            <w:r w:rsidRPr="00A333B7">
              <w:t>是</w:t>
            </w:r>
          </w:p>
        </w:tc>
        <w:tc>
          <w:tcPr>
            <w:tcW w:w="1440" w:type="dxa"/>
          </w:tcPr>
          <w:p w:rsidR="00E82D9F" w:rsidRPr="00A333B7" w:rsidRDefault="00E82D9F" w:rsidP="006C7AAB">
            <w:r w:rsidRPr="00A333B7">
              <w:t>String(20)</w:t>
            </w:r>
          </w:p>
        </w:tc>
        <w:tc>
          <w:tcPr>
            <w:tcW w:w="4305" w:type="dxa"/>
          </w:tcPr>
          <w:p w:rsidR="00E82D9F" w:rsidRPr="00A333B7" w:rsidRDefault="00E82D9F" w:rsidP="006C7AAB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A333B7" w:rsidRPr="00A333B7" w:rsidTr="006C7AAB">
        <w:tc>
          <w:tcPr>
            <w:tcW w:w="1728" w:type="dxa"/>
          </w:tcPr>
          <w:p w:rsidR="009A172B" w:rsidRPr="00A333B7" w:rsidRDefault="009A172B" w:rsidP="006C7AAB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</w:tcPr>
          <w:p w:rsidR="009A172B" w:rsidRPr="00A333B7" w:rsidRDefault="009A172B" w:rsidP="006C7AAB">
            <w:r w:rsidRPr="00A333B7">
              <w:t>serial_no</w:t>
            </w:r>
          </w:p>
        </w:tc>
        <w:tc>
          <w:tcPr>
            <w:tcW w:w="720" w:type="dxa"/>
          </w:tcPr>
          <w:p w:rsidR="009A172B" w:rsidRPr="00A333B7" w:rsidRDefault="009A172B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A172B" w:rsidRPr="00A333B7" w:rsidRDefault="009A172B" w:rsidP="006C7AAB">
            <w:r w:rsidRPr="00A333B7">
              <w:t>String(32)</w:t>
            </w:r>
          </w:p>
        </w:tc>
        <w:tc>
          <w:tcPr>
            <w:tcW w:w="4305" w:type="dxa"/>
          </w:tcPr>
          <w:p w:rsidR="009A172B" w:rsidRPr="00A333B7" w:rsidRDefault="009A172B" w:rsidP="006C7AAB">
            <w:r w:rsidRPr="00A333B7">
              <w:rPr>
                <w:rFonts w:hint="eastAsia"/>
              </w:rPr>
              <w:t>业务</w:t>
            </w:r>
            <w:r w:rsidRPr="00A333B7">
              <w:t>序列号</w:t>
            </w:r>
          </w:p>
        </w:tc>
      </w:tr>
      <w:tr w:rsidR="00C92A83" w:rsidRPr="00A333B7" w:rsidTr="006C7AAB">
        <w:tc>
          <w:tcPr>
            <w:tcW w:w="1728" w:type="dxa"/>
          </w:tcPr>
          <w:p w:rsidR="00C92A83" w:rsidRPr="00A333B7" w:rsidRDefault="00C92A83" w:rsidP="006C7AAB">
            <w:r>
              <w:rPr>
                <w:rFonts w:hint="eastAsia"/>
              </w:rPr>
              <w:t>手机号</w:t>
            </w:r>
          </w:p>
        </w:tc>
        <w:tc>
          <w:tcPr>
            <w:tcW w:w="1980" w:type="dxa"/>
          </w:tcPr>
          <w:p w:rsidR="00C92A83" w:rsidRPr="00A333B7" w:rsidRDefault="00C92A83" w:rsidP="006C7AAB"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</w:tcPr>
          <w:p w:rsidR="00C92A83" w:rsidRPr="00A333B7" w:rsidRDefault="00C92A83" w:rsidP="006C7A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92A83" w:rsidRPr="00A333B7" w:rsidRDefault="00C92A83" w:rsidP="006C7AAB">
            <w:r>
              <w:rPr>
                <w:rFonts w:hint="eastAsia"/>
              </w:rPr>
              <w:t>S</w:t>
            </w:r>
            <w:r>
              <w:t>tring(16)</w:t>
            </w:r>
          </w:p>
        </w:tc>
        <w:tc>
          <w:tcPr>
            <w:tcW w:w="4305" w:type="dxa"/>
          </w:tcPr>
          <w:p w:rsidR="00C92A83" w:rsidRPr="00A333B7" w:rsidRDefault="00C92A83" w:rsidP="006C7AAB">
            <w:r>
              <w:rPr>
                <w:rFonts w:hint="eastAsia"/>
              </w:rPr>
              <w:t>账户</w:t>
            </w:r>
            <w:r>
              <w:t>绑定手机号</w:t>
            </w:r>
          </w:p>
        </w:tc>
      </w:tr>
    </w:tbl>
    <w:p w:rsidR="00E82D9F" w:rsidRPr="00A333B7" w:rsidRDefault="00E82D9F" w:rsidP="00DA3995">
      <w:pPr>
        <w:pStyle w:val="3"/>
        <w:numPr>
          <w:ilvl w:val="2"/>
          <w:numId w:val="1"/>
        </w:numPr>
      </w:pPr>
      <w:bookmarkStart w:id="37" w:name="_Toc493791901"/>
      <w:r w:rsidRPr="00A333B7">
        <w:rPr>
          <w:rFonts w:hint="eastAsia"/>
        </w:rPr>
        <w:t>处理逻辑</w:t>
      </w:r>
      <w:bookmarkEnd w:id="37"/>
    </w:p>
    <w:p w:rsidR="00E82D9F" w:rsidRDefault="00E82D9F" w:rsidP="00E5070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DA3995" w:rsidRPr="00A333B7" w:rsidRDefault="00DA3995" w:rsidP="00DA399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E82D9F" w:rsidRPr="00A333B7" w:rsidRDefault="00E82D9F" w:rsidP="00520B6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调用</w:t>
      </w:r>
      <w:r w:rsidR="00F9182B" w:rsidRPr="00A333B7">
        <w:rPr>
          <w:rFonts w:hint="eastAsia"/>
        </w:rPr>
        <w:t>鉴权短信</w:t>
      </w:r>
      <w:r w:rsidRPr="00A333B7">
        <w:t>验证码</w:t>
      </w:r>
      <w:r w:rsidR="00F9182B" w:rsidRPr="00A333B7">
        <w:rPr>
          <w:rFonts w:hint="eastAsia"/>
        </w:rPr>
        <w:t>生成</w:t>
      </w:r>
      <w:r w:rsidR="00F9182B" w:rsidRPr="00A333B7">
        <w:t>接口(verify_code</w:t>
      </w:r>
      <w:r w:rsidR="002F2867" w:rsidRPr="00A333B7">
        <w:rPr>
          <w:rFonts w:hint="eastAsia"/>
        </w:rPr>
        <w:t>，</w:t>
      </w:r>
      <w:r w:rsidR="002F2867" w:rsidRPr="00A333B7">
        <w:t>serial_no</w:t>
      </w:r>
      <w:r w:rsidR="00F9182B" w:rsidRPr="00A333B7">
        <w:t>)</w:t>
      </w:r>
      <w:r w:rsidR="002F2867" w:rsidRPr="00A333B7">
        <w:rPr>
          <w:rFonts w:hint="eastAsia"/>
        </w:rPr>
        <w:t>，</w:t>
      </w:r>
      <w:r w:rsidR="002F2867" w:rsidRPr="00A333B7">
        <w:t>如果serial_no</w:t>
      </w:r>
      <w:r w:rsidR="002F2867" w:rsidRPr="00A333B7">
        <w:rPr>
          <w:rFonts w:hint="eastAsia"/>
        </w:rPr>
        <w:t>重复，</w:t>
      </w:r>
      <w:r w:rsidR="002F2867" w:rsidRPr="00A333B7">
        <w:t>则加随机数</w:t>
      </w:r>
      <w:r w:rsidR="002F2867" w:rsidRPr="00A333B7">
        <w:rPr>
          <w:rFonts w:hint="eastAsia"/>
        </w:rPr>
        <w:t>循环尝试调用</w:t>
      </w:r>
      <w:r w:rsidR="002F2867" w:rsidRPr="00A333B7">
        <w:t>1000次生成短信验证码</w:t>
      </w:r>
    </w:p>
    <w:p w:rsidR="00F9182B" w:rsidRPr="00A333B7" w:rsidRDefault="00F9182B" w:rsidP="00520B6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调用消息</w:t>
      </w:r>
      <w:r w:rsidRPr="00A333B7">
        <w:t>下发服务下发短信验证码(verify_code,serial_no)</w:t>
      </w:r>
    </w:p>
    <w:p w:rsidR="00E82D9F" w:rsidRPr="00A333B7" w:rsidRDefault="00E82D9F" w:rsidP="00520B6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的签名（固定</w:t>
      </w:r>
      <w:r w:rsidRPr="00A333B7">
        <w:t>key</w:t>
      </w:r>
      <w:r w:rsidRPr="00A333B7">
        <w:rPr>
          <w:rFonts w:hint="eastAsia"/>
        </w:rPr>
        <w:t>签名</w:t>
      </w:r>
      <w:r w:rsidRPr="00A333B7">
        <w:t>无需调用鉴权）</w:t>
      </w:r>
    </w:p>
    <w:p w:rsidR="00E82D9F" w:rsidRPr="00A333B7" w:rsidRDefault="00E82D9F" w:rsidP="00520B65">
      <w:pPr>
        <w:pStyle w:val="af"/>
        <w:numPr>
          <w:ilvl w:val="0"/>
          <w:numId w:val="1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82D9F" w:rsidRPr="00A333B7" w:rsidRDefault="00E82D9F" w:rsidP="00E82D9F">
      <w:pPr>
        <w:pStyle w:val="3"/>
        <w:numPr>
          <w:ilvl w:val="2"/>
          <w:numId w:val="1"/>
        </w:numPr>
      </w:pPr>
      <w:bookmarkStart w:id="38" w:name="_Toc493791902"/>
      <w:r w:rsidRPr="00A333B7">
        <w:rPr>
          <w:rFonts w:hint="eastAsia"/>
        </w:rPr>
        <w:t>错误</w:t>
      </w:r>
      <w:r w:rsidRPr="00A333B7">
        <w:t>码列表</w:t>
      </w:r>
      <w:bookmarkEnd w:id="3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333B7" w:rsidRPr="00A333B7" w:rsidTr="006C7AAB">
        <w:trPr>
          <w:jc w:val="center"/>
        </w:trPr>
        <w:tc>
          <w:tcPr>
            <w:tcW w:w="1908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82D9F" w:rsidRPr="00A333B7" w:rsidRDefault="00E82D9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E82D9F" w:rsidRPr="00A333B7" w:rsidRDefault="00E82D9F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82D9F" w:rsidRPr="00A333B7" w:rsidRDefault="00E82D9F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E82D9F" w:rsidRPr="00A333B7" w:rsidRDefault="00A24AA5" w:rsidP="006C7AAB">
            <w:pPr>
              <w:jc w:val="center"/>
            </w:pPr>
            <w:r w:rsidRPr="00A24AA5">
              <w:t>205122</w:t>
            </w:r>
          </w:p>
        </w:tc>
        <w:tc>
          <w:tcPr>
            <w:tcW w:w="8265" w:type="dxa"/>
            <w:vAlign w:val="center"/>
          </w:tcPr>
          <w:p w:rsidR="00E82D9F" w:rsidRPr="00A333B7" w:rsidRDefault="00A24AA5" w:rsidP="006C7AAB">
            <w:pPr>
              <w:ind w:rightChars="-45" w:right="-94"/>
            </w:pPr>
            <w:r>
              <w:rPr>
                <w:rFonts w:hint="eastAsia"/>
              </w:rPr>
              <w:t>短信</w:t>
            </w:r>
            <w:r>
              <w:t>类型错误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E82D9F" w:rsidRPr="00A333B7" w:rsidRDefault="00E82D9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E82D9F" w:rsidRPr="00A333B7" w:rsidRDefault="00E82D9F" w:rsidP="006C7AAB">
            <w:pPr>
              <w:ind w:rightChars="-45" w:right="-94"/>
            </w:pPr>
          </w:p>
        </w:tc>
      </w:tr>
    </w:tbl>
    <w:p w:rsidR="00545867" w:rsidRPr="00A333B7" w:rsidRDefault="00545867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39" w:name="_Toc493791903"/>
      <w:r w:rsidRPr="00A333B7">
        <w:rPr>
          <w:rFonts w:hint="eastAsia"/>
        </w:rPr>
        <w:t>用户注册</w:t>
      </w:r>
      <w:r w:rsidR="00B92CED" w:rsidRPr="00A333B7">
        <w:rPr>
          <w:rFonts w:hint="eastAsia"/>
        </w:rPr>
        <w:t>预</w:t>
      </w:r>
      <w:r w:rsidR="00CC4F97" w:rsidRPr="00A333B7">
        <w:rPr>
          <w:rFonts w:hint="eastAsia"/>
        </w:rPr>
        <w:t>验证</w:t>
      </w:r>
      <w:r w:rsidRPr="00A333B7">
        <w:rPr>
          <w:rFonts w:hint="eastAsia"/>
        </w:rPr>
        <w:t>接口</w:t>
      </w:r>
      <w:bookmarkEnd w:id="39"/>
    </w:p>
    <w:p w:rsidR="00545867" w:rsidRPr="00A333B7" w:rsidRDefault="00545867" w:rsidP="00BB574E">
      <w:pPr>
        <w:pStyle w:val="3"/>
        <w:numPr>
          <w:ilvl w:val="2"/>
          <w:numId w:val="1"/>
        </w:numPr>
      </w:pPr>
      <w:bookmarkStart w:id="40" w:name="_Toc493791904"/>
      <w:r w:rsidRPr="00A333B7">
        <w:rPr>
          <w:rFonts w:hint="eastAsia"/>
        </w:rPr>
        <w:t>业务功能</w:t>
      </w:r>
      <w:bookmarkEnd w:id="40"/>
    </w:p>
    <w:p w:rsidR="00545867" w:rsidRPr="00A333B7" w:rsidRDefault="00545867" w:rsidP="00545867">
      <w:pPr>
        <w:ind w:firstLineChars="200" w:firstLine="420"/>
      </w:pPr>
      <w:r w:rsidRPr="00A333B7">
        <w:rPr>
          <w:rFonts w:hint="eastAsia"/>
        </w:rPr>
        <w:t>手机用户在手机客户端填写完</w:t>
      </w:r>
      <w:r w:rsidR="00F60A5D" w:rsidRPr="00A333B7">
        <w:rPr>
          <w:rFonts w:hint="eastAsia"/>
        </w:rPr>
        <w:t>注册验证</w:t>
      </w:r>
      <w:r w:rsidR="00F60A5D" w:rsidRPr="00A333B7">
        <w:t>码</w:t>
      </w:r>
      <w:r w:rsidRPr="00A333B7">
        <w:rPr>
          <w:rFonts w:hint="eastAsia"/>
        </w:rPr>
        <w:t>后，</w:t>
      </w:r>
      <w:r w:rsidR="00F60A5D" w:rsidRPr="00A333B7">
        <w:rPr>
          <w:rFonts w:hint="eastAsia"/>
        </w:rPr>
        <w:t>调用该</w:t>
      </w:r>
      <w:r w:rsidR="00F60A5D" w:rsidRPr="00A333B7">
        <w:t>接口进行预验证</w:t>
      </w:r>
      <w:r w:rsidR="002E7A5C" w:rsidRPr="00A333B7">
        <w:rPr>
          <w:rFonts w:hint="eastAsia"/>
        </w:rPr>
        <w:t>，</w:t>
      </w:r>
      <w:r w:rsidR="0018250E" w:rsidRPr="00A333B7">
        <w:rPr>
          <w:rFonts w:hint="eastAsia"/>
        </w:rPr>
        <w:t>需</w:t>
      </w:r>
      <w:r w:rsidR="0018250E" w:rsidRPr="00A333B7">
        <w:t>验用户数据签名</w:t>
      </w:r>
      <w:r w:rsidR="002E7A5C" w:rsidRPr="00A333B7">
        <w:rPr>
          <w:rFonts w:hint="eastAsia"/>
        </w:rPr>
        <w:t>、</w:t>
      </w:r>
      <w:r w:rsidR="002E7A5C" w:rsidRPr="00A333B7">
        <w:t>短信验证码</w:t>
      </w:r>
      <w:r w:rsidR="002E7A5C" w:rsidRPr="00A333B7">
        <w:rPr>
          <w:rFonts w:hint="eastAsia"/>
        </w:rPr>
        <w:t>及</w:t>
      </w:r>
      <w:r w:rsidR="002E7A5C" w:rsidRPr="00A333B7">
        <w:t>用户</w:t>
      </w:r>
      <w:r w:rsidR="002E7A5C" w:rsidRPr="00A333B7">
        <w:rPr>
          <w:rFonts w:hint="eastAsia"/>
        </w:rPr>
        <w:t>账号</w:t>
      </w:r>
      <w:r w:rsidR="002E7A5C" w:rsidRPr="00A333B7">
        <w:t>可用性</w:t>
      </w:r>
      <w:r w:rsidR="00F60A5D" w:rsidRPr="00A333B7">
        <w:rPr>
          <w:rFonts w:hint="eastAsia"/>
        </w:rPr>
        <w:t>，</w:t>
      </w:r>
      <w:r w:rsidR="00F60A5D" w:rsidRPr="00A333B7">
        <w:t>验证成功之后下发</w:t>
      </w:r>
      <w:r w:rsidR="000B7EF6" w:rsidRPr="00A333B7">
        <w:t>verify_</w:t>
      </w:r>
      <w:r w:rsidR="004704F7" w:rsidRPr="00A333B7">
        <w:t>token</w:t>
      </w:r>
      <w:r w:rsidR="00E94151" w:rsidRPr="00A333B7">
        <w:t>,</w:t>
      </w:r>
      <w:r w:rsidR="00E94151" w:rsidRPr="00A333B7">
        <w:rPr>
          <w:rFonts w:hint="eastAsia"/>
        </w:rPr>
        <w:t>后续用户</w:t>
      </w:r>
      <w:r w:rsidR="00E94151" w:rsidRPr="00A333B7">
        <w:t>注册接口</w:t>
      </w:r>
      <w:r w:rsidR="00E94151" w:rsidRPr="00A333B7">
        <w:rPr>
          <w:rFonts w:hint="eastAsia"/>
        </w:rPr>
        <w:t>需验</w:t>
      </w:r>
      <w:r w:rsidR="00E94151" w:rsidRPr="00A333B7">
        <w:t>verify_token</w:t>
      </w:r>
      <w:r w:rsidR="00E94151" w:rsidRPr="00A333B7">
        <w:rPr>
          <w:rFonts w:hint="eastAsia"/>
        </w:rPr>
        <w:t>来</w:t>
      </w:r>
      <w:r w:rsidR="00E94151" w:rsidRPr="00A333B7">
        <w:t>完成注册</w:t>
      </w:r>
      <w:r w:rsidRPr="00A333B7">
        <w:rPr>
          <w:rFonts w:hint="eastAsia"/>
        </w:rPr>
        <w:t>。</w:t>
      </w:r>
    </w:p>
    <w:p w:rsidR="00545867" w:rsidRPr="00A333B7" w:rsidRDefault="00545867" w:rsidP="00BB574E">
      <w:pPr>
        <w:pStyle w:val="3"/>
        <w:numPr>
          <w:ilvl w:val="2"/>
          <w:numId w:val="1"/>
        </w:numPr>
      </w:pPr>
      <w:bookmarkStart w:id="41" w:name="_Toc493791905"/>
      <w:r w:rsidRPr="00A333B7">
        <w:rPr>
          <w:rFonts w:hint="eastAsia"/>
        </w:rPr>
        <w:t>交互模式</w:t>
      </w:r>
      <w:bookmarkEnd w:id="41"/>
    </w:p>
    <w:p w:rsidR="00545867" w:rsidRPr="00A333B7" w:rsidRDefault="00545867" w:rsidP="0054586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545867" w:rsidRPr="00A333B7" w:rsidRDefault="00545867" w:rsidP="00BB574E">
      <w:pPr>
        <w:pStyle w:val="3"/>
        <w:numPr>
          <w:ilvl w:val="2"/>
          <w:numId w:val="1"/>
        </w:numPr>
      </w:pPr>
      <w:bookmarkStart w:id="42" w:name="_Toc493791906"/>
      <w:r w:rsidRPr="00A333B7">
        <w:rPr>
          <w:rFonts w:hint="eastAsia"/>
        </w:rPr>
        <w:lastRenderedPageBreak/>
        <w:t>请求参数列表</w:t>
      </w:r>
      <w:bookmarkEnd w:id="42"/>
    </w:p>
    <w:p w:rsidR="00545867" w:rsidRPr="00A333B7" w:rsidRDefault="00545867" w:rsidP="0054586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59283A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user_</w:t>
      </w:r>
      <w:r w:rsidR="00BE0BE4" w:rsidRPr="00A333B7">
        <w:rPr>
          <w:b/>
        </w:rPr>
        <w:t>pre_register</w:t>
      </w:r>
      <w:r w:rsidRPr="00A333B7">
        <w:rPr>
          <w:b/>
        </w:rPr>
        <w:t>.cgi</w:t>
      </w:r>
    </w:p>
    <w:p w:rsidR="00545867" w:rsidRPr="00A333B7" w:rsidRDefault="00545867" w:rsidP="0054586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1088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5013"/>
      </w:tblGrid>
      <w:tr w:rsidR="00A333B7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F2157F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45867" w:rsidRPr="00A333B7" w:rsidRDefault="00545867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545867" w:rsidRPr="00A333B7" w:rsidRDefault="00545867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45867" w:rsidRPr="00A333B7" w:rsidRDefault="00545867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5013" w:type="dxa"/>
            <w:tcBorders>
              <w:top w:val="single" w:sz="6" w:space="0" w:color="000000"/>
            </w:tcBorders>
          </w:tcPr>
          <w:p w:rsidR="00545867" w:rsidRPr="00A333B7" w:rsidRDefault="00545867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service_version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5013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input_charset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5013" w:type="dxa"/>
          </w:tcPr>
          <w:p w:rsidR="00545867" w:rsidRPr="00A333B7" w:rsidRDefault="00545867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sign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是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String(32)</w:t>
            </w:r>
          </w:p>
        </w:tc>
        <w:tc>
          <w:tcPr>
            <w:tcW w:w="5013" w:type="dxa"/>
          </w:tcPr>
          <w:p w:rsidR="00545867" w:rsidRPr="00A333B7" w:rsidRDefault="00545867" w:rsidP="00F2157F">
            <w:r w:rsidRPr="00A333B7">
              <w:t>签名(采用默认key签名)</w:t>
            </w:r>
          </w:p>
        </w:tc>
      </w:tr>
      <w:tr w:rsidR="00A333B7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545867" w:rsidRPr="00A333B7" w:rsidRDefault="00545867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账号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5013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  <w:r w:rsidRPr="00A333B7">
              <w:t>==登录账户号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  <w:vAlign w:val="center"/>
          </w:tcPr>
          <w:p w:rsidR="007B05BA" w:rsidRPr="00A333B7" w:rsidRDefault="007B05BA" w:rsidP="007B05BA">
            <w:r w:rsidRPr="00A333B7">
              <w:t>serial_no</w:t>
            </w:r>
          </w:p>
        </w:tc>
        <w:tc>
          <w:tcPr>
            <w:tcW w:w="720" w:type="dxa"/>
            <w:vAlign w:val="center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vAlign w:val="center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5013" w:type="dxa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业务序列号，业务内唯一，唯一标识一个验证码请求</w:t>
            </w:r>
          </w:p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对于特殊业务场景此字段有不同取值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验证码</w:t>
            </w:r>
          </w:p>
        </w:tc>
        <w:tc>
          <w:tcPr>
            <w:tcW w:w="1980" w:type="dxa"/>
            <w:vAlign w:val="center"/>
          </w:tcPr>
          <w:p w:rsidR="007B05BA" w:rsidRPr="00A333B7" w:rsidRDefault="007B05BA" w:rsidP="007B05BA">
            <w:r w:rsidRPr="00A333B7">
              <w:t>verify_code</w:t>
            </w:r>
          </w:p>
        </w:tc>
        <w:tc>
          <w:tcPr>
            <w:tcW w:w="720" w:type="dxa"/>
            <w:vAlign w:val="center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vAlign w:val="center"/>
          </w:tcPr>
          <w:p w:rsidR="007B05BA" w:rsidRPr="00A333B7" w:rsidRDefault="007B05BA" w:rsidP="007B05BA">
            <w:r w:rsidRPr="00A333B7">
              <w:t>String(6)</w:t>
            </w:r>
          </w:p>
        </w:tc>
        <w:tc>
          <w:tcPr>
            <w:tcW w:w="5013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短息</w:t>
            </w:r>
            <w:r w:rsidRPr="00A333B7">
              <w:t>验证码</w:t>
            </w:r>
          </w:p>
        </w:tc>
      </w:tr>
    </w:tbl>
    <w:p w:rsidR="00545867" w:rsidRPr="00A333B7" w:rsidRDefault="00545867" w:rsidP="00BB574E">
      <w:pPr>
        <w:pStyle w:val="3"/>
        <w:numPr>
          <w:ilvl w:val="2"/>
          <w:numId w:val="1"/>
        </w:numPr>
      </w:pPr>
      <w:bookmarkStart w:id="43" w:name="_Toc493791907"/>
      <w:r w:rsidRPr="00A333B7">
        <w:rPr>
          <w:rFonts w:hint="eastAsia"/>
        </w:rPr>
        <w:t>应答参数列表</w:t>
      </w:r>
      <w:bookmarkEnd w:id="43"/>
    </w:p>
    <w:p w:rsidR="00545867" w:rsidRPr="00A333B7" w:rsidRDefault="00545867" w:rsidP="0054586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545867" w:rsidRPr="00A333B7" w:rsidRDefault="00545867" w:rsidP="0054586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45867" w:rsidRPr="00A333B7" w:rsidRDefault="0054586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45867" w:rsidRPr="00A333B7" w:rsidRDefault="00545867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sign_type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4305" w:type="dxa"/>
          </w:tcPr>
          <w:p w:rsidR="00545867" w:rsidRPr="00A333B7" w:rsidRDefault="00545867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service_version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4305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input_charset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String(8)</w:t>
            </w:r>
          </w:p>
        </w:tc>
        <w:tc>
          <w:tcPr>
            <w:tcW w:w="4305" w:type="dxa"/>
          </w:tcPr>
          <w:p w:rsidR="00545867" w:rsidRPr="00A333B7" w:rsidRDefault="00545867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sign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是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String(32)</w:t>
            </w:r>
          </w:p>
        </w:tc>
        <w:tc>
          <w:tcPr>
            <w:tcW w:w="4305" w:type="dxa"/>
          </w:tcPr>
          <w:p w:rsidR="00545867" w:rsidRPr="00A333B7" w:rsidRDefault="00545867" w:rsidP="003A6299">
            <w:r w:rsidRPr="00A333B7">
              <w:t>签名</w:t>
            </w:r>
            <w:r w:rsidR="00D6656B" w:rsidRPr="00A333B7">
              <w:rPr>
                <w:rFonts w:hint="eastAsia"/>
              </w:rPr>
              <w:t>（</w:t>
            </w:r>
            <w:r w:rsidR="003A6299" w:rsidRPr="00A333B7">
              <w:rPr>
                <w:rFonts w:hint="eastAsia"/>
              </w:rPr>
              <w:t>固定</w:t>
            </w:r>
            <w:r w:rsidR="00D6656B" w:rsidRPr="00A333B7">
              <w:t>key签名）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545867" w:rsidRPr="00A333B7" w:rsidRDefault="00545867" w:rsidP="00F2157F">
            <w:r w:rsidRPr="00A333B7">
              <w:t>sign_key_index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t>否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Int</w:t>
            </w:r>
          </w:p>
        </w:tc>
        <w:tc>
          <w:tcPr>
            <w:tcW w:w="4305" w:type="dxa"/>
          </w:tcPr>
          <w:p w:rsidR="00545867" w:rsidRPr="00A333B7" w:rsidRDefault="00545867" w:rsidP="00F2157F">
            <w:r w:rsidRPr="00A333B7">
              <w:t>多密钥支持的密钥序号，默认1</w:t>
            </w:r>
          </w:p>
        </w:tc>
      </w:tr>
      <w:tr w:rsidR="00A333B7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45867" w:rsidRPr="00A333B7" w:rsidRDefault="00545867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注册结果</w:t>
            </w:r>
          </w:p>
        </w:tc>
        <w:tc>
          <w:tcPr>
            <w:tcW w:w="1980" w:type="dxa"/>
          </w:tcPr>
          <w:p w:rsidR="00545867" w:rsidRPr="00A333B7" w:rsidRDefault="00545867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Int</w:t>
            </w:r>
          </w:p>
        </w:tc>
        <w:tc>
          <w:tcPr>
            <w:tcW w:w="4305" w:type="dxa"/>
          </w:tcPr>
          <w:p w:rsidR="00545867" w:rsidRPr="00A333B7" w:rsidRDefault="00545867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</w:t>
            </w:r>
            <w:r w:rsidR="008877B6" w:rsidRPr="00A333B7">
              <w:rPr>
                <w:rFonts w:hint="eastAsia"/>
                <w:lang w:val="zh-CN"/>
              </w:rPr>
              <w:t>错误码</w:t>
            </w:r>
            <w:r w:rsidRPr="00A333B7">
              <w:rPr>
                <w:rFonts w:hint="eastAsia"/>
                <w:lang w:val="zh-CN"/>
              </w:rPr>
              <w:t>对照表</w:t>
            </w:r>
          </w:p>
        </w:tc>
      </w:tr>
      <w:tr w:rsidR="00A333B7" w:rsidRPr="00A333B7" w:rsidTr="00F2157F">
        <w:tc>
          <w:tcPr>
            <w:tcW w:w="1728" w:type="dxa"/>
          </w:tcPr>
          <w:p w:rsidR="00545867" w:rsidRPr="00A333B7" w:rsidRDefault="00545867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45867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545867" w:rsidRPr="00A333B7" w:rsidRDefault="00545867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45867" w:rsidRPr="00A333B7" w:rsidRDefault="00545867" w:rsidP="00F2157F">
            <w:r w:rsidRPr="00A333B7">
              <w:t>String(30)</w:t>
            </w:r>
          </w:p>
        </w:tc>
        <w:tc>
          <w:tcPr>
            <w:tcW w:w="4305" w:type="dxa"/>
          </w:tcPr>
          <w:p w:rsidR="00545867" w:rsidRPr="00A333B7" w:rsidRDefault="00545867" w:rsidP="00F2157F">
            <w:pPr>
              <w:rPr>
                <w:lang w:val="zh-CN"/>
              </w:rPr>
            </w:pPr>
          </w:p>
        </w:tc>
      </w:tr>
      <w:tr w:rsidR="00A333B7" w:rsidRPr="00A333B7" w:rsidTr="00F2157F">
        <w:tc>
          <w:tcPr>
            <w:tcW w:w="1728" w:type="dxa"/>
          </w:tcPr>
          <w:p w:rsidR="00B24F1B" w:rsidRPr="00A333B7" w:rsidRDefault="00B24F1B" w:rsidP="00B24F1B">
            <w:r w:rsidRPr="00A333B7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B24F1B" w:rsidRPr="00A333B7" w:rsidRDefault="00B24F1B" w:rsidP="00B24F1B">
            <w:r w:rsidRPr="00A333B7">
              <w:t>userid</w:t>
            </w:r>
          </w:p>
        </w:tc>
        <w:tc>
          <w:tcPr>
            <w:tcW w:w="720" w:type="dxa"/>
          </w:tcPr>
          <w:p w:rsidR="00B24F1B" w:rsidRPr="00A333B7" w:rsidRDefault="00B24F1B" w:rsidP="00B24F1B">
            <w:r w:rsidRPr="00A333B7">
              <w:t>是</w:t>
            </w:r>
          </w:p>
        </w:tc>
        <w:tc>
          <w:tcPr>
            <w:tcW w:w="1440" w:type="dxa"/>
          </w:tcPr>
          <w:p w:rsidR="00B24F1B" w:rsidRPr="00A333B7" w:rsidRDefault="00B24F1B" w:rsidP="00B24F1B">
            <w:r w:rsidRPr="00A333B7">
              <w:t>String(20)</w:t>
            </w:r>
          </w:p>
        </w:tc>
        <w:tc>
          <w:tcPr>
            <w:tcW w:w="4305" w:type="dxa"/>
          </w:tcPr>
          <w:p w:rsidR="00B24F1B" w:rsidRPr="00A333B7" w:rsidRDefault="00B24F1B" w:rsidP="00364122">
            <w:r w:rsidRPr="00A333B7">
              <w:rPr>
                <w:rFonts w:hint="eastAsia"/>
              </w:rPr>
              <w:t>手机号码</w:t>
            </w:r>
          </w:p>
        </w:tc>
      </w:tr>
      <w:tr w:rsidR="00A333B7" w:rsidRPr="00A333B7" w:rsidTr="00F2157F">
        <w:tc>
          <w:tcPr>
            <w:tcW w:w="1728" w:type="dxa"/>
          </w:tcPr>
          <w:p w:rsidR="00A947C7" w:rsidRPr="00A333B7" w:rsidRDefault="00A947C7" w:rsidP="00A947C7">
            <w:r w:rsidRPr="00A333B7">
              <w:t>业务序列号</w:t>
            </w:r>
          </w:p>
        </w:tc>
        <w:tc>
          <w:tcPr>
            <w:tcW w:w="1980" w:type="dxa"/>
          </w:tcPr>
          <w:p w:rsidR="00A947C7" w:rsidRPr="00A333B7" w:rsidRDefault="00A947C7" w:rsidP="00A947C7">
            <w:r w:rsidRPr="00A333B7">
              <w:t>serial_no</w:t>
            </w:r>
          </w:p>
        </w:tc>
        <w:tc>
          <w:tcPr>
            <w:tcW w:w="720" w:type="dxa"/>
          </w:tcPr>
          <w:p w:rsidR="00A947C7" w:rsidRPr="00A333B7" w:rsidRDefault="00A947C7" w:rsidP="00A947C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947C7" w:rsidRPr="00A333B7" w:rsidRDefault="00A947C7" w:rsidP="00A947C7">
            <w:r w:rsidRPr="00A333B7">
              <w:t>String(32)</w:t>
            </w:r>
          </w:p>
        </w:tc>
        <w:tc>
          <w:tcPr>
            <w:tcW w:w="4305" w:type="dxa"/>
          </w:tcPr>
          <w:p w:rsidR="00A947C7" w:rsidRPr="00A333B7" w:rsidRDefault="00A947C7" w:rsidP="00A947C7">
            <w:r w:rsidRPr="00A333B7">
              <w:rPr>
                <w:rFonts w:hint="eastAsia"/>
              </w:rPr>
              <w:t>注册</w:t>
            </w:r>
            <w:r w:rsidRPr="00A333B7">
              <w:t>业务序列号</w:t>
            </w:r>
          </w:p>
        </w:tc>
      </w:tr>
      <w:tr w:rsidR="00A333B7" w:rsidRPr="00A333B7" w:rsidTr="00F2157F">
        <w:tc>
          <w:tcPr>
            <w:tcW w:w="1728" w:type="dxa"/>
          </w:tcPr>
          <w:p w:rsidR="00A947C7" w:rsidRPr="00A333B7" w:rsidRDefault="006513E9" w:rsidP="00A947C7">
            <w:r w:rsidRPr="00A333B7">
              <w:rPr>
                <w:rFonts w:hint="eastAsia"/>
              </w:rPr>
              <w:t>授权码</w:t>
            </w:r>
          </w:p>
        </w:tc>
        <w:tc>
          <w:tcPr>
            <w:tcW w:w="1980" w:type="dxa"/>
          </w:tcPr>
          <w:p w:rsidR="00A947C7" w:rsidRPr="00A333B7" w:rsidRDefault="00A947C7" w:rsidP="0085388B">
            <w:r w:rsidRPr="00A333B7">
              <w:t>verify_</w:t>
            </w:r>
            <w:r w:rsidR="0085388B" w:rsidRPr="00A333B7">
              <w:t>token</w:t>
            </w:r>
          </w:p>
        </w:tc>
        <w:tc>
          <w:tcPr>
            <w:tcW w:w="720" w:type="dxa"/>
          </w:tcPr>
          <w:p w:rsidR="00A947C7" w:rsidRPr="00A333B7" w:rsidRDefault="00A947C7" w:rsidP="00A947C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947C7" w:rsidRPr="00A333B7" w:rsidRDefault="00A947C7" w:rsidP="00A947C7">
            <w:r w:rsidRPr="00A333B7">
              <w:t>String(6)</w:t>
            </w:r>
          </w:p>
        </w:tc>
        <w:tc>
          <w:tcPr>
            <w:tcW w:w="4305" w:type="dxa"/>
          </w:tcPr>
          <w:p w:rsidR="00A947C7" w:rsidRPr="00A333B7" w:rsidRDefault="00C31347" w:rsidP="001E3632">
            <w:r w:rsidRPr="00A333B7">
              <w:rPr>
                <w:rFonts w:hint="eastAsia"/>
              </w:rPr>
              <w:t>鉴权</w:t>
            </w:r>
            <w:r w:rsidRPr="00A333B7">
              <w:t>token，用于验证码校验成功后，后续业务判断验证码是否经过校验使用</w:t>
            </w:r>
          </w:p>
        </w:tc>
      </w:tr>
    </w:tbl>
    <w:p w:rsidR="00FA2B04" w:rsidRPr="00A333B7" w:rsidRDefault="00FA2B04" w:rsidP="00FA2B04">
      <w:pPr>
        <w:pStyle w:val="3"/>
        <w:numPr>
          <w:ilvl w:val="2"/>
          <w:numId w:val="1"/>
        </w:numPr>
      </w:pPr>
      <w:bookmarkStart w:id="44" w:name="_Toc493791908"/>
      <w:r w:rsidRPr="00A333B7">
        <w:rPr>
          <w:rFonts w:hint="eastAsia"/>
        </w:rPr>
        <w:t>处理逻辑</w:t>
      </w:r>
      <w:bookmarkEnd w:id="44"/>
    </w:p>
    <w:p w:rsidR="00624ED8" w:rsidRDefault="00624ED8" w:rsidP="00624ED8">
      <w:pPr>
        <w:pStyle w:val="af"/>
        <w:numPr>
          <w:ilvl w:val="0"/>
          <w:numId w:val="2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（固定</w:t>
      </w:r>
      <w:r w:rsidRPr="00A333B7">
        <w:t>key）</w:t>
      </w:r>
      <w:r w:rsidRPr="00A333B7">
        <w:rPr>
          <w:rFonts w:hint="eastAsia"/>
        </w:rPr>
        <w:t>校验</w:t>
      </w:r>
    </w:p>
    <w:p w:rsidR="00624ED8" w:rsidRPr="00A333B7" w:rsidRDefault="00624ED8" w:rsidP="00624ED8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入参校验</w:t>
      </w:r>
    </w:p>
    <w:p w:rsidR="00FA2B04" w:rsidRPr="00A333B7" w:rsidRDefault="00A8637C" w:rsidP="00520B65">
      <w:pPr>
        <w:pStyle w:val="af"/>
        <w:numPr>
          <w:ilvl w:val="0"/>
          <w:numId w:val="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短信验证</w:t>
      </w:r>
      <w:r w:rsidRPr="00A333B7">
        <w:t>码验证</w:t>
      </w:r>
      <w:r w:rsidR="0054455E" w:rsidRPr="00A333B7">
        <w:rPr>
          <w:rFonts w:hint="eastAsia"/>
        </w:rPr>
        <w:t>接口</w:t>
      </w:r>
    </w:p>
    <w:p w:rsidR="00F55472" w:rsidRPr="00A333B7" w:rsidRDefault="00F55472" w:rsidP="00520B65">
      <w:pPr>
        <w:pStyle w:val="af"/>
        <w:numPr>
          <w:ilvl w:val="0"/>
          <w:numId w:val="2"/>
        </w:numPr>
        <w:ind w:firstLineChars="0"/>
      </w:pPr>
      <w:r w:rsidRPr="00A333B7">
        <w:rPr>
          <w:rFonts w:hint="eastAsia"/>
        </w:rPr>
        <w:t>调用用户</w:t>
      </w:r>
      <w:r w:rsidRPr="00A333B7">
        <w:t>模块查询账号</w:t>
      </w:r>
      <w:r w:rsidR="000F03BB" w:rsidRPr="00A333B7">
        <w:rPr>
          <w:rFonts w:hint="eastAsia"/>
        </w:rPr>
        <w:t>信息</w:t>
      </w:r>
      <w:r w:rsidRPr="00A333B7">
        <w:t>，判断账号是否已注册</w:t>
      </w:r>
    </w:p>
    <w:p w:rsidR="00FA2B04" w:rsidRPr="00A333B7" w:rsidRDefault="00FA2B04" w:rsidP="00520B65">
      <w:pPr>
        <w:pStyle w:val="af"/>
        <w:numPr>
          <w:ilvl w:val="0"/>
          <w:numId w:val="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FA2B04" w:rsidRPr="00A333B7" w:rsidRDefault="00FA2B04" w:rsidP="00520B65">
      <w:pPr>
        <w:pStyle w:val="af"/>
        <w:numPr>
          <w:ilvl w:val="0"/>
          <w:numId w:val="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FA2B04" w:rsidRPr="00A333B7" w:rsidRDefault="00FA2B04" w:rsidP="00FA2B04">
      <w:pPr>
        <w:pStyle w:val="3"/>
        <w:numPr>
          <w:ilvl w:val="2"/>
          <w:numId w:val="1"/>
        </w:numPr>
      </w:pPr>
      <w:bookmarkStart w:id="45" w:name="_Toc493791909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4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333B7" w:rsidRPr="00A333B7" w:rsidTr="006C7AAB">
        <w:trPr>
          <w:jc w:val="center"/>
        </w:trPr>
        <w:tc>
          <w:tcPr>
            <w:tcW w:w="1908" w:type="dxa"/>
          </w:tcPr>
          <w:p w:rsidR="00FA2B04" w:rsidRPr="00A333B7" w:rsidRDefault="00FA2B04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FA2B04" w:rsidRPr="00A333B7" w:rsidRDefault="00FA2B04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FA2B04" w:rsidRPr="00A333B7" w:rsidRDefault="00FA2B04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FA2B04" w:rsidRPr="00A333B7" w:rsidRDefault="00FA2B04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FA2B04" w:rsidRPr="00A333B7" w:rsidRDefault="00C6109A" w:rsidP="006C7AAB">
            <w:pPr>
              <w:jc w:val="center"/>
            </w:pPr>
            <w:r w:rsidRPr="00C6109A">
              <w:t>205057</w:t>
            </w:r>
          </w:p>
        </w:tc>
        <w:tc>
          <w:tcPr>
            <w:tcW w:w="8265" w:type="dxa"/>
            <w:vAlign w:val="center"/>
          </w:tcPr>
          <w:p w:rsidR="00FA2B04" w:rsidRPr="00A333B7" w:rsidRDefault="006C1BE8" w:rsidP="006C7AAB">
            <w:pPr>
              <w:ind w:rightChars="-45" w:right="-94"/>
            </w:pPr>
            <w:r>
              <w:rPr>
                <w:rFonts w:hint="eastAsia"/>
              </w:rPr>
              <w:t>业务</w:t>
            </w:r>
            <w:r w:rsidR="00C6109A" w:rsidRPr="00C6109A">
              <w:rPr>
                <w:rFonts w:hint="eastAsia"/>
              </w:rPr>
              <w:t>序列号为空或格式有误</w:t>
            </w:r>
          </w:p>
        </w:tc>
      </w:tr>
      <w:tr w:rsidR="00A333B7" w:rsidRPr="00A333B7" w:rsidTr="006C7AAB">
        <w:trPr>
          <w:jc w:val="center"/>
        </w:trPr>
        <w:tc>
          <w:tcPr>
            <w:tcW w:w="1908" w:type="dxa"/>
            <w:vAlign w:val="center"/>
          </w:tcPr>
          <w:p w:rsidR="00FA2B04" w:rsidRPr="006C1BE8" w:rsidRDefault="006C1BE8" w:rsidP="006C7AAB">
            <w:pPr>
              <w:jc w:val="center"/>
            </w:pPr>
            <w:r w:rsidRPr="006C1BE8">
              <w:t>205123</w:t>
            </w:r>
          </w:p>
        </w:tc>
        <w:tc>
          <w:tcPr>
            <w:tcW w:w="8265" w:type="dxa"/>
            <w:vAlign w:val="center"/>
          </w:tcPr>
          <w:p w:rsidR="00FA2B04" w:rsidRPr="00A333B7" w:rsidRDefault="006C1BE8" w:rsidP="006C7AAB">
            <w:pPr>
              <w:ind w:rightChars="-45" w:right="-94"/>
            </w:pPr>
            <w:r w:rsidRPr="006C1BE8"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格式</w:t>
            </w:r>
            <w:r w:rsidRPr="006C1BE8">
              <w:rPr>
                <w:rFonts w:hint="eastAsia"/>
              </w:rPr>
              <w:t>有误</w:t>
            </w:r>
          </w:p>
        </w:tc>
      </w:tr>
      <w:tr w:rsidR="001F7EF5" w:rsidRPr="00A333B7" w:rsidTr="006C7AAB">
        <w:trPr>
          <w:jc w:val="center"/>
        </w:trPr>
        <w:tc>
          <w:tcPr>
            <w:tcW w:w="1908" w:type="dxa"/>
            <w:vAlign w:val="center"/>
          </w:tcPr>
          <w:p w:rsidR="001F7EF5" w:rsidRPr="00A333B7" w:rsidRDefault="001F7EF5" w:rsidP="001F7EF5">
            <w:pPr>
              <w:jc w:val="center"/>
            </w:pPr>
            <w:r w:rsidRPr="000F28F3">
              <w:t>200101</w:t>
            </w:r>
          </w:p>
        </w:tc>
        <w:tc>
          <w:tcPr>
            <w:tcW w:w="8265" w:type="dxa"/>
            <w:vAlign w:val="center"/>
          </w:tcPr>
          <w:p w:rsidR="001F7EF5" w:rsidRPr="00A333B7" w:rsidRDefault="001F7EF5" w:rsidP="001F7EF5">
            <w:pPr>
              <w:ind w:rightChars="-45" w:right="-94"/>
            </w:pPr>
            <w:r>
              <w:rPr>
                <w:rFonts w:hint="eastAsia"/>
              </w:rPr>
              <w:t>账号</w:t>
            </w:r>
            <w:r>
              <w:t>已注册</w:t>
            </w:r>
          </w:p>
        </w:tc>
      </w:tr>
      <w:tr w:rsidR="001F7EF5" w:rsidRPr="00A333B7" w:rsidTr="006C7AAB">
        <w:trPr>
          <w:jc w:val="center"/>
        </w:trPr>
        <w:tc>
          <w:tcPr>
            <w:tcW w:w="1908" w:type="dxa"/>
            <w:vAlign w:val="center"/>
          </w:tcPr>
          <w:p w:rsidR="001F7EF5" w:rsidRPr="00A333B7" w:rsidRDefault="001F7EF5" w:rsidP="001F7EF5">
            <w:pPr>
              <w:jc w:val="center"/>
            </w:pPr>
          </w:p>
        </w:tc>
        <w:tc>
          <w:tcPr>
            <w:tcW w:w="8265" w:type="dxa"/>
            <w:vAlign w:val="center"/>
          </w:tcPr>
          <w:p w:rsidR="001F7EF5" w:rsidRPr="00A333B7" w:rsidRDefault="001F7EF5" w:rsidP="001F7EF5">
            <w:pPr>
              <w:ind w:rightChars="-45" w:right="-94"/>
            </w:pPr>
          </w:p>
        </w:tc>
      </w:tr>
      <w:tr w:rsidR="001F7EF5" w:rsidRPr="00A333B7" w:rsidTr="006C7AAB">
        <w:trPr>
          <w:jc w:val="center"/>
        </w:trPr>
        <w:tc>
          <w:tcPr>
            <w:tcW w:w="1908" w:type="dxa"/>
            <w:vAlign w:val="center"/>
          </w:tcPr>
          <w:p w:rsidR="001F7EF5" w:rsidRPr="00A333B7" w:rsidRDefault="001F7EF5" w:rsidP="001F7EF5">
            <w:pPr>
              <w:jc w:val="center"/>
            </w:pPr>
          </w:p>
        </w:tc>
        <w:tc>
          <w:tcPr>
            <w:tcW w:w="8265" w:type="dxa"/>
            <w:vAlign w:val="center"/>
          </w:tcPr>
          <w:p w:rsidR="001F7EF5" w:rsidRPr="00A333B7" w:rsidRDefault="001F7EF5" w:rsidP="001F7EF5">
            <w:pPr>
              <w:ind w:rightChars="-45" w:right="-94"/>
            </w:pPr>
          </w:p>
        </w:tc>
      </w:tr>
    </w:tbl>
    <w:p w:rsidR="00F17DB8" w:rsidRPr="00A333B7" w:rsidRDefault="00F17DB8" w:rsidP="00F17DB8">
      <w:pPr>
        <w:pStyle w:val="2"/>
        <w:numPr>
          <w:ilvl w:val="1"/>
          <w:numId w:val="1"/>
        </w:numPr>
        <w:tabs>
          <w:tab w:val="clear" w:pos="1429"/>
        </w:tabs>
      </w:pPr>
      <w:bookmarkStart w:id="46" w:name="OLE_LINK9"/>
      <w:bookmarkStart w:id="47" w:name="_Toc493791910"/>
      <w:r w:rsidRPr="00A333B7">
        <w:rPr>
          <w:rFonts w:hint="eastAsia"/>
        </w:rPr>
        <w:t>用户注册接口</w:t>
      </w:r>
      <w:bookmarkEnd w:id="46"/>
      <w:bookmarkEnd w:id="47"/>
    </w:p>
    <w:p w:rsidR="00F17DB8" w:rsidRPr="00A333B7" w:rsidRDefault="00F17DB8" w:rsidP="00F17DB8">
      <w:pPr>
        <w:pStyle w:val="3"/>
        <w:numPr>
          <w:ilvl w:val="2"/>
          <w:numId w:val="1"/>
        </w:numPr>
      </w:pPr>
      <w:bookmarkStart w:id="48" w:name="_Toc493791911"/>
      <w:r w:rsidRPr="00A333B7">
        <w:rPr>
          <w:rFonts w:hint="eastAsia"/>
        </w:rPr>
        <w:t>业务功能</w:t>
      </w:r>
      <w:bookmarkEnd w:id="48"/>
    </w:p>
    <w:p w:rsidR="00F17DB8" w:rsidRPr="00A333B7" w:rsidRDefault="00F17DB8" w:rsidP="00F17DB8">
      <w:pPr>
        <w:ind w:firstLineChars="200" w:firstLine="420"/>
      </w:pPr>
      <w:r w:rsidRPr="00A333B7">
        <w:rPr>
          <w:rFonts w:hint="eastAsia"/>
        </w:rPr>
        <w:t>手机用户在手机客户端填写完注册信息后，可通过该接口将信息传递到</w:t>
      </w:r>
      <w:r w:rsidR="002C0E16">
        <w:rPr>
          <w:rFonts w:hint="eastAsia"/>
        </w:rPr>
        <w:t>小蕉</w:t>
      </w:r>
      <w:r w:rsidRPr="00A333B7">
        <w:rPr>
          <w:rFonts w:hint="eastAsia"/>
        </w:rPr>
        <w:t>支付后台服务器，注册成为</w:t>
      </w:r>
      <w:r w:rsidR="002C0E16">
        <w:rPr>
          <w:rFonts w:hint="eastAsia"/>
        </w:rPr>
        <w:t>小蕉</w:t>
      </w:r>
      <w:r w:rsidRPr="00A333B7">
        <w:rPr>
          <w:rFonts w:hint="eastAsia"/>
        </w:rPr>
        <w:t>支付的用户</w:t>
      </w:r>
      <w:r w:rsidRPr="00A333B7">
        <w:t>,需验用户数据签名</w:t>
      </w:r>
      <w:r w:rsidRPr="00A333B7">
        <w:rPr>
          <w:rFonts w:hint="eastAsia"/>
        </w:rPr>
        <w:t>、</w:t>
      </w:r>
      <w:r w:rsidR="006F3A6B" w:rsidRPr="00A333B7">
        <w:rPr>
          <w:rFonts w:hint="eastAsia"/>
        </w:rPr>
        <w:t>授权码</w:t>
      </w:r>
      <w:r w:rsidRPr="00A333B7">
        <w:rPr>
          <w:rFonts w:hint="eastAsia"/>
        </w:rPr>
        <w:t>及</w:t>
      </w:r>
      <w:r w:rsidRPr="00A333B7">
        <w:t>用户</w:t>
      </w:r>
      <w:r w:rsidRPr="00A333B7">
        <w:rPr>
          <w:rFonts w:hint="eastAsia"/>
        </w:rPr>
        <w:t>账号</w:t>
      </w:r>
      <w:r w:rsidRPr="00A333B7">
        <w:t>可用性</w:t>
      </w:r>
      <w:r w:rsidRPr="00A333B7">
        <w:rPr>
          <w:rFonts w:hint="eastAsia"/>
        </w:rPr>
        <w:t>。</w:t>
      </w:r>
    </w:p>
    <w:p w:rsidR="00F17DB8" w:rsidRPr="00A333B7" w:rsidRDefault="00F17DB8" w:rsidP="00F17DB8">
      <w:pPr>
        <w:pStyle w:val="3"/>
        <w:numPr>
          <w:ilvl w:val="2"/>
          <w:numId w:val="1"/>
        </w:numPr>
      </w:pPr>
      <w:bookmarkStart w:id="49" w:name="_Toc493791912"/>
      <w:r w:rsidRPr="00A333B7">
        <w:rPr>
          <w:rFonts w:hint="eastAsia"/>
        </w:rPr>
        <w:t>交互模式</w:t>
      </w:r>
      <w:bookmarkEnd w:id="49"/>
    </w:p>
    <w:p w:rsidR="00F17DB8" w:rsidRPr="00A333B7" w:rsidRDefault="00F17DB8" w:rsidP="00F17DB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F17DB8" w:rsidRPr="00A333B7" w:rsidRDefault="00F17DB8" w:rsidP="00F17DB8">
      <w:pPr>
        <w:pStyle w:val="3"/>
        <w:numPr>
          <w:ilvl w:val="2"/>
          <w:numId w:val="1"/>
        </w:numPr>
      </w:pPr>
      <w:bookmarkStart w:id="50" w:name="_Toc493791913"/>
      <w:r w:rsidRPr="00A333B7">
        <w:rPr>
          <w:rFonts w:hint="eastAsia"/>
        </w:rPr>
        <w:t>请求参数列表</w:t>
      </w:r>
      <w:bookmarkEnd w:id="50"/>
    </w:p>
    <w:p w:rsidR="00F17DB8" w:rsidRPr="00A333B7" w:rsidRDefault="00F17DB8" w:rsidP="00F17DB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user_register.cgi</w:t>
      </w:r>
    </w:p>
    <w:p w:rsidR="00F17DB8" w:rsidRPr="00A333B7" w:rsidRDefault="00F17DB8" w:rsidP="00F17DB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1088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5013"/>
      </w:tblGrid>
      <w:tr w:rsidR="00A333B7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6614CD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17DB8" w:rsidRPr="00A333B7" w:rsidRDefault="00F17DB8" w:rsidP="006614C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6614CD">
        <w:tc>
          <w:tcPr>
            <w:tcW w:w="1728" w:type="dxa"/>
            <w:tcBorders>
              <w:top w:val="single" w:sz="6" w:space="0" w:color="000000"/>
            </w:tcBorders>
          </w:tcPr>
          <w:p w:rsidR="00F17DB8" w:rsidRPr="00A333B7" w:rsidRDefault="00F17DB8" w:rsidP="006614C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F17DB8" w:rsidRPr="00A333B7" w:rsidRDefault="00F17DB8" w:rsidP="006614CD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5013" w:type="dxa"/>
            <w:tcBorders>
              <w:top w:val="single" w:sz="6" w:space="0" w:color="000000"/>
            </w:tcBorders>
          </w:tcPr>
          <w:p w:rsidR="00F17DB8" w:rsidRPr="00A333B7" w:rsidRDefault="00F17DB8" w:rsidP="006614C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service_version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5013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input_charset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5013" w:type="dxa"/>
          </w:tcPr>
          <w:p w:rsidR="00F17DB8" w:rsidRPr="00A333B7" w:rsidRDefault="00F17DB8" w:rsidP="006614C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sign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是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String(32)</w:t>
            </w:r>
          </w:p>
        </w:tc>
        <w:tc>
          <w:tcPr>
            <w:tcW w:w="5013" w:type="dxa"/>
          </w:tcPr>
          <w:p w:rsidR="00F17DB8" w:rsidRPr="00A333B7" w:rsidRDefault="00F17DB8" w:rsidP="006614CD">
            <w:r w:rsidRPr="00A333B7">
              <w:t>签名(采用默认key签名)</w:t>
            </w:r>
          </w:p>
        </w:tc>
      </w:tr>
      <w:tr w:rsidR="00A333B7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F17DB8" w:rsidRPr="00A333B7" w:rsidRDefault="00F17DB8" w:rsidP="006614CD">
            <w:r w:rsidRPr="00A333B7">
              <w:t>多密钥支持的密钥序号，默认1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614CD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5013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614CD">
        <w:tc>
          <w:tcPr>
            <w:tcW w:w="1088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614CD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账号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5013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  <w:r w:rsidRPr="00A333B7">
              <w:t>==登录账户号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登录密码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login_pwd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5013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用于登录手机客户端的密码</w:t>
            </w:r>
            <w:r w:rsidRPr="00A333B7">
              <w:t>(MD5加密后传输至接口)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5013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用于交易时的支付密码</w:t>
            </w:r>
            <w:r w:rsidRPr="00A333B7">
              <w:t>(MD5加密后传输至接口)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t>业务序列号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serial_no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5013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注册</w:t>
            </w:r>
            <w:r w:rsidRPr="00A333B7">
              <w:t>业务序列号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授权码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verify_token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String(6)</w:t>
            </w:r>
          </w:p>
        </w:tc>
        <w:tc>
          <w:tcPr>
            <w:tcW w:w="5013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鉴权</w:t>
            </w:r>
            <w:r w:rsidRPr="00A333B7">
              <w:t>token，用于验证码校验成功后，后续业务判断</w:t>
            </w:r>
            <w:r w:rsidRPr="00A333B7">
              <w:rPr>
                <w:rFonts w:hint="eastAsia"/>
              </w:rPr>
              <w:t>验证码是否经过校验使用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>
              <w:rPr>
                <w:rFonts w:hint="eastAsia"/>
              </w:rPr>
              <w:t>常登陆</w:t>
            </w:r>
            <w:r>
              <w:t>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r>
              <w:rPr>
                <w:rFonts w:hint="eastAsia"/>
              </w:rPr>
              <w:t>often</w:t>
            </w:r>
            <w:r>
              <w:t>_flag</w:t>
            </w:r>
          </w:p>
        </w:tc>
        <w:tc>
          <w:tcPr>
            <w:tcW w:w="720" w:type="dxa"/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5013" w:type="dxa"/>
          </w:tcPr>
          <w:p w:rsidR="007B05BA" w:rsidRPr="008C5802" w:rsidRDefault="007B05BA" w:rsidP="007B05BA">
            <w:r>
              <w:rPr>
                <w:rFonts w:hint="eastAsia"/>
              </w:rPr>
              <w:t>1</w:t>
            </w:r>
            <w:r>
              <w:t>-带</w:t>
            </w:r>
            <w:r>
              <w:rPr>
                <w:rFonts w:hint="eastAsia"/>
              </w:rPr>
              <w:t>常登陆</w:t>
            </w:r>
            <w:r>
              <w:t>key</w:t>
            </w:r>
            <w:r>
              <w:rPr>
                <w:rFonts w:hint="eastAsia"/>
              </w:rPr>
              <w:t>注册</w:t>
            </w:r>
            <w:r>
              <w:t>，需保存</w:t>
            </w:r>
          </w:p>
        </w:tc>
      </w:tr>
      <w:tr w:rsidR="007B05BA" w:rsidRPr="00A333B7" w:rsidTr="006614CD">
        <w:tc>
          <w:tcPr>
            <w:tcW w:w="1728" w:type="dxa"/>
          </w:tcPr>
          <w:p w:rsidR="007B05BA" w:rsidRPr="00A333B7" w:rsidRDefault="007B05BA" w:rsidP="007B05BA">
            <w:r>
              <w:rPr>
                <w:rFonts w:hint="eastAsia"/>
              </w:rPr>
              <w:t>常登陆</w:t>
            </w:r>
            <w:r>
              <w:t>key</w:t>
            </w:r>
          </w:p>
        </w:tc>
        <w:tc>
          <w:tcPr>
            <w:tcW w:w="1980" w:type="dxa"/>
          </w:tcPr>
          <w:p w:rsidR="007B05BA" w:rsidRPr="00A333B7" w:rsidRDefault="007B05BA" w:rsidP="007B05BA">
            <w:r>
              <w:rPr>
                <w:rFonts w:hint="eastAsia"/>
              </w:rPr>
              <w:t>often</w:t>
            </w:r>
            <w:r>
              <w:t>_key</w:t>
            </w:r>
          </w:p>
        </w:tc>
        <w:tc>
          <w:tcPr>
            <w:tcW w:w="720" w:type="dxa"/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tring(128)</w:t>
            </w:r>
          </w:p>
        </w:tc>
        <w:tc>
          <w:tcPr>
            <w:tcW w:w="5013" w:type="dxa"/>
          </w:tcPr>
          <w:p w:rsidR="007B05BA" w:rsidRPr="00A333B7" w:rsidRDefault="007B05BA" w:rsidP="007B05BA">
            <w:r>
              <w:rPr>
                <w:rFonts w:hint="eastAsia"/>
              </w:rPr>
              <w:t>app生成</w:t>
            </w:r>
            <w:r>
              <w:t>的常登陆</w:t>
            </w:r>
            <w:r>
              <w:rPr>
                <w:rFonts w:hint="eastAsia"/>
              </w:rPr>
              <w:t>唯一</w:t>
            </w:r>
            <w:r>
              <w:t>标识串</w:t>
            </w:r>
          </w:p>
        </w:tc>
      </w:tr>
    </w:tbl>
    <w:p w:rsidR="00F17DB8" w:rsidRPr="00A333B7" w:rsidRDefault="00F17DB8" w:rsidP="00F17DB8">
      <w:pPr>
        <w:pStyle w:val="3"/>
        <w:numPr>
          <w:ilvl w:val="2"/>
          <w:numId w:val="1"/>
        </w:numPr>
      </w:pPr>
      <w:bookmarkStart w:id="51" w:name="_Toc493791914"/>
      <w:r w:rsidRPr="00A333B7">
        <w:rPr>
          <w:rFonts w:hint="eastAsia"/>
        </w:rPr>
        <w:t>应答参数列表</w:t>
      </w:r>
      <w:bookmarkEnd w:id="51"/>
    </w:p>
    <w:p w:rsidR="00F17DB8" w:rsidRPr="00A333B7" w:rsidRDefault="00F17DB8" w:rsidP="00F17DB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F17DB8" w:rsidRPr="00A333B7" w:rsidRDefault="00F17DB8" w:rsidP="00F17DB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333B7" w:rsidRPr="00A333B7" w:rsidTr="006614C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17DB8" w:rsidRPr="00A333B7" w:rsidRDefault="00F17DB8" w:rsidP="006614C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sign_type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service_version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input_charset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String(8)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sign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是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String(32)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sign_key_index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Int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t>多密钥支持的密钥序号，默认1</w:t>
            </w:r>
          </w:p>
        </w:tc>
      </w:tr>
      <w:tr w:rsidR="00A333B7" w:rsidRPr="00A333B7" w:rsidTr="006614C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F17DB8" w:rsidRPr="00A333B7" w:rsidRDefault="00F17DB8" w:rsidP="006614CD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注册结果</w:t>
            </w:r>
          </w:p>
        </w:tc>
        <w:tc>
          <w:tcPr>
            <w:tcW w:w="1980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Int</w:t>
            </w:r>
          </w:p>
        </w:tc>
        <w:tc>
          <w:tcPr>
            <w:tcW w:w="4305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retmsg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String(30)</w:t>
            </w:r>
          </w:p>
        </w:tc>
        <w:tc>
          <w:tcPr>
            <w:tcW w:w="4305" w:type="dxa"/>
          </w:tcPr>
          <w:p w:rsidR="00F17DB8" w:rsidRPr="00A333B7" w:rsidRDefault="00F17DB8" w:rsidP="006614CD">
            <w:pPr>
              <w:rPr>
                <w:lang w:val="zh-CN"/>
              </w:rPr>
            </w:pP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userid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t>是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String(20)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手机号码</w:t>
            </w:r>
            <w:r w:rsidRPr="00A333B7">
              <w:t>==登录账户号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rPr>
                <w:rFonts w:hint="eastAsia"/>
              </w:rPr>
              <w:t>登录成功标识</w:t>
            </w:r>
          </w:p>
        </w:tc>
        <w:tc>
          <w:tcPr>
            <w:tcW w:w="1980" w:type="dxa"/>
          </w:tcPr>
          <w:p w:rsidR="00F17DB8" w:rsidRPr="00A333B7" w:rsidRDefault="00F17DB8" w:rsidP="006614CD">
            <w:r w:rsidRPr="00A333B7">
              <w:t>sid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String(32)</w:t>
            </w:r>
          </w:p>
        </w:tc>
        <w:tc>
          <w:tcPr>
            <w:tcW w:w="4305" w:type="dxa"/>
          </w:tcPr>
          <w:p w:rsidR="00F17DB8" w:rsidRPr="00A333B7" w:rsidRDefault="00F17DB8" w:rsidP="006614CD">
            <w:pPr>
              <w:rPr>
                <w:lang w:val="zh-CN"/>
              </w:rPr>
            </w:pPr>
            <w:r w:rsidRPr="00A333B7">
              <w:rPr>
                <w:rFonts w:hint="eastAsia"/>
              </w:rPr>
              <w:t>登录成功之后返回的标识</w:t>
            </w:r>
          </w:p>
        </w:tc>
      </w:tr>
      <w:tr w:rsidR="00A333B7" w:rsidRPr="00A333B7" w:rsidTr="006614CD">
        <w:tc>
          <w:tcPr>
            <w:tcW w:w="1728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动态</w:t>
            </w:r>
            <w:r w:rsidR="006D6171" w:rsidRPr="00A333B7">
              <w:rPr>
                <w:rFonts w:hint="eastAsia"/>
              </w:rPr>
              <w:t>签名</w:t>
            </w:r>
            <w:r w:rsidRPr="00A333B7">
              <w:t>key</w:t>
            </w:r>
          </w:p>
        </w:tc>
        <w:tc>
          <w:tcPr>
            <w:tcW w:w="1980" w:type="dxa"/>
          </w:tcPr>
          <w:p w:rsidR="00F17DB8" w:rsidRPr="00A333B7" w:rsidRDefault="002A21C9" w:rsidP="002A21C9">
            <w:r w:rsidRPr="00A333B7">
              <w:t>d</w:t>
            </w:r>
            <w:r w:rsidR="006D6171" w:rsidRPr="00A333B7">
              <w:t>s</w:t>
            </w:r>
            <w:r w:rsidR="00F17DB8" w:rsidRPr="00A333B7">
              <w:t>k</w:t>
            </w:r>
          </w:p>
        </w:tc>
        <w:tc>
          <w:tcPr>
            <w:tcW w:w="720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DB8" w:rsidRPr="00A333B7" w:rsidRDefault="00F17DB8" w:rsidP="006614CD">
            <w:r w:rsidRPr="00A333B7">
              <w:t>String(32)</w:t>
            </w:r>
          </w:p>
        </w:tc>
        <w:tc>
          <w:tcPr>
            <w:tcW w:w="4305" w:type="dxa"/>
          </w:tcPr>
          <w:p w:rsidR="00F17DB8" w:rsidRPr="00A333B7" w:rsidRDefault="00F17DB8" w:rsidP="006614CD">
            <w:r w:rsidRPr="00A333B7">
              <w:rPr>
                <w:rFonts w:hint="eastAsia"/>
              </w:rPr>
              <w:t>登录</w:t>
            </w:r>
            <w:r w:rsidRPr="00A333B7">
              <w:t>成功之后下发的动态签名key,</w:t>
            </w:r>
            <w:r w:rsidRPr="00A333B7">
              <w:rPr>
                <w:rFonts w:hint="eastAsia"/>
              </w:rPr>
              <w:t>后续</w:t>
            </w:r>
            <w:r w:rsidRPr="00A333B7">
              <w:t>交互均需使用此key</w:t>
            </w:r>
            <w:r w:rsidRPr="00A333B7">
              <w:rPr>
                <w:rFonts w:hint="eastAsia"/>
              </w:rPr>
              <w:t>对</w:t>
            </w:r>
            <w:r w:rsidRPr="00A333B7">
              <w:t>源数据进行签名</w:t>
            </w:r>
            <w:r w:rsidRPr="00A333B7">
              <w:rPr>
                <w:rFonts w:hint="eastAsia"/>
              </w:rPr>
              <w:t>验算</w:t>
            </w:r>
            <w:r w:rsidRPr="00A333B7">
              <w:t>校验。</w:t>
            </w:r>
          </w:p>
        </w:tc>
      </w:tr>
      <w:tr w:rsidR="005D1550" w:rsidRPr="00A333B7" w:rsidTr="006614CD">
        <w:tc>
          <w:tcPr>
            <w:tcW w:w="1728" w:type="dxa"/>
          </w:tcPr>
          <w:p w:rsidR="005D1550" w:rsidRPr="00A333B7" w:rsidRDefault="005D1550" w:rsidP="006614CD">
            <w:r>
              <w:rPr>
                <w:rFonts w:hint="eastAsia"/>
              </w:rPr>
              <w:t>消息</w:t>
            </w:r>
            <w:r>
              <w:t>服务密码</w:t>
            </w:r>
          </w:p>
        </w:tc>
        <w:tc>
          <w:tcPr>
            <w:tcW w:w="1980" w:type="dxa"/>
          </w:tcPr>
          <w:p w:rsidR="005D1550" w:rsidRPr="00A333B7" w:rsidRDefault="005D1550" w:rsidP="002A21C9">
            <w:r>
              <w:rPr>
                <w:rFonts w:hint="eastAsia"/>
              </w:rPr>
              <w:t>push</w:t>
            </w:r>
            <w:r>
              <w:t>_pwd</w:t>
            </w:r>
          </w:p>
        </w:tc>
        <w:tc>
          <w:tcPr>
            <w:tcW w:w="720" w:type="dxa"/>
          </w:tcPr>
          <w:p w:rsidR="005D1550" w:rsidRPr="00A333B7" w:rsidRDefault="005D1550" w:rsidP="006614CD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5D1550" w:rsidRPr="00A333B7" w:rsidRDefault="00924836" w:rsidP="006614CD">
            <w:r>
              <w:t>String(64</w:t>
            </w:r>
            <w:r w:rsidRPr="00A333B7">
              <w:t>)</w:t>
            </w:r>
          </w:p>
        </w:tc>
        <w:tc>
          <w:tcPr>
            <w:tcW w:w="4305" w:type="dxa"/>
          </w:tcPr>
          <w:p w:rsidR="005D1550" w:rsidRPr="00A333B7" w:rsidRDefault="00924836" w:rsidP="006614CD">
            <w:r>
              <w:rPr>
                <w:rFonts w:hint="eastAsia"/>
              </w:rPr>
              <w:t>消息</w:t>
            </w:r>
            <w:r>
              <w:t>通知的密码</w:t>
            </w:r>
          </w:p>
        </w:tc>
      </w:tr>
    </w:tbl>
    <w:p w:rsidR="00F17DB8" w:rsidRPr="00A333B7" w:rsidRDefault="00F17DB8" w:rsidP="006744CC">
      <w:pPr>
        <w:pStyle w:val="3"/>
        <w:numPr>
          <w:ilvl w:val="2"/>
          <w:numId w:val="1"/>
        </w:numPr>
      </w:pPr>
      <w:bookmarkStart w:id="52" w:name="_Toc493791915"/>
      <w:r w:rsidRPr="00A333B7">
        <w:rPr>
          <w:rFonts w:hint="eastAsia"/>
        </w:rPr>
        <w:t>处理逻辑</w:t>
      </w:r>
      <w:bookmarkEnd w:id="52"/>
    </w:p>
    <w:p w:rsidR="00F17DB8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（固定</w:t>
      </w:r>
      <w:r w:rsidRPr="00A333B7">
        <w:t>key）</w:t>
      </w:r>
      <w:r w:rsidRPr="00A333B7">
        <w:rPr>
          <w:rFonts w:hint="eastAsia"/>
        </w:rPr>
        <w:t>校验</w:t>
      </w:r>
    </w:p>
    <w:p w:rsidR="006744CC" w:rsidRPr="00A333B7" w:rsidRDefault="006744CC" w:rsidP="00AC73D5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入参校验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="00F02BC7" w:rsidRPr="00A333B7">
        <w:t>token</w:t>
      </w:r>
      <w:r w:rsidR="00F02BC7" w:rsidRPr="00A333B7">
        <w:rPr>
          <w:rFonts w:hint="eastAsia"/>
        </w:rPr>
        <w:t>（预</w:t>
      </w:r>
      <w:r w:rsidR="00F02BC7" w:rsidRPr="00A333B7">
        <w:t>）</w:t>
      </w:r>
      <w:r w:rsidRPr="00A333B7">
        <w:t>验证</w:t>
      </w:r>
      <w:r w:rsidR="00F02BC7" w:rsidRPr="00A333B7">
        <w:rPr>
          <w:rFonts w:hint="eastAsia"/>
        </w:rPr>
        <w:t>接口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调用用户</w:t>
      </w:r>
      <w:r w:rsidRPr="00A333B7">
        <w:t>模块查询账号</w:t>
      </w:r>
      <w:r w:rsidRPr="00A333B7">
        <w:rPr>
          <w:rFonts w:hint="eastAsia"/>
        </w:rPr>
        <w:t>信息</w:t>
      </w:r>
      <w:r w:rsidRPr="00A333B7">
        <w:t>，判断账号是否已注册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调用用户</w:t>
      </w:r>
      <w:r w:rsidRPr="00A333B7">
        <w:t>模块注册接口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</w:t>
      </w:r>
      <w:r w:rsidRPr="00A333B7">
        <w:t>session</w:t>
      </w:r>
      <w:r w:rsidRPr="00A333B7">
        <w:rPr>
          <w:rFonts w:hint="eastAsia"/>
        </w:rPr>
        <w:t>服务</w:t>
      </w:r>
      <w:r w:rsidRPr="00A333B7">
        <w:t>保存会话信息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</w:t>
      </w:r>
      <w:r w:rsidRPr="00A333B7">
        <w:t>鉴权生成用户动态签名key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F17DB8" w:rsidRPr="00A333B7" w:rsidRDefault="00F17DB8" w:rsidP="00AC73D5">
      <w:pPr>
        <w:pStyle w:val="af"/>
        <w:numPr>
          <w:ilvl w:val="0"/>
          <w:numId w:val="44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F17DB8" w:rsidRPr="00A333B7" w:rsidRDefault="00F17DB8" w:rsidP="00F17DB8">
      <w:pPr>
        <w:pStyle w:val="3"/>
        <w:numPr>
          <w:ilvl w:val="2"/>
          <w:numId w:val="1"/>
        </w:numPr>
      </w:pPr>
      <w:bookmarkStart w:id="53" w:name="_Toc493791916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5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F17DB8" w:rsidRPr="00A333B7" w:rsidTr="006614CD">
        <w:trPr>
          <w:jc w:val="center"/>
        </w:trPr>
        <w:tc>
          <w:tcPr>
            <w:tcW w:w="1908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F17DB8" w:rsidRPr="00A333B7" w:rsidRDefault="00F17DB8" w:rsidP="006614C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F17DB8" w:rsidRPr="00A333B7" w:rsidTr="006614CD">
        <w:trPr>
          <w:jc w:val="center"/>
        </w:trPr>
        <w:tc>
          <w:tcPr>
            <w:tcW w:w="1908" w:type="dxa"/>
            <w:vAlign w:val="center"/>
          </w:tcPr>
          <w:p w:rsidR="00F17DB8" w:rsidRPr="00A333B7" w:rsidRDefault="00F17DB8" w:rsidP="006614CD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F17DB8" w:rsidRPr="00A333B7" w:rsidRDefault="00F17DB8" w:rsidP="006614CD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F17DB8" w:rsidRPr="00A333B7" w:rsidTr="006614CD">
        <w:trPr>
          <w:jc w:val="center"/>
        </w:trPr>
        <w:tc>
          <w:tcPr>
            <w:tcW w:w="1908" w:type="dxa"/>
            <w:vAlign w:val="center"/>
          </w:tcPr>
          <w:p w:rsidR="00F17DB8" w:rsidRPr="00A333B7" w:rsidRDefault="0033705D" w:rsidP="006614CD">
            <w:pPr>
              <w:jc w:val="center"/>
            </w:pPr>
            <w:r w:rsidRPr="0033705D">
              <w:t>205026</w:t>
            </w:r>
          </w:p>
        </w:tc>
        <w:tc>
          <w:tcPr>
            <w:tcW w:w="8265" w:type="dxa"/>
            <w:vAlign w:val="center"/>
          </w:tcPr>
          <w:p w:rsidR="00F17DB8" w:rsidRPr="00A333B7" w:rsidRDefault="0033705D" w:rsidP="006614CD">
            <w:pPr>
              <w:jc w:val="left"/>
            </w:pPr>
            <w:r w:rsidRPr="0033705D">
              <w:rPr>
                <w:rFonts w:hint="eastAsia"/>
              </w:rPr>
              <w:t>登录密码有误</w:t>
            </w:r>
          </w:p>
        </w:tc>
      </w:tr>
      <w:tr w:rsidR="00A24AA5" w:rsidRPr="00A333B7" w:rsidTr="006614CD">
        <w:trPr>
          <w:jc w:val="center"/>
        </w:trPr>
        <w:tc>
          <w:tcPr>
            <w:tcW w:w="1908" w:type="dxa"/>
            <w:vAlign w:val="center"/>
          </w:tcPr>
          <w:p w:rsidR="00A24AA5" w:rsidRPr="00A333B7" w:rsidRDefault="0033705D" w:rsidP="00A24AA5">
            <w:pPr>
              <w:jc w:val="center"/>
            </w:pPr>
            <w:r w:rsidRPr="0033705D">
              <w:t>205024</w:t>
            </w:r>
          </w:p>
        </w:tc>
        <w:tc>
          <w:tcPr>
            <w:tcW w:w="8265" w:type="dxa"/>
            <w:vAlign w:val="center"/>
          </w:tcPr>
          <w:p w:rsidR="00A24AA5" w:rsidRPr="00A333B7" w:rsidRDefault="0033705D" w:rsidP="00A24AA5">
            <w:pPr>
              <w:ind w:rightChars="-45" w:right="-94"/>
            </w:pPr>
            <w:r w:rsidRPr="0033705D">
              <w:rPr>
                <w:rFonts w:hint="eastAsia"/>
              </w:rPr>
              <w:t>支付密码有误</w:t>
            </w:r>
          </w:p>
        </w:tc>
      </w:tr>
      <w:tr w:rsidR="00A24AA5" w:rsidRPr="00A333B7" w:rsidTr="006614CD">
        <w:trPr>
          <w:jc w:val="center"/>
        </w:trPr>
        <w:tc>
          <w:tcPr>
            <w:tcW w:w="1908" w:type="dxa"/>
            <w:vAlign w:val="center"/>
          </w:tcPr>
          <w:p w:rsidR="00A24AA5" w:rsidRPr="00A333B7" w:rsidRDefault="000F28F3" w:rsidP="00A24AA5">
            <w:pPr>
              <w:jc w:val="center"/>
            </w:pPr>
            <w:r w:rsidRPr="000F28F3">
              <w:t>200101</w:t>
            </w:r>
          </w:p>
        </w:tc>
        <w:tc>
          <w:tcPr>
            <w:tcW w:w="8265" w:type="dxa"/>
            <w:vAlign w:val="center"/>
          </w:tcPr>
          <w:p w:rsidR="00A24AA5" w:rsidRPr="00A333B7" w:rsidRDefault="000F28F3" w:rsidP="00A24AA5">
            <w:pPr>
              <w:ind w:rightChars="-45" w:right="-94"/>
            </w:pPr>
            <w:r>
              <w:rPr>
                <w:rFonts w:hint="eastAsia"/>
              </w:rPr>
              <w:t>账号</w:t>
            </w:r>
            <w:r w:rsidR="00A24AA5">
              <w:t>已注册</w:t>
            </w:r>
          </w:p>
        </w:tc>
      </w:tr>
      <w:tr w:rsidR="00A24AA5" w:rsidRPr="00A333B7" w:rsidTr="006614CD">
        <w:trPr>
          <w:jc w:val="center"/>
        </w:trPr>
        <w:tc>
          <w:tcPr>
            <w:tcW w:w="1908" w:type="dxa"/>
            <w:vAlign w:val="center"/>
          </w:tcPr>
          <w:p w:rsidR="00A24AA5" w:rsidRPr="00A333B7" w:rsidRDefault="0033705D" w:rsidP="00A24AA5">
            <w:pPr>
              <w:jc w:val="center"/>
            </w:pPr>
            <w:r w:rsidRPr="0033705D">
              <w:t>205057</w:t>
            </w:r>
          </w:p>
        </w:tc>
        <w:tc>
          <w:tcPr>
            <w:tcW w:w="8265" w:type="dxa"/>
            <w:vAlign w:val="center"/>
          </w:tcPr>
          <w:p w:rsidR="00A24AA5" w:rsidRPr="00A333B7" w:rsidRDefault="0033705D" w:rsidP="00A24AA5">
            <w:pPr>
              <w:ind w:rightChars="-45" w:right="-94"/>
            </w:pPr>
            <w:r>
              <w:rPr>
                <w:rFonts w:hint="eastAsia"/>
              </w:rPr>
              <w:t>业务</w:t>
            </w:r>
            <w:r w:rsidRPr="0033705D">
              <w:rPr>
                <w:rFonts w:hint="eastAsia"/>
              </w:rPr>
              <w:t>序列号为空或格式有误</w:t>
            </w:r>
          </w:p>
        </w:tc>
      </w:tr>
      <w:tr w:rsidR="00A24AA5" w:rsidRPr="00A333B7" w:rsidTr="006614CD">
        <w:trPr>
          <w:jc w:val="center"/>
        </w:trPr>
        <w:tc>
          <w:tcPr>
            <w:tcW w:w="1908" w:type="dxa"/>
            <w:vAlign w:val="center"/>
          </w:tcPr>
          <w:p w:rsidR="00A24AA5" w:rsidRPr="00A333B7" w:rsidRDefault="0033705D" w:rsidP="00A24AA5">
            <w:pPr>
              <w:jc w:val="center"/>
            </w:pPr>
            <w:r w:rsidRPr="0033705D">
              <w:t>205059</w:t>
            </w:r>
          </w:p>
        </w:tc>
        <w:tc>
          <w:tcPr>
            <w:tcW w:w="8265" w:type="dxa"/>
            <w:vAlign w:val="center"/>
          </w:tcPr>
          <w:p w:rsidR="00A24AA5" w:rsidRPr="00A333B7" w:rsidRDefault="0033705D" w:rsidP="00A24AA5">
            <w:pPr>
              <w:ind w:rightChars="-45" w:right="-94"/>
            </w:pPr>
            <w:r w:rsidRPr="0033705D">
              <w:rPr>
                <w:rFonts w:hint="eastAsia"/>
              </w:rPr>
              <w:t>手机验证</w:t>
            </w:r>
            <w:r w:rsidRPr="0033705D">
              <w:t>token为空或格式有误</w:t>
            </w:r>
          </w:p>
        </w:tc>
      </w:tr>
      <w:tr w:rsidR="0033705D" w:rsidRPr="00A333B7" w:rsidTr="006614CD">
        <w:trPr>
          <w:jc w:val="center"/>
        </w:trPr>
        <w:tc>
          <w:tcPr>
            <w:tcW w:w="1908" w:type="dxa"/>
            <w:vAlign w:val="center"/>
          </w:tcPr>
          <w:p w:rsidR="0033705D" w:rsidRPr="0033705D" w:rsidRDefault="0033705D" w:rsidP="00A24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33705D" w:rsidRPr="0033705D" w:rsidRDefault="0033705D" w:rsidP="00A24AA5">
            <w:pPr>
              <w:ind w:rightChars="-45" w:right="-94"/>
            </w:pPr>
          </w:p>
        </w:tc>
      </w:tr>
      <w:tr w:rsidR="0033705D" w:rsidRPr="00A333B7" w:rsidTr="006614CD">
        <w:trPr>
          <w:jc w:val="center"/>
        </w:trPr>
        <w:tc>
          <w:tcPr>
            <w:tcW w:w="1908" w:type="dxa"/>
            <w:vAlign w:val="center"/>
          </w:tcPr>
          <w:p w:rsidR="0033705D" w:rsidRPr="0033705D" w:rsidRDefault="0033705D" w:rsidP="00A24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33705D" w:rsidRPr="0033705D" w:rsidRDefault="0033705D" w:rsidP="00A24AA5">
            <w:pPr>
              <w:ind w:rightChars="-45" w:right="-94"/>
            </w:pPr>
          </w:p>
        </w:tc>
      </w:tr>
    </w:tbl>
    <w:p w:rsidR="00AA7623" w:rsidRPr="00A333B7" w:rsidRDefault="00AA7623" w:rsidP="00AA7623"/>
    <w:p w:rsidR="00271827" w:rsidRPr="00A333B7" w:rsidRDefault="00072E63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54" w:name="_Toc493791917"/>
      <w:r w:rsidRPr="00A333B7">
        <w:rPr>
          <w:rFonts w:hint="eastAsia"/>
        </w:rPr>
        <w:t>用户登录</w:t>
      </w:r>
      <w:r w:rsidR="00271827" w:rsidRPr="00A333B7">
        <w:rPr>
          <w:rFonts w:hint="eastAsia"/>
        </w:rPr>
        <w:t>接口</w:t>
      </w:r>
      <w:bookmarkEnd w:id="54"/>
    </w:p>
    <w:p w:rsidR="00271827" w:rsidRPr="00A333B7" w:rsidRDefault="00271827" w:rsidP="00CF57E6">
      <w:pPr>
        <w:pStyle w:val="3"/>
        <w:numPr>
          <w:ilvl w:val="2"/>
          <w:numId w:val="1"/>
        </w:numPr>
      </w:pPr>
      <w:bookmarkStart w:id="55" w:name="_Toc493791918"/>
      <w:r w:rsidRPr="00A333B7">
        <w:rPr>
          <w:rFonts w:hint="eastAsia"/>
        </w:rPr>
        <w:t>业务功能</w:t>
      </w:r>
      <w:bookmarkEnd w:id="55"/>
    </w:p>
    <w:p w:rsidR="00271827" w:rsidRPr="00A333B7" w:rsidRDefault="00655030" w:rsidP="00271827">
      <w:pPr>
        <w:ind w:firstLineChars="200" w:firstLine="420"/>
      </w:pPr>
      <w:r w:rsidRPr="00A333B7">
        <w:rPr>
          <w:rFonts w:hint="eastAsia"/>
        </w:rPr>
        <w:t>手机</w:t>
      </w:r>
      <w:r w:rsidRPr="00A333B7">
        <w:t>用户登录</w:t>
      </w:r>
      <w:r w:rsidR="002C0E16">
        <w:t>小蕉</w:t>
      </w:r>
      <w:r w:rsidRPr="00A333B7">
        <w:rPr>
          <w:rFonts w:hint="eastAsia"/>
        </w:rPr>
        <w:t>支付系统</w:t>
      </w:r>
      <w:r w:rsidR="007C5730" w:rsidRPr="00A333B7">
        <w:rPr>
          <w:rFonts w:hint="eastAsia"/>
        </w:rPr>
        <w:t>，</w:t>
      </w:r>
      <w:r w:rsidR="007C5730" w:rsidRPr="00A333B7">
        <w:t>需验数据签名</w:t>
      </w:r>
      <w:r w:rsidR="00EE6449" w:rsidRPr="00A333B7">
        <w:rPr>
          <w:rFonts w:hint="eastAsia"/>
        </w:rPr>
        <w:t>及</w:t>
      </w:r>
      <w:r w:rsidR="00EE6449" w:rsidRPr="00A333B7">
        <w:t>登录密码</w:t>
      </w:r>
      <w:r w:rsidR="001A5D11" w:rsidRPr="00A333B7">
        <w:t>,登录成功后，生成动态签名key</w:t>
      </w:r>
      <w:r w:rsidR="001A5D11" w:rsidRPr="00A333B7">
        <w:rPr>
          <w:rFonts w:hint="eastAsia"/>
        </w:rPr>
        <w:t>给</w:t>
      </w:r>
      <w:r w:rsidR="001A5D11" w:rsidRPr="00A333B7">
        <w:t>手机app,</w:t>
      </w:r>
      <w:r w:rsidR="001A5D11" w:rsidRPr="00A333B7">
        <w:rPr>
          <w:rFonts w:hint="eastAsia"/>
        </w:rPr>
        <w:t>后续</w:t>
      </w:r>
      <w:r w:rsidR="001A5D11" w:rsidRPr="00A333B7">
        <w:t>交互数据需用此key</w:t>
      </w:r>
      <w:r w:rsidR="001A5D11" w:rsidRPr="00A333B7">
        <w:rPr>
          <w:rFonts w:hint="eastAsia"/>
        </w:rPr>
        <w:t>做</w:t>
      </w:r>
      <w:r w:rsidR="001A5D11" w:rsidRPr="00A333B7">
        <w:t>签名验算</w:t>
      </w:r>
      <w:r w:rsidR="00271827" w:rsidRPr="00A333B7">
        <w:rPr>
          <w:rFonts w:hint="eastAsia"/>
        </w:rPr>
        <w:t>。</w:t>
      </w:r>
    </w:p>
    <w:p w:rsidR="00271827" w:rsidRPr="00A333B7" w:rsidRDefault="00271827" w:rsidP="00CF57E6">
      <w:pPr>
        <w:pStyle w:val="3"/>
        <w:numPr>
          <w:ilvl w:val="2"/>
          <w:numId w:val="1"/>
        </w:numPr>
      </w:pPr>
      <w:bookmarkStart w:id="56" w:name="_Toc493791919"/>
      <w:r w:rsidRPr="00A333B7">
        <w:rPr>
          <w:rFonts w:hint="eastAsia"/>
        </w:rPr>
        <w:t>交互模式</w:t>
      </w:r>
      <w:bookmarkEnd w:id="56"/>
    </w:p>
    <w:p w:rsidR="00271827" w:rsidRPr="00A333B7" w:rsidRDefault="00271827" w:rsidP="0027182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71827" w:rsidRPr="00A333B7" w:rsidRDefault="00271827" w:rsidP="00CF57E6">
      <w:pPr>
        <w:pStyle w:val="3"/>
        <w:numPr>
          <w:ilvl w:val="2"/>
          <w:numId w:val="1"/>
        </w:numPr>
      </w:pPr>
      <w:bookmarkStart w:id="57" w:name="_Toc493791920"/>
      <w:r w:rsidRPr="00A333B7">
        <w:rPr>
          <w:rFonts w:hint="eastAsia"/>
        </w:rPr>
        <w:t>请求参数列表</w:t>
      </w:r>
      <w:bookmarkEnd w:id="57"/>
    </w:p>
    <w:p w:rsidR="00271827" w:rsidRPr="00A333B7" w:rsidRDefault="00271827" w:rsidP="0027182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</w:t>
      </w:r>
      <w:r w:rsidR="00032906" w:rsidRPr="00A333B7">
        <w:t>_</w:t>
      </w:r>
      <w:r w:rsidR="00672263" w:rsidRPr="00A333B7">
        <w:rPr>
          <w:b/>
        </w:rPr>
        <w:t>user_login</w:t>
      </w:r>
      <w:r w:rsidRPr="00A333B7">
        <w:rPr>
          <w:b/>
        </w:rPr>
        <w:t>.cgi</w:t>
      </w:r>
    </w:p>
    <w:p w:rsidR="00271827" w:rsidRPr="00A333B7" w:rsidRDefault="00271827" w:rsidP="0027182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71827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71827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71827" w:rsidRPr="00A333B7" w:rsidRDefault="00271827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71827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271827" w:rsidRPr="00A333B7" w:rsidRDefault="00271827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71827" w:rsidRPr="00A333B7" w:rsidRDefault="00271827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71827" w:rsidRPr="00A333B7" w:rsidRDefault="00271827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71827" w:rsidRPr="00A333B7" w:rsidRDefault="00271827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71827" w:rsidRPr="00A333B7" w:rsidRDefault="00271827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71827" w:rsidRPr="00A333B7" w:rsidTr="00F2157F">
        <w:tc>
          <w:tcPr>
            <w:tcW w:w="1728" w:type="dxa"/>
          </w:tcPr>
          <w:p w:rsidR="00271827" w:rsidRPr="00A333B7" w:rsidRDefault="00271827" w:rsidP="00F2157F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271827" w:rsidRPr="00A333B7" w:rsidRDefault="00271827" w:rsidP="00F2157F">
            <w:r w:rsidRPr="00A333B7">
              <w:t>service_version</w:t>
            </w:r>
          </w:p>
        </w:tc>
        <w:tc>
          <w:tcPr>
            <w:tcW w:w="720" w:type="dxa"/>
          </w:tcPr>
          <w:p w:rsidR="00271827" w:rsidRPr="00A333B7" w:rsidRDefault="00271827" w:rsidP="00F2157F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F2157F">
            <w:r w:rsidRPr="00A333B7">
              <w:t>String(8)</w:t>
            </w:r>
          </w:p>
        </w:tc>
        <w:tc>
          <w:tcPr>
            <w:tcW w:w="4305" w:type="dxa"/>
          </w:tcPr>
          <w:p w:rsidR="00271827" w:rsidRPr="00A333B7" w:rsidRDefault="00271827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71827" w:rsidRPr="00A333B7" w:rsidTr="00F2157F">
        <w:tc>
          <w:tcPr>
            <w:tcW w:w="1728" w:type="dxa"/>
          </w:tcPr>
          <w:p w:rsidR="00271827" w:rsidRPr="00A333B7" w:rsidRDefault="00271827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71827" w:rsidRPr="00A333B7" w:rsidRDefault="00271827" w:rsidP="00F2157F">
            <w:r w:rsidRPr="00A333B7">
              <w:t>input_charset</w:t>
            </w:r>
          </w:p>
        </w:tc>
        <w:tc>
          <w:tcPr>
            <w:tcW w:w="720" w:type="dxa"/>
          </w:tcPr>
          <w:p w:rsidR="00271827" w:rsidRPr="00A333B7" w:rsidRDefault="00271827" w:rsidP="00F2157F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F2157F">
            <w:r w:rsidRPr="00A333B7">
              <w:t>String(8)</w:t>
            </w:r>
          </w:p>
        </w:tc>
        <w:tc>
          <w:tcPr>
            <w:tcW w:w="4305" w:type="dxa"/>
          </w:tcPr>
          <w:p w:rsidR="00271827" w:rsidRPr="00A333B7" w:rsidRDefault="00271827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71827" w:rsidRPr="00A333B7" w:rsidTr="00F2157F">
        <w:tc>
          <w:tcPr>
            <w:tcW w:w="1728" w:type="dxa"/>
          </w:tcPr>
          <w:p w:rsidR="00271827" w:rsidRPr="00A333B7" w:rsidRDefault="00271827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71827" w:rsidRPr="00A333B7" w:rsidRDefault="00271827" w:rsidP="00F2157F">
            <w:r w:rsidRPr="00A333B7">
              <w:t>sign</w:t>
            </w:r>
          </w:p>
        </w:tc>
        <w:tc>
          <w:tcPr>
            <w:tcW w:w="720" w:type="dxa"/>
          </w:tcPr>
          <w:p w:rsidR="00271827" w:rsidRPr="00A333B7" w:rsidRDefault="00271827" w:rsidP="00F2157F">
            <w:r w:rsidRPr="00A333B7">
              <w:t>是</w:t>
            </w:r>
          </w:p>
        </w:tc>
        <w:tc>
          <w:tcPr>
            <w:tcW w:w="1440" w:type="dxa"/>
          </w:tcPr>
          <w:p w:rsidR="00271827" w:rsidRPr="00A333B7" w:rsidRDefault="00271827" w:rsidP="00F2157F">
            <w:r w:rsidRPr="00A333B7">
              <w:t>String(32)</w:t>
            </w:r>
          </w:p>
        </w:tc>
        <w:tc>
          <w:tcPr>
            <w:tcW w:w="4305" w:type="dxa"/>
          </w:tcPr>
          <w:p w:rsidR="00271827" w:rsidRPr="00A333B7" w:rsidRDefault="00271827" w:rsidP="00F2157F">
            <w:r w:rsidRPr="00A333B7">
              <w:t>签名</w:t>
            </w:r>
            <w:r w:rsidR="00752EBF" w:rsidRPr="00A333B7">
              <w:t>(固定key</w:t>
            </w:r>
            <w:r w:rsidR="00752EBF" w:rsidRPr="00A333B7">
              <w:rPr>
                <w:rFonts w:hint="eastAsia"/>
              </w:rPr>
              <w:t>签名</w:t>
            </w:r>
            <w:r w:rsidR="00752EBF" w:rsidRPr="00A333B7">
              <w:t>)</w:t>
            </w:r>
          </w:p>
        </w:tc>
      </w:tr>
      <w:tr w:rsidR="00271827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71827" w:rsidRPr="00A333B7" w:rsidRDefault="00271827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登录密码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login_pwd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登录</w:t>
            </w:r>
            <w:r w:rsidRPr="00A333B7">
              <w:t>密码</w:t>
            </w:r>
            <w:r>
              <w:rPr>
                <w:rFonts w:hint="eastAsia"/>
              </w:rPr>
              <w:t>，</w:t>
            </w:r>
            <w:r w:rsidRPr="00A333B7">
              <w:t>md5(登录密码明文)</w:t>
            </w:r>
            <w:r>
              <w:rPr>
                <w:rFonts w:hint="eastAsia"/>
              </w:rPr>
              <w:t>，often</w:t>
            </w:r>
            <w:r>
              <w:t>_flag</w:t>
            </w:r>
            <w:r>
              <w:rPr>
                <w:rFonts w:hint="eastAsia"/>
              </w:rPr>
              <w:t>不等于1时</w:t>
            </w:r>
            <w:r>
              <w:t>必填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常登陆</w:t>
            </w:r>
            <w:r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often</w:t>
            </w:r>
            <w:r>
              <w:t>_flag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密码</w:t>
            </w:r>
            <w:r>
              <w:t>登录时带</w:t>
            </w:r>
            <w:r>
              <w:rPr>
                <w:rFonts w:hint="eastAsia"/>
              </w:rPr>
              <w:t>常登陆</w:t>
            </w:r>
            <w:r>
              <w:t>key，需保存</w:t>
            </w:r>
            <w:r w:rsidR="001E1385">
              <w:rPr>
                <w:rFonts w:hint="eastAsia"/>
              </w:rPr>
              <w:t>；</w:t>
            </w:r>
          </w:p>
          <w:p w:rsidR="007B05BA" w:rsidRDefault="007B05BA" w:rsidP="007B05BA">
            <w:r>
              <w:t>2-常登陆，无需校验登录密码</w:t>
            </w:r>
            <w:r>
              <w:rPr>
                <w:rFonts w:hint="eastAsia"/>
              </w:rPr>
              <w:t>；</w:t>
            </w:r>
          </w:p>
          <w:p w:rsidR="001E1385" w:rsidRPr="008C5802" w:rsidRDefault="001E1385" w:rsidP="007B05BA">
            <w:r>
              <w:rPr>
                <w:rFonts w:hint="eastAsia"/>
              </w:rPr>
              <w:t>3-</w:t>
            </w:r>
            <w:r w:rsidR="009576B7">
              <w:rPr>
                <w:rFonts w:hint="eastAsia"/>
              </w:rPr>
              <w:t>手机</w:t>
            </w:r>
            <w:r>
              <w:rPr>
                <w:rFonts w:hint="eastAsia"/>
              </w:rPr>
              <w:t>验证码登录。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常登陆</w:t>
            </w:r>
            <w:r>
              <w:t>key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often</w:t>
            </w:r>
            <w:r>
              <w:t>_key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tring(128)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app生成</w:t>
            </w:r>
            <w:r>
              <w:t>的常登陆</w:t>
            </w:r>
            <w:r>
              <w:rPr>
                <w:rFonts w:hint="eastAsia"/>
              </w:rPr>
              <w:t>唯一</w:t>
            </w:r>
            <w:r>
              <w:t>标识串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软件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ap</w:t>
            </w:r>
            <w:r>
              <w:t>p_name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软件</w:t>
            </w:r>
            <w:r>
              <w:t>名称</w:t>
            </w:r>
          </w:p>
        </w:tc>
      </w:tr>
      <w:tr w:rsidR="007B05BA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百度推送设备标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lastRenderedPageBreak/>
              <w:t>b</w:t>
            </w:r>
            <w:r>
              <w:rPr>
                <w:rFonts w:hint="eastAsia"/>
              </w:rPr>
              <w:t>d</w:t>
            </w:r>
            <w:r>
              <w:t>_</w:t>
            </w:r>
            <w:r>
              <w:rPr>
                <w:rFonts w:ascii="Microsoft Yahei" w:hAnsi="Microsoft Yahei"/>
                <w:sz w:val="18"/>
                <w:szCs w:val="18"/>
              </w:rPr>
              <w:t>channel_id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t>S</w:t>
            </w:r>
            <w:r>
              <w:rPr>
                <w:rFonts w:hint="eastAsia"/>
              </w:rPr>
              <w:t>tring</w:t>
            </w:r>
            <w:r>
              <w:t>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百度</w:t>
            </w:r>
            <w:r>
              <w:t>推送设备标示号id</w:t>
            </w:r>
          </w:p>
        </w:tc>
      </w:tr>
      <w:tr w:rsidR="001E1385" w:rsidRPr="00A333B7" w:rsidTr="00D409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E1385" w:rsidRPr="00A333B7" w:rsidRDefault="001E1385" w:rsidP="002732B6">
            <w:r w:rsidRPr="00A333B7">
              <w:rPr>
                <w:rFonts w:hint="eastAsia"/>
              </w:rPr>
              <w:lastRenderedPageBreak/>
              <w:t>业务序列号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E1385" w:rsidRPr="00A333B7" w:rsidRDefault="001E1385" w:rsidP="002732B6">
            <w:r w:rsidRPr="00A333B7"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1385" w:rsidRPr="00A333B7" w:rsidRDefault="001E1385" w:rsidP="002732B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E1385" w:rsidRPr="00A333B7" w:rsidRDefault="001E1385" w:rsidP="002732B6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E1385" w:rsidRPr="00A333B7" w:rsidRDefault="001E1385" w:rsidP="002732B6">
            <w:r w:rsidRPr="00A333B7">
              <w:rPr>
                <w:rFonts w:hint="eastAsia"/>
              </w:rPr>
              <w:t>业务</w:t>
            </w:r>
            <w:r w:rsidRPr="00A333B7">
              <w:t>序列号</w:t>
            </w:r>
            <w:r>
              <w:rPr>
                <w:rFonts w:hint="eastAsia"/>
              </w:rPr>
              <w:t xml:space="preserve"> （often</w:t>
            </w:r>
            <w:r>
              <w:t>_flag</w:t>
            </w:r>
            <w:r>
              <w:rPr>
                <w:rFonts w:hint="eastAsia"/>
              </w:rPr>
              <w:t>=3时，必填）</w:t>
            </w:r>
          </w:p>
        </w:tc>
      </w:tr>
      <w:tr w:rsidR="000D569A" w:rsidRPr="00A333B7" w:rsidTr="004A3F1D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0D569A" w:rsidRPr="00A333B7" w:rsidRDefault="000D569A" w:rsidP="002732B6">
            <w:pPr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D569A" w:rsidRPr="00A333B7" w:rsidRDefault="000D569A" w:rsidP="00532CA5">
            <w:r>
              <w:t>sms</w:t>
            </w:r>
            <w:r w:rsidRPr="00A333B7">
              <w:t>_code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D569A" w:rsidRPr="00A333B7" w:rsidRDefault="000D569A" w:rsidP="00532CA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D569A" w:rsidRPr="00A333B7" w:rsidRDefault="000D569A" w:rsidP="00532CA5">
            <w:r w:rsidRPr="00A333B7">
              <w:t>String(6)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0D569A" w:rsidRPr="00A333B7" w:rsidRDefault="000D569A" w:rsidP="00532CA5">
            <w:r>
              <w:rPr>
                <w:rFonts w:hint="eastAsia"/>
              </w:rPr>
              <w:t>短信</w:t>
            </w:r>
            <w:r w:rsidRPr="00A333B7">
              <w:t>验证码</w:t>
            </w:r>
            <w:r>
              <w:rPr>
                <w:rFonts w:hint="eastAsia"/>
              </w:rPr>
              <w:t xml:space="preserve"> （often</w:t>
            </w:r>
            <w:r>
              <w:t>_flag</w:t>
            </w:r>
            <w:r>
              <w:rPr>
                <w:rFonts w:hint="eastAsia"/>
              </w:rPr>
              <w:t>=3时，必填）</w:t>
            </w:r>
          </w:p>
        </w:tc>
      </w:tr>
    </w:tbl>
    <w:p w:rsidR="00271827" w:rsidRPr="00A333B7" w:rsidRDefault="00271827" w:rsidP="00CF57E6">
      <w:pPr>
        <w:pStyle w:val="3"/>
        <w:numPr>
          <w:ilvl w:val="2"/>
          <w:numId w:val="1"/>
        </w:numPr>
      </w:pPr>
      <w:bookmarkStart w:id="58" w:name="_Toc493791921"/>
      <w:r w:rsidRPr="00A333B7">
        <w:rPr>
          <w:rFonts w:hint="eastAsia"/>
        </w:rPr>
        <w:t>应答参数列表</w:t>
      </w:r>
      <w:bookmarkEnd w:id="58"/>
    </w:p>
    <w:p w:rsidR="00271827" w:rsidRPr="00A333B7" w:rsidRDefault="00271827" w:rsidP="0027182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71827" w:rsidRPr="00A333B7" w:rsidRDefault="00271827" w:rsidP="00271827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71827" w:rsidRPr="00A333B7" w:rsidRDefault="00271827" w:rsidP="00971D4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71827" w:rsidRPr="00A333B7" w:rsidRDefault="00271827" w:rsidP="00971D4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71827" w:rsidRPr="00A333B7" w:rsidRDefault="00271827" w:rsidP="00971D4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71827" w:rsidRPr="00A333B7" w:rsidRDefault="00271827" w:rsidP="00971D4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71827" w:rsidRPr="00A333B7" w:rsidTr="00971D4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71827" w:rsidRPr="00A333B7" w:rsidRDefault="00271827" w:rsidP="00971D4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71827" w:rsidRPr="00A333B7" w:rsidRDefault="00271827" w:rsidP="00971D4C">
            <w:r w:rsidRPr="00A333B7">
              <w:t>sign_type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String(8)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71827" w:rsidRPr="00A333B7" w:rsidRDefault="00271827" w:rsidP="00971D4C">
            <w:r w:rsidRPr="00A333B7">
              <w:t>service_version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String(8)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71827" w:rsidRPr="00A333B7" w:rsidRDefault="00271827" w:rsidP="00971D4C">
            <w:r w:rsidRPr="00A333B7">
              <w:t>input_charset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String(8)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71827" w:rsidRPr="00A333B7" w:rsidRDefault="00271827" w:rsidP="00971D4C">
            <w:r w:rsidRPr="00A333B7">
              <w:t>sign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t>是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String(32)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t>签名</w:t>
            </w:r>
            <w:r w:rsidR="002A524F" w:rsidRPr="00A333B7">
              <w:t>(动态key</w:t>
            </w:r>
            <w:r w:rsidR="002A524F" w:rsidRPr="00A333B7">
              <w:rPr>
                <w:rFonts w:hint="eastAsia"/>
              </w:rPr>
              <w:t>签名</w:t>
            </w:r>
            <w:r w:rsidR="002A524F" w:rsidRPr="00A333B7">
              <w:t>)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71827" w:rsidRPr="00A333B7" w:rsidRDefault="00271827" w:rsidP="00971D4C">
            <w:r w:rsidRPr="00A333B7">
              <w:t>sign_key_index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t>否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Int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t>多密钥支持的密钥序号，默认1</w:t>
            </w:r>
          </w:p>
        </w:tc>
      </w:tr>
      <w:tr w:rsidR="00271827" w:rsidRPr="00A333B7" w:rsidTr="00971D4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71827" w:rsidRPr="00A333B7" w:rsidRDefault="00271827" w:rsidP="00971D4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71827" w:rsidRPr="00A333B7" w:rsidRDefault="00271827" w:rsidP="00971D4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Int</w:t>
            </w:r>
          </w:p>
        </w:tc>
        <w:tc>
          <w:tcPr>
            <w:tcW w:w="4305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参见返回</w:t>
            </w:r>
            <w:r w:rsidR="004C3BA1" w:rsidRPr="00A333B7">
              <w:rPr>
                <w:rFonts w:hint="eastAsia"/>
              </w:rPr>
              <w:t>错误</w:t>
            </w:r>
            <w:r w:rsidRPr="00A333B7">
              <w:rPr>
                <w:rFonts w:hint="eastAsia"/>
              </w:rPr>
              <w:t>码对照表</w:t>
            </w:r>
          </w:p>
        </w:tc>
      </w:tr>
      <w:tr w:rsidR="00271827" w:rsidRPr="00A333B7" w:rsidTr="00971D4C">
        <w:tc>
          <w:tcPr>
            <w:tcW w:w="1728" w:type="dxa"/>
          </w:tcPr>
          <w:p w:rsidR="00271827" w:rsidRPr="00A333B7" w:rsidRDefault="00271827" w:rsidP="00971D4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71827" w:rsidRPr="00A333B7" w:rsidRDefault="00653420" w:rsidP="00971D4C">
            <w:r w:rsidRPr="00A333B7">
              <w:t>retmsg</w:t>
            </w:r>
          </w:p>
        </w:tc>
        <w:tc>
          <w:tcPr>
            <w:tcW w:w="720" w:type="dxa"/>
          </w:tcPr>
          <w:p w:rsidR="00271827" w:rsidRPr="00A333B7" w:rsidRDefault="00271827" w:rsidP="00971D4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1827" w:rsidRPr="00A333B7" w:rsidRDefault="00271827" w:rsidP="00971D4C">
            <w:r w:rsidRPr="00A333B7">
              <w:t>String(30)</w:t>
            </w:r>
          </w:p>
        </w:tc>
        <w:tc>
          <w:tcPr>
            <w:tcW w:w="4305" w:type="dxa"/>
          </w:tcPr>
          <w:p w:rsidR="00271827" w:rsidRPr="00A333B7" w:rsidRDefault="00271827" w:rsidP="00971D4C"/>
        </w:tc>
      </w:tr>
      <w:tr w:rsidR="00D66849" w:rsidRPr="00A333B7" w:rsidTr="00971D4C">
        <w:tc>
          <w:tcPr>
            <w:tcW w:w="1728" w:type="dxa"/>
          </w:tcPr>
          <w:p w:rsidR="00D66849" w:rsidRPr="00A333B7" w:rsidRDefault="00D66849" w:rsidP="00971D4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D66849" w:rsidRPr="00A333B7" w:rsidRDefault="00D66849" w:rsidP="00971D4C">
            <w:r w:rsidRPr="00A333B7">
              <w:t>userid</w:t>
            </w:r>
          </w:p>
        </w:tc>
        <w:tc>
          <w:tcPr>
            <w:tcW w:w="720" w:type="dxa"/>
          </w:tcPr>
          <w:p w:rsidR="00D66849" w:rsidRPr="00A333B7" w:rsidRDefault="00D66849" w:rsidP="00971D4C">
            <w:r w:rsidRPr="00A333B7">
              <w:t>是</w:t>
            </w:r>
          </w:p>
        </w:tc>
        <w:tc>
          <w:tcPr>
            <w:tcW w:w="1440" w:type="dxa"/>
          </w:tcPr>
          <w:p w:rsidR="00D66849" w:rsidRPr="00A333B7" w:rsidRDefault="00D66849" w:rsidP="00971D4C">
            <w:r w:rsidRPr="00A333B7">
              <w:t>String(20)</w:t>
            </w:r>
          </w:p>
        </w:tc>
        <w:tc>
          <w:tcPr>
            <w:tcW w:w="4305" w:type="dxa"/>
          </w:tcPr>
          <w:p w:rsidR="00D66849" w:rsidRPr="00A333B7" w:rsidRDefault="00D66849" w:rsidP="00971D4C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667F60" w:rsidRPr="00A333B7" w:rsidTr="00971D4C">
        <w:tc>
          <w:tcPr>
            <w:tcW w:w="1728" w:type="dxa"/>
          </w:tcPr>
          <w:p w:rsidR="00667F60" w:rsidRPr="00A333B7" w:rsidRDefault="00667F60" w:rsidP="00971D4C">
            <w:pPr>
              <w:rPr>
                <w:lang w:val="zh-CN"/>
              </w:rPr>
            </w:pPr>
            <w:r w:rsidRPr="00A333B7">
              <w:rPr>
                <w:rFonts w:hint="eastAsia"/>
              </w:rPr>
              <w:t>登录成功标识</w:t>
            </w:r>
          </w:p>
        </w:tc>
        <w:tc>
          <w:tcPr>
            <w:tcW w:w="1980" w:type="dxa"/>
          </w:tcPr>
          <w:p w:rsidR="00667F60" w:rsidRPr="00A333B7" w:rsidRDefault="00667F60" w:rsidP="00971D4C">
            <w:r w:rsidRPr="00A333B7">
              <w:t>sid</w:t>
            </w:r>
          </w:p>
        </w:tc>
        <w:tc>
          <w:tcPr>
            <w:tcW w:w="720" w:type="dxa"/>
          </w:tcPr>
          <w:p w:rsidR="00667F60" w:rsidRPr="00A333B7" w:rsidRDefault="00FA2C37" w:rsidP="00971D4C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67F60" w:rsidRPr="00A333B7" w:rsidRDefault="00667F60" w:rsidP="00971D4C">
            <w:r w:rsidRPr="00A333B7">
              <w:t>String(32)</w:t>
            </w:r>
          </w:p>
        </w:tc>
        <w:tc>
          <w:tcPr>
            <w:tcW w:w="4305" w:type="dxa"/>
          </w:tcPr>
          <w:p w:rsidR="00667F60" w:rsidRPr="00A333B7" w:rsidRDefault="00667F60" w:rsidP="00971D4C">
            <w:pPr>
              <w:rPr>
                <w:lang w:val="zh-CN"/>
              </w:rPr>
            </w:pPr>
            <w:r w:rsidRPr="00A333B7">
              <w:rPr>
                <w:rFonts w:hint="eastAsia"/>
              </w:rPr>
              <w:t>登录成功之后返回的标识</w:t>
            </w:r>
          </w:p>
        </w:tc>
      </w:tr>
      <w:tr w:rsidR="001D111D" w:rsidRPr="00A333B7" w:rsidTr="00971D4C">
        <w:tc>
          <w:tcPr>
            <w:tcW w:w="1728" w:type="dxa"/>
          </w:tcPr>
          <w:p w:rsidR="001D111D" w:rsidRPr="00A333B7" w:rsidRDefault="001D111D" w:rsidP="00971D4C">
            <w:r w:rsidRPr="00A333B7">
              <w:rPr>
                <w:rFonts w:hint="eastAsia"/>
              </w:rPr>
              <w:t>动态</w:t>
            </w:r>
            <w:r w:rsidR="004F06F2" w:rsidRPr="00A333B7">
              <w:rPr>
                <w:rFonts w:hint="eastAsia"/>
              </w:rPr>
              <w:t>签名</w:t>
            </w:r>
            <w:r w:rsidRPr="00A333B7">
              <w:t>key</w:t>
            </w:r>
          </w:p>
        </w:tc>
        <w:tc>
          <w:tcPr>
            <w:tcW w:w="1980" w:type="dxa"/>
          </w:tcPr>
          <w:p w:rsidR="001D111D" w:rsidRPr="00A333B7" w:rsidRDefault="004F06F2" w:rsidP="00971D4C">
            <w:r w:rsidRPr="00A333B7">
              <w:t>dsk</w:t>
            </w:r>
          </w:p>
        </w:tc>
        <w:tc>
          <w:tcPr>
            <w:tcW w:w="720" w:type="dxa"/>
          </w:tcPr>
          <w:p w:rsidR="001D111D" w:rsidRPr="00A333B7" w:rsidRDefault="00FA2C37" w:rsidP="00971D4C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D111D" w:rsidRPr="00A333B7" w:rsidRDefault="001D111D" w:rsidP="00971D4C">
            <w:r w:rsidRPr="00A333B7">
              <w:t>String(32)</w:t>
            </w:r>
          </w:p>
        </w:tc>
        <w:tc>
          <w:tcPr>
            <w:tcW w:w="4305" w:type="dxa"/>
          </w:tcPr>
          <w:p w:rsidR="001D111D" w:rsidRPr="00A333B7" w:rsidRDefault="001D111D" w:rsidP="00971D4C">
            <w:r w:rsidRPr="00A333B7">
              <w:rPr>
                <w:rFonts w:hint="eastAsia"/>
              </w:rPr>
              <w:t>登录</w:t>
            </w:r>
            <w:r w:rsidRPr="00A333B7">
              <w:t>成功之后下发的动态签名key</w:t>
            </w:r>
            <w:r w:rsidR="00FE6388" w:rsidRPr="00A333B7">
              <w:t>,</w:t>
            </w:r>
            <w:r w:rsidR="00FE6388" w:rsidRPr="00A333B7">
              <w:rPr>
                <w:rFonts w:hint="eastAsia"/>
              </w:rPr>
              <w:t>后续</w:t>
            </w:r>
            <w:r w:rsidR="00FE6388" w:rsidRPr="00A333B7">
              <w:t>交互均需使用此key</w:t>
            </w:r>
            <w:r w:rsidR="00FE6388" w:rsidRPr="00A333B7">
              <w:rPr>
                <w:rFonts w:hint="eastAsia"/>
              </w:rPr>
              <w:t>对</w:t>
            </w:r>
            <w:r w:rsidR="00FE6388" w:rsidRPr="00A333B7">
              <w:t>源数据进行签名</w:t>
            </w:r>
            <w:r w:rsidR="00FE6388" w:rsidRPr="00A333B7">
              <w:rPr>
                <w:rFonts w:hint="eastAsia"/>
              </w:rPr>
              <w:t>验算</w:t>
            </w:r>
            <w:r w:rsidR="00FE6388" w:rsidRPr="00A333B7">
              <w:t>校验。</w:t>
            </w:r>
          </w:p>
        </w:tc>
      </w:tr>
      <w:tr w:rsidR="00667F60" w:rsidRPr="00A333B7" w:rsidTr="00971D4C">
        <w:tc>
          <w:tcPr>
            <w:tcW w:w="1728" w:type="dxa"/>
          </w:tcPr>
          <w:p w:rsidR="00667F60" w:rsidRPr="00A333B7" w:rsidRDefault="00667F60" w:rsidP="00971D4C">
            <w:r w:rsidRPr="00A333B7">
              <w:rPr>
                <w:rFonts w:hint="eastAsia"/>
              </w:rPr>
              <w:t>剩余密码尝试次数</w:t>
            </w:r>
          </w:p>
        </w:tc>
        <w:tc>
          <w:tcPr>
            <w:tcW w:w="1980" w:type="dxa"/>
          </w:tcPr>
          <w:p w:rsidR="00667F60" w:rsidRPr="00A333B7" w:rsidRDefault="00667F60" w:rsidP="00971D4C">
            <w:r w:rsidRPr="00A333B7">
              <w:t>remain_try_cnt</w:t>
            </w:r>
          </w:p>
        </w:tc>
        <w:tc>
          <w:tcPr>
            <w:tcW w:w="720" w:type="dxa"/>
          </w:tcPr>
          <w:p w:rsidR="00667F60" w:rsidRPr="00A333B7" w:rsidRDefault="00667F60" w:rsidP="00971D4C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67F60" w:rsidRPr="00A333B7" w:rsidRDefault="00667F60" w:rsidP="00971D4C">
            <w:r w:rsidRPr="00A333B7">
              <w:t>Int</w:t>
            </w:r>
          </w:p>
        </w:tc>
        <w:tc>
          <w:tcPr>
            <w:tcW w:w="4305" w:type="dxa"/>
          </w:tcPr>
          <w:p w:rsidR="00667F60" w:rsidRPr="00A333B7" w:rsidRDefault="00667F60" w:rsidP="00971D4C">
            <w:r w:rsidRPr="00A333B7">
              <w:rPr>
                <w:rFonts w:hint="eastAsia"/>
              </w:rPr>
              <w:t>密码输入错误后，系统提示仍有多少次尝试机会</w:t>
            </w:r>
          </w:p>
        </w:tc>
      </w:tr>
      <w:tr w:rsidR="00624A7D" w:rsidRPr="00A333B7" w:rsidTr="00971D4C">
        <w:tc>
          <w:tcPr>
            <w:tcW w:w="1728" w:type="dxa"/>
            <w:vAlign w:val="center"/>
          </w:tcPr>
          <w:p w:rsidR="00624A7D" w:rsidRPr="00A333B7" w:rsidRDefault="00624A7D" w:rsidP="00971D4C">
            <w:r w:rsidRPr="00A333B7">
              <w:rPr>
                <w:rFonts w:hint="eastAsia"/>
              </w:rPr>
              <w:t>是否实名</w:t>
            </w:r>
          </w:p>
        </w:tc>
        <w:tc>
          <w:tcPr>
            <w:tcW w:w="1980" w:type="dxa"/>
            <w:vAlign w:val="center"/>
          </w:tcPr>
          <w:p w:rsidR="00624A7D" w:rsidRPr="00A333B7" w:rsidRDefault="00624A7D" w:rsidP="00971D4C">
            <w:r w:rsidRPr="00A333B7">
              <w:t>verify</w:t>
            </w:r>
          </w:p>
        </w:tc>
        <w:tc>
          <w:tcPr>
            <w:tcW w:w="720" w:type="dxa"/>
          </w:tcPr>
          <w:p w:rsidR="00624A7D" w:rsidRPr="00A333B7" w:rsidRDefault="00624A7D" w:rsidP="00971D4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24A7D" w:rsidRPr="00A333B7" w:rsidRDefault="00624A7D" w:rsidP="00971D4C">
            <w:r>
              <w:t>Int</w:t>
            </w:r>
          </w:p>
        </w:tc>
        <w:tc>
          <w:tcPr>
            <w:tcW w:w="4305" w:type="dxa"/>
            <w:vAlign w:val="center"/>
          </w:tcPr>
          <w:p w:rsidR="00624A7D" w:rsidRPr="00A333B7" w:rsidRDefault="00624A7D" w:rsidP="00971D4C">
            <w:r w:rsidRPr="00A333B7">
              <w:rPr>
                <w:rFonts w:hint="eastAsia"/>
              </w:rPr>
              <w:t>是否实名</w:t>
            </w:r>
          </w:p>
          <w:p w:rsidR="00624A7D" w:rsidRPr="00A333B7" w:rsidRDefault="00624A7D" w:rsidP="00971D4C">
            <w:r w:rsidRPr="00A333B7">
              <w:t xml:space="preserve">1  </w:t>
            </w:r>
            <w:r w:rsidRPr="00A333B7">
              <w:rPr>
                <w:rFonts w:hint="eastAsia"/>
              </w:rPr>
              <w:t>未实名认证</w:t>
            </w:r>
          </w:p>
          <w:p w:rsidR="00624A7D" w:rsidRPr="00A333B7" w:rsidRDefault="00624A7D" w:rsidP="00971D4C">
            <w:r w:rsidRPr="00A333B7">
              <w:t xml:space="preserve">2  </w:t>
            </w:r>
            <w:r w:rsidRPr="00A333B7">
              <w:rPr>
                <w:rFonts w:hint="eastAsia"/>
              </w:rPr>
              <w:t>已实名认证</w:t>
            </w:r>
          </w:p>
        </w:tc>
      </w:tr>
      <w:tr w:rsidR="00924836" w:rsidRPr="00A333B7" w:rsidTr="00971D4C">
        <w:tc>
          <w:tcPr>
            <w:tcW w:w="1728" w:type="dxa"/>
          </w:tcPr>
          <w:p w:rsidR="00924836" w:rsidRPr="00A333B7" w:rsidRDefault="00924836" w:rsidP="00971D4C">
            <w:r>
              <w:rPr>
                <w:rFonts w:hint="eastAsia"/>
              </w:rPr>
              <w:t>消息</w:t>
            </w:r>
            <w:r>
              <w:t>服务密码</w:t>
            </w:r>
          </w:p>
        </w:tc>
        <w:tc>
          <w:tcPr>
            <w:tcW w:w="1980" w:type="dxa"/>
          </w:tcPr>
          <w:p w:rsidR="00924836" w:rsidRPr="00A333B7" w:rsidRDefault="00924836" w:rsidP="00971D4C">
            <w:r>
              <w:rPr>
                <w:rFonts w:hint="eastAsia"/>
              </w:rPr>
              <w:t>push</w:t>
            </w:r>
            <w:r>
              <w:t>_pwd</w:t>
            </w:r>
          </w:p>
        </w:tc>
        <w:tc>
          <w:tcPr>
            <w:tcW w:w="720" w:type="dxa"/>
          </w:tcPr>
          <w:p w:rsidR="00924836" w:rsidRPr="00A333B7" w:rsidRDefault="00924836" w:rsidP="00971D4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24836" w:rsidRDefault="00924836" w:rsidP="00971D4C">
            <w:r>
              <w:t>String(64</w:t>
            </w:r>
            <w:r w:rsidRPr="00A333B7">
              <w:t>)</w:t>
            </w:r>
          </w:p>
        </w:tc>
        <w:tc>
          <w:tcPr>
            <w:tcW w:w="4305" w:type="dxa"/>
          </w:tcPr>
          <w:p w:rsidR="00924836" w:rsidRPr="00A333B7" w:rsidRDefault="00CE1624" w:rsidP="00971D4C">
            <w:r>
              <w:rPr>
                <w:rFonts w:hint="eastAsia"/>
              </w:rPr>
              <w:t>登陆成功</w:t>
            </w:r>
            <w:r>
              <w:t>后</w:t>
            </w:r>
            <w:r>
              <w:rPr>
                <w:rFonts w:hint="eastAsia"/>
              </w:rPr>
              <w:t>，</w:t>
            </w:r>
            <w:r>
              <w:t>返回</w:t>
            </w:r>
            <w:r w:rsidR="00924836">
              <w:rPr>
                <w:rFonts w:hint="eastAsia"/>
              </w:rPr>
              <w:t>消息</w:t>
            </w:r>
            <w:r w:rsidR="00924836">
              <w:t>通知的密码</w:t>
            </w:r>
          </w:p>
        </w:tc>
      </w:tr>
      <w:tr w:rsidR="00971D4C" w:rsidRPr="00A333B7" w:rsidTr="00971D4C">
        <w:tc>
          <w:tcPr>
            <w:tcW w:w="1728" w:type="dxa"/>
            <w:vAlign w:val="center"/>
          </w:tcPr>
          <w:p w:rsidR="00971D4C" w:rsidRDefault="00971D4C" w:rsidP="00971D4C">
            <w:r>
              <w:rPr>
                <w:rFonts w:hint="eastAsia"/>
              </w:rPr>
              <w:t>功能权限信息</w:t>
            </w:r>
          </w:p>
        </w:tc>
        <w:tc>
          <w:tcPr>
            <w:tcW w:w="1980" w:type="dxa"/>
            <w:vAlign w:val="center"/>
          </w:tcPr>
          <w:p w:rsidR="00971D4C" w:rsidRDefault="00971D4C" w:rsidP="00971D4C">
            <w:r>
              <w:t>function_permiss</w:t>
            </w:r>
            <w:r>
              <w:lastRenderedPageBreak/>
              <w:t>ions</w:t>
            </w:r>
          </w:p>
        </w:tc>
        <w:tc>
          <w:tcPr>
            <w:tcW w:w="720" w:type="dxa"/>
          </w:tcPr>
          <w:p w:rsidR="00971D4C" w:rsidRDefault="00971D4C" w:rsidP="00971D4C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40" w:type="dxa"/>
          </w:tcPr>
          <w:p w:rsidR="00971D4C" w:rsidRDefault="00971D4C" w:rsidP="00971D4C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</w:t>
            </w:r>
            <w:r w:rsidRPr="00A333B7">
              <w:lastRenderedPageBreak/>
              <w:t>)</w:t>
            </w:r>
          </w:p>
        </w:tc>
        <w:tc>
          <w:tcPr>
            <w:tcW w:w="4305" w:type="dxa"/>
            <w:vAlign w:val="center"/>
          </w:tcPr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lastRenderedPageBreak/>
              <w:t>功能权限信息</w:t>
            </w:r>
          </w:p>
          <w:p w:rsidR="00971D4C" w:rsidRDefault="00971D4C" w:rsidP="00971D4C">
            <w:pPr>
              <w:ind w:rightChars="-45" w:right="-94"/>
            </w:pPr>
            <w:r w:rsidRPr="00A333B7">
              <w:rPr>
                <w:rFonts w:hint="eastAsia"/>
              </w:rPr>
              <w:lastRenderedPageBreak/>
              <w:t>多条记录返回的格式</w:t>
            </w:r>
          </w:p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t>xml格式</w:t>
            </w:r>
          </w:p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t>&lt;root&gt;</w:t>
            </w:r>
          </w:p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t>&lt;row&gt;</w:t>
            </w:r>
            <w:r>
              <w:t>…</w:t>
            </w:r>
            <w:r>
              <w:rPr>
                <w:rFonts w:hint="eastAsia"/>
              </w:rPr>
              <w:t>&lt;/row&gt;</w:t>
            </w:r>
          </w:p>
          <w:p w:rsidR="00971D4C" w:rsidRDefault="00971D4C" w:rsidP="00971D4C">
            <w:pPr>
              <w:ind w:rightChars="-45" w:right="-94"/>
            </w:pPr>
            <w:r>
              <w:t>…</w:t>
            </w:r>
          </w:p>
          <w:p w:rsidR="00971D4C" w:rsidRDefault="00971D4C" w:rsidP="00971D4C">
            <w:r>
              <w:rPr>
                <w:rFonts w:hint="eastAsia"/>
              </w:rPr>
              <w:t>&lt;root&gt;</w:t>
            </w:r>
          </w:p>
        </w:tc>
      </w:tr>
      <w:tr w:rsidR="00971D4C" w:rsidRPr="00A333B7" w:rsidTr="00971D4C">
        <w:tc>
          <w:tcPr>
            <w:tcW w:w="10173" w:type="dxa"/>
            <w:gridSpan w:val="5"/>
          </w:tcPr>
          <w:p w:rsidR="00971D4C" w:rsidRDefault="00971D4C" w:rsidP="00971D4C">
            <w:r w:rsidRPr="00A20FA6">
              <w:rPr>
                <w:rFonts w:hint="eastAsia"/>
                <w:b/>
              </w:rPr>
              <w:lastRenderedPageBreak/>
              <w:t>功能权限信息</w:t>
            </w:r>
          </w:p>
        </w:tc>
      </w:tr>
      <w:tr w:rsidR="00971D4C" w:rsidRPr="00A333B7" w:rsidTr="00971D4C">
        <w:tc>
          <w:tcPr>
            <w:tcW w:w="1728" w:type="dxa"/>
            <w:vAlign w:val="center"/>
          </w:tcPr>
          <w:p w:rsidR="00971D4C" w:rsidRDefault="00971D4C" w:rsidP="00971D4C">
            <w:r>
              <w:rPr>
                <w:rFonts w:hint="eastAsia"/>
              </w:rPr>
              <w:t>功能类型</w:t>
            </w:r>
          </w:p>
        </w:tc>
        <w:tc>
          <w:tcPr>
            <w:tcW w:w="1980" w:type="dxa"/>
            <w:vAlign w:val="center"/>
          </w:tcPr>
          <w:p w:rsidR="00971D4C" w:rsidRDefault="00971D4C" w:rsidP="00971D4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20" w:type="dxa"/>
          </w:tcPr>
          <w:p w:rsidR="00971D4C" w:rsidRDefault="00971D4C" w:rsidP="00971D4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71D4C" w:rsidRDefault="00971D4C" w:rsidP="00971D4C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t>功能类型</w:t>
            </w:r>
          </w:p>
          <w:p w:rsidR="00971D4C" w:rsidRDefault="00971D4C" w:rsidP="00971D4C">
            <w:r>
              <w:rPr>
                <w:rFonts w:hint="eastAsia"/>
              </w:rPr>
              <w:t>1</w:t>
            </w:r>
            <w:r>
              <w:t>-购物贷</w:t>
            </w:r>
          </w:p>
          <w:p w:rsidR="00FB15BD" w:rsidRDefault="00FB15BD" w:rsidP="00971D4C">
            <w:r>
              <w:rPr>
                <w:rFonts w:hint="eastAsia"/>
              </w:rPr>
              <w:t>2-</w:t>
            </w:r>
            <w:r>
              <w:t>固话支付</w:t>
            </w:r>
          </w:p>
          <w:p w:rsidR="00FB15BD" w:rsidRDefault="00FB15BD" w:rsidP="00971D4C">
            <w:r>
              <w:t>3-</w:t>
            </w:r>
            <w:r>
              <w:rPr>
                <w:rFonts w:hint="eastAsia"/>
              </w:rPr>
              <w:t>天威数字证书</w:t>
            </w:r>
          </w:p>
          <w:p w:rsidR="00FB15BD" w:rsidRDefault="00FB15BD" w:rsidP="00971D4C">
            <w:r>
              <w:t>4-</w:t>
            </w:r>
            <w:r>
              <w:rPr>
                <w:rFonts w:hint="eastAsia"/>
              </w:rPr>
              <w:t>停车卡</w:t>
            </w:r>
            <w:r>
              <w:t>充值</w:t>
            </w:r>
          </w:p>
          <w:p w:rsidR="00BF5152" w:rsidRDefault="00BF5152" w:rsidP="00971D4C">
            <w:r>
              <w:rPr>
                <w:rFonts w:hint="eastAsia"/>
              </w:rPr>
              <w:t>5</w:t>
            </w:r>
            <w:r>
              <w:t>-饭卡充值</w:t>
            </w:r>
          </w:p>
        </w:tc>
      </w:tr>
      <w:tr w:rsidR="00971D4C" w:rsidRPr="00A333B7" w:rsidTr="00971D4C">
        <w:tc>
          <w:tcPr>
            <w:tcW w:w="1728" w:type="dxa"/>
            <w:vAlign w:val="center"/>
          </w:tcPr>
          <w:p w:rsidR="00971D4C" w:rsidRDefault="00971D4C" w:rsidP="00971D4C">
            <w:r>
              <w:rPr>
                <w:rFonts w:hint="eastAsia"/>
              </w:rPr>
              <w:t>黑白名单标识</w:t>
            </w:r>
          </w:p>
        </w:tc>
        <w:tc>
          <w:tcPr>
            <w:tcW w:w="1980" w:type="dxa"/>
            <w:vAlign w:val="center"/>
          </w:tcPr>
          <w:p w:rsidR="00971D4C" w:rsidRDefault="00971D4C" w:rsidP="00971D4C">
            <w:r>
              <w:t>flag</w:t>
            </w:r>
          </w:p>
        </w:tc>
        <w:tc>
          <w:tcPr>
            <w:tcW w:w="720" w:type="dxa"/>
          </w:tcPr>
          <w:p w:rsidR="00971D4C" w:rsidRDefault="00971D4C" w:rsidP="00971D4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71D4C" w:rsidRDefault="00971D4C" w:rsidP="00971D4C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971D4C" w:rsidRDefault="00971D4C" w:rsidP="00971D4C">
            <w:pPr>
              <w:ind w:rightChars="-45" w:right="-94"/>
            </w:pPr>
            <w:r>
              <w:rPr>
                <w:rFonts w:hint="eastAsia"/>
              </w:rPr>
              <w:t>黑白名单标识</w:t>
            </w:r>
          </w:p>
          <w:p w:rsidR="00971D4C" w:rsidRDefault="00971D4C" w:rsidP="00971D4C">
            <w:pPr>
              <w:snapToGrid w:val="0"/>
            </w:pPr>
            <w:r>
              <w:rPr>
                <w:rFonts w:hint="eastAsia"/>
              </w:rPr>
              <w:t>1-黑名单</w:t>
            </w:r>
          </w:p>
          <w:p w:rsidR="00971D4C" w:rsidRDefault="00971D4C" w:rsidP="00971D4C">
            <w:r>
              <w:rPr>
                <w:rFonts w:hint="eastAsia"/>
              </w:rPr>
              <w:t>2-白名单</w:t>
            </w:r>
          </w:p>
        </w:tc>
      </w:tr>
    </w:tbl>
    <w:p w:rsidR="00944C39" w:rsidRPr="00A333B7" w:rsidRDefault="00971D4C" w:rsidP="00CF57E6">
      <w:pPr>
        <w:pStyle w:val="3"/>
        <w:numPr>
          <w:ilvl w:val="2"/>
          <w:numId w:val="1"/>
        </w:numPr>
      </w:pPr>
      <w:r>
        <w:br w:type="textWrapping" w:clear="all"/>
      </w:r>
      <w:bookmarkStart w:id="59" w:name="_Toc493791922"/>
      <w:r w:rsidR="00944C39" w:rsidRPr="00A333B7">
        <w:rPr>
          <w:rFonts w:hint="eastAsia"/>
        </w:rPr>
        <w:t>处理逻辑</w:t>
      </w:r>
      <w:bookmarkEnd w:id="59"/>
    </w:p>
    <w:p w:rsidR="00944C39" w:rsidRPr="00A333B7" w:rsidRDefault="00944C39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944C39" w:rsidRPr="00A333B7" w:rsidRDefault="00944C39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944C39" w:rsidRPr="00A333B7" w:rsidRDefault="00944C39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2C2ABE" w:rsidRPr="00A333B7" w:rsidRDefault="002C2ABE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调用鉴权</w:t>
      </w:r>
      <w:r w:rsidRPr="00A333B7">
        <w:t>校验用户登录密码</w:t>
      </w:r>
    </w:p>
    <w:p w:rsidR="002D716C" w:rsidRPr="00A333B7" w:rsidRDefault="002D716C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</w:t>
      </w:r>
      <w:r w:rsidRPr="00A333B7">
        <w:t>session</w:t>
      </w:r>
      <w:r w:rsidRPr="00A333B7">
        <w:rPr>
          <w:rFonts w:hint="eastAsia"/>
        </w:rPr>
        <w:t>服务</w:t>
      </w:r>
      <w:r w:rsidRPr="00A333B7">
        <w:t>保存会话信息</w:t>
      </w:r>
    </w:p>
    <w:p w:rsidR="00A84C57" w:rsidRPr="00A333B7" w:rsidRDefault="00A84C57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</w:t>
      </w:r>
      <w:r w:rsidRPr="00A333B7">
        <w:t>鉴权生成用户动态签名key</w:t>
      </w:r>
    </w:p>
    <w:p w:rsidR="00944C39" w:rsidRPr="00A333B7" w:rsidRDefault="00944C39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944C39" w:rsidRPr="00A333B7" w:rsidRDefault="00944C39" w:rsidP="00520B65">
      <w:pPr>
        <w:pStyle w:val="af"/>
        <w:numPr>
          <w:ilvl w:val="0"/>
          <w:numId w:val="1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944C39" w:rsidRPr="00A333B7" w:rsidRDefault="00944C39" w:rsidP="00CF57E6">
      <w:pPr>
        <w:pStyle w:val="3"/>
        <w:numPr>
          <w:ilvl w:val="2"/>
          <w:numId w:val="1"/>
        </w:numPr>
      </w:pPr>
      <w:bookmarkStart w:id="60" w:name="_Toc493791923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6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944C39" w:rsidRPr="00A333B7" w:rsidTr="00F2157F">
        <w:trPr>
          <w:jc w:val="center"/>
        </w:trPr>
        <w:tc>
          <w:tcPr>
            <w:tcW w:w="1908" w:type="dxa"/>
          </w:tcPr>
          <w:p w:rsidR="00944C39" w:rsidRPr="00A333B7" w:rsidRDefault="00944C3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944C39" w:rsidRPr="00A333B7" w:rsidRDefault="00944C3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944C39" w:rsidRPr="00A333B7" w:rsidTr="00F2157F">
        <w:trPr>
          <w:jc w:val="center"/>
        </w:trPr>
        <w:tc>
          <w:tcPr>
            <w:tcW w:w="1908" w:type="dxa"/>
            <w:vAlign w:val="center"/>
          </w:tcPr>
          <w:p w:rsidR="00944C39" w:rsidRPr="00A333B7" w:rsidRDefault="00944C39" w:rsidP="00F215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944C39" w:rsidRPr="00A333B7" w:rsidRDefault="00944C39" w:rsidP="00F215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0181B" w:rsidRPr="00A333B7" w:rsidTr="00F2157F">
        <w:trPr>
          <w:jc w:val="center"/>
        </w:trPr>
        <w:tc>
          <w:tcPr>
            <w:tcW w:w="1908" w:type="dxa"/>
            <w:vAlign w:val="center"/>
          </w:tcPr>
          <w:p w:rsidR="00A0181B" w:rsidRPr="00D0682C" w:rsidRDefault="00A0181B" w:rsidP="00A0181B">
            <w:pPr>
              <w:jc w:val="center"/>
            </w:pPr>
            <w:r w:rsidRPr="00D0682C">
              <w:t>205026</w:t>
            </w:r>
          </w:p>
        </w:tc>
        <w:tc>
          <w:tcPr>
            <w:tcW w:w="8265" w:type="dxa"/>
            <w:vAlign w:val="center"/>
          </w:tcPr>
          <w:p w:rsidR="00A0181B" w:rsidRPr="00D0682C" w:rsidRDefault="00A0181B" w:rsidP="00A0181B">
            <w:pPr>
              <w:ind w:rightChars="-45" w:right="-94"/>
            </w:pPr>
            <w:r w:rsidRPr="00D0682C">
              <w:rPr>
                <w:rFonts w:hint="eastAsia"/>
              </w:rPr>
              <w:t>登录密码有误</w:t>
            </w:r>
          </w:p>
        </w:tc>
      </w:tr>
      <w:tr w:rsidR="00A0181B" w:rsidRPr="00A333B7" w:rsidTr="00F2157F">
        <w:trPr>
          <w:jc w:val="center"/>
        </w:trPr>
        <w:tc>
          <w:tcPr>
            <w:tcW w:w="1908" w:type="dxa"/>
            <w:vAlign w:val="center"/>
          </w:tcPr>
          <w:p w:rsidR="00A0181B" w:rsidRPr="00D93191" w:rsidRDefault="00A0181B" w:rsidP="00A0181B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A0181B" w:rsidRPr="00D93191" w:rsidRDefault="00A0181B" w:rsidP="00A0181B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A0181B" w:rsidRPr="00A333B7" w:rsidTr="00F2157F">
        <w:trPr>
          <w:jc w:val="center"/>
        </w:trPr>
        <w:tc>
          <w:tcPr>
            <w:tcW w:w="1908" w:type="dxa"/>
            <w:vAlign w:val="center"/>
          </w:tcPr>
          <w:p w:rsidR="00A0181B" w:rsidRPr="00D93191" w:rsidRDefault="00545D7D" w:rsidP="00A0181B">
            <w:pPr>
              <w:jc w:val="center"/>
            </w:pPr>
            <w:r w:rsidRPr="002C149E">
              <w:rPr>
                <w:kern w:val="0"/>
                <w:szCs w:val="21"/>
              </w:rPr>
              <w:t>200123</w:t>
            </w:r>
          </w:p>
        </w:tc>
        <w:tc>
          <w:tcPr>
            <w:tcW w:w="8265" w:type="dxa"/>
            <w:vAlign w:val="center"/>
          </w:tcPr>
          <w:p w:rsidR="00A0181B" w:rsidRPr="00D93191" w:rsidRDefault="00545D7D" w:rsidP="00A0181B">
            <w:pPr>
              <w:ind w:rightChars="-45" w:right="-94"/>
            </w:pPr>
            <w:r w:rsidRPr="00545D7D">
              <w:rPr>
                <w:rFonts w:hint="eastAsia"/>
              </w:rPr>
              <w:t>登录密码错误</w:t>
            </w:r>
          </w:p>
        </w:tc>
      </w:tr>
      <w:tr w:rsidR="00545D7D" w:rsidRPr="00A333B7" w:rsidTr="00F2157F">
        <w:trPr>
          <w:jc w:val="center"/>
        </w:trPr>
        <w:tc>
          <w:tcPr>
            <w:tcW w:w="1908" w:type="dxa"/>
            <w:vAlign w:val="center"/>
          </w:tcPr>
          <w:p w:rsidR="00545D7D" w:rsidRPr="002C149E" w:rsidRDefault="00545D7D" w:rsidP="00545D7D">
            <w:pPr>
              <w:jc w:val="center"/>
              <w:rPr>
                <w:kern w:val="0"/>
                <w:szCs w:val="21"/>
              </w:rPr>
            </w:pPr>
            <w:r w:rsidRPr="002C149E">
              <w:rPr>
                <w:kern w:val="0"/>
                <w:szCs w:val="21"/>
              </w:rPr>
              <w:t>20012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8265" w:type="dxa"/>
            <w:vAlign w:val="center"/>
          </w:tcPr>
          <w:p w:rsidR="00545D7D" w:rsidRPr="00545D7D" w:rsidRDefault="00545D7D" w:rsidP="00545D7D">
            <w:pPr>
              <w:ind w:rightChars="-45" w:right="-94"/>
            </w:pPr>
            <w:r w:rsidRPr="00545D7D">
              <w:rPr>
                <w:rFonts w:hint="eastAsia"/>
              </w:rPr>
              <w:t>登录密码错误次数达到上限</w:t>
            </w:r>
          </w:p>
        </w:tc>
      </w:tr>
    </w:tbl>
    <w:p w:rsidR="00477030" w:rsidRPr="00A333B7" w:rsidRDefault="005867C6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61" w:name="_Toc493791924"/>
      <w:r w:rsidRPr="00A333B7">
        <w:rPr>
          <w:rFonts w:hint="eastAsia"/>
        </w:rPr>
        <w:t>实名查询</w:t>
      </w:r>
      <w:r w:rsidR="00477030" w:rsidRPr="00A333B7">
        <w:rPr>
          <w:rFonts w:hint="eastAsia"/>
        </w:rPr>
        <w:t>接口</w:t>
      </w:r>
      <w:bookmarkEnd w:id="61"/>
    </w:p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2" w:name="_Toc493791925"/>
      <w:r w:rsidRPr="00A333B7">
        <w:rPr>
          <w:rFonts w:hint="eastAsia"/>
        </w:rPr>
        <w:t>业务功能</w:t>
      </w:r>
      <w:bookmarkEnd w:id="62"/>
    </w:p>
    <w:p w:rsidR="00477030" w:rsidRPr="00A333B7" w:rsidRDefault="007B41BD" w:rsidP="00477030">
      <w:pPr>
        <w:ind w:firstLineChars="200" w:firstLine="420"/>
      </w:pPr>
      <w:r w:rsidRPr="00A333B7">
        <w:rPr>
          <w:rFonts w:hint="eastAsia"/>
        </w:rPr>
        <w:t>查询用户</w:t>
      </w:r>
      <w:r w:rsidRPr="00A333B7">
        <w:t>实名信息</w:t>
      </w:r>
      <w:r w:rsidR="00477030" w:rsidRPr="00A333B7">
        <w:rPr>
          <w:rFonts w:hint="eastAsia"/>
        </w:rPr>
        <w:t>，</w:t>
      </w:r>
      <w:r w:rsidR="00477030" w:rsidRPr="00A333B7">
        <w:t>需验数据签名</w:t>
      </w:r>
      <w:r w:rsidR="00477030" w:rsidRPr="00A333B7">
        <w:rPr>
          <w:rFonts w:hint="eastAsia"/>
        </w:rPr>
        <w:t>及</w:t>
      </w:r>
      <w:r w:rsidR="00477030" w:rsidRPr="00A333B7">
        <w:t>登录</w:t>
      </w:r>
      <w:r w:rsidRPr="00A333B7">
        <w:rPr>
          <w:rFonts w:hint="eastAsia"/>
        </w:rPr>
        <w:t>态，快捷</w:t>
      </w:r>
      <w:r w:rsidRPr="00A333B7">
        <w:t>绑</w:t>
      </w:r>
      <w:r w:rsidRPr="00A333B7">
        <w:rPr>
          <w:rFonts w:hint="eastAsia"/>
        </w:rPr>
        <w:t>卡</w:t>
      </w:r>
      <w:r w:rsidR="004053C0" w:rsidRPr="00A333B7">
        <w:rPr>
          <w:rFonts w:hint="eastAsia"/>
        </w:rPr>
        <w:t>、</w:t>
      </w:r>
      <w:r w:rsidRPr="00A333B7">
        <w:t>绑定提现银行卡</w:t>
      </w:r>
      <w:r w:rsidR="004053C0" w:rsidRPr="00A333B7">
        <w:rPr>
          <w:rFonts w:hint="eastAsia"/>
        </w:rPr>
        <w:t>及</w:t>
      </w:r>
      <w:r w:rsidR="004053C0" w:rsidRPr="00A333B7">
        <w:t>实名认证</w:t>
      </w:r>
      <w:r w:rsidRPr="00A333B7">
        <w:t>时用到</w:t>
      </w:r>
      <w:r w:rsidR="004053C0" w:rsidRPr="00A333B7">
        <w:rPr>
          <w:rFonts w:hint="eastAsia"/>
        </w:rPr>
        <w:t>此</w:t>
      </w:r>
      <w:r w:rsidR="004053C0" w:rsidRPr="00A333B7">
        <w:t>接口</w:t>
      </w:r>
      <w:r w:rsidR="00477030" w:rsidRPr="00A333B7">
        <w:rPr>
          <w:rFonts w:hint="eastAsia"/>
        </w:rPr>
        <w:t>。</w:t>
      </w:r>
    </w:p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3" w:name="_Toc493791926"/>
      <w:r w:rsidRPr="00A333B7">
        <w:rPr>
          <w:rFonts w:hint="eastAsia"/>
        </w:rPr>
        <w:t>交互模式</w:t>
      </w:r>
      <w:bookmarkEnd w:id="63"/>
    </w:p>
    <w:p w:rsidR="00477030" w:rsidRPr="00A333B7" w:rsidRDefault="00477030" w:rsidP="00477030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4" w:name="_Toc493791927"/>
      <w:r w:rsidRPr="00A333B7">
        <w:rPr>
          <w:rFonts w:hint="eastAsia"/>
        </w:rPr>
        <w:t>请求参数列表</w:t>
      </w:r>
      <w:bookmarkEnd w:id="64"/>
    </w:p>
    <w:p w:rsidR="00477030" w:rsidRPr="00A333B7" w:rsidRDefault="00477030" w:rsidP="00477030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047DB3" w:rsidRPr="00A333B7">
        <w:rPr>
          <w:b/>
        </w:rPr>
        <w:t>qry_realname_info</w:t>
      </w:r>
      <w:r w:rsidRPr="00A333B7">
        <w:rPr>
          <w:b/>
        </w:rPr>
        <w:t>.cgi</w:t>
      </w:r>
    </w:p>
    <w:p w:rsidR="00477030" w:rsidRPr="00A333B7" w:rsidRDefault="00477030" w:rsidP="00477030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477030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477030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477030" w:rsidRPr="00A333B7" w:rsidRDefault="00477030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477030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477030" w:rsidRPr="00A333B7" w:rsidRDefault="00477030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477030" w:rsidRPr="00A333B7" w:rsidRDefault="00477030" w:rsidP="00D97C1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477030" w:rsidRPr="00A333B7" w:rsidRDefault="00477030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service_version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input_charset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sign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是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String(32)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477030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477030" w:rsidRPr="00A333B7" w:rsidRDefault="00477030" w:rsidP="00D97C19">
            <w:r w:rsidRPr="00A333B7">
              <w:t>多密钥支持的密钥序号，默认1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登录成功之后返回的标识</w:t>
            </w:r>
          </w:p>
        </w:tc>
      </w:tr>
    </w:tbl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5" w:name="_Toc493791928"/>
      <w:r w:rsidRPr="00A333B7">
        <w:rPr>
          <w:rFonts w:hint="eastAsia"/>
        </w:rPr>
        <w:t>应答参数列表</w:t>
      </w:r>
      <w:bookmarkEnd w:id="65"/>
    </w:p>
    <w:p w:rsidR="00477030" w:rsidRPr="00A333B7" w:rsidRDefault="00477030" w:rsidP="00477030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477030" w:rsidRPr="00A333B7" w:rsidRDefault="00477030" w:rsidP="00477030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477030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477030" w:rsidRPr="00A333B7" w:rsidRDefault="00477030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sign_type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service_version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input_charset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String(8)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sign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是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String(32)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sign_key_index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否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Int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t>多密钥支持的密钥序号，默认1</w:t>
            </w:r>
          </w:p>
        </w:tc>
      </w:tr>
      <w:tr w:rsidR="00477030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477030" w:rsidRPr="00A333B7" w:rsidRDefault="00477030" w:rsidP="00D97C1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477030" w:rsidRPr="00A333B7" w:rsidRDefault="00477030" w:rsidP="00D97C1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Int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参见返回错误码对照表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retmsg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String(30)</w:t>
            </w:r>
          </w:p>
        </w:tc>
        <w:tc>
          <w:tcPr>
            <w:tcW w:w="4305" w:type="dxa"/>
          </w:tcPr>
          <w:p w:rsidR="00477030" w:rsidRPr="00A333B7" w:rsidRDefault="00477030" w:rsidP="00D97C19"/>
        </w:tc>
      </w:tr>
      <w:tr w:rsidR="00477030" w:rsidRPr="00A333B7" w:rsidTr="00D97C19">
        <w:tc>
          <w:tcPr>
            <w:tcW w:w="1728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477030" w:rsidRPr="00A333B7" w:rsidRDefault="00477030" w:rsidP="00D97C19">
            <w:r w:rsidRPr="00A333B7">
              <w:t>userid</w:t>
            </w:r>
          </w:p>
        </w:tc>
        <w:tc>
          <w:tcPr>
            <w:tcW w:w="720" w:type="dxa"/>
          </w:tcPr>
          <w:p w:rsidR="00477030" w:rsidRPr="00A333B7" w:rsidRDefault="00477030" w:rsidP="00D97C19">
            <w:r w:rsidRPr="00A333B7">
              <w:t>是</w:t>
            </w:r>
          </w:p>
        </w:tc>
        <w:tc>
          <w:tcPr>
            <w:tcW w:w="1440" w:type="dxa"/>
          </w:tcPr>
          <w:p w:rsidR="00477030" w:rsidRPr="00A333B7" w:rsidRDefault="00477030" w:rsidP="00D97C19">
            <w:r w:rsidRPr="00A333B7">
              <w:t>String(20)</w:t>
            </w:r>
          </w:p>
        </w:tc>
        <w:tc>
          <w:tcPr>
            <w:tcW w:w="4305" w:type="dxa"/>
          </w:tcPr>
          <w:p w:rsidR="00477030" w:rsidRPr="00A333B7" w:rsidRDefault="00477030" w:rsidP="00D97C19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BE6334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实名</w:t>
            </w:r>
            <w:r w:rsidRPr="00A333B7">
              <w:rPr>
                <w:lang w:val="zh-CN"/>
              </w:rPr>
              <w:t>名称</w:t>
            </w:r>
          </w:p>
        </w:tc>
        <w:tc>
          <w:tcPr>
            <w:tcW w:w="1980" w:type="dxa"/>
          </w:tcPr>
          <w:p w:rsidR="00477030" w:rsidRPr="00A333B7" w:rsidRDefault="00BE6334" w:rsidP="00D97C19">
            <w:r w:rsidRPr="00A333B7">
              <w:t>truename</w:t>
            </w:r>
          </w:p>
        </w:tc>
        <w:tc>
          <w:tcPr>
            <w:tcW w:w="720" w:type="dxa"/>
          </w:tcPr>
          <w:p w:rsidR="00477030" w:rsidRPr="00A333B7" w:rsidRDefault="00BE6334" w:rsidP="00D97C19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77030" w:rsidRPr="00A333B7" w:rsidRDefault="00BE6334" w:rsidP="00D97C19">
            <w:r w:rsidRPr="00A333B7">
              <w:t>String(20)</w:t>
            </w:r>
          </w:p>
        </w:tc>
        <w:tc>
          <w:tcPr>
            <w:tcW w:w="4305" w:type="dxa"/>
          </w:tcPr>
          <w:p w:rsidR="00477030" w:rsidRPr="00A333B7" w:rsidRDefault="00BE6334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用户实名</w:t>
            </w:r>
            <w:r w:rsidRPr="00A333B7">
              <w:rPr>
                <w:lang w:val="zh-CN"/>
              </w:rPr>
              <w:t>名称</w:t>
            </w:r>
          </w:p>
        </w:tc>
      </w:tr>
      <w:tr w:rsidR="00477030" w:rsidRPr="00A333B7" w:rsidTr="00D97C19">
        <w:tc>
          <w:tcPr>
            <w:tcW w:w="1728" w:type="dxa"/>
          </w:tcPr>
          <w:p w:rsidR="00477030" w:rsidRPr="00A333B7" w:rsidRDefault="0074486D" w:rsidP="00D97C19">
            <w:r w:rsidRPr="00A333B7">
              <w:rPr>
                <w:rFonts w:hint="eastAsia"/>
              </w:rPr>
              <w:t>证件</w:t>
            </w:r>
            <w:r w:rsidRPr="00A333B7">
              <w:t>号码</w:t>
            </w:r>
          </w:p>
        </w:tc>
        <w:tc>
          <w:tcPr>
            <w:tcW w:w="1980" w:type="dxa"/>
          </w:tcPr>
          <w:p w:rsidR="00477030" w:rsidRPr="00A333B7" w:rsidRDefault="003F01C4" w:rsidP="00D97C19">
            <w:r w:rsidRPr="00A333B7">
              <w:t>cre_id</w:t>
            </w:r>
          </w:p>
        </w:tc>
        <w:tc>
          <w:tcPr>
            <w:tcW w:w="720" w:type="dxa"/>
          </w:tcPr>
          <w:p w:rsidR="00477030" w:rsidRPr="00A333B7" w:rsidRDefault="003F01C4" w:rsidP="00D97C19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77030" w:rsidRPr="00A333B7" w:rsidRDefault="003F01C4" w:rsidP="00D97C19">
            <w:r w:rsidRPr="00A333B7">
              <w:t>String(30)</w:t>
            </w:r>
          </w:p>
        </w:tc>
        <w:tc>
          <w:tcPr>
            <w:tcW w:w="4305" w:type="dxa"/>
          </w:tcPr>
          <w:p w:rsidR="00477030" w:rsidRPr="00A333B7" w:rsidRDefault="003F01C4" w:rsidP="00D97C19">
            <w:r w:rsidRPr="00A333B7">
              <w:rPr>
                <w:rFonts w:hint="eastAsia"/>
              </w:rPr>
              <w:t>证件</w:t>
            </w:r>
            <w:r w:rsidRPr="00A333B7">
              <w:t>号码</w:t>
            </w:r>
          </w:p>
        </w:tc>
      </w:tr>
    </w:tbl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6" w:name="_Toc493791929"/>
      <w:r w:rsidRPr="00A333B7">
        <w:rPr>
          <w:rFonts w:hint="eastAsia"/>
        </w:rPr>
        <w:t>处理逻辑</w:t>
      </w:r>
      <w:bookmarkEnd w:id="66"/>
    </w:p>
    <w:p w:rsidR="00477030" w:rsidRPr="00A333B7" w:rsidRDefault="009052DD" w:rsidP="006744CC">
      <w:pPr>
        <w:pStyle w:val="af"/>
        <w:numPr>
          <w:ilvl w:val="0"/>
          <w:numId w:val="6"/>
        </w:numPr>
        <w:ind w:firstLineChars="0"/>
      </w:pPr>
      <w:r w:rsidRPr="00A333B7">
        <w:rPr>
          <w:rFonts w:hint="eastAsia"/>
        </w:rPr>
        <w:t>用户</w:t>
      </w:r>
      <w:r w:rsidRPr="00A333B7">
        <w:t>登录态校验</w:t>
      </w:r>
    </w:p>
    <w:p w:rsidR="00477030" w:rsidRDefault="00477030" w:rsidP="00520B65">
      <w:pPr>
        <w:pStyle w:val="af"/>
        <w:numPr>
          <w:ilvl w:val="0"/>
          <w:numId w:val="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744CC" w:rsidRPr="00A333B7" w:rsidRDefault="006744CC" w:rsidP="00520B65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入参校验</w:t>
      </w:r>
    </w:p>
    <w:p w:rsidR="00477030" w:rsidRPr="00A333B7" w:rsidRDefault="00477030" w:rsidP="00520B65">
      <w:pPr>
        <w:pStyle w:val="af"/>
        <w:numPr>
          <w:ilvl w:val="0"/>
          <w:numId w:val="6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</w:t>
      </w:r>
      <w:r w:rsidR="00611B73" w:rsidRPr="00A333B7">
        <w:rPr>
          <w:rFonts w:hint="eastAsia"/>
        </w:rPr>
        <w:t>实名</w:t>
      </w:r>
      <w:r w:rsidRPr="00A333B7">
        <w:t>信息</w:t>
      </w:r>
    </w:p>
    <w:p w:rsidR="00477030" w:rsidRPr="00A333B7" w:rsidRDefault="00477030" w:rsidP="00520B65">
      <w:pPr>
        <w:pStyle w:val="af"/>
        <w:numPr>
          <w:ilvl w:val="0"/>
          <w:numId w:val="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477030" w:rsidRPr="00A333B7" w:rsidRDefault="00477030" w:rsidP="00520B65">
      <w:pPr>
        <w:pStyle w:val="af"/>
        <w:numPr>
          <w:ilvl w:val="0"/>
          <w:numId w:val="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477030" w:rsidRPr="00A333B7" w:rsidRDefault="00477030" w:rsidP="00CF57E6">
      <w:pPr>
        <w:pStyle w:val="3"/>
        <w:numPr>
          <w:ilvl w:val="2"/>
          <w:numId w:val="1"/>
        </w:numPr>
      </w:pPr>
      <w:bookmarkStart w:id="67" w:name="_Toc493791930"/>
      <w:r w:rsidRPr="00A333B7">
        <w:rPr>
          <w:rFonts w:hint="eastAsia"/>
        </w:rPr>
        <w:t>错误</w:t>
      </w:r>
      <w:r w:rsidRPr="00A333B7">
        <w:t>码列表</w:t>
      </w:r>
      <w:bookmarkEnd w:id="6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477030" w:rsidRPr="00A333B7" w:rsidTr="00D97C19">
        <w:trPr>
          <w:jc w:val="center"/>
        </w:trPr>
        <w:tc>
          <w:tcPr>
            <w:tcW w:w="1908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477030" w:rsidRPr="00A333B7" w:rsidRDefault="00477030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  <w:tr w:rsidR="00477030" w:rsidRPr="00A333B7" w:rsidTr="00D97C19">
        <w:trPr>
          <w:jc w:val="center"/>
        </w:trPr>
        <w:tc>
          <w:tcPr>
            <w:tcW w:w="1908" w:type="dxa"/>
            <w:vAlign w:val="center"/>
          </w:tcPr>
          <w:p w:rsidR="00477030" w:rsidRPr="00A333B7" w:rsidRDefault="00477030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477030" w:rsidRPr="00A333B7" w:rsidRDefault="00477030" w:rsidP="00D97C19">
            <w:pPr>
              <w:ind w:rightChars="-45" w:right="-94"/>
            </w:pPr>
          </w:p>
        </w:tc>
      </w:tr>
    </w:tbl>
    <w:p w:rsidR="00886187" w:rsidRPr="00A333B7" w:rsidRDefault="00886187" w:rsidP="00886187">
      <w:pPr>
        <w:pStyle w:val="2"/>
        <w:numPr>
          <w:ilvl w:val="1"/>
          <w:numId w:val="1"/>
        </w:numPr>
        <w:tabs>
          <w:tab w:val="clear" w:pos="1429"/>
        </w:tabs>
      </w:pPr>
      <w:bookmarkStart w:id="68" w:name="_Toc493791931"/>
      <w:r w:rsidRPr="00A333B7">
        <w:rPr>
          <w:rFonts w:hint="eastAsia"/>
        </w:rPr>
        <w:lastRenderedPageBreak/>
        <w:t>实名认证</w:t>
      </w:r>
      <w:r w:rsidR="007B2A94" w:rsidRPr="00A333B7">
        <w:rPr>
          <w:rFonts w:hint="eastAsia"/>
        </w:rPr>
        <w:t>校验</w:t>
      </w:r>
      <w:r w:rsidRPr="00A333B7">
        <w:rPr>
          <w:rFonts w:hint="eastAsia"/>
        </w:rPr>
        <w:t>接口</w:t>
      </w:r>
      <w:bookmarkEnd w:id="68"/>
    </w:p>
    <w:p w:rsidR="00886187" w:rsidRPr="00A333B7" w:rsidRDefault="00886187" w:rsidP="00886187">
      <w:pPr>
        <w:pStyle w:val="3"/>
        <w:numPr>
          <w:ilvl w:val="2"/>
          <w:numId w:val="1"/>
        </w:numPr>
      </w:pPr>
      <w:bookmarkStart w:id="69" w:name="_Toc493791932"/>
      <w:r w:rsidRPr="00A333B7">
        <w:rPr>
          <w:rFonts w:hint="eastAsia"/>
        </w:rPr>
        <w:t>业务功能</w:t>
      </w:r>
      <w:bookmarkEnd w:id="69"/>
    </w:p>
    <w:p w:rsidR="00886187" w:rsidRPr="00A333B7" w:rsidRDefault="00886187" w:rsidP="00886187">
      <w:pPr>
        <w:ind w:firstLineChars="200" w:firstLine="420"/>
      </w:pPr>
      <w:r w:rsidRPr="00A333B7">
        <w:rPr>
          <w:rFonts w:hint="eastAsia"/>
        </w:rPr>
        <w:t>查询用户</w:t>
      </w:r>
      <w:r w:rsidRPr="00A333B7">
        <w:t>实名信息</w:t>
      </w:r>
      <w:r w:rsidRPr="00A333B7">
        <w:rPr>
          <w:rFonts w:hint="eastAsia"/>
        </w:rPr>
        <w:t>，</w:t>
      </w:r>
      <w:r w:rsidR="008E0411" w:rsidRPr="00A333B7">
        <w:rPr>
          <w:rFonts w:hint="eastAsia"/>
        </w:rPr>
        <w:t>校验</w:t>
      </w:r>
      <w:r w:rsidR="008E0411" w:rsidRPr="00A333B7">
        <w:t>用户是否已</w:t>
      </w:r>
      <w:r w:rsidR="00306551" w:rsidRPr="00A333B7">
        <w:rPr>
          <w:rFonts w:hint="eastAsia"/>
        </w:rPr>
        <w:t>做实名认证</w:t>
      </w:r>
      <w:r w:rsidR="00306551" w:rsidRPr="00A333B7">
        <w:t>，如果已</w:t>
      </w:r>
      <w:r w:rsidR="00306551" w:rsidRPr="00A333B7">
        <w:rPr>
          <w:rFonts w:hint="eastAsia"/>
        </w:rPr>
        <w:t>实名</w:t>
      </w:r>
      <w:r w:rsidR="00306551" w:rsidRPr="00A333B7">
        <w:t>，则返回</w:t>
      </w:r>
      <w:r w:rsidR="00306551" w:rsidRPr="00A333B7">
        <w:rPr>
          <w:rFonts w:hint="eastAsia"/>
        </w:rPr>
        <w:t>证件</w:t>
      </w:r>
      <w:r w:rsidR="00306551" w:rsidRPr="00A333B7">
        <w:t>号</w:t>
      </w:r>
      <w:r w:rsidRPr="00A333B7">
        <w:rPr>
          <w:rFonts w:hint="eastAsia"/>
        </w:rPr>
        <w:t>。</w:t>
      </w:r>
    </w:p>
    <w:p w:rsidR="00886187" w:rsidRPr="00A333B7" w:rsidRDefault="00886187" w:rsidP="00886187">
      <w:pPr>
        <w:pStyle w:val="3"/>
        <w:numPr>
          <w:ilvl w:val="2"/>
          <w:numId w:val="1"/>
        </w:numPr>
      </w:pPr>
      <w:bookmarkStart w:id="70" w:name="_Toc493791933"/>
      <w:r w:rsidRPr="00A333B7">
        <w:rPr>
          <w:rFonts w:hint="eastAsia"/>
        </w:rPr>
        <w:t>交互模式</w:t>
      </w:r>
      <w:bookmarkEnd w:id="70"/>
    </w:p>
    <w:p w:rsidR="00886187" w:rsidRPr="00A333B7" w:rsidRDefault="00886187" w:rsidP="0088618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86187" w:rsidRPr="00A333B7" w:rsidRDefault="00886187" w:rsidP="00886187">
      <w:pPr>
        <w:pStyle w:val="3"/>
        <w:numPr>
          <w:ilvl w:val="2"/>
          <w:numId w:val="1"/>
        </w:numPr>
      </w:pPr>
      <w:bookmarkStart w:id="71" w:name="_Toc493791934"/>
      <w:r w:rsidRPr="00A333B7">
        <w:rPr>
          <w:rFonts w:hint="eastAsia"/>
        </w:rPr>
        <w:t>请求参数列表</w:t>
      </w:r>
      <w:bookmarkEnd w:id="71"/>
    </w:p>
    <w:p w:rsidR="00886187" w:rsidRPr="00A333B7" w:rsidRDefault="00886187" w:rsidP="0088618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333B7">
        <w:rPr>
          <w:b/>
        </w:rPr>
        <w:t>mb2c_</w:t>
      </w:r>
      <w:r w:rsidR="00EC4839" w:rsidRPr="00A333B7">
        <w:rPr>
          <w:b/>
        </w:rPr>
        <w:t>r</w:t>
      </w:r>
      <w:r w:rsidRPr="00A333B7">
        <w:rPr>
          <w:b/>
        </w:rPr>
        <w:t>ealname_</w:t>
      </w:r>
      <w:r w:rsidR="00EC4839" w:rsidRPr="00A333B7">
        <w:rPr>
          <w:b/>
        </w:rPr>
        <w:t>check</w:t>
      </w:r>
      <w:r w:rsidRPr="00A333B7">
        <w:rPr>
          <w:b/>
        </w:rPr>
        <w:t>.cgi</w:t>
      </w:r>
    </w:p>
    <w:p w:rsidR="00886187" w:rsidRPr="00A333B7" w:rsidRDefault="00886187" w:rsidP="0088618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86187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86187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86187" w:rsidRPr="00A333B7" w:rsidRDefault="00886187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86187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886187" w:rsidRPr="00A333B7" w:rsidRDefault="00886187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86187" w:rsidRPr="00A333B7" w:rsidRDefault="00886187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86187" w:rsidRPr="00A333B7" w:rsidRDefault="00886187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service_version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input_charset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sign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是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String(32)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886187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86187" w:rsidRPr="00A333B7" w:rsidRDefault="00886187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</w:tbl>
    <w:p w:rsidR="00886187" w:rsidRPr="00A333B7" w:rsidRDefault="00886187" w:rsidP="00886187">
      <w:pPr>
        <w:pStyle w:val="3"/>
        <w:numPr>
          <w:ilvl w:val="2"/>
          <w:numId w:val="1"/>
        </w:numPr>
      </w:pPr>
      <w:bookmarkStart w:id="72" w:name="_Toc493791935"/>
      <w:r w:rsidRPr="00A333B7">
        <w:rPr>
          <w:rFonts w:hint="eastAsia"/>
        </w:rPr>
        <w:t>应答参数列表</w:t>
      </w:r>
      <w:bookmarkEnd w:id="72"/>
    </w:p>
    <w:p w:rsidR="00886187" w:rsidRPr="00A333B7" w:rsidRDefault="00886187" w:rsidP="0088618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86187" w:rsidRPr="00A333B7" w:rsidRDefault="00886187" w:rsidP="0088618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86187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86187" w:rsidRPr="00A333B7" w:rsidRDefault="00886187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sign_type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service_version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input_charset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String(8)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sign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是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String(32)</w:t>
            </w:r>
          </w:p>
        </w:tc>
        <w:tc>
          <w:tcPr>
            <w:tcW w:w="4305" w:type="dxa"/>
          </w:tcPr>
          <w:p w:rsidR="00886187" w:rsidRPr="00A333B7" w:rsidRDefault="00886187" w:rsidP="00E471B0">
            <w:r w:rsidRPr="00A333B7">
              <w:t>签名(</w:t>
            </w:r>
            <w:r w:rsidR="00E471B0" w:rsidRPr="00A333B7"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sign_key_index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Int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t>多密钥支持的密钥序号，默认1</w:t>
            </w:r>
          </w:p>
        </w:tc>
      </w:tr>
      <w:tr w:rsidR="00886187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86187" w:rsidRPr="00A333B7" w:rsidRDefault="00886187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86187" w:rsidRPr="00A333B7" w:rsidRDefault="00886187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Int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参见返回错误码对照表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retmsg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String(30)</w:t>
            </w:r>
          </w:p>
        </w:tc>
        <w:tc>
          <w:tcPr>
            <w:tcW w:w="4305" w:type="dxa"/>
          </w:tcPr>
          <w:p w:rsidR="00886187" w:rsidRPr="00A333B7" w:rsidRDefault="00886187" w:rsidP="003660F8"/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userid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t>是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String(20)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F26FE1" w:rsidRPr="00A333B7" w:rsidTr="003660F8">
        <w:tc>
          <w:tcPr>
            <w:tcW w:w="1728" w:type="dxa"/>
          </w:tcPr>
          <w:p w:rsidR="00F26FE1" w:rsidRPr="00A333B7" w:rsidRDefault="00F26FE1" w:rsidP="003660F8">
            <w:r w:rsidRPr="00A333B7">
              <w:rPr>
                <w:rFonts w:hint="eastAsia"/>
              </w:rPr>
              <w:t>实名</w:t>
            </w:r>
            <w:r w:rsidRPr="00A333B7">
              <w:t>标志</w:t>
            </w:r>
          </w:p>
        </w:tc>
        <w:tc>
          <w:tcPr>
            <w:tcW w:w="1980" w:type="dxa"/>
          </w:tcPr>
          <w:p w:rsidR="00F26FE1" w:rsidRPr="00A333B7" w:rsidRDefault="00F26FE1" w:rsidP="003660F8">
            <w:r w:rsidRPr="00A333B7">
              <w:t>verify_flag</w:t>
            </w:r>
          </w:p>
        </w:tc>
        <w:tc>
          <w:tcPr>
            <w:tcW w:w="720" w:type="dxa"/>
          </w:tcPr>
          <w:p w:rsidR="00F26FE1" w:rsidRPr="00A333B7" w:rsidRDefault="00F26FE1" w:rsidP="003660F8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26FE1" w:rsidRPr="00A333B7" w:rsidRDefault="00F26FE1" w:rsidP="003660F8">
            <w:r w:rsidRPr="00A333B7">
              <w:t>Int</w:t>
            </w:r>
          </w:p>
        </w:tc>
        <w:tc>
          <w:tcPr>
            <w:tcW w:w="4305" w:type="dxa"/>
          </w:tcPr>
          <w:p w:rsidR="00F26FE1" w:rsidRPr="00A333B7" w:rsidRDefault="00BC0207" w:rsidP="003660F8">
            <w:r w:rsidRPr="00A333B7">
              <w:rPr>
                <w:rFonts w:hint="eastAsia"/>
              </w:rPr>
              <w:t>是</w:t>
            </w:r>
            <w:r w:rsidRPr="00A333B7">
              <w:t>否实名</w:t>
            </w:r>
          </w:p>
          <w:p w:rsidR="008611A5" w:rsidRPr="00A333B7" w:rsidRDefault="008611A5" w:rsidP="008611A5">
            <w:r w:rsidRPr="00A333B7">
              <w:t>1、未实名认证</w:t>
            </w:r>
          </w:p>
          <w:p w:rsidR="00BC0207" w:rsidRPr="00A333B7" w:rsidRDefault="008611A5" w:rsidP="008611A5">
            <w:r w:rsidRPr="00A333B7">
              <w:t>2、已实名认证</w:t>
            </w:r>
          </w:p>
        </w:tc>
      </w:tr>
      <w:tr w:rsidR="00886187" w:rsidRPr="00A333B7" w:rsidTr="003660F8">
        <w:tc>
          <w:tcPr>
            <w:tcW w:w="1728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证件</w:t>
            </w:r>
            <w:r w:rsidRPr="00A333B7">
              <w:t>号码</w:t>
            </w:r>
          </w:p>
        </w:tc>
        <w:tc>
          <w:tcPr>
            <w:tcW w:w="1980" w:type="dxa"/>
          </w:tcPr>
          <w:p w:rsidR="00886187" w:rsidRPr="00A333B7" w:rsidRDefault="00886187" w:rsidP="003660F8">
            <w:r w:rsidRPr="00A333B7">
              <w:t>cre_id</w:t>
            </w:r>
          </w:p>
        </w:tc>
        <w:tc>
          <w:tcPr>
            <w:tcW w:w="720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886187" w:rsidRPr="00A333B7" w:rsidRDefault="00886187" w:rsidP="003660F8">
            <w:r w:rsidRPr="00A333B7">
              <w:t>String(30)</w:t>
            </w:r>
          </w:p>
        </w:tc>
        <w:tc>
          <w:tcPr>
            <w:tcW w:w="4305" w:type="dxa"/>
          </w:tcPr>
          <w:p w:rsidR="00886187" w:rsidRPr="00A333B7" w:rsidRDefault="00886187" w:rsidP="003660F8">
            <w:r w:rsidRPr="00A333B7">
              <w:rPr>
                <w:rFonts w:hint="eastAsia"/>
              </w:rPr>
              <w:t>证件</w:t>
            </w:r>
            <w:r w:rsidRPr="00A333B7">
              <w:t>号码</w:t>
            </w:r>
            <w:r w:rsidR="00933FDF" w:rsidRPr="00A333B7">
              <w:rPr>
                <w:rFonts w:hint="eastAsia"/>
              </w:rPr>
              <w:t>（显示</w:t>
            </w:r>
            <w:r w:rsidR="00933FDF" w:rsidRPr="00A333B7">
              <w:t>首尾数字，例3********2）</w:t>
            </w:r>
          </w:p>
        </w:tc>
      </w:tr>
      <w:tr w:rsidR="00665C8C" w:rsidRPr="00A333B7" w:rsidTr="003660F8">
        <w:tc>
          <w:tcPr>
            <w:tcW w:w="1728" w:type="dxa"/>
          </w:tcPr>
          <w:p w:rsidR="00665C8C" w:rsidRPr="00A333B7" w:rsidRDefault="00665C8C" w:rsidP="003660F8"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1980" w:type="dxa"/>
          </w:tcPr>
          <w:p w:rsidR="00665C8C" w:rsidRPr="00A333B7" w:rsidRDefault="00665C8C" w:rsidP="003660F8">
            <w:r>
              <w:rPr>
                <w:rFonts w:hint="eastAsia"/>
              </w:rPr>
              <w:t>truename</w:t>
            </w:r>
          </w:p>
        </w:tc>
        <w:tc>
          <w:tcPr>
            <w:tcW w:w="720" w:type="dxa"/>
          </w:tcPr>
          <w:p w:rsidR="00665C8C" w:rsidRPr="00A333B7" w:rsidRDefault="00665C8C" w:rsidP="003660F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65C8C" w:rsidRPr="00A333B7" w:rsidRDefault="00665C8C" w:rsidP="003660F8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</w:tcPr>
          <w:p w:rsidR="00665C8C" w:rsidRPr="00A333B7" w:rsidRDefault="00665C8C" w:rsidP="003660F8"/>
        </w:tc>
      </w:tr>
    </w:tbl>
    <w:p w:rsidR="00886187" w:rsidRPr="00A333B7" w:rsidRDefault="00886187" w:rsidP="006744CC">
      <w:pPr>
        <w:pStyle w:val="3"/>
        <w:numPr>
          <w:ilvl w:val="2"/>
          <w:numId w:val="1"/>
        </w:numPr>
      </w:pPr>
      <w:bookmarkStart w:id="73" w:name="_Toc493791936"/>
      <w:r w:rsidRPr="00A333B7">
        <w:rPr>
          <w:rFonts w:hint="eastAsia"/>
        </w:rPr>
        <w:lastRenderedPageBreak/>
        <w:t>处理逻辑</w:t>
      </w:r>
      <w:bookmarkEnd w:id="73"/>
    </w:p>
    <w:p w:rsidR="00886187" w:rsidRDefault="00886187" w:rsidP="00AC73D5">
      <w:pPr>
        <w:pStyle w:val="af"/>
        <w:numPr>
          <w:ilvl w:val="0"/>
          <w:numId w:val="48"/>
        </w:numPr>
        <w:ind w:firstLineChars="0"/>
      </w:pP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744CC" w:rsidRPr="00A333B7" w:rsidRDefault="006744CC" w:rsidP="00AC73D5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入参校验</w:t>
      </w:r>
    </w:p>
    <w:p w:rsidR="00886187" w:rsidRPr="00A333B7" w:rsidRDefault="00886187" w:rsidP="00AC73D5">
      <w:pPr>
        <w:pStyle w:val="af"/>
        <w:numPr>
          <w:ilvl w:val="0"/>
          <w:numId w:val="48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BE4F16" w:rsidRPr="00A333B7" w:rsidRDefault="00BE4F16" w:rsidP="00AC73D5">
      <w:pPr>
        <w:pStyle w:val="af"/>
        <w:numPr>
          <w:ilvl w:val="0"/>
          <w:numId w:val="48"/>
        </w:numPr>
        <w:ind w:firstLineChars="0"/>
      </w:pPr>
      <w:r w:rsidRPr="00A333B7">
        <w:rPr>
          <w:rFonts w:hint="eastAsia"/>
        </w:rPr>
        <w:t>校验用户</w:t>
      </w:r>
      <w:r w:rsidRPr="00A333B7">
        <w:t>是否已实名</w:t>
      </w:r>
      <w:r w:rsidRPr="00A333B7">
        <w:rPr>
          <w:rFonts w:hint="eastAsia"/>
        </w:rPr>
        <w:t>认证</w:t>
      </w:r>
    </w:p>
    <w:p w:rsidR="00886187" w:rsidRPr="00A333B7" w:rsidRDefault="00886187" w:rsidP="00AC73D5">
      <w:pPr>
        <w:pStyle w:val="af"/>
        <w:numPr>
          <w:ilvl w:val="0"/>
          <w:numId w:val="48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886187" w:rsidRPr="00A333B7" w:rsidRDefault="00886187" w:rsidP="00AC73D5">
      <w:pPr>
        <w:pStyle w:val="af"/>
        <w:numPr>
          <w:ilvl w:val="0"/>
          <w:numId w:val="4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886187" w:rsidRPr="00A333B7" w:rsidRDefault="00886187" w:rsidP="00886187">
      <w:pPr>
        <w:pStyle w:val="3"/>
        <w:numPr>
          <w:ilvl w:val="2"/>
          <w:numId w:val="1"/>
        </w:numPr>
      </w:pPr>
      <w:bookmarkStart w:id="74" w:name="_Toc493791937"/>
      <w:r w:rsidRPr="00A333B7">
        <w:rPr>
          <w:rFonts w:hint="eastAsia"/>
        </w:rPr>
        <w:t>错误</w:t>
      </w:r>
      <w:r w:rsidRPr="00A333B7">
        <w:t>码列表</w:t>
      </w:r>
      <w:bookmarkEnd w:id="7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86187" w:rsidRPr="00A333B7" w:rsidTr="003660F8">
        <w:trPr>
          <w:jc w:val="center"/>
        </w:trPr>
        <w:tc>
          <w:tcPr>
            <w:tcW w:w="1908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86187" w:rsidRPr="00A333B7" w:rsidRDefault="00886187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86187" w:rsidRPr="00A333B7" w:rsidTr="003660F8">
        <w:trPr>
          <w:jc w:val="center"/>
        </w:trPr>
        <w:tc>
          <w:tcPr>
            <w:tcW w:w="1908" w:type="dxa"/>
            <w:vAlign w:val="center"/>
          </w:tcPr>
          <w:p w:rsidR="00886187" w:rsidRPr="00A333B7" w:rsidRDefault="00886187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86187" w:rsidRPr="00A333B7" w:rsidRDefault="00886187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86187" w:rsidRPr="00A333B7" w:rsidTr="003660F8">
        <w:trPr>
          <w:jc w:val="center"/>
        </w:trPr>
        <w:tc>
          <w:tcPr>
            <w:tcW w:w="1908" w:type="dxa"/>
            <w:vAlign w:val="center"/>
          </w:tcPr>
          <w:p w:rsidR="00886187" w:rsidRPr="00A333B7" w:rsidRDefault="00886187" w:rsidP="003660F8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886187" w:rsidRPr="00A333B7" w:rsidRDefault="00886187" w:rsidP="003660F8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D912C2" w:rsidRPr="00A333B7" w:rsidTr="003660F8">
        <w:trPr>
          <w:jc w:val="center"/>
        </w:trPr>
        <w:tc>
          <w:tcPr>
            <w:tcW w:w="1908" w:type="dxa"/>
            <w:vAlign w:val="center"/>
          </w:tcPr>
          <w:p w:rsidR="00D912C2" w:rsidRPr="00A333B7" w:rsidRDefault="00D912C2" w:rsidP="00D912C2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12C2" w:rsidRPr="00A333B7" w:rsidRDefault="00D912C2" w:rsidP="00D912C2">
            <w:pPr>
              <w:ind w:rightChars="-45" w:right="-94"/>
            </w:pPr>
          </w:p>
        </w:tc>
      </w:tr>
      <w:tr w:rsidR="00D912C2" w:rsidRPr="00A333B7" w:rsidTr="003660F8">
        <w:trPr>
          <w:jc w:val="center"/>
        </w:trPr>
        <w:tc>
          <w:tcPr>
            <w:tcW w:w="1908" w:type="dxa"/>
            <w:vAlign w:val="center"/>
          </w:tcPr>
          <w:p w:rsidR="00D912C2" w:rsidRPr="00A333B7" w:rsidRDefault="00D912C2" w:rsidP="00D912C2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12C2" w:rsidRPr="00A333B7" w:rsidRDefault="00D912C2" w:rsidP="00D912C2">
            <w:pPr>
              <w:ind w:rightChars="-45" w:right="-94"/>
            </w:pPr>
          </w:p>
        </w:tc>
      </w:tr>
      <w:tr w:rsidR="00D912C2" w:rsidRPr="00A333B7" w:rsidTr="003660F8">
        <w:trPr>
          <w:jc w:val="center"/>
        </w:trPr>
        <w:tc>
          <w:tcPr>
            <w:tcW w:w="1908" w:type="dxa"/>
            <w:vAlign w:val="center"/>
          </w:tcPr>
          <w:p w:rsidR="00D912C2" w:rsidRPr="00A333B7" w:rsidRDefault="00D912C2" w:rsidP="00D912C2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12C2" w:rsidRPr="00A333B7" w:rsidRDefault="00D912C2" w:rsidP="00D912C2">
            <w:pPr>
              <w:ind w:rightChars="-45" w:right="-94"/>
            </w:pPr>
          </w:p>
        </w:tc>
      </w:tr>
      <w:tr w:rsidR="00D912C2" w:rsidRPr="00A333B7" w:rsidTr="003660F8">
        <w:trPr>
          <w:jc w:val="center"/>
        </w:trPr>
        <w:tc>
          <w:tcPr>
            <w:tcW w:w="1908" w:type="dxa"/>
            <w:vAlign w:val="center"/>
          </w:tcPr>
          <w:p w:rsidR="00D912C2" w:rsidRPr="00A333B7" w:rsidRDefault="00D912C2" w:rsidP="00D912C2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12C2" w:rsidRPr="00A333B7" w:rsidRDefault="00D912C2" w:rsidP="00D912C2">
            <w:pPr>
              <w:ind w:rightChars="-45" w:right="-94"/>
            </w:pPr>
          </w:p>
        </w:tc>
      </w:tr>
      <w:tr w:rsidR="00D912C2" w:rsidRPr="00A333B7" w:rsidTr="003660F8">
        <w:trPr>
          <w:jc w:val="center"/>
        </w:trPr>
        <w:tc>
          <w:tcPr>
            <w:tcW w:w="1908" w:type="dxa"/>
            <w:vAlign w:val="center"/>
          </w:tcPr>
          <w:p w:rsidR="00D912C2" w:rsidRPr="00A333B7" w:rsidRDefault="00D912C2" w:rsidP="00D912C2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12C2" w:rsidRPr="00A333B7" w:rsidRDefault="00D912C2" w:rsidP="00D912C2">
            <w:pPr>
              <w:ind w:rightChars="-45" w:right="-94"/>
            </w:pPr>
          </w:p>
        </w:tc>
      </w:tr>
    </w:tbl>
    <w:p w:rsidR="00654583" w:rsidRPr="00A333B7" w:rsidRDefault="007E78C9" w:rsidP="00654583">
      <w:pPr>
        <w:pStyle w:val="2"/>
        <w:numPr>
          <w:ilvl w:val="1"/>
          <w:numId w:val="1"/>
        </w:numPr>
        <w:tabs>
          <w:tab w:val="clear" w:pos="1429"/>
        </w:tabs>
      </w:pPr>
      <w:bookmarkStart w:id="75" w:name="_Toc493791938"/>
      <w:r w:rsidRPr="00A333B7">
        <w:rPr>
          <w:rFonts w:hint="eastAsia"/>
        </w:rPr>
        <w:t>证件号</w:t>
      </w:r>
      <w:r w:rsidR="00654583" w:rsidRPr="00A333B7">
        <w:rPr>
          <w:rFonts w:hint="eastAsia"/>
        </w:rPr>
        <w:t>校验接口</w:t>
      </w:r>
      <w:bookmarkEnd w:id="75"/>
    </w:p>
    <w:p w:rsidR="00654583" w:rsidRPr="00A333B7" w:rsidRDefault="00654583" w:rsidP="00654583">
      <w:pPr>
        <w:pStyle w:val="3"/>
        <w:numPr>
          <w:ilvl w:val="2"/>
          <w:numId w:val="1"/>
        </w:numPr>
      </w:pPr>
      <w:bookmarkStart w:id="76" w:name="_Toc493791939"/>
      <w:r w:rsidRPr="00A333B7">
        <w:rPr>
          <w:rFonts w:hint="eastAsia"/>
        </w:rPr>
        <w:t>业务功能</w:t>
      </w:r>
      <w:bookmarkEnd w:id="76"/>
    </w:p>
    <w:p w:rsidR="00654583" w:rsidRPr="00A333B7" w:rsidRDefault="00654583" w:rsidP="00654583">
      <w:pPr>
        <w:ind w:firstLineChars="200" w:firstLine="420"/>
      </w:pPr>
      <w:r w:rsidRPr="00A333B7">
        <w:rPr>
          <w:rFonts w:hint="eastAsia"/>
        </w:rPr>
        <w:t>查询用户</w:t>
      </w:r>
      <w:r w:rsidRPr="00A333B7">
        <w:t>实名信息</w:t>
      </w:r>
      <w:r w:rsidRPr="00A333B7">
        <w:rPr>
          <w:rFonts w:hint="eastAsia"/>
        </w:rPr>
        <w:t>，</w:t>
      </w:r>
      <w:r w:rsidR="00DC0748" w:rsidRPr="00A333B7">
        <w:rPr>
          <w:rFonts w:hint="eastAsia"/>
        </w:rPr>
        <w:t>校验用户</w:t>
      </w:r>
      <w:r w:rsidR="00DC0748" w:rsidRPr="00A333B7">
        <w:t>输入证件号与数据库中证件号是否一致</w:t>
      </w:r>
      <w:r w:rsidRPr="00A333B7">
        <w:rPr>
          <w:rFonts w:hint="eastAsia"/>
        </w:rPr>
        <w:t>。</w:t>
      </w:r>
      <w:r w:rsidR="00774271" w:rsidRPr="00A333B7">
        <w:rPr>
          <w:rFonts w:hint="eastAsia"/>
        </w:rPr>
        <w:t>用户密码</w:t>
      </w:r>
      <w:r w:rsidR="00774271" w:rsidRPr="00A333B7">
        <w:t>重置</w:t>
      </w:r>
      <w:r w:rsidR="00774271" w:rsidRPr="00A333B7">
        <w:rPr>
          <w:rFonts w:hint="eastAsia"/>
        </w:rPr>
        <w:t>流程，</w:t>
      </w:r>
      <w:r w:rsidR="00774271" w:rsidRPr="00A333B7">
        <w:t>如果用户已实名认证之后，则会调用此接口</w:t>
      </w:r>
      <w:r w:rsidR="00774271" w:rsidRPr="00A333B7">
        <w:rPr>
          <w:rFonts w:hint="eastAsia"/>
        </w:rPr>
        <w:t>。</w:t>
      </w:r>
    </w:p>
    <w:p w:rsidR="00654583" w:rsidRPr="00A333B7" w:rsidRDefault="00654583" w:rsidP="00654583">
      <w:pPr>
        <w:pStyle w:val="3"/>
        <w:numPr>
          <w:ilvl w:val="2"/>
          <w:numId w:val="1"/>
        </w:numPr>
      </w:pPr>
      <w:bookmarkStart w:id="77" w:name="_Toc493791940"/>
      <w:r w:rsidRPr="00A333B7">
        <w:rPr>
          <w:rFonts w:hint="eastAsia"/>
        </w:rPr>
        <w:t>交互模式</w:t>
      </w:r>
      <w:bookmarkEnd w:id="77"/>
    </w:p>
    <w:p w:rsidR="00654583" w:rsidRPr="00A333B7" w:rsidRDefault="00654583" w:rsidP="00654583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54583" w:rsidRPr="00A333B7" w:rsidRDefault="00654583" w:rsidP="00654583">
      <w:pPr>
        <w:pStyle w:val="3"/>
        <w:numPr>
          <w:ilvl w:val="2"/>
          <w:numId w:val="1"/>
        </w:numPr>
      </w:pPr>
      <w:bookmarkStart w:id="78" w:name="_Toc493791941"/>
      <w:r w:rsidRPr="00A333B7">
        <w:rPr>
          <w:rFonts w:hint="eastAsia"/>
        </w:rPr>
        <w:lastRenderedPageBreak/>
        <w:t>请求参数列表</w:t>
      </w:r>
      <w:bookmarkEnd w:id="78"/>
    </w:p>
    <w:p w:rsidR="00654583" w:rsidRPr="00A333B7" w:rsidRDefault="00654583" w:rsidP="00654583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333B7">
        <w:rPr>
          <w:b/>
        </w:rPr>
        <w:t>mb2c_</w:t>
      </w:r>
      <w:r w:rsidR="002E2C67" w:rsidRPr="00A333B7">
        <w:rPr>
          <w:b/>
        </w:rPr>
        <w:t>creid</w:t>
      </w:r>
      <w:r w:rsidRPr="00A333B7">
        <w:rPr>
          <w:b/>
        </w:rPr>
        <w:t>_check.cgi</w:t>
      </w:r>
    </w:p>
    <w:p w:rsidR="00654583" w:rsidRPr="00A333B7" w:rsidRDefault="00654583" w:rsidP="00654583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54583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54583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54583" w:rsidRPr="00A333B7" w:rsidRDefault="00654583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54583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654583" w:rsidRPr="00A333B7" w:rsidRDefault="00654583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54583" w:rsidRPr="00A333B7" w:rsidRDefault="00654583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54583" w:rsidRPr="00A333B7" w:rsidRDefault="00654583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service_version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input_charset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sign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是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String(32)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54583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54583" w:rsidRPr="00A333B7" w:rsidRDefault="00654583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证件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cre_id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证件</w:t>
            </w:r>
            <w:r w:rsidRPr="00A333B7">
              <w:t>号（</w:t>
            </w:r>
            <w:r w:rsidRPr="00A333B7">
              <w:rPr>
                <w:rFonts w:hint="eastAsia"/>
              </w:rPr>
              <w:t>身</w:t>
            </w:r>
            <w:r w:rsidRPr="00A333B7">
              <w:t>份证</w:t>
            </w:r>
            <w:r w:rsidRPr="00A333B7">
              <w:rPr>
                <w:rFonts w:hint="eastAsia"/>
              </w:rPr>
              <w:t>或</w:t>
            </w:r>
            <w:r w:rsidRPr="00A333B7">
              <w:t>其它证件号）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lastRenderedPageBreak/>
              <w:t>真实</w:t>
            </w:r>
            <w:r>
              <w:t>姓名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truename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校验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t>c</w:t>
            </w:r>
            <w:r>
              <w:rPr>
                <w:rFonts w:hint="eastAsia"/>
              </w:rPr>
              <w:t>heck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Default="007B05BA" w:rsidP="007B05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512F8C" w:rsidRDefault="007B05BA" w:rsidP="007B05BA">
            <w:r w:rsidRPr="00512F8C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默认</w:t>
            </w:r>
            <w:r>
              <w:t>值，</w:t>
            </w:r>
            <w:r>
              <w:rPr>
                <w:rFonts w:hint="eastAsia"/>
              </w:rPr>
              <w:t>只</w:t>
            </w:r>
            <w:r>
              <w:t>记录证件号码</w:t>
            </w:r>
            <w:r>
              <w:rPr>
                <w:rFonts w:hint="eastAsia"/>
              </w:rPr>
              <w:t>校验本身</w:t>
            </w:r>
            <w:r>
              <w:t>的错误次数，不记录具体的业务场景错误次数</w:t>
            </w:r>
          </w:p>
          <w:p w:rsidR="007B05BA" w:rsidRPr="00512F8C" w:rsidRDefault="007B05BA" w:rsidP="007B05BA">
            <w:r w:rsidRPr="00512F8C">
              <w:rPr>
                <w:rFonts w:hint="eastAsia"/>
              </w:rPr>
              <w:t>1 重置登录密码</w:t>
            </w:r>
            <w:r>
              <w:rPr>
                <w:rFonts w:hint="eastAsia"/>
              </w:rPr>
              <w:t>，</w:t>
            </w:r>
            <w:r>
              <w:t>记录证件号码和找回登陆密码</w:t>
            </w:r>
            <w:r>
              <w:rPr>
                <w:rFonts w:hint="eastAsia"/>
              </w:rPr>
              <w:t>错误</w:t>
            </w:r>
            <w:r>
              <w:t>次数</w:t>
            </w:r>
          </w:p>
          <w:p w:rsidR="007B05BA" w:rsidRPr="00512F8C" w:rsidRDefault="007B05BA" w:rsidP="007B05BA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12F8C">
              <w:rPr>
                <w:rFonts w:hint="eastAsia"/>
              </w:rPr>
              <w:t>2 重置支付密码</w:t>
            </w:r>
            <w:r>
              <w:rPr>
                <w:rFonts w:hint="eastAsia"/>
              </w:rPr>
              <w:t>，</w:t>
            </w:r>
            <w:r>
              <w:t>记录证件号码和找回</w:t>
            </w:r>
            <w:r>
              <w:rPr>
                <w:rFonts w:hint="eastAsia"/>
              </w:rPr>
              <w:t>支付</w:t>
            </w:r>
            <w:r>
              <w:t>密码</w:t>
            </w:r>
            <w:r>
              <w:rPr>
                <w:rFonts w:hint="eastAsia"/>
              </w:rPr>
              <w:t>错误</w:t>
            </w:r>
            <w:r>
              <w:t>次数</w:t>
            </w:r>
          </w:p>
        </w:tc>
      </w:tr>
    </w:tbl>
    <w:p w:rsidR="00654583" w:rsidRPr="00A333B7" w:rsidRDefault="00654583" w:rsidP="00654583">
      <w:pPr>
        <w:pStyle w:val="3"/>
        <w:numPr>
          <w:ilvl w:val="2"/>
          <w:numId w:val="1"/>
        </w:numPr>
      </w:pPr>
      <w:bookmarkStart w:id="79" w:name="_Toc493791942"/>
      <w:r w:rsidRPr="00A333B7">
        <w:rPr>
          <w:rFonts w:hint="eastAsia"/>
        </w:rPr>
        <w:t>应答参数列表</w:t>
      </w:r>
      <w:bookmarkEnd w:id="79"/>
    </w:p>
    <w:p w:rsidR="00654583" w:rsidRPr="00A333B7" w:rsidRDefault="00654583" w:rsidP="0065458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54583" w:rsidRPr="00A333B7" w:rsidRDefault="00654583" w:rsidP="0065458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54583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54583" w:rsidRPr="00A333B7" w:rsidRDefault="00654583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sign_type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service_version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input_charset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String(8)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sign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是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String(32)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54583" w:rsidRPr="00A333B7" w:rsidTr="003660F8">
        <w:tc>
          <w:tcPr>
            <w:tcW w:w="1728" w:type="dxa"/>
          </w:tcPr>
          <w:p w:rsidR="00654583" w:rsidRPr="00A333B7" w:rsidRDefault="00654583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54583" w:rsidRPr="00A333B7" w:rsidRDefault="00654583" w:rsidP="003660F8">
            <w:r w:rsidRPr="00A333B7">
              <w:t>sign_key_index</w:t>
            </w:r>
          </w:p>
        </w:tc>
        <w:tc>
          <w:tcPr>
            <w:tcW w:w="720" w:type="dxa"/>
          </w:tcPr>
          <w:p w:rsidR="00654583" w:rsidRPr="00A333B7" w:rsidRDefault="00654583" w:rsidP="003660F8">
            <w:r w:rsidRPr="00A333B7">
              <w:t>否</w:t>
            </w:r>
          </w:p>
        </w:tc>
        <w:tc>
          <w:tcPr>
            <w:tcW w:w="1440" w:type="dxa"/>
          </w:tcPr>
          <w:p w:rsidR="00654583" w:rsidRPr="00A333B7" w:rsidRDefault="00654583" w:rsidP="003660F8">
            <w:r w:rsidRPr="00A333B7">
              <w:t>Int</w:t>
            </w:r>
          </w:p>
        </w:tc>
        <w:tc>
          <w:tcPr>
            <w:tcW w:w="4305" w:type="dxa"/>
          </w:tcPr>
          <w:p w:rsidR="00654583" w:rsidRPr="00A333B7" w:rsidRDefault="00654583" w:rsidP="003660F8">
            <w:r w:rsidRPr="00A333B7">
              <w:t>多密钥支持的密钥序号，默认1</w:t>
            </w:r>
          </w:p>
        </w:tc>
      </w:tr>
      <w:tr w:rsidR="008901B9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901B9" w:rsidRPr="00A333B7" w:rsidRDefault="00D67B9C" w:rsidP="005B7AA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="008901B9" w:rsidRPr="00A333B7">
              <w:rPr>
                <w:rFonts w:hint="eastAsia"/>
                <w:b/>
              </w:rPr>
              <w:t>参数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channel</w:t>
            </w:r>
          </w:p>
        </w:tc>
        <w:tc>
          <w:tcPr>
            <w:tcW w:w="720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Int</w:t>
            </w:r>
          </w:p>
        </w:tc>
        <w:tc>
          <w:tcPr>
            <w:tcW w:w="4305" w:type="dxa"/>
          </w:tcPr>
          <w:p w:rsidR="00C46ED2" w:rsidRPr="00A333B7" w:rsidRDefault="00C46ED2" w:rsidP="00C46ED2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C46ED2" w:rsidRPr="00A333B7" w:rsidRDefault="00C46ED2" w:rsidP="00C46ED2">
            <w:r w:rsidRPr="00A333B7">
              <w:t>2：移动</w:t>
            </w:r>
          </w:p>
          <w:p w:rsidR="00C46ED2" w:rsidRPr="00A333B7" w:rsidRDefault="00C46ED2" w:rsidP="00C46ED2">
            <w:r w:rsidRPr="00A333B7">
              <w:t>3：固话</w:t>
            </w:r>
          </w:p>
          <w:p w:rsidR="00C46ED2" w:rsidRPr="00A333B7" w:rsidRDefault="00C46ED2" w:rsidP="00C46ED2">
            <w:r w:rsidRPr="00A333B7">
              <w:t>4：POS机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imei</w:t>
            </w:r>
          </w:p>
        </w:tc>
        <w:tc>
          <w:tcPr>
            <w:tcW w:w="720" w:type="dxa"/>
          </w:tcPr>
          <w:p w:rsidR="00C46ED2" w:rsidRPr="00A333B7" w:rsidRDefault="00C46ED2" w:rsidP="00C46ED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Int</w:t>
            </w:r>
          </w:p>
        </w:tc>
        <w:tc>
          <w:tcPr>
            <w:tcW w:w="4305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os_version</w:t>
            </w:r>
          </w:p>
        </w:tc>
        <w:tc>
          <w:tcPr>
            <w:tcW w:w="720" w:type="dxa"/>
          </w:tcPr>
          <w:p w:rsidR="00C46ED2" w:rsidRPr="00A333B7" w:rsidRDefault="00C46ED2" w:rsidP="00C46ED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String(64)</w:t>
            </w:r>
          </w:p>
        </w:tc>
        <w:tc>
          <w:tcPr>
            <w:tcW w:w="4305" w:type="dxa"/>
          </w:tcPr>
          <w:p w:rsidR="00C46ED2" w:rsidRPr="00A333B7" w:rsidRDefault="00C46ED2" w:rsidP="00C46ED2"/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os_type</w:t>
            </w:r>
          </w:p>
        </w:tc>
        <w:tc>
          <w:tcPr>
            <w:tcW w:w="720" w:type="dxa"/>
          </w:tcPr>
          <w:p w:rsidR="00C46ED2" w:rsidRPr="00A333B7" w:rsidRDefault="00C46ED2" w:rsidP="00C46ED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int</w:t>
            </w:r>
          </w:p>
        </w:tc>
        <w:tc>
          <w:tcPr>
            <w:tcW w:w="4305" w:type="dxa"/>
          </w:tcPr>
          <w:p w:rsidR="00C46ED2" w:rsidRPr="00A333B7" w:rsidRDefault="00C46ED2" w:rsidP="00C46ED2">
            <w:r w:rsidRPr="00A333B7">
              <w:t>1-安卓</w:t>
            </w:r>
          </w:p>
          <w:p w:rsidR="00C46ED2" w:rsidRPr="00A333B7" w:rsidRDefault="00C46ED2" w:rsidP="00C46ED2">
            <w:r w:rsidRPr="00A333B7">
              <w:t>2-IOS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C46ED2" w:rsidRPr="00A333B7" w:rsidRDefault="00C46ED2" w:rsidP="00C46ED2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C46ED2" w:rsidRPr="00A333B7" w:rsidRDefault="00C46ED2" w:rsidP="00C46ED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46ED2" w:rsidRPr="00A333B7" w:rsidRDefault="00C46ED2" w:rsidP="00C46ED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C46ED2" w:rsidRPr="00A333B7" w:rsidRDefault="00C46ED2" w:rsidP="00C46ED2">
            <w:r>
              <w:t>iphone4s,iphone5s,ipad2,</w:t>
            </w:r>
            <w:r w:rsidRPr="00B8325F">
              <w:t>xiaomi2等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>
              <w:rPr>
                <w:rFonts w:hint="eastAsia"/>
              </w:rPr>
              <w:lastRenderedPageBreak/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C46ED2" w:rsidRPr="00A333B7" w:rsidRDefault="00C46ED2" w:rsidP="00C46ED2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C46ED2" w:rsidRPr="00A333B7" w:rsidRDefault="00C46ED2" w:rsidP="00C46ED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46ED2" w:rsidRPr="00A333B7" w:rsidRDefault="00C46ED2" w:rsidP="00C46ED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C46ED2" w:rsidRPr="00A333B7" w:rsidRDefault="00C46ED2" w:rsidP="00C46ED2"/>
        </w:tc>
      </w:tr>
      <w:tr w:rsidR="00C46ED2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46ED2" w:rsidRPr="00A333B7" w:rsidRDefault="00C46ED2" w:rsidP="00C46ED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46ED2" w:rsidRPr="00A333B7" w:rsidRDefault="00C46ED2" w:rsidP="00C46ED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Int</w:t>
            </w:r>
          </w:p>
        </w:tc>
        <w:tc>
          <w:tcPr>
            <w:tcW w:w="4305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参见返回错误码对照表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retmsg</w:t>
            </w:r>
          </w:p>
        </w:tc>
        <w:tc>
          <w:tcPr>
            <w:tcW w:w="720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String(30)</w:t>
            </w:r>
          </w:p>
        </w:tc>
        <w:tc>
          <w:tcPr>
            <w:tcW w:w="4305" w:type="dxa"/>
          </w:tcPr>
          <w:p w:rsidR="00C46ED2" w:rsidRPr="00A333B7" w:rsidRDefault="00C46ED2" w:rsidP="00C46ED2"/>
        </w:tc>
      </w:tr>
      <w:tr w:rsidR="00C46ED2" w:rsidRPr="00A333B7" w:rsidTr="003660F8">
        <w:tc>
          <w:tcPr>
            <w:tcW w:w="1728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C46ED2" w:rsidRPr="00A333B7" w:rsidRDefault="00C46ED2" w:rsidP="00C46ED2">
            <w:r w:rsidRPr="00A333B7">
              <w:t>userid</w:t>
            </w:r>
          </w:p>
        </w:tc>
        <w:tc>
          <w:tcPr>
            <w:tcW w:w="720" w:type="dxa"/>
          </w:tcPr>
          <w:p w:rsidR="00C46ED2" w:rsidRPr="00A333B7" w:rsidRDefault="00C46ED2" w:rsidP="00C46ED2">
            <w:r w:rsidRPr="00A333B7">
              <w:t>是</w:t>
            </w:r>
          </w:p>
        </w:tc>
        <w:tc>
          <w:tcPr>
            <w:tcW w:w="1440" w:type="dxa"/>
          </w:tcPr>
          <w:p w:rsidR="00C46ED2" w:rsidRPr="00A333B7" w:rsidRDefault="00C46ED2" w:rsidP="00C46ED2">
            <w:r w:rsidRPr="00A333B7">
              <w:t>String(20)</w:t>
            </w:r>
          </w:p>
        </w:tc>
        <w:tc>
          <w:tcPr>
            <w:tcW w:w="4305" w:type="dxa"/>
          </w:tcPr>
          <w:p w:rsidR="00C46ED2" w:rsidRPr="00A333B7" w:rsidRDefault="00C46ED2" w:rsidP="00C46ED2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C46ED2" w:rsidRPr="00A333B7" w:rsidTr="003660F8">
        <w:tc>
          <w:tcPr>
            <w:tcW w:w="1728" w:type="dxa"/>
          </w:tcPr>
          <w:p w:rsidR="00C46ED2" w:rsidRPr="003F419B" w:rsidRDefault="00C46ED2" w:rsidP="00C46ED2">
            <w:pPr>
              <w:ind w:rightChars="-45" w:right="-94"/>
              <w:rPr>
                <w:strike/>
                <w:color w:val="FF0000"/>
              </w:rPr>
            </w:pPr>
            <w:r w:rsidRPr="003F419B">
              <w:rPr>
                <w:rFonts w:hint="eastAsia"/>
                <w:strike/>
                <w:color w:val="FF0000"/>
              </w:rPr>
              <w:t>累积校验错误次数</w:t>
            </w:r>
          </w:p>
        </w:tc>
        <w:tc>
          <w:tcPr>
            <w:tcW w:w="1980" w:type="dxa"/>
          </w:tcPr>
          <w:p w:rsidR="00C46ED2" w:rsidRPr="003F419B" w:rsidRDefault="00C46ED2" w:rsidP="00C46ED2">
            <w:pPr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>err_cnt</w:t>
            </w:r>
          </w:p>
        </w:tc>
        <w:tc>
          <w:tcPr>
            <w:tcW w:w="720" w:type="dxa"/>
          </w:tcPr>
          <w:p w:rsidR="00C46ED2" w:rsidRPr="003F419B" w:rsidRDefault="00C46ED2" w:rsidP="00C46ED2">
            <w:pPr>
              <w:rPr>
                <w:strike/>
                <w:color w:val="FF0000"/>
              </w:rPr>
            </w:pPr>
            <w:r w:rsidRPr="003F41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C46ED2" w:rsidRPr="003F419B" w:rsidRDefault="00C46ED2" w:rsidP="00C46ED2">
            <w:pPr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C46ED2" w:rsidRPr="003F419B" w:rsidRDefault="00C46ED2" w:rsidP="00C46ED2">
            <w:pPr>
              <w:ind w:rightChars="-45" w:right="-94"/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 xml:space="preserve">1  </w:t>
            </w:r>
            <w:r w:rsidRPr="003F419B">
              <w:rPr>
                <w:rFonts w:hint="eastAsia"/>
                <w:strike/>
                <w:color w:val="FF0000"/>
              </w:rPr>
              <w:t>错误</w:t>
            </w:r>
            <w:r w:rsidRPr="003F419B">
              <w:rPr>
                <w:strike/>
                <w:color w:val="FF0000"/>
              </w:rPr>
              <w:t>1次</w:t>
            </w:r>
          </w:p>
          <w:p w:rsidR="00C46ED2" w:rsidRPr="003F419B" w:rsidRDefault="00C46ED2" w:rsidP="00C46ED2">
            <w:pPr>
              <w:ind w:rightChars="-45" w:right="-94"/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 xml:space="preserve">2  </w:t>
            </w:r>
            <w:r w:rsidRPr="003F419B">
              <w:rPr>
                <w:rFonts w:hint="eastAsia"/>
                <w:strike/>
                <w:color w:val="FF0000"/>
              </w:rPr>
              <w:t>错误</w:t>
            </w:r>
            <w:r w:rsidRPr="003F419B">
              <w:rPr>
                <w:strike/>
                <w:color w:val="FF0000"/>
              </w:rPr>
              <w:t>2次</w:t>
            </w:r>
          </w:p>
          <w:p w:rsidR="00C46ED2" w:rsidRPr="003F419B" w:rsidRDefault="00C46ED2" w:rsidP="00C46ED2">
            <w:pPr>
              <w:ind w:rightChars="-45" w:right="-94"/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 xml:space="preserve">3  </w:t>
            </w:r>
            <w:r w:rsidRPr="003F419B">
              <w:rPr>
                <w:rFonts w:hint="eastAsia"/>
                <w:strike/>
                <w:color w:val="FF0000"/>
              </w:rPr>
              <w:t>错误</w:t>
            </w:r>
            <w:r w:rsidRPr="003F419B">
              <w:rPr>
                <w:strike/>
                <w:color w:val="FF0000"/>
              </w:rPr>
              <w:t>3次</w:t>
            </w:r>
          </w:p>
          <w:p w:rsidR="00C46ED2" w:rsidRPr="003F419B" w:rsidRDefault="00C46ED2" w:rsidP="00C46ED2">
            <w:pPr>
              <w:rPr>
                <w:strike/>
                <w:color w:val="FF0000"/>
              </w:rPr>
            </w:pPr>
            <w:r w:rsidRPr="003F419B">
              <w:rPr>
                <w:strike/>
                <w:color w:val="FF0000"/>
              </w:rPr>
              <w:t xml:space="preserve">N  </w:t>
            </w:r>
            <w:r w:rsidRPr="003F419B">
              <w:rPr>
                <w:rFonts w:hint="eastAsia"/>
                <w:strike/>
                <w:color w:val="FF0000"/>
              </w:rPr>
              <w:t>超过配置最大错误次数</w:t>
            </w:r>
          </w:p>
        </w:tc>
      </w:tr>
    </w:tbl>
    <w:p w:rsidR="00654583" w:rsidRPr="00A333B7" w:rsidRDefault="00654583" w:rsidP="006744CC">
      <w:pPr>
        <w:pStyle w:val="3"/>
        <w:numPr>
          <w:ilvl w:val="2"/>
          <w:numId w:val="1"/>
        </w:numPr>
      </w:pPr>
      <w:bookmarkStart w:id="80" w:name="_Toc493791943"/>
      <w:r w:rsidRPr="00A333B7">
        <w:rPr>
          <w:rFonts w:hint="eastAsia"/>
        </w:rPr>
        <w:t>处理逻辑</w:t>
      </w:r>
      <w:bookmarkEnd w:id="80"/>
    </w:p>
    <w:p w:rsidR="00654583" w:rsidRDefault="00654583" w:rsidP="00AC73D5">
      <w:pPr>
        <w:pStyle w:val="af"/>
        <w:numPr>
          <w:ilvl w:val="0"/>
          <w:numId w:val="53"/>
        </w:numPr>
        <w:ind w:firstLineChars="0"/>
      </w:pP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744CC" w:rsidRPr="00A333B7" w:rsidRDefault="006744CC" w:rsidP="00AC73D5">
      <w:pPr>
        <w:pStyle w:val="af"/>
        <w:numPr>
          <w:ilvl w:val="0"/>
          <w:numId w:val="53"/>
        </w:numPr>
        <w:ind w:firstLineChars="0"/>
      </w:pPr>
      <w:r>
        <w:rPr>
          <w:rFonts w:hint="eastAsia"/>
        </w:rPr>
        <w:t>入参校验</w:t>
      </w:r>
    </w:p>
    <w:p w:rsidR="00654583" w:rsidRPr="00A333B7" w:rsidRDefault="00654583" w:rsidP="00AC73D5">
      <w:pPr>
        <w:pStyle w:val="af"/>
        <w:numPr>
          <w:ilvl w:val="0"/>
          <w:numId w:val="53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654583" w:rsidRPr="00A333B7" w:rsidRDefault="002267D8" w:rsidP="00AC73D5">
      <w:pPr>
        <w:pStyle w:val="af"/>
        <w:numPr>
          <w:ilvl w:val="0"/>
          <w:numId w:val="53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Pr="00A333B7">
        <w:rPr>
          <w:rFonts w:hint="eastAsia"/>
        </w:rPr>
        <w:t>证件</w:t>
      </w:r>
      <w:r w:rsidRPr="00A333B7">
        <w:t>号校验接口</w:t>
      </w:r>
    </w:p>
    <w:p w:rsidR="00654583" w:rsidRPr="00A333B7" w:rsidRDefault="00654583" w:rsidP="00AC73D5">
      <w:pPr>
        <w:pStyle w:val="af"/>
        <w:numPr>
          <w:ilvl w:val="0"/>
          <w:numId w:val="53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654583" w:rsidRPr="00A333B7" w:rsidRDefault="00654583" w:rsidP="00AC73D5">
      <w:pPr>
        <w:pStyle w:val="af"/>
        <w:numPr>
          <w:ilvl w:val="0"/>
          <w:numId w:val="5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54583" w:rsidRPr="00A333B7" w:rsidRDefault="00654583" w:rsidP="00654583">
      <w:pPr>
        <w:pStyle w:val="3"/>
        <w:numPr>
          <w:ilvl w:val="2"/>
          <w:numId w:val="1"/>
        </w:numPr>
      </w:pPr>
      <w:bookmarkStart w:id="81" w:name="_Toc493791944"/>
      <w:r w:rsidRPr="00A333B7">
        <w:rPr>
          <w:rFonts w:hint="eastAsia"/>
        </w:rPr>
        <w:t>错误</w:t>
      </w:r>
      <w:r w:rsidRPr="00A333B7">
        <w:t>码列表</w:t>
      </w:r>
      <w:bookmarkEnd w:id="8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54583" w:rsidRPr="00A333B7" w:rsidTr="003660F8">
        <w:trPr>
          <w:jc w:val="center"/>
        </w:trPr>
        <w:tc>
          <w:tcPr>
            <w:tcW w:w="1908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54583" w:rsidRPr="00A333B7" w:rsidRDefault="00654583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54583" w:rsidRPr="00A333B7" w:rsidTr="003660F8">
        <w:trPr>
          <w:jc w:val="center"/>
        </w:trPr>
        <w:tc>
          <w:tcPr>
            <w:tcW w:w="1908" w:type="dxa"/>
            <w:vAlign w:val="center"/>
          </w:tcPr>
          <w:p w:rsidR="00654583" w:rsidRPr="00A333B7" w:rsidRDefault="00654583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54583" w:rsidRPr="00A333B7" w:rsidRDefault="00654583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54583" w:rsidRPr="00A333B7" w:rsidTr="003660F8">
        <w:trPr>
          <w:jc w:val="center"/>
        </w:trPr>
        <w:tc>
          <w:tcPr>
            <w:tcW w:w="1908" w:type="dxa"/>
            <w:vAlign w:val="center"/>
          </w:tcPr>
          <w:p w:rsidR="00654583" w:rsidRPr="00A333B7" w:rsidRDefault="00B72038" w:rsidP="003660F8">
            <w:pPr>
              <w:jc w:val="center"/>
            </w:pPr>
            <w:r w:rsidRPr="00B72038">
              <w:t>205512</w:t>
            </w:r>
          </w:p>
        </w:tc>
        <w:tc>
          <w:tcPr>
            <w:tcW w:w="8265" w:type="dxa"/>
            <w:vAlign w:val="center"/>
          </w:tcPr>
          <w:p w:rsidR="00654583" w:rsidRPr="00A333B7" w:rsidRDefault="00B72038" w:rsidP="003660F8">
            <w:pPr>
              <w:jc w:val="left"/>
            </w:pPr>
            <w:r w:rsidRPr="00B72038">
              <w:rPr>
                <w:rFonts w:hint="eastAsia"/>
              </w:rPr>
              <w:t>证件号入参有误</w:t>
            </w:r>
          </w:p>
        </w:tc>
      </w:tr>
      <w:tr w:rsidR="00A9308B" w:rsidRPr="00A333B7" w:rsidTr="003660F8">
        <w:trPr>
          <w:jc w:val="center"/>
        </w:trPr>
        <w:tc>
          <w:tcPr>
            <w:tcW w:w="1908" w:type="dxa"/>
            <w:vAlign w:val="center"/>
          </w:tcPr>
          <w:p w:rsidR="00A9308B" w:rsidRPr="00A333B7" w:rsidRDefault="00A9308B" w:rsidP="00A930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9308B" w:rsidRPr="00A333B7" w:rsidRDefault="00A9308B" w:rsidP="00A9308B">
            <w:pPr>
              <w:ind w:rightChars="-45" w:right="-94"/>
            </w:pPr>
          </w:p>
        </w:tc>
      </w:tr>
      <w:tr w:rsidR="00A9308B" w:rsidRPr="00A333B7" w:rsidTr="003660F8">
        <w:trPr>
          <w:jc w:val="center"/>
        </w:trPr>
        <w:tc>
          <w:tcPr>
            <w:tcW w:w="1908" w:type="dxa"/>
            <w:vAlign w:val="center"/>
          </w:tcPr>
          <w:p w:rsidR="00A9308B" w:rsidRPr="00A333B7" w:rsidRDefault="00A9308B" w:rsidP="00A930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9308B" w:rsidRPr="00A333B7" w:rsidRDefault="00A9308B" w:rsidP="00A9308B">
            <w:pPr>
              <w:ind w:rightChars="-45" w:right="-94"/>
            </w:pPr>
          </w:p>
        </w:tc>
      </w:tr>
      <w:tr w:rsidR="00A9308B" w:rsidRPr="00A333B7" w:rsidTr="003660F8">
        <w:trPr>
          <w:jc w:val="center"/>
        </w:trPr>
        <w:tc>
          <w:tcPr>
            <w:tcW w:w="1908" w:type="dxa"/>
            <w:vAlign w:val="center"/>
          </w:tcPr>
          <w:p w:rsidR="00A9308B" w:rsidRPr="00A333B7" w:rsidRDefault="00A9308B" w:rsidP="00A930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9308B" w:rsidRPr="00A333B7" w:rsidRDefault="00A9308B" w:rsidP="00A9308B">
            <w:pPr>
              <w:ind w:rightChars="-45" w:right="-94"/>
            </w:pPr>
          </w:p>
        </w:tc>
      </w:tr>
      <w:tr w:rsidR="00A9308B" w:rsidRPr="00A333B7" w:rsidTr="003660F8">
        <w:trPr>
          <w:jc w:val="center"/>
        </w:trPr>
        <w:tc>
          <w:tcPr>
            <w:tcW w:w="1908" w:type="dxa"/>
            <w:vAlign w:val="center"/>
          </w:tcPr>
          <w:p w:rsidR="00A9308B" w:rsidRPr="00A333B7" w:rsidRDefault="00A9308B" w:rsidP="00A930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9308B" w:rsidRPr="00A333B7" w:rsidRDefault="00A9308B" w:rsidP="00A9308B">
            <w:pPr>
              <w:ind w:rightChars="-45" w:right="-94"/>
            </w:pPr>
          </w:p>
        </w:tc>
      </w:tr>
      <w:tr w:rsidR="00A9308B" w:rsidRPr="00A333B7" w:rsidTr="003660F8">
        <w:trPr>
          <w:jc w:val="center"/>
        </w:trPr>
        <w:tc>
          <w:tcPr>
            <w:tcW w:w="1908" w:type="dxa"/>
            <w:vAlign w:val="center"/>
          </w:tcPr>
          <w:p w:rsidR="00A9308B" w:rsidRPr="00A333B7" w:rsidRDefault="00A9308B" w:rsidP="00A930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9308B" w:rsidRPr="00A333B7" w:rsidRDefault="00A9308B" w:rsidP="00A9308B">
            <w:pPr>
              <w:ind w:rightChars="-45" w:right="-94"/>
            </w:pPr>
          </w:p>
        </w:tc>
      </w:tr>
    </w:tbl>
    <w:p w:rsidR="00F12955" w:rsidRPr="00A333B7" w:rsidRDefault="00F12955" w:rsidP="00F12955">
      <w:pPr>
        <w:pStyle w:val="2"/>
        <w:numPr>
          <w:ilvl w:val="1"/>
          <w:numId w:val="1"/>
        </w:numPr>
        <w:tabs>
          <w:tab w:val="clear" w:pos="1429"/>
        </w:tabs>
      </w:pPr>
      <w:bookmarkStart w:id="82" w:name="_Toc493791945"/>
      <w:r w:rsidRPr="00A333B7">
        <w:rPr>
          <w:rFonts w:hint="eastAsia"/>
        </w:rPr>
        <w:lastRenderedPageBreak/>
        <w:t>短信验证码</w:t>
      </w:r>
      <w:r w:rsidR="00E11C6E" w:rsidRPr="00A333B7">
        <w:rPr>
          <w:rFonts w:hint="eastAsia"/>
        </w:rPr>
        <w:t>校验</w:t>
      </w:r>
      <w:r w:rsidRPr="00A333B7">
        <w:rPr>
          <w:rFonts w:hint="eastAsia"/>
        </w:rPr>
        <w:t>接口</w:t>
      </w:r>
      <w:bookmarkEnd w:id="82"/>
    </w:p>
    <w:p w:rsidR="00F12955" w:rsidRPr="00A333B7" w:rsidRDefault="00F12955" w:rsidP="00F12955">
      <w:pPr>
        <w:pStyle w:val="3"/>
        <w:numPr>
          <w:ilvl w:val="2"/>
          <w:numId w:val="1"/>
        </w:numPr>
      </w:pPr>
      <w:bookmarkStart w:id="83" w:name="_Toc493791946"/>
      <w:r w:rsidRPr="00A333B7">
        <w:rPr>
          <w:rFonts w:hint="eastAsia"/>
        </w:rPr>
        <w:t>业务功能</w:t>
      </w:r>
      <w:bookmarkEnd w:id="83"/>
    </w:p>
    <w:p w:rsidR="00F12955" w:rsidRPr="00A333B7" w:rsidRDefault="00506B3F" w:rsidP="00F12955">
      <w:pPr>
        <w:ind w:firstLine="420"/>
      </w:pPr>
      <w:r w:rsidRPr="00A333B7">
        <w:rPr>
          <w:rFonts w:hint="eastAsia"/>
        </w:rPr>
        <w:t>验证</w:t>
      </w:r>
      <w:r w:rsidR="002C0E16">
        <w:rPr>
          <w:rFonts w:hint="eastAsia"/>
        </w:rPr>
        <w:t>小蕉</w:t>
      </w:r>
      <w:r w:rsidRPr="00A333B7">
        <w:t>用户短信验证码</w:t>
      </w:r>
      <w:r w:rsidR="00F12955" w:rsidRPr="00A333B7">
        <w:t>，</w:t>
      </w:r>
      <w:r w:rsidR="00F12955" w:rsidRPr="00A333B7">
        <w:rPr>
          <w:rFonts w:hint="eastAsia"/>
        </w:rPr>
        <w:t>此</w:t>
      </w:r>
      <w:r w:rsidR="00F12955" w:rsidRPr="00A333B7">
        <w:t>接口主要应用场景如下：</w:t>
      </w:r>
    </w:p>
    <w:p w:rsidR="00506B3F" w:rsidRPr="00A333B7" w:rsidRDefault="00506B3F" w:rsidP="00AC73D5">
      <w:pPr>
        <w:pStyle w:val="af"/>
        <w:numPr>
          <w:ilvl w:val="0"/>
          <w:numId w:val="49"/>
        </w:numPr>
        <w:ind w:firstLineChars="0"/>
      </w:pPr>
      <w:r w:rsidRPr="00A333B7">
        <w:rPr>
          <w:rFonts w:hint="eastAsia"/>
        </w:rPr>
        <w:t>重置</w:t>
      </w:r>
      <w:r w:rsidRPr="00A333B7">
        <w:t>登录密码短信验证码校验</w:t>
      </w:r>
    </w:p>
    <w:p w:rsidR="00506B3F" w:rsidRPr="00A333B7" w:rsidRDefault="00506B3F" w:rsidP="00AC73D5">
      <w:pPr>
        <w:pStyle w:val="af"/>
        <w:numPr>
          <w:ilvl w:val="0"/>
          <w:numId w:val="49"/>
        </w:numPr>
        <w:ind w:firstLineChars="0"/>
      </w:pPr>
      <w:r w:rsidRPr="00A333B7">
        <w:rPr>
          <w:rFonts w:hint="eastAsia"/>
        </w:rPr>
        <w:t>重置</w:t>
      </w:r>
      <w:r w:rsidRPr="00A333B7">
        <w:t>支付密码短信验证码校验</w:t>
      </w:r>
    </w:p>
    <w:p w:rsidR="00F12955" w:rsidRPr="00A333B7" w:rsidRDefault="00F12955" w:rsidP="00F12955">
      <w:pPr>
        <w:pStyle w:val="3"/>
        <w:numPr>
          <w:ilvl w:val="2"/>
          <w:numId w:val="1"/>
        </w:numPr>
      </w:pPr>
      <w:bookmarkStart w:id="84" w:name="_Toc493791947"/>
      <w:r w:rsidRPr="00A333B7">
        <w:rPr>
          <w:rFonts w:hint="eastAsia"/>
        </w:rPr>
        <w:t>交互模式</w:t>
      </w:r>
      <w:bookmarkEnd w:id="84"/>
    </w:p>
    <w:p w:rsidR="00F12955" w:rsidRPr="00A333B7" w:rsidRDefault="00F12955" w:rsidP="00F1295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F12955" w:rsidRPr="00A333B7" w:rsidRDefault="00F12955" w:rsidP="00F12955">
      <w:pPr>
        <w:pStyle w:val="3"/>
        <w:numPr>
          <w:ilvl w:val="2"/>
          <w:numId w:val="1"/>
        </w:numPr>
      </w:pPr>
      <w:bookmarkStart w:id="85" w:name="_Toc493791948"/>
      <w:r w:rsidRPr="00A333B7">
        <w:rPr>
          <w:rFonts w:hint="eastAsia"/>
        </w:rPr>
        <w:t>请求参数列表</w:t>
      </w:r>
      <w:bookmarkEnd w:id="85"/>
    </w:p>
    <w:p w:rsidR="00F12955" w:rsidRPr="00A333B7" w:rsidRDefault="00F12955" w:rsidP="00F1295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333B7">
        <w:rPr>
          <w:b/>
        </w:rPr>
        <w:t>mb2c_smscode</w:t>
      </w:r>
      <w:r w:rsidR="005511E6" w:rsidRPr="00A333B7">
        <w:rPr>
          <w:b/>
        </w:rPr>
        <w:t>_check</w:t>
      </w:r>
      <w:r w:rsidRPr="00A333B7">
        <w:rPr>
          <w:b/>
        </w:rPr>
        <w:t>.cgi</w:t>
      </w:r>
    </w:p>
    <w:p w:rsidR="00F12955" w:rsidRPr="00A333B7" w:rsidRDefault="00F12955" w:rsidP="00F12955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12955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12955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12955" w:rsidRPr="00A333B7" w:rsidRDefault="00F12955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F12955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F12955" w:rsidRPr="00A333B7" w:rsidRDefault="00F12955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F12955" w:rsidRPr="00A333B7" w:rsidRDefault="00F12955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F12955" w:rsidRPr="00A333B7" w:rsidRDefault="00F12955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service_version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input_charset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sign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String(32)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签名(固定key签名)</w:t>
            </w:r>
          </w:p>
        </w:tc>
      </w:tr>
      <w:tr w:rsidR="00F12955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12955" w:rsidRPr="00A333B7" w:rsidRDefault="00F12955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lastRenderedPageBreak/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短信</w:t>
            </w:r>
            <w:r w:rsidRPr="00A333B7"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sms_type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pStyle w:val="af"/>
              <w:numPr>
                <w:ilvl w:val="0"/>
                <w:numId w:val="50"/>
              </w:numPr>
              <w:ind w:firstLineChars="0"/>
            </w:pPr>
            <w:r w:rsidRPr="00A333B7">
              <w:rPr>
                <w:rFonts w:hint="eastAsia"/>
              </w:rPr>
              <w:t>重置</w:t>
            </w:r>
            <w:r w:rsidRPr="00A333B7">
              <w:t>登录密码短信验证码校验</w:t>
            </w:r>
          </w:p>
          <w:p w:rsidR="007B05BA" w:rsidRPr="00A333B7" w:rsidRDefault="007B05BA" w:rsidP="007B05BA">
            <w:r w:rsidRPr="00A333B7">
              <w:t>2、重置支付密码短信验证码校验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业务序列号，业务内唯一，唯一标识一个验证码请求</w:t>
            </w:r>
          </w:p>
          <w:p w:rsidR="007B05BA" w:rsidRPr="00A333B7" w:rsidRDefault="007B05BA" w:rsidP="007B05BA">
            <w:r w:rsidRPr="00A333B7">
              <w:rPr>
                <w:rFonts w:hint="eastAsia"/>
              </w:rPr>
              <w:t>对于特殊业务场景此字段有不同取值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verify_code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String(6)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短息</w:t>
            </w:r>
            <w:r w:rsidRPr="00A333B7">
              <w:t>验证码</w:t>
            </w:r>
          </w:p>
        </w:tc>
      </w:tr>
    </w:tbl>
    <w:p w:rsidR="00F12955" w:rsidRPr="00A333B7" w:rsidRDefault="00F12955" w:rsidP="00F12955">
      <w:pPr>
        <w:pStyle w:val="3"/>
        <w:numPr>
          <w:ilvl w:val="2"/>
          <w:numId w:val="1"/>
        </w:numPr>
      </w:pPr>
      <w:bookmarkStart w:id="86" w:name="_Toc493791949"/>
      <w:r w:rsidRPr="00A333B7">
        <w:rPr>
          <w:rFonts w:hint="eastAsia"/>
        </w:rPr>
        <w:t>应答参数列表</w:t>
      </w:r>
      <w:bookmarkEnd w:id="86"/>
    </w:p>
    <w:p w:rsidR="00F12955" w:rsidRPr="00A333B7" w:rsidRDefault="00F12955" w:rsidP="00F1295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F12955" w:rsidRPr="00A333B7" w:rsidRDefault="00F12955" w:rsidP="00F1295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12955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12955" w:rsidRPr="00A333B7" w:rsidRDefault="00F12955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sign_type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service_version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input_charset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String(8)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sign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String(32)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签名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sign_key_index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否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Int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t>多密钥支持的密钥序号，默认1</w:t>
            </w:r>
          </w:p>
        </w:tc>
      </w:tr>
      <w:tr w:rsidR="00F12955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F12955" w:rsidRPr="00A333B7" w:rsidRDefault="00F12955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F12955" w:rsidRPr="00A333B7" w:rsidRDefault="00F12955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Int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参见错误码对照表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retmsg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String(30)</w:t>
            </w:r>
          </w:p>
        </w:tc>
        <w:tc>
          <w:tcPr>
            <w:tcW w:w="4305" w:type="dxa"/>
          </w:tcPr>
          <w:p w:rsidR="00F12955" w:rsidRPr="00A333B7" w:rsidRDefault="00F12955" w:rsidP="003660F8"/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userid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String(20)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F12955" w:rsidRPr="00A333B7" w:rsidTr="003660F8">
        <w:tc>
          <w:tcPr>
            <w:tcW w:w="1728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</w:tcPr>
          <w:p w:rsidR="00F12955" w:rsidRPr="00A333B7" w:rsidRDefault="00F12955" w:rsidP="003660F8">
            <w:r w:rsidRPr="00A333B7">
              <w:t>serial_no</w:t>
            </w:r>
          </w:p>
        </w:tc>
        <w:tc>
          <w:tcPr>
            <w:tcW w:w="720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12955" w:rsidRPr="00A333B7" w:rsidRDefault="00F12955" w:rsidP="003660F8">
            <w:r w:rsidRPr="00A333B7">
              <w:t>String(32)</w:t>
            </w:r>
          </w:p>
        </w:tc>
        <w:tc>
          <w:tcPr>
            <w:tcW w:w="4305" w:type="dxa"/>
          </w:tcPr>
          <w:p w:rsidR="00F12955" w:rsidRPr="00A333B7" w:rsidRDefault="00F12955" w:rsidP="003660F8">
            <w:r w:rsidRPr="00A333B7">
              <w:rPr>
                <w:rFonts w:hint="eastAsia"/>
              </w:rPr>
              <w:t>业务</w:t>
            </w:r>
            <w:r w:rsidRPr="00A333B7">
              <w:t>序列号</w:t>
            </w:r>
          </w:p>
        </w:tc>
      </w:tr>
      <w:tr w:rsidR="00DA3995" w:rsidRPr="00A333B7" w:rsidTr="00985287">
        <w:tc>
          <w:tcPr>
            <w:tcW w:w="1728" w:type="dxa"/>
          </w:tcPr>
          <w:p w:rsidR="00DA3995" w:rsidRPr="00A333B7" w:rsidRDefault="00DA3995" w:rsidP="00DA3995">
            <w:r>
              <w:rPr>
                <w:rFonts w:hint="eastAsia"/>
              </w:rPr>
              <w:t>鉴权服务token</w:t>
            </w:r>
          </w:p>
        </w:tc>
        <w:tc>
          <w:tcPr>
            <w:tcW w:w="1980" w:type="dxa"/>
          </w:tcPr>
          <w:p w:rsidR="00DA3995" w:rsidRPr="00A333B7" w:rsidRDefault="00DA3995" w:rsidP="00DA3995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</w:tcPr>
          <w:p w:rsidR="00DA3995" w:rsidRPr="00A333B7" w:rsidRDefault="00DA3995" w:rsidP="00DA399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A3995" w:rsidRPr="00A333B7" w:rsidRDefault="00DA3995" w:rsidP="00DA399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DA3995" w:rsidRPr="00A333B7" w:rsidRDefault="00DA3995" w:rsidP="00DA3995">
            <w:r>
              <w:rPr>
                <w:rFonts w:hint="eastAsia"/>
              </w:rPr>
              <w:t>用于验证码校验成功后，后续业务判断验证码是否经过校验使用</w:t>
            </w:r>
          </w:p>
        </w:tc>
      </w:tr>
    </w:tbl>
    <w:p w:rsidR="00F12955" w:rsidRPr="00A333B7" w:rsidRDefault="00F12955" w:rsidP="006744CC">
      <w:pPr>
        <w:pStyle w:val="3"/>
        <w:numPr>
          <w:ilvl w:val="2"/>
          <w:numId w:val="1"/>
        </w:numPr>
      </w:pPr>
      <w:bookmarkStart w:id="87" w:name="_Toc493791950"/>
      <w:r w:rsidRPr="00A333B7">
        <w:rPr>
          <w:rFonts w:hint="eastAsia"/>
        </w:rPr>
        <w:t>处理逻辑</w:t>
      </w:r>
      <w:bookmarkEnd w:id="87"/>
    </w:p>
    <w:p w:rsidR="00F12955" w:rsidRDefault="00F12955" w:rsidP="00AC73D5">
      <w:pPr>
        <w:pStyle w:val="af"/>
        <w:numPr>
          <w:ilvl w:val="0"/>
          <w:numId w:val="51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6744CC" w:rsidRPr="00A333B7" w:rsidRDefault="006744CC" w:rsidP="00AC73D5">
      <w:pPr>
        <w:pStyle w:val="af"/>
        <w:numPr>
          <w:ilvl w:val="0"/>
          <w:numId w:val="51"/>
        </w:numPr>
        <w:ind w:firstLineChars="0"/>
      </w:pPr>
      <w:r>
        <w:rPr>
          <w:rFonts w:hint="eastAsia"/>
        </w:rPr>
        <w:t>入参校验</w:t>
      </w:r>
    </w:p>
    <w:p w:rsidR="00F12955" w:rsidRDefault="00F12955" w:rsidP="00AC73D5">
      <w:pPr>
        <w:pStyle w:val="af"/>
        <w:numPr>
          <w:ilvl w:val="0"/>
          <w:numId w:val="51"/>
        </w:numPr>
        <w:ind w:firstLineChars="0"/>
      </w:pPr>
      <w:r w:rsidRPr="00A333B7">
        <w:rPr>
          <w:rFonts w:hint="eastAsia"/>
        </w:rPr>
        <w:t>调用鉴权短信</w:t>
      </w:r>
      <w:r w:rsidRPr="00A333B7">
        <w:t>验证码</w:t>
      </w:r>
      <w:r w:rsidR="00DC64B1" w:rsidRPr="00A333B7">
        <w:rPr>
          <w:rFonts w:hint="eastAsia"/>
        </w:rPr>
        <w:t>校验接口</w:t>
      </w:r>
    </w:p>
    <w:p w:rsidR="002219F0" w:rsidRPr="00A333B7" w:rsidRDefault="002219F0" w:rsidP="00AC73D5">
      <w:pPr>
        <w:pStyle w:val="af"/>
        <w:numPr>
          <w:ilvl w:val="0"/>
          <w:numId w:val="51"/>
        </w:numPr>
        <w:ind w:firstLineChars="0"/>
      </w:pPr>
      <w:r>
        <w:rPr>
          <w:rFonts w:hint="eastAsia"/>
        </w:rPr>
        <w:t>调用用户模块</w:t>
      </w:r>
      <w:r>
        <w:t>，查询用户是否存在</w:t>
      </w:r>
    </w:p>
    <w:p w:rsidR="00F12955" w:rsidRPr="00A333B7" w:rsidRDefault="00F12955" w:rsidP="00AC73D5">
      <w:pPr>
        <w:pStyle w:val="af"/>
        <w:numPr>
          <w:ilvl w:val="0"/>
          <w:numId w:val="51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的签名（固定</w:t>
      </w:r>
      <w:r w:rsidRPr="00A333B7">
        <w:t>key</w:t>
      </w:r>
      <w:r w:rsidRPr="00A333B7">
        <w:rPr>
          <w:rFonts w:hint="eastAsia"/>
        </w:rPr>
        <w:t>签名</w:t>
      </w:r>
      <w:r w:rsidRPr="00A333B7">
        <w:t>无需调用鉴权）</w:t>
      </w:r>
    </w:p>
    <w:p w:rsidR="00F12955" w:rsidRPr="00A333B7" w:rsidRDefault="00F12955" w:rsidP="00AC73D5">
      <w:pPr>
        <w:pStyle w:val="af"/>
        <w:numPr>
          <w:ilvl w:val="0"/>
          <w:numId w:val="5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F12955" w:rsidRPr="00A333B7" w:rsidRDefault="00F12955" w:rsidP="00F12955">
      <w:pPr>
        <w:pStyle w:val="3"/>
        <w:numPr>
          <w:ilvl w:val="2"/>
          <w:numId w:val="1"/>
        </w:numPr>
      </w:pPr>
      <w:bookmarkStart w:id="88" w:name="_Toc493791951"/>
      <w:r w:rsidRPr="00A333B7">
        <w:rPr>
          <w:rFonts w:hint="eastAsia"/>
        </w:rPr>
        <w:t>错误</w:t>
      </w:r>
      <w:r w:rsidRPr="00A333B7">
        <w:t>码列表</w:t>
      </w:r>
      <w:bookmarkEnd w:id="8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F12955" w:rsidRPr="00A333B7" w:rsidTr="003660F8">
        <w:trPr>
          <w:jc w:val="center"/>
        </w:trPr>
        <w:tc>
          <w:tcPr>
            <w:tcW w:w="1908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F12955" w:rsidRPr="00A333B7" w:rsidRDefault="00F12955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F12955" w:rsidRPr="00A333B7" w:rsidTr="003660F8">
        <w:trPr>
          <w:jc w:val="center"/>
        </w:trPr>
        <w:tc>
          <w:tcPr>
            <w:tcW w:w="1908" w:type="dxa"/>
            <w:vAlign w:val="center"/>
          </w:tcPr>
          <w:p w:rsidR="00F12955" w:rsidRPr="00A333B7" w:rsidRDefault="00F12955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F12955" w:rsidRPr="00A333B7" w:rsidRDefault="00F12955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F12955" w:rsidRPr="00A333B7" w:rsidTr="003660F8">
        <w:trPr>
          <w:jc w:val="center"/>
        </w:trPr>
        <w:tc>
          <w:tcPr>
            <w:tcW w:w="1908" w:type="dxa"/>
            <w:vAlign w:val="center"/>
          </w:tcPr>
          <w:p w:rsidR="00F12955" w:rsidRPr="00A333B7" w:rsidRDefault="00B72038" w:rsidP="003660F8">
            <w:pPr>
              <w:jc w:val="center"/>
            </w:pPr>
            <w:r w:rsidRPr="00C6109A">
              <w:t>205057</w:t>
            </w:r>
          </w:p>
        </w:tc>
        <w:tc>
          <w:tcPr>
            <w:tcW w:w="8265" w:type="dxa"/>
            <w:vAlign w:val="center"/>
          </w:tcPr>
          <w:p w:rsidR="00F12955" w:rsidRPr="00A333B7" w:rsidRDefault="00B72038">
            <w:pPr>
              <w:jc w:val="left"/>
            </w:pPr>
            <w:r>
              <w:rPr>
                <w:rFonts w:hint="eastAsia"/>
              </w:rPr>
              <w:t>业务</w:t>
            </w:r>
            <w:r w:rsidRPr="00C6109A">
              <w:rPr>
                <w:rFonts w:hint="eastAsia"/>
              </w:rPr>
              <w:t>序列号为空或格式有误</w:t>
            </w:r>
          </w:p>
        </w:tc>
      </w:tr>
      <w:tr w:rsidR="007179CC" w:rsidRPr="00A333B7" w:rsidTr="003660F8">
        <w:trPr>
          <w:jc w:val="center"/>
        </w:trPr>
        <w:tc>
          <w:tcPr>
            <w:tcW w:w="1908" w:type="dxa"/>
            <w:vAlign w:val="center"/>
          </w:tcPr>
          <w:p w:rsidR="007179CC" w:rsidRPr="00A333B7" w:rsidRDefault="007179CC" w:rsidP="007179CC">
            <w:pPr>
              <w:jc w:val="center"/>
            </w:pPr>
            <w:r w:rsidRPr="00A24AA5">
              <w:t>205122</w:t>
            </w:r>
          </w:p>
        </w:tc>
        <w:tc>
          <w:tcPr>
            <w:tcW w:w="8265" w:type="dxa"/>
            <w:vAlign w:val="center"/>
          </w:tcPr>
          <w:p w:rsidR="007179CC" w:rsidRPr="00A333B7" w:rsidRDefault="007179CC" w:rsidP="007179CC">
            <w:pPr>
              <w:ind w:rightChars="-45" w:right="-94"/>
            </w:pPr>
            <w:r>
              <w:rPr>
                <w:rFonts w:hint="eastAsia"/>
              </w:rPr>
              <w:t>短信</w:t>
            </w:r>
            <w:r>
              <w:t>类型错误</w:t>
            </w:r>
          </w:p>
        </w:tc>
      </w:tr>
      <w:tr w:rsidR="007179CC" w:rsidRPr="00A333B7" w:rsidTr="003660F8">
        <w:trPr>
          <w:jc w:val="center"/>
        </w:trPr>
        <w:tc>
          <w:tcPr>
            <w:tcW w:w="1908" w:type="dxa"/>
            <w:vAlign w:val="center"/>
          </w:tcPr>
          <w:p w:rsidR="007179CC" w:rsidRPr="00A333B7" w:rsidRDefault="00B72038" w:rsidP="007179CC">
            <w:pPr>
              <w:jc w:val="center"/>
            </w:pPr>
            <w:r w:rsidRPr="006C1BE8">
              <w:t>205123</w:t>
            </w:r>
          </w:p>
        </w:tc>
        <w:tc>
          <w:tcPr>
            <w:tcW w:w="8265" w:type="dxa"/>
            <w:vAlign w:val="center"/>
          </w:tcPr>
          <w:p w:rsidR="007179CC" w:rsidRPr="00A333B7" w:rsidRDefault="00B72038" w:rsidP="007179CC">
            <w:pPr>
              <w:ind w:rightChars="-45" w:right="-94"/>
            </w:pPr>
            <w:r w:rsidRPr="006C1BE8"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格式</w:t>
            </w:r>
            <w:r w:rsidRPr="006C1BE8">
              <w:rPr>
                <w:rFonts w:hint="eastAsia"/>
              </w:rPr>
              <w:t>有误</w:t>
            </w:r>
          </w:p>
        </w:tc>
      </w:tr>
      <w:tr w:rsidR="007179CC" w:rsidRPr="00A333B7" w:rsidTr="003660F8">
        <w:trPr>
          <w:jc w:val="center"/>
        </w:trPr>
        <w:tc>
          <w:tcPr>
            <w:tcW w:w="1908" w:type="dxa"/>
            <w:vAlign w:val="center"/>
          </w:tcPr>
          <w:p w:rsidR="007179CC" w:rsidRPr="00A333B7" w:rsidRDefault="007179CC" w:rsidP="007179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7179CC" w:rsidRPr="00A333B7" w:rsidRDefault="007179CC" w:rsidP="007179CC">
            <w:pPr>
              <w:ind w:rightChars="-45" w:right="-94"/>
            </w:pPr>
          </w:p>
        </w:tc>
      </w:tr>
      <w:tr w:rsidR="007179CC" w:rsidRPr="00A333B7" w:rsidTr="003660F8">
        <w:trPr>
          <w:jc w:val="center"/>
        </w:trPr>
        <w:tc>
          <w:tcPr>
            <w:tcW w:w="1908" w:type="dxa"/>
            <w:vAlign w:val="center"/>
          </w:tcPr>
          <w:p w:rsidR="007179CC" w:rsidRPr="00A333B7" w:rsidRDefault="007179CC" w:rsidP="007179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7179CC" w:rsidRPr="00A333B7" w:rsidRDefault="007179CC" w:rsidP="007179CC">
            <w:pPr>
              <w:ind w:rightChars="-45" w:right="-94"/>
            </w:pPr>
          </w:p>
        </w:tc>
      </w:tr>
      <w:tr w:rsidR="007179CC" w:rsidRPr="00A333B7" w:rsidTr="003660F8">
        <w:trPr>
          <w:jc w:val="center"/>
        </w:trPr>
        <w:tc>
          <w:tcPr>
            <w:tcW w:w="1908" w:type="dxa"/>
            <w:vAlign w:val="center"/>
          </w:tcPr>
          <w:p w:rsidR="007179CC" w:rsidRPr="00A333B7" w:rsidRDefault="007179CC" w:rsidP="007179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7179CC" w:rsidRPr="00A333B7" w:rsidRDefault="007179CC" w:rsidP="007179CC">
            <w:pPr>
              <w:ind w:rightChars="-45" w:right="-94"/>
            </w:pPr>
          </w:p>
        </w:tc>
      </w:tr>
    </w:tbl>
    <w:p w:rsidR="00667F3C" w:rsidRPr="00A333B7" w:rsidRDefault="009A615A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89" w:name="_Toc493791952"/>
      <w:r w:rsidRPr="00A333B7">
        <w:rPr>
          <w:rFonts w:hint="eastAsia"/>
        </w:rPr>
        <w:t>重置登录密码</w:t>
      </w:r>
      <w:r w:rsidR="00667F3C" w:rsidRPr="00A333B7">
        <w:rPr>
          <w:rFonts w:hint="eastAsia"/>
        </w:rPr>
        <w:t>接口</w:t>
      </w:r>
      <w:bookmarkEnd w:id="89"/>
    </w:p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0" w:name="_Toc493791953"/>
      <w:r w:rsidRPr="00A333B7">
        <w:rPr>
          <w:rFonts w:hint="eastAsia"/>
        </w:rPr>
        <w:t>业务功能</w:t>
      </w:r>
      <w:bookmarkEnd w:id="90"/>
    </w:p>
    <w:p w:rsidR="00667F3C" w:rsidRPr="00A333B7" w:rsidRDefault="006177B5" w:rsidP="00667F3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用户注册时的手机号来</w:t>
      </w:r>
      <w:r w:rsidR="004B0313" w:rsidRPr="00A333B7">
        <w:rPr>
          <w:rFonts w:hint="eastAsia"/>
        </w:rPr>
        <w:t>重置</w:t>
      </w:r>
      <w:r w:rsidR="00F2157F" w:rsidRPr="00A333B7">
        <w:rPr>
          <w:rFonts w:hint="eastAsia"/>
        </w:rPr>
        <w:t>用户</w:t>
      </w:r>
      <w:r w:rsidR="00C52B1D" w:rsidRPr="00A333B7">
        <w:rPr>
          <w:rFonts w:hint="eastAsia"/>
        </w:rPr>
        <w:t>登录</w:t>
      </w:r>
      <w:r w:rsidR="00B34B37" w:rsidRPr="00A333B7">
        <w:t>密码</w:t>
      </w:r>
      <w:r w:rsidR="004B0313" w:rsidRPr="00A333B7">
        <w:rPr>
          <w:rFonts w:hint="eastAsia"/>
        </w:rPr>
        <w:t>，</w:t>
      </w:r>
      <w:r w:rsidR="004B0313" w:rsidRPr="00A333B7">
        <w:t>需验数据签名及token</w:t>
      </w:r>
      <w:r w:rsidR="00667F3C" w:rsidRPr="00A333B7">
        <w:rPr>
          <w:rFonts w:hint="eastAsia"/>
        </w:rPr>
        <w:t>。</w:t>
      </w:r>
    </w:p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1" w:name="_Toc493791954"/>
      <w:r w:rsidRPr="00A333B7">
        <w:rPr>
          <w:rFonts w:hint="eastAsia"/>
        </w:rPr>
        <w:lastRenderedPageBreak/>
        <w:t>交互模式</w:t>
      </w:r>
      <w:bookmarkEnd w:id="91"/>
    </w:p>
    <w:p w:rsidR="00667F3C" w:rsidRPr="00A333B7" w:rsidRDefault="00667F3C" w:rsidP="00667F3C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2" w:name="_Toc493791955"/>
      <w:r w:rsidRPr="00A333B7">
        <w:rPr>
          <w:rFonts w:hint="eastAsia"/>
        </w:rPr>
        <w:t>请求参数列表</w:t>
      </w:r>
      <w:bookmarkEnd w:id="92"/>
    </w:p>
    <w:p w:rsidR="00667F3C" w:rsidRPr="00A333B7" w:rsidRDefault="00667F3C" w:rsidP="00667F3C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B03144" w:rsidRPr="00A333B7">
        <w:rPr>
          <w:b/>
        </w:rPr>
        <w:t>reset_login</w:t>
      </w:r>
      <w:r w:rsidR="00142F4B" w:rsidRPr="00A333B7">
        <w:rPr>
          <w:b/>
        </w:rPr>
        <w:t>_pwd</w:t>
      </w:r>
      <w:r w:rsidRPr="00A333B7">
        <w:rPr>
          <w:b/>
        </w:rPr>
        <w:t>.cgi</w:t>
      </w:r>
    </w:p>
    <w:p w:rsidR="00667F3C" w:rsidRPr="00A333B7" w:rsidRDefault="00667F3C" w:rsidP="00667F3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67F3C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67F3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67F3C" w:rsidRPr="00A333B7" w:rsidRDefault="00667F3C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67F3C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667F3C" w:rsidRPr="00A333B7" w:rsidRDefault="00667F3C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67F3C" w:rsidRPr="00A333B7" w:rsidRDefault="00667F3C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67F3C" w:rsidRPr="00A333B7" w:rsidRDefault="00667F3C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service_version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input_charset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sign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是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String(32)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67F3C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67F3C" w:rsidRPr="00A333B7" w:rsidRDefault="00667F3C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新登录密码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login_pwd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新登录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新登录</w:t>
            </w:r>
            <w:r w:rsidRPr="00A333B7">
              <w:t>密码明文)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确认新</w:t>
            </w:r>
            <w:r w:rsidRPr="00A333B7">
              <w:t>登录密码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confirm_login_pwd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确认</w:t>
            </w:r>
            <w:r w:rsidRPr="00A333B7">
              <w:t>新</w:t>
            </w:r>
            <w:r w:rsidRPr="00A333B7">
              <w:rPr>
                <w:rFonts w:hint="eastAsia"/>
              </w:rPr>
              <w:t>登录</w:t>
            </w:r>
            <w:r w:rsidRPr="00A333B7">
              <w:t>密码明文)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业务</w:t>
            </w:r>
            <w:r w:rsidRPr="00A333B7"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重置</w:t>
            </w:r>
            <w:r w:rsidRPr="00A333B7">
              <w:t>登录密码业务序列号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验证token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verify_token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oper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1、手机找回2、邮箱</w:t>
            </w:r>
            <w:r>
              <w:t>找回</w:t>
            </w:r>
            <w:r>
              <w:rPr>
                <w:rFonts w:hint="eastAsia"/>
              </w:rPr>
              <w:t>3、安全</w:t>
            </w:r>
            <w:r>
              <w:t>问题找回</w:t>
            </w:r>
          </w:p>
        </w:tc>
      </w:tr>
    </w:tbl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3" w:name="_Toc493791956"/>
      <w:r w:rsidRPr="00A333B7">
        <w:rPr>
          <w:rFonts w:hint="eastAsia"/>
        </w:rPr>
        <w:t>应答参数列表</w:t>
      </w:r>
      <w:bookmarkEnd w:id="93"/>
    </w:p>
    <w:p w:rsidR="00667F3C" w:rsidRPr="00A333B7" w:rsidRDefault="00667F3C" w:rsidP="00667F3C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67F3C" w:rsidRPr="00A333B7" w:rsidRDefault="00667F3C" w:rsidP="00667F3C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67F3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67F3C" w:rsidRPr="00A333B7" w:rsidRDefault="00667F3C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sign_type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service_version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input_charset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String(8)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sign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是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String(32)</w:t>
            </w:r>
          </w:p>
        </w:tc>
        <w:tc>
          <w:tcPr>
            <w:tcW w:w="4305" w:type="dxa"/>
          </w:tcPr>
          <w:p w:rsidR="00667F3C" w:rsidRPr="00A333B7" w:rsidRDefault="00667F3C" w:rsidP="00C629B2">
            <w:r w:rsidRPr="00A333B7">
              <w:t>签名(</w:t>
            </w:r>
            <w:r w:rsidR="00C629B2" w:rsidRPr="00A333B7">
              <w:rPr>
                <w:rFonts w:hint="eastAsia"/>
              </w:rPr>
              <w:t>固定</w:t>
            </w:r>
            <w:r w:rsidR="00704474"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sign_key_index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否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Int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t>多密钥支持的密钥序号，默认1</w:t>
            </w:r>
          </w:p>
        </w:tc>
      </w:tr>
      <w:tr w:rsidR="00667F3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67F3C" w:rsidRPr="00A333B7" w:rsidRDefault="00667F3C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67F3C" w:rsidRPr="00A333B7" w:rsidRDefault="00667F3C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Int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参见返回错误码对照表</w:t>
            </w:r>
          </w:p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retmsg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String(30)</w:t>
            </w:r>
          </w:p>
        </w:tc>
        <w:tc>
          <w:tcPr>
            <w:tcW w:w="4305" w:type="dxa"/>
          </w:tcPr>
          <w:p w:rsidR="00667F3C" w:rsidRPr="00A333B7" w:rsidRDefault="00667F3C" w:rsidP="00F2157F"/>
        </w:tc>
      </w:tr>
      <w:tr w:rsidR="00667F3C" w:rsidRPr="00A333B7" w:rsidTr="00F2157F">
        <w:tc>
          <w:tcPr>
            <w:tcW w:w="1728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67F3C" w:rsidRPr="00A333B7" w:rsidRDefault="00667F3C" w:rsidP="00F2157F">
            <w:r w:rsidRPr="00A333B7">
              <w:t>userid</w:t>
            </w:r>
          </w:p>
        </w:tc>
        <w:tc>
          <w:tcPr>
            <w:tcW w:w="720" w:type="dxa"/>
          </w:tcPr>
          <w:p w:rsidR="00667F3C" w:rsidRPr="00A333B7" w:rsidRDefault="00667F3C" w:rsidP="00F2157F">
            <w:r w:rsidRPr="00A333B7">
              <w:t>是</w:t>
            </w:r>
          </w:p>
        </w:tc>
        <w:tc>
          <w:tcPr>
            <w:tcW w:w="1440" w:type="dxa"/>
          </w:tcPr>
          <w:p w:rsidR="00667F3C" w:rsidRPr="00A333B7" w:rsidRDefault="00667F3C" w:rsidP="00F2157F">
            <w:r w:rsidRPr="00A333B7">
              <w:t>String(20)</w:t>
            </w:r>
          </w:p>
        </w:tc>
        <w:tc>
          <w:tcPr>
            <w:tcW w:w="4305" w:type="dxa"/>
          </w:tcPr>
          <w:p w:rsidR="00667F3C" w:rsidRPr="00A333B7" w:rsidRDefault="00667F3C" w:rsidP="00F2157F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</w:tbl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4" w:name="_Toc493791957"/>
      <w:r w:rsidRPr="00A333B7">
        <w:rPr>
          <w:rFonts w:hint="eastAsia"/>
        </w:rPr>
        <w:t>处理逻辑</w:t>
      </w:r>
      <w:bookmarkEnd w:id="94"/>
    </w:p>
    <w:p w:rsidR="004A4DEB" w:rsidRPr="00A333B7" w:rsidRDefault="004A4DEB" w:rsidP="004A4DEB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校验手机固定</w:t>
      </w:r>
      <w:r w:rsidRPr="00A333B7">
        <w:t>key签名</w:t>
      </w:r>
    </w:p>
    <w:p w:rsidR="00667F3C" w:rsidRPr="00A333B7" w:rsidRDefault="00667F3C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3F04F3" w:rsidRPr="00A333B7" w:rsidRDefault="003F04F3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lastRenderedPageBreak/>
        <w:t>调用</w:t>
      </w:r>
      <w:r w:rsidRPr="00A333B7">
        <w:t>鉴权校验token</w:t>
      </w:r>
    </w:p>
    <w:p w:rsidR="00667F3C" w:rsidRPr="00A333B7" w:rsidRDefault="00667F3C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="00AE4BF6" w:rsidRPr="00A333B7">
        <w:rPr>
          <w:rFonts w:hint="eastAsia"/>
        </w:rPr>
        <w:t>，</w:t>
      </w:r>
      <w:r w:rsidR="00AE4BF6" w:rsidRPr="00A333B7">
        <w:t>并校验用户有效性</w:t>
      </w:r>
    </w:p>
    <w:p w:rsidR="00667F3C" w:rsidRPr="00A333B7" w:rsidRDefault="00667F3C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调用</w:t>
      </w:r>
      <w:r w:rsidR="00E86947" w:rsidRPr="00A333B7">
        <w:rPr>
          <w:rFonts w:hint="eastAsia"/>
        </w:rPr>
        <w:t>用户</w:t>
      </w:r>
      <w:r w:rsidR="00E86947" w:rsidRPr="00A333B7">
        <w:t>模块</w:t>
      </w:r>
      <w:r w:rsidR="00E86947" w:rsidRPr="00A333B7">
        <w:rPr>
          <w:rFonts w:hint="eastAsia"/>
        </w:rPr>
        <w:t>重置</w:t>
      </w:r>
      <w:r w:rsidRPr="00A333B7">
        <w:t>登录密码</w:t>
      </w:r>
    </w:p>
    <w:p w:rsidR="00667F3C" w:rsidRPr="00A333B7" w:rsidRDefault="00667F3C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  <w:r w:rsidR="0031109C" w:rsidRPr="00A333B7">
        <w:rPr>
          <w:rFonts w:hint="eastAsia"/>
        </w:rPr>
        <w:t>（固定</w:t>
      </w:r>
      <w:r w:rsidR="0031109C" w:rsidRPr="00A333B7">
        <w:t>key</w:t>
      </w:r>
      <w:r w:rsidR="0031109C" w:rsidRPr="00A333B7">
        <w:rPr>
          <w:rFonts w:hint="eastAsia"/>
        </w:rPr>
        <w:t>签名</w:t>
      </w:r>
      <w:r w:rsidR="0031109C" w:rsidRPr="00A333B7">
        <w:t>无需调用鉴权）</w:t>
      </w:r>
    </w:p>
    <w:p w:rsidR="00667F3C" w:rsidRPr="00A333B7" w:rsidRDefault="00667F3C" w:rsidP="00520B65">
      <w:pPr>
        <w:pStyle w:val="af"/>
        <w:numPr>
          <w:ilvl w:val="0"/>
          <w:numId w:val="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67F3C" w:rsidRPr="00A333B7" w:rsidRDefault="00667F3C" w:rsidP="00CF57E6">
      <w:pPr>
        <w:pStyle w:val="3"/>
        <w:numPr>
          <w:ilvl w:val="2"/>
          <w:numId w:val="1"/>
        </w:numPr>
      </w:pPr>
      <w:bookmarkStart w:id="95" w:name="_Toc493791958"/>
      <w:r w:rsidRPr="00A333B7">
        <w:rPr>
          <w:rFonts w:hint="eastAsia"/>
        </w:rPr>
        <w:t>错误</w:t>
      </w:r>
      <w:r w:rsidRPr="00A333B7">
        <w:t>码列表</w:t>
      </w:r>
      <w:bookmarkEnd w:id="9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67F3C" w:rsidRPr="00A333B7" w:rsidTr="00F2157F">
        <w:trPr>
          <w:jc w:val="center"/>
        </w:trPr>
        <w:tc>
          <w:tcPr>
            <w:tcW w:w="1908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67F3C" w:rsidRPr="00A333B7" w:rsidRDefault="00667F3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67F3C" w:rsidRPr="00A333B7" w:rsidTr="00F2157F">
        <w:trPr>
          <w:jc w:val="center"/>
        </w:trPr>
        <w:tc>
          <w:tcPr>
            <w:tcW w:w="1908" w:type="dxa"/>
            <w:vAlign w:val="center"/>
          </w:tcPr>
          <w:p w:rsidR="00667F3C" w:rsidRPr="00A333B7" w:rsidRDefault="00667F3C" w:rsidP="00F215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67F3C" w:rsidRPr="00A333B7" w:rsidRDefault="00667F3C" w:rsidP="00F215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67F3C" w:rsidRPr="00A333B7" w:rsidTr="00F2157F">
        <w:trPr>
          <w:jc w:val="center"/>
        </w:trPr>
        <w:tc>
          <w:tcPr>
            <w:tcW w:w="1908" w:type="dxa"/>
            <w:vAlign w:val="center"/>
          </w:tcPr>
          <w:p w:rsidR="00667F3C" w:rsidRPr="00A333B7" w:rsidRDefault="00D0682C" w:rsidP="00F2157F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667F3C" w:rsidRPr="00A333B7" w:rsidRDefault="00D0682C" w:rsidP="00F2157F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667F3C" w:rsidRPr="00A333B7" w:rsidTr="00F2157F">
        <w:trPr>
          <w:jc w:val="center"/>
        </w:trPr>
        <w:tc>
          <w:tcPr>
            <w:tcW w:w="1908" w:type="dxa"/>
            <w:vAlign w:val="center"/>
          </w:tcPr>
          <w:p w:rsidR="00667F3C" w:rsidRPr="00A333B7" w:rsidRDefault="00D0682C" w:rsidP="00F2157F">
            <w:pPr>
              <w:jc w:val="center"/>
            </w:pPr>
            <w:r w:rsidRPr="00D0682C">
              <w:t>205026</w:t>
            </w:r>
          </w:p>
        </w:tc>
        <w:tc>
          <w:tcPr>
            <w:tcW w:w="8265" w:type="dxa"/>
            <w:vAlign w:val="center"/>
          </w:tcPr>
          <w:p w:rsidR="00667F3C" w:rsidRPr="00A333B7" w:rsidRDefault="00D0682C" w:rsidP="00F2157F">
            <w:pPr>
              <w:ind w:rightChars="-45" w:right="-94"/>
            </w:pPr>
            <w:r w:rsidRPr="00D0682C">
              <w:rPr>
                <w:rFonts w:hint="eastAsia"/>
              </w:rPr>
              <w:t>登录密码有误</w:t>
            </w:r>
          </w:p>
        </w:tc>
      </w:tr>
      <w:tr w:rsidR="00667F3C" w:rsidRPr="00A333B7" w:rsidTr="00F2157F">
        <w:trPr>
          <w:jc w:val="center"/>
        </w:trPr>
        <w:tc>
          <w:tcPr>
            <w:tcW w:w="1908" w:type="dxa"/>
            <w:vAlign w:val="center"/>
          </w:tcPr>
          <w:p w:rsidR="00667F3C" w:rsidRPr="00A333B7" w:rsidRDefault="00D0682C" w:rsidP="00F2157F">
            <w:pPr>
              <w:jc w:val="center"/>
            </w:pPr>
            <w:r w:rsidRPr="00D0682C">
              <w:t>205027</w:t>
            </w:r>
          </w:p>
        </w:tc>
        <w:tc>
          <w:tcPr>
            <w:tcW w:w="8265" w:type="dxa"/>
            <w:vAlign w:val="center"/>
          </w:tcPr>
          <w:p w:rsidR="00667F3C" w:rsidRPr="00A333B7" w:rsidRDefault="00D0682C" w:rsidP="00F2157F">
            <w:pPr>
              <w:ind w:rightChars="-45" w:right="-94"/>
            </w:pPr>
            <w:r w:rsidRPr="00D0682C">
              <w:rPr>
                <w:rFonts w:hint="eastAsia"/>
              </w:rPr>
              <w:t>确认登录密码有误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4E710A" w:rsidRDefault="00D93191" w:rsidP="0001163E">
            <w:pPr>
              <w:jc w:val="center"/>
            </w:pPr>
            <w:r w:rsidRPr="004E710A">
              <w:t>205057</w:t>
            </w:r>
          </w:p>
        </w:tc>
        <w:tc>
          <w:tcPr>
            <w:tcW w:w="8265" w:type="dxa"/>
            <w:vAlign w:val="center"/>
          </w:tcPr>
          <w:p w:rsidR="00D93191" w:rsidRPr="004E710A" w:rsidRDefault="00D93191" w:rsidP="0001163E">
            <w:pPr>
              <w:ind w:rightChars="-45" w:right="-94"/>
            </w:pPr>
            <w:r w:rsidRPr="00D93191">
              <w:rPr>
                <w:rFonts w:hint="eastAsia"/>
              </w:rPr>
              <w:t>业务序列号为空或格式有误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4E710A" w:rsidRDefault="00D93191" w:rsidP="0001163E">
            <w:pPr>
              <w:jc w:val="center"/>
            </w:pPr>
            <w:r w:rsidRPr="00D93191">
              <w:t>205059</w:t>
            </w:r>
          </w:p>
        </w:tc>
        <w:tc>
          <w:tcPr>
            <w:tcW w:w="8265" w:type="dxa"/>
            <w:vAlign w:val="center"/>
          </w:tcPr>
          <w:p w:rsidR="00D93191" w:rsidRPr="004E710A" w:rsidRDefault="00D93191" w:rsidP="0001163E">
            <w:pPr>
              <w:ind w:rightChars="-45" w:right="-94"/>
            </w:pPr>
            <w:r w:rsidRPr="00D93191">
              <w:rPr>
                <w:rFonts w:hint="eastAsia"/>
              </w:rPr>
              <w:t>手机验证</w:t>
            </w:r>
            <w:r w:rsidRPr="00D93191">
              <w:t>token为空或格式有误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4E710A" w:rsidRDefault="00D93191" w:rsidP="0001163E">
            <w:pPr>
              <w:jc w:val="center"/>
            </w:pPr>
            <w:r w:rsidRPr="00D93191">
              <w:t>205503</w:t>
            </w:r>
          </w:p>
        </w:tc>
        <w:tc>
          <w:tcPr>
            <w:tcW w:w="8265" w:type="dxa"/>
            <w:vAlign w:val="center"/>
          </w:tcPr>
          <w:p w:rsidR="00D93191" w:rsidRPr="004E710A" w:rsidRDefault="00D93191" w:rsidP="0001163E">
            <w:pPr>
              <w:ind w:rightChars="-45" w:right="-94"/>
            </w:pPr>
            <w:r w:rsidRPr="00D93191">
              <w:rPr>
                <w:rFonts w:hint="eastAsia"/>
              </w:rPr>
              <w:t>固定签名校验失败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D93191" w:rsidP="0001163E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D93191" w:rsidRPr="00D93191" w:rsidRDefault="00D93191" w:rsidP="0001163E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D93191" w:rsidP="0001163E">
            <w:pPr>
              <w:jc w:val="center"/>
            </w:pPr>
            <w:r w:rsidRPr="00D93191">
              <w:t>205502</w:t>
            </w:r>
          </w:p>
        </w:tc>
        <w:tc>
          <w:tcPr>
            <w:tcW w:w="8265" w:type="dxa"/>
            <w:vAlign w:val="center"/>
          </w:tcPr>
          <w:p w:rsidR="00D93191" w:rsidRPr="00D93191" w:rsidRDefault="00D93191" w:rsidP="0001163E">
            <w:pPr>
              <w:ind w:rightChars="-45" w:right="-94"/>
            </w:pPr>
            <w:r w:rsidRPr="00D93191">
              <w:rPr>
                <w:rFonts w:hint="eastAsia"/>
              </w:rPr>
              <w:t>固定签名生成失败</w:t>
            </w:r>
          </w:p>
        </w:tc>
      </w:tr>
      <w:tr w:rsidR="00D93191" w:rsidRPr="00A333B7" w:rsidTr="0001163E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D93191" w:rsidP="0001163E">
            <w:pPr>
              <w:jc w:val="center"/>
            </w:pPr>
          </w:p>
        </w:tc>
        <w:tc>
          <w:tcPr>
            <w:tcW w:w="8265" w:type="dxa"/>
            <w:vAlign w:val="center"/>
          </w:tcPr>
          <w:p w:rsidR="00D93191" w:rsidRPr="00D93191" w:rsidRDefault="00D93191" w:rsidP="0001163E">
            <w:pPr>
              <w:ind w:rightChars="-45" w:right="-94"/>
            </w:pPr>
          </w:p>
        </w:tc>
      </w:tr>
    </w:tbl>
    <w:p w:rsidR="000157B6" w:rsidRPr="00A333B7" w:rsidRDefault="000157B6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96" w:name="_Toc493791959"/>
      <w:r w:rsidRPr="00A333B7">
        <w:rPr>
          <w:rFonts w:hint="eastAsia"/>
        </w:rPr>
        <w:t>重置</w:t>
      </w:r>
      <w:r w:rsidR="00CA2CFF" w:rsidRPr="00A333B7">
        <w:rPr>
          <w:rFonts w:hint="eastAsia"/>
        </w:rPr>
        <w:t>支付</w:t>
      </w:r>
      <w:r w:rsidRPr="00A333B7">
        <w:rPr>
          <w:rFonts w:hint="eastAsia"/>
        </w:rPr>
        <w:t>密码接口</w:t>
      </w:r>
      <w:bookmarkEnd w:id="96"/>
    </w:p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97" w:name="_Toc493791960"/>
      <w:r w:rsidRPr="00A333B7">
        <w:rPr>
          <w:rFonts w:hint="eastAsia"/>
        </w:rPr>
        <w:t>业务功能</w:t>
      </w:r>
      <w:bookmarkEnd w:id="97"/>
    </w:p>
    <w:p w:rsidR="000157B6" w:rsidRPr="00A333B7" w:rsidRDefault="00DF5EAB" w:rsidP="000157B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用户注册时的手机号来</w:t>
      </w:r>
      <w:r w:rsidR="000157B6" w:rsidRPr="00A333B7">
        <w:rPr>
          <w:rFonts w:hint="eastAsia"/>
        </w:rPr>
        <w:t>重置用户</w:t>
      </w:r>
      <w:r w:rsidR="001C06F9" w:rsidRPr="00A333B7">
        <w:rPr>
          <w:rFonts w:hint="eastAsia"/>
        </w:rPr>
        <w:t>支付</w:t>
      </w:r>
      <w:r w:rsidR="000157B6" w:rsidRPr="00A333B7">
        <w:t>密码</w:t>
      </w:r>
      <w:r w:rsidR="000157B6" w:rsidRPr="00A333B7">
        <w:rPr>
          <w:rFonts w:hint="eastAsia"/>
        </w:rPr>
        <w:t>，</w:t>
      </w:r>
      <w:r w:rsidR="000157B6" w:rsidRPr="00A333B7">
        <w:t>需验数据签名</w:t>
      </w:r>
      <w:r w:rsidR="00B11238" w:rsidRPr="00A333B7">
        <w:rPr>
          <w:rFonts w:hint="eastAsia"/>
        </w:rPr>
        <w:t>、用户</w:t>
      </w:r>
      <w:r w:rsidR="00B11238" w:rsidRPr="00A333B7">
        <w:t>登录态及</w:t>
      </w:r>
      <w:r w:rsidR="000157B6" w:rsidRPr="00A333B7">
        <w:t>token</w:t>
      </w:r>
      <w:r w:rsidR="000157B6" w:rsidRPr="00A333B7">
        <w:rPr>
          <w:rFonts w:hint="eastAsia"/>
        </w:rPr>
        <w:t>。</w:t>
      </w:r>
    </w:p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98" w:name="_Toc493791961"/>
      <w:r w:rsidRPr="00A333B7">
        <w:rPr>
          <w:rFonts w:hint="eastAsia"/>
        </w:rPr>
        <w:t>交互模式</w:t>
      </w:r>
      <w:bookmarkEnd w:id="98"/>
    </w:p>
    <w:p w:rsidR="000157B6" w:rsidRPr="00A333B7" w:rsidRDefault="000157B6" w:rsidP="000157B6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99" w:name="_Toc493791962"/>
      <w:r w:rsidRPr="00A333B7">
        <w:rPr>
          <w:rFonts w:hint="eastAsia"/>
        </w:rPr>
        <w:lastRenderedPageBreak/>
        <w:t>请求参数列表</w:t>
      </w:r>
      <w:bookmarkEnd w:id="99"/>
    </w:p>
    <w:p w:rsidR="000157B6" w:rsidRPr="00A333B7" w:rsidRDefault="000157B6" w:rsidP="000157B6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Pr="00A333B7">
        <w:rPr>
          <w:b/>
        </w:rPr>
        <w:t>reset_</w:t>
      </w:r>
      <w:r w:rsidR="004C6AC3" w:rsidRPr="00A333B7">
        <w:rPr>
          <w:b/>
        </w:rPr>
        <w:t>pay</w:t>
      </w:r>
      <w:r w:rsidR="00142F4B" w:rsidRPr="00A333B7">
        <w:rPr>
          <w:b/>
        </w:rPr>
        <w:t>_pwd</w:t>
      </w:r>
      <w:r w:rsidRPr="00A333B7">
        <w:rPr>
          <w:b/>
        </w:rPr>
        <w:t>.cgi</w:t>
      </w:r>
    </w:p>
    <w:p w:rsidR="000157B6" w:rsidRPr="00A333B7" w:rsidRDefault="000157B6" w:rsidP="000157B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157B6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157B6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157B6" w:rsidRPr="00A333B7" w:rsidRDefault="000157B6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157B6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0157B6" w:rsidRPr="00A333B7" w:rsidRDefault="000157B6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157B6" w:rsidRPr="00A333B7" w:rsidRDefault="000157B6" w:rsidP="00D97C1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157B6" w:rsidRPr="00A333B7" w:rsidRDefault="000157B6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service_version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input_charset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sign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是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String(32)</w:t>
            </w:r>
          </w:p>
        </w:tc>
        <w:tc>
          <w:tcPr>
            <w:tcW w:w="4305" w:type="dxa"/>
          </w:tcPr>
          <w:p w:rsidR="000157B6" w:rsidRPr="00A333B7" w:rsidRDefault="00E23779" w:rsidP="00864EB2">
            <w:r w:rsidRPr="00A333B7">
              <w:t>签名(</w:t>
            </w:r>
            <w:r w:rsidR="00864EB2" w:rsidRPr="00A333B7">
              <w:rPr>
                <w:rFonts w:hint="eastAsia"/>
              </w:rPr>
              <w:t>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0157B6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157B6" w:rsidRPr="00A333B7" w:rsidRDefault="000157B6" w:rsidP="00D97C19">
            <w:r w:rsidRPr="00A333B7">
              <w:t>多密钥支持的密钥序号，默认1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新支付密码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支付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lastRenderedPageBreak/>
              <w:t>md5(</w:t>
            </w:r>
            <w:r w:rsidRPr="00A333B7">
              <w:rPr>
                <w:rFonts w:hint="eastAsia"/>
              </w:rPr>
              <w:t>新支付</w:t>
            </w:r>
            <w:r w:rsidRPr="00A333B7">
              <w:t>密码明文)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确认新支付</w:t>
            </w:r>
            <w:r w:rsidRPr="00A333B7">
              <w:t>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confirm_pay_pwd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确认</w:t>
            </w:r>
            <w:r w:rsidRPr="00A333B7">
              <w:t>新</w:t>
            </w:r>
            <w:r w:rsidRPr="00A333B7">
              <w:rPr>
                <w:rFonts w:hint="eastAsia"/>
              </w:rPr>
              <w:t>支付</w:t>
            </w:r>
            <w:r w:rsidRPr="00A333B7">
              <w:t>密码明文)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业务</w:t>
            </w:r>
            <w:r w:rsidRPr="00A333B7"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重置支付</w:t>
            </w:r>
            <w:r w:rsidRPr="00A333B7">
              <w:t>密码业务序列号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验证token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verify_token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 w:rsidRPr="00A333B7">
              <w:rPr>
                <w:rFonts w:hint="eastAsia"/>
              </w:rPr>
              <w:t>存用户</w:t>
            </w:r>
            <w:r w:rsidRPr="00A333B7">
              <w:t>登录态</w:t>
            </w:r>
            <w:r w:rsidRPr="00A333B7">
              <w:rPr>
                <w:rFonts w:hint="eastAsia"/>
              </w:rPr>
              <w:t>的</w:t>
            </w:r>
            <w:r w:rsidRPr="00A333B7">
              <w:t>会话</w:t>
            </w:r>
          </w:p>
        </w:tc>
      </w:tr>
      <w:tr w:rsidR="007B05BA" w:rsidRPr="00A333B7" w:rsidTr="00A75421">
        <w:tc>
          <w:tcPr>
            <w:tcW w:w="1728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>
              <w:rPr>
                <w:rFonts w:hint="eastAsia"/>
              </w:rPr>
              <w:t>oper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7B05BA" w:rsidRPr="00A333B7" w:rsidRDefault="007B05BA" w:rsidP="007B05BA">
            <w:r>
              <w:rPr>
                <w:rFonts w:hint="eastAsia"/>
              </w:rPr>
              <w:t>1、手机找回2、邮箱</w:t>
            </w:r>
            <w:r>
              <w:t>找回</w:t>
            </w:r>
            <w:r>
              <w:rPr>
                <w:rFonts w:hint="eastAsia"/>
              </w:rPr>
              <w:t>3、安全</w:t>
            </w:r>
            <w:r>
              <w:t>问题找回</w:t>
            </w:r>
          </w:p>
        </w:tc>
      </w:tr>
    </w:tbl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100" w:name="_Toc493791963"/>
      <w:r w:rsidRPr="00A333B7">
        <w:rPr>
          <w:rFonts w:hint="eastAsia"/>
        </w:rPr>
        <w:t>应答参数列表</w:t>
      </w:r>
      <w:bookmarkEnd w:id="100"/>
    </w:p>
    <w:p w:rsidR="000157B6" w:rsidRPr="00A333B7" w:rsidRDefault="000157B6" w:rsidP="000157B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157B6" w:rsidRPr="00A333B7" w:rsidRDefault="000157B6" w:rsidP="000157B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157B6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157B6" w:rsidRPr="00A333B7" w:rsidRDefault="000157B6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sign_type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service_version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input_charset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String(8)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sign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是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String(32)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sign_key_index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否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Int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t>多密钥支持的密钥序号，默认1</w:t>
            </w:r>
          </w:p>
        </w:tc>
      </w:tr>
      <w:tr w:rsidR="000157B6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157B6" w:rsidRPr="00A333B7" w:rsidRDefault="000157B6" w:rsidP="00D97C1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0157B6" w:rsidRPr="00A333B7" w:rsidRDefault="000157B6" w:rsidP="00D97C1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Int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参见返回错误码对照表</w:t>
            </w:r>
          </w:p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retmsg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String(30)</w:t>
            </w:r>
          </w:p>
        </w:tc>
        <w:tc>
          <w:tcPr>
            <w:tcW w:w="4305" w:type="dxa"/>
          </w:tcPr>
          <w:p w:rsidR="000157B6" w:rsidRPr="00A333B7" w:rsidRDefault="000157B6" w:rsidP="00D97C19"/>
        </w:tc>
      </w:tr>
      <w:tr w:rsidR="000157B6" w:rsidRPr="00A333B7" w:rsidTr="00D97C19">
        <w:tc>
          <w:tcPr>
            <w:tcW w:w="1728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0157B6" w:rsidRPr="00A333B7" w:rsidRDefault="000157B6" w:rsidP="00D97C19">
            <w:r w:rsidRPr="00A333B7">
              <w:t>userid</w:t>
            </w:r>
          </w:p>
        </w:tc>
        <w:tc>
          <w:tcPr>
            <w:tcW w:w="720" w:type="dxa"/>
          </w:tcPr>
          <w:p w:rsidR="000157B6" w:rsidRPr="00A333B7" w:rsidRDefault="000157B6" w:rsidP="00D97C19">
            <w:r w:rsidRPr="00A333B7">
              <w:t>是</w:t>
            </w:r>
          </w:p>
        </w:tc>
        <w:tc>
          <w:tcPr>
            <w:tcW w:w="1440" w:type="dxa"/>
          </w:tcPr>
          <w:p w:rsidR="000157B6" w:rsidRPr="00A333B7" w:rsidRDefault="000157B6" w:rsidP="00D97C19">
            <w:r w:rsidRPr="00A333B7">
              <w:t>String(20)</w:t>
            </w:r>
          </w:p>
        </w:tc>
        <w:tc>
          <w:tcPr>
            <w:tcW w:w="4305" w:type="dxa"/>
          </w:tcPr>
          <w:p w:rsidR="000157B6" w:rsidRPr="00A333B7" w:rsidRDefault="000157B6" w:rsidP="00D97C19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</w:tbl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101" w:name="_Toc493791964"/>
      <w:r w:rsidRPr="00A333B7">
        <w:rPr>
          <w:rFonts w:hint="eastAsia"/>
        </w:rPr>
        <w:t>处理逻辑</w:t>
      </w:r>
      <w:bookmarkEnd w:id="101"/>
    </w:p>
    <w:p w:rsidR="004A4DEB" w:rsidRPr="00A333B7" w:rsidRDefault="004A4DEB" w:rsidP="004A4DEB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用户</w:t>
      </w:r>
      <w:r w:rsidRPr="00A333B7">
        <w:t>登录态校验</w:t>
      </w:r>
    </w:p>
    <w:p w:rsidR="004A4DEB" w:rsidRPr="00A333B7" w:rsidRDefault="004A4DEB" w:rsidP="004A4DEB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="00B87FA2" w:rsidRPr="00A333B7">
        <w:rPr>
          <w:rFonts w:hint="eastAsia"/>
        </w:rPr>
        <w:t>预</w:t>
      </w:r>
      <w:r w:rsidRPr="00A333B7">
        <w:t>校验token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Pr="00A333B7">
        <w:rPr>
          <w:rFonts w:hint="eastAsia"/>
        </w:rPr>
        <w:t>，</w:t>
      </w:r>
      <w:r w:rsidRPr="00A333B7">
        <w:t>并校验用户有效性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lastRenderedPageBreak/>
        <w:t>调用用户</w:t>
      </w:r>
      <w:r w:rsidRPr="00A333B7">
        <w:t>模块</w:t>
      </w:r>
      <w:r w:rsidRPr="00A333B7">
        <w:rPr>
          <w:rFonts w:hint="eastAsia"/>
        </w:rPr>
        <w:t>重置</w:t>
      </w:r>
      <w:r w:rsidR="006262C2" w:rsidRPr="00A333B7">
        <w:rPr>
          <w:rFonts w:hint="eastAsia"/>
        </w:rPr>
        <w:t>支付</w:t>
      </w:r>
      <w:r w:rsidRPr="00A333B7">
        <w:t>密码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0157B6" w:rsidRPr="00A333B7" w:rsidRDefault="000157B6" w:rsidP="00520B65">
      <w:pPr>
        <w:pStyle w:val="af"/>
        <w:numPr>
          <w:ilvl w:val="0"/>
          <w:numId w:val="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0157B6" w:rsidRPr="00A333B7" w:rsidRDefault="000157B6" w:rsidP="00CF57E6">
      <w:pPr>
        <w:pStyle w:val="3"/>
        <w:numPr>
          <w:ilvl w:val="2"/>
          <w:numId w:val="1"/>
        </w:numPr>
      </w:pPr>
      <w:bookmarkStart w:id="102" w:name="_Toc493791965"/>
      <w:r w:rsidRPr="00A333B7">
        <w:rPr>
          <w:rFonts w:hint="eastAsia"/>
        </w:rPr>
        <w:t>错误</w:t>
      </w:r>
      <w:r w:rsidRPr="00A333B7">
        <w:t>码列表</w:t>
      </w:r>
      <w:bookmarkEnd w:id="10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0157B6" w:rsidRPr="00A333B7" w:rsidTr="00D97C19">
        <w:trPr>
          <w:jc w:val="center"/>
        </w:trPr>
        <w:tc>
          <w:tcPr>
            <w:tcW w:w="1908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0157B6" w:rsidRPr="00A333B7" w:rsidRDefault="000157B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0157B6" w:rsidRPr="00A333B7" w:rsidTr="00D97C19">
        <w:trPr>
          <w:jc w:val="center"/>
        </w:trPr>
        <w:tc>
          <w:tcPr>
            <w:tcW w:w="1908" w:type="dxa"/>
            <w:vAlign w:val="center"/>
          </w:tcPr>
          <w:p w:rsidR="000157B6" w:rsidRPr="00A333B7" w:rsidRDefault="000157B6" w:rsidP="00D97C1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0157B6" w:rsidRPr="00A333B7" w:rsidRDefault="000157B6" w:rsidP="00D97C1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0682C" w:rsidRPr="00A333B7" w:rsidTr="00D97C19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0157B6" w:rsidRPr="00A333B7" w:rsidTr="00D97C19">
        <w:trPr>
          <w:jc w:val="center"/>
        </w:trPr>
        <w:tc>
          <w:tcPr>
            <w:tcW w:w="1908" w:type="dxa"/>
            <w:vAlign w:val="center"/>
          </w:tcPr>
          <w:p w:rsidR="000157B6" w:rsidRPr="00A333B7" w:rsidRDefault="00D93191" w:rsidP="00D97C19">
            <w:pPr>
              <w:jc w:val="center"/>
            </w:pPr>
            <w:r w:rsidRPr="00D93191">
              <w:t>205024</w:t>
            </w:r>
          </w:p>
        </w:tc>
        <w:tc>
          <w:tcPr>
            <w:tcW w:w="8265" w:type="dxa"/>
            <w:vAlign w:val="center"/>
          </w:tcPr>
          <w:p w:rsidR="000157B6" w:rsidRPr="00A333B7" w:rsidRDefault="00D93191" w:rsidP="00D97C19">
            <w:pPr>
              <w:ind w:rightChars="-45" w:right="-94"/>
            </w:pPr>
            <w:r w:rsidRPr="00D93191">
              <w:rPr>
                <w:rFonts w:hint="eastAsia"/>
              </w:rPr>
              <w:t>支付密码有误</w:t>
            </w:r>
          </w:p>
        </w:tc>
      </w:tr>
      <w:tr w:rsidR="000157B6" w:rsidRPr="00A333B7" w:rsidTr="00D97C19">
        <w:trPr>
          <w:jc w:val="center"/>
        </w:trPr>
        <w:tc>
          <w:tcPr>
            <w:tcW w:w="1908" w:type="dxa"/>
            <w:vAlign w:val="center"/>
          </w:tcPr>
          <w:p w:rsidR="000157B6" w:rsidRPr="00A333B7" w:rsidRDefault="00D93191" w:rsidP="00D97C19">
            <w:pPr>
              <w:jc w:val="center"/>
            </w:pPr>
            <w:r w:rsidRPr="00D93191">
              <w:t>205028</w:t>
            </w:r>
          </w:p>
        </w:tc>
        <w:tc>
          <w:tcPr>
            <w:tcW w:w="8265" w:type="dxa"/>
            <w:vAlign w:val="center"/>
          </w:tcPr>
          <w:p w:rsidR="000157B6" w:rsidRPr="00A333B7" w:rsidRDefault="00D93191" w:rsidP="00D97C19">
            <w:pPr>
              <w:ind w:rightChars="-45" w:right="-94"/>
            </w:pPr>
            <w:r w:rsidRPr="00D93191">
              <w:rPr>
                <w:rFonts w:hint="eastAsia"/>
              </w:rPr>
              <w:t>确认支付密码有误</w:t>
            </w:r>
          </w:p>
        </w:tc>
      </w:tr>
      <w:tr w:rsidR="00D93191" w:rsidRPr="00A333B7" w:rsidDel="00D93191" w:rsidTr="00D97C19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D93191" w:rsidP="00D97C19">
            <w:pPr>
              <w:jc w:val="center"/>
            </w:pPr>
            <w:r w:rsidRPr="00D93191">
              <w:t>205057</w:t>
            </w:r>
          </w:p>
        </w:tc>
        <w:tc>
          <w:tcPr>
            <w:tcW w:w="8265" w:type="dxa"/>
            <w:vAlign w:val="center"/>
          </w:tcPr>
          <w:p w:rsidR="00D93191" w:rsidRPr="00D93191" w:rsidRDefault="00D93191" w:rsidP="00D97C19">
            <w:pPr>
              <w:ind w:rightChars="-45" w:right="-94"/>
            </w:pPr>
            <w:r w:rsidRPr="00D93191">
              <w:rPr>
                <w:rFonts w:hint="eastAsia"/>
              </w:rPr>
              <w:t>业务序列号为空或格式有误</w:t>
            </w:r>
          </w:p>
        </w:tc>
      </w:tr>
      <w:tr w:rsidR="00D93191" w:rsidRPr="00A333B7" w:rsidDel="00D93191" w:rsidTr="00D97C19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D93191" w:rsidP="00D97C19">
            <w:pPr>
              <w:jc w:val="center"/>
            </w:pPr>
            <w:r w:rsidRPr="00D93191">
              <w:t>205059</w:t>
            </w:r>
          </w:p>
        </w:tc>
        <w:tc>
          <w:tcPr>
            <w:tcW w:w="8265" w:type="dxa"/>
            <w:vAlign w:val="center"/>
          </w:tcPr>
          <w:p w:rsidR="00D93191" w:rsidRPr="00D93191" w:rsidRDefault="00D93191" w:rsidP="00D97C19">
            <w:pPr>
              <w:ind w:rightChars="-45" w:right="-94"/>
            </w:pPr>
            <w:r w:rsidRPr="00D93191">
              <w:rPr>
                <w:rFonts w:hint="eastAsia"/>
              </w:rPr>
              <w:t>手机验证</w:t>
            </w:r>
            <w:r w:rsidRPr="00D93191">
              <w:t>token为空或格式有误</w:t>
            </w:r>
          </w:p>
        </w:tc>
      </w:tr>
      <w:tr w:rsidR="00D93191" w:rsidRPr="00A333B7" w:rsidDel="00D93191" w:rsidTr="00D97C19">
        <w:trPr>
          <w:jc w:val="center"/>
        </w:trPr>
        <w:tc>
          <w:tcPr>
            <w:tcW w:w="1908" w:type="dxa"/>
            <w:vAlign w:val="center"/>
          </w:tcPr>
          <w:p w:rsidR="00D93191" w:rsidRPr="00D93191" w:rsidRDefault="00A434AD" w:rsidP="00D97C19">
            <w:pPr>
              <w:jc w:val="center"/>
            </w:pPr>
            <w:r w:rsidRPr="00A434AD">
              <w:t>205040</w:t>
            </w:r>
          </w:p>
        </w:tc>
        <w:tc>
          <w:tcPr>
            <w:tcW w:w="8265" w:type="dxa"/>
            <w:vAlign w:val="center"/>
          </w:tcPr>
          <w:p w:rsidR="00D93191" w:rsidRPr="00D93191" w:rsidRDefault="00A434AD" w:rsidP="00D97C19">
            <w:pPr>
              <w:ind w:rightChars="-45" w:right="-94"/>
            </w:pPr>
            <w:r w:rsidRPr="00A434AD">
              <w:rPr>
                <w:rFonts w:hint="eastAsia"/>
              </w:rPr>
              <w:t>用户类型有误</w:t>
            </w:r>
          </w:p>
        </w:tc>
      </w:tr>
      <w:tr w:rsidR="00A434AD" w:rsidRPr="00A333B7" w:rsidDel="00D93191" w:rsidTr="00D97C19">
        <w:trPr>
          <w:jc w:val="center"/>
        </w:trPr>
        <w:tc>
          <w:tcPr>
            <w:tcW w:w="1908" w:type="dxa"/>
            <w:vAlign w:val="center"/>
          </w:tcPr>
          <w:p w:rsidR="00A434AD" w:rsidRPr="00A434AD" w:rsidRDefault="00A434AD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A434AD" w:rsidRPr="00A434AD" w:rsidRDefault="00A434AD" w:rsidP="00D97C19">
            <w:pPr>
              <w:ind w:rightChars="-45" w:right="-94"/>
            </w:pPr>
          </w:p>
        </w:tc>
      </w:tr>
    </w:tbl>
    <w:p w:rsidR="00667F3C" w:rsidRPr="00A333B7" w:rsidRDefault="00667F3C" w:rsidP="00667F3C"/>
    <w:p w:rsidR="0074412C" w:rsidRPr="00A333B7" w:rsidRDefault="00D52B33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03" w:name="_Toc493791966"/>
      <w:r w:rsidRPr="00A333B7">
        <w:rPr>
          <w:rFonts w:hint="eastAsia"/>
        </w:rPr>
        <w:t>修改</w:t>
      </w:r>
      <w:r w:rsidR="0074412C" w:rsidRPr="00A333B7">
        <w:rPr>
          <w:rFonts w:hint="eastAsia"/>
        </w:rPr>
        <w:t>登录密码接口</w:t>
      </w:r>
      <w:bookmarkEnd w:id="103"/>
    </w:p>
    <w:p w:rsidR="0074412C" w:rsidRPr="00A333B7" w:rsidRDefault="0074412C" w:rsidP="00CF57E6">
      <w:pPr>
        <w:pStyle w:val="3"/>
        <w:numPr>
          <w:ilvl w:val="2"/>
          <w:numId w:val="1"/>
        </w:numPr>
      </w:pPr>
      <w:bookmarkStart w:id="104" w:name="_Toc493791967"/>
      <w:r w:rsidRPr="00A333B7">
        <w:rPr>
          <w:rFonts w:hint="eastAsia"/>
        </w:rPr>
        <w:t>业务功能</w:t>
      </w:r>
      <w:bookmarkEnd w:id="104"/>
    </w:p>
    <w:p w:rsidR="0074412C" w:rsidRPr="00A333B7" w:rsidRDefault="007728C9" w:rsidP="0074412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旧密码来</w:t>
      </w:r>
      <w:r w:rsidRPr="00A333B7">
        <w:rPr>
          <w:rFonts w:hint="eastAsia"/>
        </w:rPr>
        <w:t>修改</w:t>
      </w:r>
      <w:r w:rsidRPr="00A333B7">
        <w:t>登录密码，需校验数据</w:t>
      </w:r>
      <w:r w:rsidRPr="00A333B7">
        <w:rPr>
          <w:rFonts w:hint="eastAsia"/>
        </w:rPr>
        <w:t>签名</w:t>
      </w:r>
      <w:r w:rsidRPr="00A333B7">
        <w:t>及用户登录</w:t>
      </w:r>
      <w:r w:rsidRPr="00A333B7">
        <w:rPr>
          <w:rFonts w:hint="eastAsia"/>
        </w:rPr>
        <w:t>态</w:t>
      </w:r>
      <w:r w:rsidR="00531110" w:rsidRPr="00A333B7">
        <w:rPr>
          <w:rFonts w:hint="eastAsia"/>
        </w:rPr>
        <w:t>。</w:t>
      </w:r>
    </w:p>
    <w:p w:rsidR="0074412C" w:rsidRPr="00A333B7" w:rsidRDefault="0074412C" w:rsidP="00CF57E6">
      <w:pPr>
        <w:pStyle w:val="3"/>
        <w:numPr>
          <w:ilvl w:val="2"/>
          <w:numId w:val="1"/>
        </w:numPr>
      </w:pPr>
      <w:bookmarkStart w:id="105" w:name="_Toc493791968"/>
      <w:r w:rsidRPr="00A333B7">
        <w:rPr>
          <w:rFonts w:hint="eastAsia"/>
        </w:rPr>
        <w:t>交互模式</w:t>
      </w:r>
      <w:bookmarkEnd w:id="105"/>
    </w:p>
    <w:p w:rsidR="0074412C" w:rsidRPr="00A333B7" w:rsidRDefault="0074412C" w:rsidP="0074412C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4412C" w:rsidRPr="00A333B7" w:rsidRDefault="0074412C" w:rsidP="00CF57E6">
      <w:pPr>
        <w:pStyle w:val="3"/>
        <w:numPr>
          <w:ilvl w:val="2"/>
          <w:numId w:val="1"/>
        </w:numPr>
      </w:pPr>
      <w:bookmarkStart w:id="106" w:name="_Toc493791969"/>
      <w:r w:rsidRPr="00A333B7">
        <w:rPr>
          <w:rFonts w:hint="eastAsia"/>
        </w:rPr>
        <w:t>请求参数列表</w:t>
      </w:r>
      <w:bookmarkEnd w:id="106"/>
    </w:p>
    <w:p w:rsidR="0074412C" w:rsidRPr="00A333B7" w:rsidRDefault="0074412C" w:rsidP="0074412C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4873CC" w:rsidRPr="00A333B7">
        <w:rPr>
          <w:b/>
        </w:rPr>
        <w:t>modify_login</w:t>
      </w:r>
      <w:r w:rsidR="00142F4B" w:rsidRPr="00A333B7">
        <w:rPr>
          <w:b/>
        </w:rPr>
        <w:t>_pwd</w:t>
      </w:r>
      <w:r w:rsidRPr="00A333B7">
        <w:rPr>
          <w:b/>
        </w:rPr>
        <w:t>.cgi</w:t>
      </w:r>
    </w:p>
    <w:p w:rsidR="0074412C" w:rsidRPr="00A333B7" w:rsidRDefault="0074412C" w:rsidP="0074412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4412C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4412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4412C" w:rsidRPr="00A333B7" w:rsidRDefault="0074412C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74412C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4412C" w:rsidRPr="00A333B7" w:rsidRDefault="0074412C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4412C" w:rsidRPr="00A333B7" w:rsidRDefault="0074412C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4412C" w:rsidRPr="00A333B7" w:rsidRDefault="0074412C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service_version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input_charset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sign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是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String(32)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签名</w:t>
            </w:r>
            <w:r w:rsidR="00B44DED" w:rsidRPr="00A333B7">
              <w:t>(动态key签名)</w:t>
            </w:r>
          </w:p>
        </w:tc>
      </w:tr>
      <w:tr w:rsidR="0074412C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4412C" w:rsidRPr="00A333B7" w:rsidRDefault="0074412C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42C6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642C6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旧</w:t>
            </w:r>
            <w:r w:rsidRPr="00A333B7">
              <w:t>登录</w:t>
            </w:r>
            <w:r w:rsidRPr="00A333B7">
              <w:rPr>
                <w:rFonts w:hint="eastAsia"/>
              </w:rPr>
              <w:t>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old_login_pwd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旧登录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md5(登录密码明文)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新登录密码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login_pwd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新登录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md5(登录密码明文)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确认新</w:t>
            </w:r>
            <w:r w:rsidRPr="00A333B7">
              <w:t>登录密码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confirm_login_pwd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确认新登录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md5(登录密码明文)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74412C" w:rsidRPr="00A333B7" w:rsidRDefault="0074412C" w:rsidP="00CF57E6">
      <w:pPr>
        <w:pStyle w:val="3"/>
        <w:numPr>
          <w:ilvl w:val="2"/>
          <w:numId w:val="1"/>
        </w:numPr>
      </w:pPr>
      <w:bookmarkStart w:id="107" w:name="_Toc493791970"/>
      <w:r w:rsidRPr="00A333B7">
        <w:rPr>
          <w:rFonts w:hint="eastAsia"/>
        </w:rPr>
        <w:t>应答参数列表</w:t>
      </w:r>
      <w:bookmarkEnd w:id="107"/>
    </w:p>
    <w:p w:rsidR="0074412C" w:rsidRPr="00A333B7" w:rsidRDefault="0074412C" w:rsidP="0074412C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4412C" w:rsidRPr="00A333B7" w:rsidRDefault="0074412C" w:rsidP="0074412C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4412C" w:rsidRPr="00A333B7" w:rsidRDefault="0074412C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4412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4412C" w:rsidRPr="00A333B7" w:rsidRDefault="0074412C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sign_type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service_version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input_charset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String(8)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sign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是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String(32)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签名</w:t>
            </w:r>
            <w:r w:rsidR="001B61C2" w:rsidRPr="00A333B7">
              <w:rPr>
                <w:rFonts w:hint="eastAsia"/>
              </w:rPr>
              <w:t>（动态</w:t>
            </w:r>
            <w:r w:rsidR="001B61C2" w:rsidRPr="00A333B7">
              <w:t>key签名）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4412C" w:rsidRPr="00A333B7" w:rsidRDefault="0074412C" w:rsidP="00F2157F">
            <w:r w:rsidRPr="00A333B7">
              <w:t>sign_key_index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t>否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Int</w:t>
            </w:r>
          </w:p>
        </w:tc>
        <w:tc>
          <w:tcPr>
            <w:tcW w:w="4305" w:type="dxa"/>
          </w:tcPr>
          <w:p w:rsidR="0074412C" w:rsidRPr="00A333B7" w:rsidRDefault="0074412C" w:rsidP="00F2157F">
            <w:r w:rsidRPr="00A333B7">
              <w:t>多密钥支持的密钥序号，默认1</w:t>
            </w:r>
          </w:p>
        </w:tc>
      </w:tr>
      <w:tr w:rsidR="0074412C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4412C" w:rsidRPr="00A333B7" w:rsidRDefault="0074412C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4412C" w:rsidRPr="00A333B7" w:rsidRDefault="0074412C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Int</w:t>
            </w:r>
          </w:p>
        </w:tc>
        <w:tc>
          <w:tcPr>
            <w:tcW w:w="4305" w:type="dxa"/>
          </w:tcPr>
          <w:p w:rsidR="0074412C" w:rsidRPr="00A333B7" w:rsidRDefault="0074412C" w:rsidP="00710B4B">
            <w:r w:rsidRPr="00A333B7">
              <w:rPr>
                <w:rFonts w:hint="eastAsia"/>
              </w:rPr>
              <w:t>参见</w:t>
            </w:r>
            <w:r w:rsidR="008877B6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74412C" w:rsidRPr="00A333B7" w:rsidTr="00F2157F">
        <w:tc>
          <w:tcPr>
            <w:tcW w:w="1728" w:type="dxa"/>
          </w:tcPr>
          <w:p w:rsidR="0074412C" w:rsidRPr="00A333B7" w:rsidRDefault="0074412C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4412C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74412C" w:rsidRPr="00A333B7" w:rsidRDefault="0074412C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4412C" w:rsidRPr="00A333B7" w:rsidRDefault="0074412C" w:rsidP="00F2157F">
            <w:r w:rsidRPr="00A333B7">
              <w:t>String(30)</w:t>
            </w:r>
          </w:p>
        </w:tc>
        <w:tc>
          <w:tcPr>
            <w:tcW w:w="4305" w:type="dxa"/>
          </w:tcPr>
          <w:p w:rsidR="0074412C" w:rsidRPr="00A333B7" w:rsidRDefault="0074412C" w:rsidP="00F2157F"/>
        </w:tc>
      </w:tr>
      <w:tr w:rsidR="00710B4B" w:rsidRPr="00A333B7" w:rsidTr="00F2157F">
        <w:tc>
          <w:tcPr>
            <w:tcW w:w="1728" w:type="dxa"/>
          </w:tcPr>
          <w:p w:rsidR="00710B4B" w:rsidRPr="00A333B7" w:rsidRDefault="00710B4B" w:rsidP="00710B4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710B4B" w:rsidRPr="00A333B7" w:rsidRDefault="00710B4B" w:rsidP="00710B4B">
            <w:r w:rsidRPr="00A333B7">
              <w:t>userid</w:t>
            </w:r>
          </w:p>
        </w:tc>
        <w:tc>
          <w:tcPr>
            <w:tcW w:w="720" w:type="dxa"/>
          </w:tcPr>
          <w:p w:rsidR="00710B4B" w:rsidRPr="00A333B7" w:rsidRDefault="00710B4B" w:rsidP="00710B4B">
            <w:r w:rsidRPr="00A333B7">
              <w:t>是</w:t>
            </w:r>
          </w:p>
        </w:tc>
        <w:tc>
          <w:tcPr>
            <w:tcW w:w="1440" w:type="dxa"/>
          </w:tcPr>
          <w:p w:rsidR="00710B4B" w:rsidRPr="00A333B7" w:rsidRDefault="00710B4B" w:rsidP="00710B4B">
            <w:r w:rsidRPr="00A333B7">
              <w:t>String(20)</w:t>
            </w:r>
          </w:p>
        </w:tc>
        <w:tc>
          <w:tcPr>
            <w:tcW w:w="4305" w:type="dxa"/>
          </w:tcPr>
          <w:p w:rsidR="00710B4B" w:rsidRPr="00A333B7" w:rsidRDefault="00710B4B" w:rsidP="00710B4B">
            <w:r w:rsidRPr="00A333B7">
              <w:rPr>
                <w:rFonts w:hint="eastAsia"/>
              </w:rPr>
              <w:t>手机号码</w:t>
            </w:r>
          </w:p>
        </w:tc>
      </w:tr>
    </w:tbl>
    <w:p w:rsidR="009F163F" w:rsidRPr="00A333B7" w:rsidRDefault="009F163F" w:rsidP="00CF57E6">
      <w:pPr>
        <w:pStyle w:val="3"/>
        <w:numPr>
          <w:ilvl w:val="2"/>
          <w:numId w:val="1"/>
        </w:numPr>
      </w:pPr>
      <w:bookmarkStart w:id="108" w:name="_Toc493791971"/>
      <w:r w:rsidRPr="00A333B7">
        <w:rPr>
          <w:rFonts w:hint="eastAsia"/>
        </w:rPr>
        <w:t>处理逻辑</w:t>
      </w:r>
      <w:bookmarkEnd w:id="108"/>
    </w:p>
    <w:p w:rsidR="004A4DEB" w:rsidRPr="00A75421" w:rsidRDefault="004A4DEB" w:rsidP="004A4DEB">
      <w:pPr>
        <w:pStyle w:val="af"/>
        <w:numPr>
          <w:ilvl w:val="0"/>
          <w:numId w:val="13"/>
        </w:numPr>
        <w:ind w:firstLineChars="0"/>
      </w:pPr>
      <w:r w:rsidRPr="00A75421">
        <w:rPr>
          <w:rFonts w:hint="eastAsia"/>
        </w:rPr>
        <w:t>用户</w:t>
      </w:r>
      <w:r w:rsidRPr="00A75421">
        <w:t>登录态校验</w:t>
      </w:r>
    </w:p>
    <w:p w:rsidR="004A4DEB" w:rsidRPr="00A333B7" w:rsidRDefault="004A4DEB" w:rsidP="004A4DEB">
      <w:pPr>
        <w:pStyle w:val="af"/>
        <w:numPr>
          <w:ilvl w:val="0"/>
          <w:numId w:val="1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9F163F" w:rsidRPr="00A333B7" w:rsidRDefault="009F163F" w:rsidP="00520B65">
      <w:pPr>
        <w:pStyle w:val="af"/>
        <w:numPr>
          <w:ilvl w:val="0"/>
          <w:numId w:val="1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9F163F" w:rsidRPr="00A333B7" w:rsidRDefault="009F163F" w:rsidP="00520B65">
      <w:pPr>
        <w:pStyle w:val="af"/>
        <w:numPr>
          <w:ilvl w:val="0"/>
          <w:numId w:val="13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Pr="00A333B7">
        <w:rPr>
          <w:rFonts w:hint="eastAsia"/>
        </w:rPr>
        <w:t>，</w:t>
      </w:r>
      <w:r w:rsidRPr="00A333B7">
        <w:t>并校验用户有效性</w:t>
      </w:r>
    </w:p>
    <w:p w:rsidR="00A333B7" w:rsidRPr="00A75421" w:rsidRDefault="00A333B7" w:rsidP="00A333B7">
      <w:pPr>
        <w:pStyle w:val="af"/>
        <w:numPr>
          <w:ilvl w:val="0"/>
          <w:numId w:val="13"/>
        </w:numPr>
        <w:ind w:firstLineChars="0"/>
      </w:pPr>
      <w:r w:rsidRPr="00A75421">
        <w:rPr>
          <w:rFonts w:hint="eastAsia"/>
        </w:rPr>
        <w:t>调用用户</w:t>
      </w:r>
      <w:r w:rsidRPr="00A75421">
        <w:t>模块登录密码</w:t>
      </w:r>
      <w:r w:rsidRPr="00A75421">
        <w:rPr>
          <w:rFonts w:hint="eastAsia"/>
        </w:rPr>
        <w:t>修改</w:t>
      </w:r>
      <w:r w:rsidRPr="00A75421">
        <w:t>接口(自动完成验证</w:t>
      </w:r>
      <w:r w:rsidRPr="00A75421">
        <w:rPr>
          <w:rFonts w:hint="eastAsia"/>
        </w:rPr>
        <w:t>密码</w:t>
      </w:r>
      <w:r w:rsidRPr="00A75421">
        <w:t>正确性)</w:t>
      </w:r>
    </w:p>
    <w:p w:rsidR="009F163F" w:rsidRPr="00A333B7" w:rsidRDefault="00196C8D" w:rsidP="00520B65">
      <w:pPr>
        <w:pStyle w:val="af"/>
        <w:numPr>
          <w:ilvl w:val="0"/>
          <w:numId w:val="1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="009F163F" w:rsidRPr="00A333B7">
        <w:rPr>
          <w:rFonts w:hint="eastAsia"/>
        </w:rPr>
        <w:t>生成返回</w:t>
      </w:r>
      <w:r w:rsidR="009F163F" w:rsidRPr="00A333B7">
        <w:t>app</w:t>
      </w:r>
      <w:r w:rsidR="009F163F" w:rsidRPr="00A333B7">
        <w:rPr>
          <w:rFonts w:hint="eastAsia"/>
        </w:rPr>
        <w:t>的签名</w:t>
      </w:r>
    </w:p>
    <w:p w:rsidR="009F163F" w:rsidRPr="00A333B7" w:rsidRDefault="009F163F" w:rsidP="00520B65">
      <w:pPr>
        <w:pStyle w:val="af"/>
        <w:numPr>
          <w:ilvl w:val="0"/>
          <w:numId w:val="1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9F163F" w:rsidRPr="00A333B7" w:rsidRDefault="009F163F" w:rsidP="00CF57E6">
      <w:pPr>
        <w:pStyle w:val="3"/>
        <w:numPr>
          <w:ilvl w:val="2"/>
          <w:numId w:val="1"/>
        </w:numPr>
      </w:pPr>
      <w:bookmarkStart w:id="109" w:name="_Toc493791972"/>
      <w:r w:rsidRPr="00A333B7">
        <w:rPr>
          <w:rFonts w:hint="eastAsia"/>
        </w:rPr>
        <w:t>错误</w:t>
      </w:r>
      <w:r w:rsidRPr="00A333B7">
        <w:t>码列表</w:t>
      </w:r>
      <w:bookmarkEnd w:id="10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9F163F" w:rsidRPr="00A333B7" w:rsidTr="00D97C19">
        <w:trPr>
          <w:jc w:val="center"/>
        </w:trPr>
        <w:tc>
          <w:tcPr>
            <w:tcW w:w="1908" w:type="dxa"/>
          </w:tcPr>
          <w:p w:rsidR="009F163F" w:rsidRPr="00A333B7" w:rsidRDefault="009F163F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9F163F" w:rsidRPr="00A333B7" w:rsidRDefault="009F163F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9F163F" w:rsidRPr="00A333B7" w:rsidTr="00D97C19">
        <w:trPr>
          <w:jc w:val="center"/>
        </w:trPr>
        <w:tc>
          <w:tcPr>
            <w:tcW w:w="1908" w:type="dxa"/>
            <w:vAlign w:val="center"/>
          </w:tcPr>
          <w:p w:rsidR="009F163F" w:rsidRPr="00A333B7" w:rsidRDefault="009F163F" w:rsidP="00D97C19">
            <w:pPr>
              <w:jc w:val="center"/>
            </w:pPr>
            <w:r w:rsidRPr="00A333B7">
              <w:lastRenderedPageBreak/>
              <w:t>0</w:t>
            </w:r>
          </w:p>
        </w:tc>
        <w:tc>
          <w:tcPr>
            <w:tcW w:w="8265" w:type="dxa"/>
            <w:vAlign w:val="center"/>
          </w:tcPr>
          <w:p w:rsidR="009F163F" w:rsidRPr="00A333B7" w:rsidRDefault="009F163F" w:rsidP="00D97C1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0682C" w:rsidRPr="00A333B7" w:rsidTr="00D97C19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9F163F" w:rsidRPr="00A333B7" w:rsidTr="00D97C19">
        <w:trPr>
          <w:jc w:val="center"/>
        </w:trPr>
        <w:tc>
          <w:tcPr>
            <w:tcW w:w="1908" w:type="dxa"/>
            <w:vAlign w:val="center"/>
          </w:tcPr>
          <w:p w:rsidR="009F163F" w:rsidRPr="00A333B7" w:rsidRDefault="003576DC" w:rsidP="00D97C19">
            <w:pPr>
              <w:jc w:val="center"/>
            </w:pPr>
            <w:r w:rsidRPr="003576DC">
              <w:t>205029</w:t>
            </w:r>
          </w:p>
        </w:tc>
        <w:tc>
          <w:tcPr>
            <w:tcW w:w="8265" w:type="dxa"/>
            <w:vAlign w:val="center"/>
          </w:tcPr>
          <w:p w:rsidR="009F163F" w:rsidRPr="00A333B7" w:rsidRDefault="003576DC" w:rsidP="00D97C19">
            <w:pPr>
              <w:ind w:rightChars="-45" w:right="-94"/>
            </w:pPr>
            <w:r w:rsidRPr="003576DC">
              <w:rPr>
                <w:rFonts w:hint="eastAsia"/>
              </w:rPr>
              <w:t>旧登录密码有误</w:t>
            </w:r>
          </w:p>
        </w:tc>
      </w:tr>
      <w:tr w:rsidR="009F163F" w:rsidRPr="00A333B7" w:rsidTr="00D97C19">
        <w:trPr>
          <w:jc w:val="center"/>
        </w:trPr>
        <w:tc>
          <w:tcPr>
            <w:tcW w:w="1908" w:type="dxa"/>
            <w:vAlign w:val="center"/>
          </w:tcPr>
          <w:p w:rsidR="009F163F" w:rsidRPr="00A333B7" w:rsidRDefault="003576DC" w:rsidP="00D97C19">
            <w:pPr>
              <w:jc w:val="center"/>
            </w:pPr>
            <w:r w:rsidRPr="003576DC">
              <w:t>205026</w:t>
            </w:r>
          </w:p>
        </w:tc>
        <w:tc>
          <w:tcPr>
            <w:tcW w:w="8265" w:type="dxa"/>
            <w:vAlign w:val="center"/>
          </w:tcPr>
          <w:p w:rsidR="009F163F" w:rsidRPr="00A333B7" w:rsidRDefault="003576DC" w:rsidP="00D97C19">
            <w:pPr>
              <w:ind w:rightChars="-45" w:right="-94"/>
            </w:pPr>
            <w:r w:rsidRPr="003576DC">
              <w:rPr>
                <w:rFonts w:hint="eastAsia"/>
              </w:rPr>
              <w:t>登录密码有误</w:t>
            </w:r>
          </w:p>
        </w:tc>
      </w:tr>
      <w:tr w:rsidR="009F163F" w:rsidRPr="00A333B7" w:rsidTr="00D97C19">
        <w:trPr>
          <w:jc w:val="center"/>
        </w:trPr>
        <w:tc>
          <w:tcPr>
            <w:tcW w:w="1908" w:type="dxa"/>
            <w:vAlign w:val="center"/>
          </w:tcPr>
          <w:p w:rsidR="009F163F" w:rsidRPr="00A333B7" w:rsidRDefault="003576DC" w:rsidP="00D97C19">
            <w:pPr>
              <w:jc w:val="center"/>
            </w:pPr>
            <w:r w:rsidRPr="003576DC">
              <w:t>205027</w:t>
            </w:r>
          </w:p>
        </w:tc>
        <w:tc>
          <w:tcPr>
            <w:tcW w:w="8265" w:type="dxa"/>
            <w:vAlign w:val="center"/>
          </w:tcPr>
          <w:p w:rsidR="009F163F" w:rsidRPr="00A333B7" w:rsidRDefault="003576DC" w:rsidP="00D97C19">
            <w:pPr>
              <w:ind w:rightChars="-45" w:right="-94"/>
            </w:pPr>
            <w:r w:rsidRPr="003576DC">
              <w:rPr>
                <w:rFonts w:hint="eastAsia"/>
              </w:rPr>
              <w:t>确认登录密码有误</w:t>
            </w:r>
          </w:p>
        </w:tc>
      </w:tr>
      <w:tr w:rsidR="003576DC" w:rsidRPr="00A333B7" w:rsidTr="00D97C19">
        <w:trPr>
          <w:jc w:val="center"/>
        </w:trPr>
        <w:tc>
          <w:tcPr>
            <w:tcW w:w="1908" w:type="dxa"/>
            <w:vAlign w:val="center"/>
          </w:tcPr>
          <w:p w:rsidR="003576DC" w:rsidRPr="003576DC" w:rsidRDefault="003576DC" w:rsidP="00D97C19">
            <w:pPr>
              <w:jc w:val="center"/>
            </w:pPr>
            <w:r w:rsidRPr="003576DC">
              <w:t>205035</w:t>
            </w:r>
          </w:p>
        </w:tc>
        <w:tc>
          <w:tcPr>
            <w:tcW w:w="8265" w:type="dxa"/>
            <w:vAlign w:val="center"/>
          </w:tcPr>
          <w:p w:rsidR="003576DC" w:rsidRPr="003576DC" w:rsidRDefault="003576DC" w:rsidP="00D97C19">
            <w:pPr>
              <w:ind w:rightChars="-45" w:right="-94"/>
            </w:pPr>
            <w:r w:rsidRPr="003576DC">
              <w:rPr>
                <w:rFonts w:hint="eastAsia"/>
              </w:rPr>
              <w:t>用户未激活或已被冻结</w:t>
            </w:r>
          </w:p>
        </w:tc>
      </w:tr>
      <w:tr w:rsidR="003576DC" w:rsidRPr="00A333B7" w:rsidTr="00D97C19">
        <w:trPr>
          <w:jc w:val="center"/>
        </w:trPr>
        <w:tc>
          <w:tcPr>
            <w:tcW w:w="1908" w:type="dxa"/>
            <w:vAlign w:val="center"/>
          </w:tcPr>
          <w:p w:rsidR="003576DC" w:rsidRPr="003576DC" w:rsidRDefault="003576DC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76DC" w:rsidRPr="003576DC" w:rsidRDefault="003576DC" w:rsidP="00D97C19">
            <w:pPr>
              <w:ind w:rightChars="-45" w:right="-94"/>
            </w:pPr>
          </w:p>
        </w:tc>
      </w:tr>
    </w:tbl>
    <w:p w:rsidR="000E4587" w:rsidRPr="00A333B7" w:rsidRDefault="000E4587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10" w:name="_Toc493791973"/>
      <w:r w:rsidRPr="00A333B7">
        <w:rPr>
          <w:rFonts w:hint="eastAsia"/>
        </w:rPr>
        <w:t>修改</w:t>
      </w:r>
      <w:r w:rsidR="00F43613" w:rsidRPr="00A333B7">
        <w:rPr>
          <w:rFonts w:hint="eastAsia"/>
        </w:rPr>
        <w:t>支付</w:t>
      </w:r>
      <w:r w:rsidRPr="00A333B7">
        <w:rPr>
          <w:rFonts w:hint="eastAsia"/>
        </w:rPr>
        <w:t>密码接口</w:t>
      </w:r>
      <w:bookmarkEnd w:id="110"/>
    </w:p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1" w:name="_Toc493791974"/>
      <w:r w:rsidRPr="00A333B7">
        <w:rPr>
          <w:rFonts w:hint="eastAsia"/>
        </w:rPr>
        <w:t>业务功能</w:t>
      </w:r>
      <w:bookmarkEnd w:id="111"/>
    </w:p>
    <w:p w:rsidR="000E4587" w:rsidRPr="00A333B7" w:rsidRDefault="000E4587" w:rsidP="000E458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旧密码来</w:t>
      </w:r>
      <w:r w:rsidRPr="00A333B7">
        <w:rPr>
          <w:rFonts w:hint="eastAsia"/>
        </w:rPr>
        <w:t>修改</w:t>
      </w:r>
      <w:r w:rsidR="00095D9D" w:rsidRPr="00A333B7">
        <w:rPr>
          <w:rFonts w:hint="eastAsia"/>
        </w:rPr>
        <w:t>支付</w:t>
      </w:r>
      <w:r w:rsidRPr="00A333B7">
        <w:t>密码，需校验数据</w:t>
      </w:r>
      <w:r w:rsidRPr="00A333B7">
        <w:rPr>
          <w:rFonts w:hint="eastAsia"/>
        </w:rPr>
        <w:t>签名</w:t>
      </w:r>
      <w:r w:rsidRPr="00A333B7">
        <w:t>及用户登录</w:t>
      </w:r>
      <w:r w:rsidRPr="00A333B7">
        <w:rPr>
          <w:rFonts w:hint="eastAsia"/>
        </w:rPr>
        <w:t>态。</w:t>
      </w:r>
    </w:p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2" w:name="_Toc493791975"/>
      <w:r w:rsidRPr="00A333B7">
        <w:rPr>
          <w:rFonts w:hint="eastAsia"/>
        </w:rPr>
        <w:t>交互模式</w:t>
      </w:r>
      <w:bookmarkEnd w:id="112"/>
    </w:p>
    <w:p w:rsidR="000E4587" w:rsidRPr="00A333B7" w:rsidRDefault="000E4587" w:rsidP="000E458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3" w:name="_Toc493791976"/>
      <w:r w:rsidRPr="00A333B7">
        <w:rPr>
          <w:rFonts w:hint="eastAsia"/>
        </w:rPr>
        <w:t>请求参数列表</w:t>
      </w:r>
      <w:bookmarkEnd w:id="113"/>
    </w:p>
    <w:p w:rsidR="000E4587" w:rsidRPr="00A333B7" w:rsidRDefault="000E4587" w:rsidP="000E458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Pr="00A333B7">
        <w:rPr>
          <w:b/>
        </w:rPr>
        <w:t>modify_</w:t>
      </w:r>
      <w:r w:rsidR="00150C1B" w:rsidRPr="00A333B7">
        <w:rPr>
          <w:b/>
        </w:rPr>
        <w:t>pay</w:t>
      </w:r>
      <w:r w:rsidR="00142F4B" w:rsidRPr="00A333B7">
        <w:rPr>
          <w:b/>
        </w:rPr>
        <w:t>_pwd</w:t>
      </w:r>
      <w:r w:rsidRPr="00A333B7">
        <w:rPr>
          <w:b/>
        </w:rPr>
        <w:t>.cgi</w:t>
      </w:r>
    </w:p>
    <w:p w:rsidR="000E4587" w:rsidRPr="00A333B7" w:rsidRDefault="000E4587" w:rsidP="000E458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E4587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E4587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E4587" w:rsidRPr="00A333B7" w:rsidRDefault="000E4587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E4587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0E4587" w:rsidRPr="00A333B7" w:rsidRDefault="000E4587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E4587" w:rsidRPr="00A333B7" w:rsidRDefault="000E4587" w:rsidP="00D97C1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E4587" w:rsidRPr="00A333B7" w:rsidRDefault="000E4587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service_version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input_charset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sign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是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String(32)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签名(动态key签名)</w:t>
            </w:r>
          </w:p>
        </w:tc>
      </w:tr>
      <w:tr w:rsidR="000E4587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E4587" w:rsidRPr="00A333B7" w:rsidRDefault="000E4587" w:rsidP="00D97C19">
            <w:r w:rsidRPr="00A333B7">
              <w:t>多密钥支持的密钥序号，默认1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lastRenderedPageBreak/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D97C19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旧支付密码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old_pay_pwd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旧支付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支付</w:t>
            </w:r>
            <w:r w:rsidRPr="00A333B7">
              <w:t>密码明文)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新支付密码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新支付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支付</w:t>
            </w:r>
            <w:r w:rsidRPr="00A333B7">
              <w:t>密码明文)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确认新支付</w:t>
            </w:r>
            <w:r w:rsidRPr="00A333B7">
              <w:t>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confirm_pay_pwd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确认新支付</w:t>
            </w:r>
            <w:r w:rsidRPr="00A333B7">
              <w:t>密码</w:t>
            </w:r>
          </w:p>
          <w:p w:rsidR="007B05BA" w:rsidRPr="00A333B7" w:rsidRDefault="007B05BA" w:rsidP="007B05BA">
            <w:r w:rsidRPr="00A333B7">
              <w:t>md5(</w:t>
            </w:r>
            <w:r w:rsidRPr="00A333B7">
              <w:rPr>
                <w:rFonts w:hint="eastAsia"/>
              </w:rPr>
              <w:t>支付</w:t>
            </w:r>
            <w:r w:rsidRPr="00A333B7">
              <w:t>密码明文)</w:t>
            </w:r>
          </w:p>
        </w:tc>
      </w:tr>
      <w:tr w:rsidR="007B05BA" w:rsidRPr="00A333B7" w:rsidTr="00D97C19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4" w:name="_Toc493791977"/>
      <w:r w:rsidRPr="00A333B7">
        <w:rPr>
          <w:rFonts w:hint="eastAsia"/>
        </w:rPr>
        <w:t>应答参数列表</w:t>
      </w:r>
      <w:bookmarkEnd w:id="114"/>
    </w:p>
    <w:p w:rsidR="000E4587" w:rsidRPr="00A333B7" w:rsidRDefault="000E4587" w:rsidP="000E458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E4587" w:rsidRPr="00A333B7" w:rsidRDefault="000E4587" w:rsidP="000E458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E4587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E4587" w:rsidRPr="00A333B7" w:rsidRDefault="000E4587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sign_type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service_version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input_charset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String(8)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sign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是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String(32)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sign_key_index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否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Int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t>多密钥支持的密钥序号，默认1</w:t>
            </w:r>
          </w:p>
        </w:tc>
      </w:tr>
      <w:tr w:rsidR="000E4587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E4587" w:rsidRPr="00A333B7" w:rsidRDefault="000E4587" w:rsidP="00D97C1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0E4587" w:rsidRPr="00A333B7" w:rsidRDefault="000E4587" w:rsidP="00D97C1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Int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参见错误码对照表</w:t>
            </w:r>
          </w:p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retmsg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String(30)</w:t>
            </w:r>
          </w:p>
        </w:tc>
        <w:tc>
          <w:tcPr>
            <w:tcW w:w="4305" w:type="dxa"/>
          </w:tcPr>
          <w:p w:rsidR="000E4587" w:rsidRPr="00A333B7" w:rsidRDefault="000E4587" w:rsidP="00D97C19"/>
        </w:tc>
      </w:tr>
      <w:tr w:rsidR="000E4587" w:rsidRPr="00A333B7" w:rsidTr="00D97C19">
        <w:tc>
          <w:tcPr>
            <w:tcW w:w="1728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0E4587" w:rsidRPr="00A333B7" w:rsidRDefault="000E4587" w:rsidP="00D97C19">
            <w:r w:rsidRPr="00A333B7">
              <w:t>userid</w:t>
            </w:r>
          </w:p>
        </w:tc>
        <w:tc>
          <w:tcPr>
            <w:tcW w:w="720" w:type="dxa"/>
          </w:tcPr>
          <w:p w:rsidR="000E4587" w:rsidRPr="00A333B7" w:rsidRDefault="000E4587" w:rsidP="00D97C19">
            <w:r w:rsidRPr="00A333B7">
              <w:t>是</w:t>
            </w:r>
          </w:p>
        </w:tc>
        <w:tc>
          <w:tcPr>
            <w:tcW w:w="1440" w:type="dxa"/>
          </w:tcPr>
          <w:p w:rsidR="000E4587" w:rsidRPr="00A333B7" w:rsidRDefault="000E4587" w:rsidP="00D97C19">
            <w:r w:rsidRPr="00A333B7">
              <w:t>String(20)</w:t>
            </w:r>
          </w:p>
        </w:tc>
        <w:tc>
          <w:tcPr>
            <w:tcW w:w="4305" w:type="dxa"/>
          </w:tcPr>
          <w:p w:rsidR="000E4587" w:rsidRPr="00A333B7" w:rsidRDefault="000E4587" w:rsidP="00D97C19">
            <w:r w:rsidRPr="00A333B7">
              <w:rPr>
                <w:rFonts w:hint="eastAsia"/>
              </w:rPr>
              <w:t>手机号码</w:t>
            </w:r>
          </w:p>
        </w:tc>
      </w:tr>
    </w:tbl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5" w:name="_Toc493791978"/>
      <w:r w:rsidRPr="00A333B7">
        <w:rPr>
          <w:rFonts w:hint="eastAsia"/>
        </w:rPr>
        <w:t>处理逻辑</w:t>
      </w:r>
      <w:bookmarkEnd w:id="115"/>
    </w:p>
    <w:p w:rsidR="004A4DEB" w:rsidRPr="00A75421" w:rsidRDefault="004A4DEB" w:rsidP="004A4DEB">
      <w:pPr>
        <w:pStyle w:val="af"/>
        <w:numPr>
          <w:ilvl w:val="0"/>
          <w:numId w:val="14"/>
        </w:numPr>
        <w:ind w:firstLineChars="0"/>
      </w:pPr>
      <w:r w:rsidRPr="00A75421">
        <w:rPr>
          <w:rFonts w:hint="eastAsia"/>
        </w:rPr>
        <w:t>用户</w:t>
      </w:r>
      <w:r w:rsidRPr="00A75421">
        <w:t>登录态校验</w:t>
      </w:r>
    </w:p>
    <w:p w:rsidR="004A4DEB" w:rsidRPr="00A333B7" w:rsidRDefault="004A4DEB" w:rsidP="004A4DEB">
      <w:pPr>
        <w:pStyle w:val="af"/>
        <w:numPr>
          <w:ilvl w:val="0"/>
          <w:numId w:val="1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0E4587" w:rsidRPr="00A333B7" w:rsidRDefault="000E4587" w:rsidP="00520B65">
      <w:pPr>
        <w:pStyle w:val="af"/>
        <w:numPr>
          <w:ilvl w:val="0"/>
          <w:numId w:val="14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0E4587" w:rsidRPr="00A333B7" w:rsidRDefault="000E4587" w:rsidP="00520B65">
      <w:pPr>
        <w:pStyle w:val="af"/>
        <w:numPr>
          <w:ilvl w:val="0"/>
          <w:numId w:val="14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Pr="00A333B7">
        <w:rPr>
          <w:rFonts w:hint="eastAsia"/>
        </w:rPr>
        <w:t>，</w:t>
      </w:r>
      <w:r w:rsidRPr="00A333B7">
        <w:t>并校验用户有效性</w:t>
      </w:r>
    </w:p>
    <w:p w:rsidR="00A333B7" w:rsidRPr="00A75421" w:rsidRDefault="00A333B7" w:rsidP="00A333B7">
      <w:pPr>
        <w:pStyle w:val="af"/>
        <w:numPr>
          <w:ilvl w:val="0"/>
          <w:numId w:val="14"/>
        </w:numPr>
        <w:ind w:firstLineChars="0"/>
      </w:pPr>
      <w:r w:rsidRPr="00A75421">
        <w:rPr>
          <w:rFonts w:hint="eastAsia"/>
        </w:rPr>
        <w:t>调用用户</w:t>
      </w:r>
      <w:r w:rsidRPr="00A75421">
        <w:t>模块登录密码</w:t>
      </w:r>
      <w:r w:rsidRPr="00A75421">
        <w:rPr>
          <w:rFonts w:hint="eastAsia"/>
        </w:rPr>
        <w:t>修改</w:t>
      </w:r>
      <w:r w:rsidRPr="00A75421">
        <w:t>接口(自动完成验证</w:t>
      </w:r>
      <w:r w:rsidRPr="00A75421">
        <w:rPr>
          <w:rFonts w:hint="eastAsia"/>
        </w:rPr>
        <w:t>密码</w:t>
      </w:r>
      <w:r w:rsidRPr="00A75421">
        <w:t>正确性)</w:t>
      </w:r>
    </w:p>
    <w:p w:rsidR="000E4587" w:rsidRPr="00A333B7" w:rsidRDefault="000E4587" w:rsidP="00520B65">
      <w:pPr>
        <w:pStyle w:val="af"/>
        <w:numPr>
          <w:ilvl w:val="0"/>
          <w:numId w:val="1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0E4587" w:rsidRPr="00A333B7" w:rsidRDefault="000E4587" w:rsidP="00520B65">
      <w:pPr>
        <w:pStyle w:val="af"/>
        <w:numPr>
          <w:ilvl w:val="0"/>
          <w:numId w:val="14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0E4587" w:rsidRPr="00A333B7" w:rsidRDefault="000E4587" w:rsidP="00CF57E6">
      <w:pPr>
        <w:pStyle w:val="3"/>
        <w:numPr>
          <w:ilvl w:val="2"/>
          <w:numId w:val="1"/>
        </w:numPr>
      </w:pPr>
      <w:bookmarkStart w:id="116" w:name="_Toc493791979"/>
      <w:r w:rsidRPr="00A333B7">
        <w:rPr>
          <w:rFonts w:hint="eastAsia"/>
        </w:rPr>
        <w:t>错误</w:t>
      </w:r>
      <w:r w:rsidRPr="00A333B7">
        <w:t>码列表</w:t>
      </w:r>
      <w:bookmarkEnd w:id="11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0E4587" w:rsidRPr="00A333B7" w:rsidTr="00D97C19">
        <w:trPr>
          <w:jc w:val="center"/>
        </w:trPr>
        <w:tc>
          <w:tcPr>
            <w:tcW w:w="1908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0E4587" w:rsidRPr="00A333B7" w:rsidRDefault="000E4587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0E4587" w:rsidRPr="00A333B7" w:rsidTr="00D97C19">
        <w:trPr>
          <w:jc w:val="center"/>
        </w:trPr>
        <w:tc>
          <w:tcPr>
            <w:tcW w:w="1908" w:type="dxa"/>
            <w:vAlign w:val="center"/>
          </w:tcPr>
          <w:p w:rsidR="000E4587" w:rsidRPr="00A333B7" w:rsidRDefault="000E4587" w:rsidP="00D97C1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0E4587" w:rsidRPr="00A333B7" w:rsidRDefault="000E4587" w:rsidP="00D97C1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0682C" w:rsidRPr="00A333B7" w:rsidTr="00D97C19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0E4587" w:rsidRPr="00A333B7" w:rsidTr="00D97C19">
        <w:trPr>
          <w:jc w:val="center"/>
        </w:trPr>
        <w:tc>
          <w:tcPr>
            <w:tcW w:w="1908" w:type="dxa"/>
            <w:vAlign w:val="center"/>
          </w:tcPr>
          <w:p w:rsidR="000E4587" w:rsidRPr="00A333B7" w:rsidRDefault="00CC3169" w:rsidP="00D97C19">
            <w:pPr>
              <w:jc w:val="center"/>
            </w:pPr>
            <w:r w:rsidRPr="00CC3169">
              <w:t>205500</w:t>
            </w:r>
          </w:p>
        </w:tc>
        <w:tc>
          <w:tcPr>
            <w:tcW w:w="8265" w:type="dxa"/>
            <w:vAlign w:val="center"/>
          </w:tcPr>
          <w:p w:rsidR="000E4587" w:rsidRPr="00A333B7" w:rsidRDefault="00CC3169" w:rsidP="00D97C19">
            <w:pPr>
              <w:ind w:rightChars="-45" w:right="-94"/>
            </w:pPr>
            <w:r w:rsidRPr="00CC3169">
              <w:rPr>
                <w:rFonts w:hint="eastAsia"/>
              </w:rPr>
              <w:t>旧支付密码有误</w:t>
            </w:r>
          </w:p>
        </w:tc>
      </w:tr>
      <w:tr w:rsidR="000E4587" w:rsidRPr="00A333B7" w:rsidTr="00D97C19">
        <w:trPr>
          <w:jc w:val="center"/>
        </w:trPr>
        <w:tc>
          <w:tcPr>
            <w:tcW w:w="1908" w:type="dxa"/>
            <w:vAlign w:val="center"/>
          </w:tcPr>
          <w:p w:rsidR="000E4587" w:rsidRPr="00A333B7" w:rsidRDefault="00CC3169" w:rsidP="00D97C19">
            <w:pPr>
              <w:jc w:val="center"/>
            </w:pPr>
            <w:r w:rsidRPr="00CC3169">
              <w:t>205024</w:t>
            </w:r>
          </w:p>
        </w:tc>
        <w:tc>
          <w:tcPr>
            <w:tcW w:w="8265" w:type="dxa"/>
            <w:vAlign w:val="center"/>
          </w:tcPr>
          <w:p w:rsidR="000E4587" w:rsidRPr="00A333B7" w:rsidRDefault="00CC3169" w:rsidP="00D97C19">
            <w:pPr>
              <w:ind w:rightChars="-45" w:right="-94"/>
            </w:pPr>
            <w:r w:rsidRPr="00CC3169">
              <w:rPr>
                <w:rFonts w:hint="eastAsia"/>
              </w:rPr>
              <w:t>支付密码有误</w:t>
            </w:r>
          </w:p>
        </w:tc>
      </w:tr>
      <w:tr w:rsidR="000E4587" w:rsidRPr="00A333B7" w:rsidTr="00D97C19">
        <w:trPr>
          <w:jc w:val="center"/>
        </w:trPr>
        <w:tc>
          <w:tcPr>
            <w:tcW w:w="1908" w:type="dxa"/>
            <w:vAlign w:val="center"/>
          </w:tcPr>
          <w:p w:rsidR="000E4587" w:rsidRPr="00A333B7" w:rsidRDefault="00CC3169" w:rsidP="00D97C19">
            <w:pPr>
              <w:jc w:val="center"/>
            </w:pPr>
            <w:r w:rsidRPr="00CC3169">
              <w:t>205028</w:t>
            </w:r>
          </w:p>
        </w:tc>
        <w:tc>
          <w:tcPr>
            <w:tcW w:w="8265" w:type="dxa"/>
            <w:vAlign w:val="center"/>
          </w:tcPr>
          <w:p w:rsidR="000E4587" w:rsidRPr="00A333B7" w:rsidRDefault="00CC3169" w:rsidP="00D97C19">
            <w:pPr>
              <w:ind w:rightChars="-45" w:right="-94"/>
            </w:pPr>
            <w:r w:rsidRPr="00CC3169">
              <w:rPr>
                <w:rFonts w:hint="eastAsia"/>
              </w:rPr>
              <w:t>确认支付密码有误</w:t>
            </w:r>
          </w:p>
        </w:tc>
      </w:tr>
      <w:tr w:rsidR="00CC3169" w:rsidRPr="00A333B7" w:rsidTr="00D97C19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D97C19">
            <w:pPr>
              <w:jc w:val="center"/>
            </w:pPr>
            <w:r w:rsidRPr="00CC3169">
              <w:t>205035</w:t>
            </w:r>
          </w:p>
        </w:tc>
        <w:tc>
          <w:tcPr>
            <w:tcW w:w="8265" w:type="dxa"/>
            <w:vAlign w:val="center"/>
          </w:tcPr>
          <w:p w:rsidR="00CC3169" w:rsidRPr="00CC3169" w:rsidRDefault="00CC3169" w:rsidP="00D97C19">
            <w:pPr>
              <w:ind w:rightChars="-45" w:right="-94"/>
            </w:pPr>
            <w:r w:rsidRPr="00CC3169">
              <w:rPr>
                <w:rFonts w:hint="eastAsia"/>
              </w:rPr>
              <w:t>用户未激活或已被冻结</w:t>
            </w:r>
          </w:p>
        </w:tc>
      </w:tr>
      <w:tr w:rsidR="00CC3169" w:rsidRPr="00A333B7" w:rsidTr="00D97C19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CC3169" w:rsidRPr="00CC3169" w:rsidRDefault="00CC3169" w:rsidP="00D97C19">
            <w:pPr>
              <w:ind w:rightChars="-45" w:right="-94"/>
            </w:pPr>
          </w:p>
        </w:tc>
      </w:tr>
    </w:tbl>
    <w:p w:rsidR="00EE2EF5" w:rsidRPr="00A333B7" w:rsidRDefault="009B13A7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17" w:name="_Toc493791980"/>
      <w:r w:rsidRPr="00A333B7">
        <w:rPr>
          <w:rFonts w:hint="eastAsia"/>
        </w:rPr>
        <w:lastRenderedPageBreak/>
        <w:t>用户信息查询</w:t>
      </w:r>
      <w:r w:rsidR="00EE2EF5" w:rsidRPr="00A333B7">
        <w:rPr>
          <w:rFonts w:hint="eastAsia"/>
        </w:rPr>
        <w:t>接口</w:t>
      </w:r>
      <w:bookmarkEnd w:id="117"/>
    </w:p>
    <w:p w:rsidR="00EE2EF5" w:rsidRPr="00A333B7" w:rsidRDefault="00EE2EF5" w:rsidP="00CF57E6">
      <w:pPr>
        <w:pStyle w:val="3"/>
        <w:numPr>
          <w:ilvl w:val="2"/>
          <w:numId w:val="1"/>
        </w:numPr>
      </w:pPr>
      <w:bookmarkStart w:id="118" w:name="_Toc493791981"/>
      <w:r w:rsidRPr="00A333B7">
        <w:rPr>
          <w:rFonts w:hint="eastAsia"/>
        </w:rPr>
        <w:t>业务功能</w:t>
      </w:r>
      <w:bookmarkEnd w:id="118"/>
    </w:p>
    <w:p w:rsidR="00EE2EF5" w:rsidRPr="00A333B7" w:rsidRDefault="00153C1D" w:rsidP="00EE2EF5">
      <w:pPr>
        <w:ind w:firstLineChars="200" w:firstLine="420"/>
      </w:pPr>
      <w:r w:rsidRPr="00A333B7">
        <w:rPr>
          <w:rFonts w:hint="eastAsia"/>
        </w:rPr>
        <w:t>查询手机</w:t>
      </w:r>
      <w:r w:rsidRPr="00A333B7">
        <w:t>app</w:t>
      </w:r>
      <w:r w:rsidRPr="00A333B7">
        <w:rPr>
          <w:rFonts w:hint="eastAsia"/>
        </w:rPr>
        <w:t>用户</w:t>
      </w:r>
      <w:r w:rsidRPr="00A333B7">
        <w:t>的个人</w:t>
      </w:r>
      <w:r w:rsidRPr="00A333B7">
        <w:rPr>
          <w:rFonts w:hint="eastAsia"/>
        </w:rPr>
        <w:t>信息，</w:t>
      </w:r>
      <w:r w:rsidRPr="00A333B7">
        <w:t>需校验</w:t>
      </w:r>
      <w:r w:rsidRPr="00A333B7">
        <w:rPr>
          <w:rFonts w:hint="eastAsia"/>
        </w:rPr>
        <w:t>用户</w:t>
      </w:r>
      <w:r w:rsidRPr="00A333B7">
        <w:t>的登录态</w:t>
      </w:r>
      <w:r w:rsidR="00D273DD" w:rsidRPr="00A333B7">
        <w:rPr>
          <w:rFonts w:hint="eastAsia"/>
        </w:rPr>
        <w:t>及</w:t>
      </w:r>
      <w:r w:rsidR="003E6580" w:rsidRPr="00A333B7">
        <w:rPr>
          <w:rFonts w:hint="eastAsia"/>
        </w:rPr>
        <w:t>数据</w:t>
      </w:r>
      <w:r w:rsidR="00D273DD" w:rsidRPr="00A333B7">
        <w:t>签名</w:t>
      </w:r>
      <w:r w:rsidRPr="00A333B7">
        <w:rPr>
          <w:rFonts w:hint="eastAsia"/>
        </w:rPr>
        <w:t>。</w:t>
      </w:r>
    </w:p>
    <w:p w:rsidR="00EE2EF5" w:rsidRPr="00A333B7" w:rsidRDefault="00EE2EF5" w:rsidP="00CF57E6">
      <w:pPr>
        <w:pStyle w:val="3"/>
        <w:numPr>
          <w:ilvl w:val="2"/>
          <w:numId w:val="1"/>
        </w:numPr>
      </w:pPr>
      <w:bookmarkStart w:id="119" w:name="_Toc493791982"/>
      <w:r w:rsidRPr="00A333B7">
        <w:rPr>
          <w:rFonts w:hint="eastAsia"/>
        </w:rPr>
        <w:t>交互模式</w:t>
      </w:r>
      <w:bookmarkEnd w:id="119"/>
    </w:p>
    <w:p w:rsidR="00EE2EF5" w:rsidRPr="00A333B7" w:rsidRDefault="00EE2EF5" w:rsidP="00EE2EF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E2EF5" w:rsidRPr="00A333B7" w:rsidRDefault="00EE2EF5" w:rsidP="00CF57E6">
      <w:pPr>
        <w:pStyle w:val="3"/>
        <w:numPr>
          <w:ilvl w:val="2"/>
          <w:numId w:val="1"/>
        </w:numPr>
      </w:pPr>
      <w:bookmarkStart w:id="120" w:name="_Toc493791983"/>
      <w:r w:rsidRPr="00A333B7">
        <w:rPr>
          <w:rFonts w:hint="eastAsia"/>
        </w:rPr>
        <w:t>请求参数列表</w:t>
      </w:r>
      <w:bookmarkEnd w:id="120"/>
    </w:p>
    <w:p w:rsidR="00EE2EF5" w:rsidRPr="00A333B7" w:rsidRDefault="00EE2EF5" w:rsidP="00EE2EF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351A69" w:rsidRPr="00A333B7">
        <w:rPr>
          <w:b/>
        </w:rPr>
        <w:t>qry_user_info</w:t>
      </w:r>
      <w:r w:rsidRPr="00A333B7">
        <w:rPr>
          <w:b/>
        </w:rPr>
        <w:t>.cgi</w:t>
      </w:r>
    </w:p>
    <w:p w:rsidR="00EE2EF5" w:rsidRPr="00A333B7" w:rsidRDefault="00EE2EF5" w:rsidP="00EE2EF5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E2EF5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E2EF5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E2EF5" w:rsidRPr="00A333B7" w:rsidRDefault="00EE2EF5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E2EF5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EE2EF5" w:rsidRPr="00A333B7" w:rsidRDefault="00EE2EF5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E2EF5" w:rsidRPr="00A333B7" w:rsidRDefault="00EE2EF5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E2EF5" w:rsidRPr="00A333B7" w:rsidRDefault="00EE2EF5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E2EF5" w:rsidRPr="00A333B7" w:rsidTr="00F2157F">
        <w:tc>
          <w:tcPr>
            <w:tcW w:w="1728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service_version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E2EF5" w:rsidRPr="00A333B7" w:rsidTr="00F2157F">
        <w:tc>
          <w:tcPr>
            <w:tcW w:w="1728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input_charset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E2EF5" w:rsidRPr="00A333B7" w:rsidTr="00F2157F">
        <w:tc>
          <w:tcPr>
            <w:tcW w:w="1728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sign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是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String(32)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签名</w:t>
            </w:r>
          </w:p>
        </w:tc>
      </w:tr>
      <w:tr w:rsidR="00EE2EF5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E2EF5" w:rsidRPr="00A333B7" w:rsidRDefault="00EE2EF5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F736AA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2728F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EE2EF5" w:rsidRPr="00A333B7" w:rsidRDefault="00EE2EF5" w:rsidP="00CF57E6">
      <w:pPr>
        <w:pStyle w:val="3"/>
        <w:numPr>
          <w:ilvl w:val="2"/>
          <w:numId w:val="1"/>
        </w:numPr>
      </w:pPr>
      <w:bookmarkStart w:id="121" w:name="_Toc493791984"/>
      <w:r w:rsidRPr="00A333B7">
        <w:rPr>
          <w:rFonts w:hint="eastAsia"/>
        </w:rPr>
        <w:t>应答参数列表</w:t>
      </w:r>
      <w:bookmarkEnd w:id="121"/>
    </w:p>
    <w:p w:rsidR="00EE2EF5" w:rsidRPr="00A333B7" w:rsidRDefault="00EE2EF5" w:rsidP="00EE2EF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E2EF5" w:rsidRPr="00A333B7" w:rsidRDefault="00EE2EF5" w:rsidP="00EE2EF5"/>
    <w:tbl>
      <w:tblPr>
        <w:tblW w:w="0" w:type="auto"/>
        <w:tblInd w:w="-3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046"/>
        <w:gridCol w:w="1980"/>
        <w:gridCol w:w="720"/>
        <w:gridCol w:w="1440"/>
        <w:gridCol w:w="4305"/>
      </w:tblGrid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E2EF5" w:rsidRPr="00A333B7" w:rsidRDefault="00EE2EF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E2EF5" w:rsidRPr="00A333B7" w:rsidTr="00A20FA6">
        <w:tc>
          <w:tcPr>
            <w:tcW w:w="1049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E2EF5" w:rsidRPr="00A333B7" w:rsidRDefault="00EE2EF5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sign_type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service_version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input_charset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String(8)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sign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是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String(32)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签名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E2EF5" w:rsidRPr="00A333B7" w:rsidRDefault="00EE2EF5" w:rsidP="00F2157F">
            <w:r w:rsidRPr="00A333B7">
              <w:t>sign_key_index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t>否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Int</w:t>
            </w:r>
          </w:p>
        </w:tc>
        <w:tc>
          <w:tcPr>
            <w:tcW w:w="4305" w:type="dxa"/>
          </w:tcPr>
          <w:p w:rsidR="00EE2EF5" w:rsidRPr="00A333B7" w:rsidRDefault="00EE2EF5" w:rsidP="00F2157F">
            <w:r w:rsidRPr="00A333B7">
              <w:t>多密钥支持的密钥序号，默认1</w:t>
            </w:r>
          </w:p>
        </w:tc>
      </w:tr>
      <w:tr w:rsidR="00EE2EF5" w:rsidRPr="00A333B7" w:rsidTr="00A20FA6">
        <w:tc>
          <w:tcPr>
            <w:tcW w:w="1049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E2EF5" w:rsidRPr="00A333B7" w:rsidRDefault="00EE2EF5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E2EF5" w:rsidRPr="00A333B7" w:rsidRDefault="00EE2EF5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Int</w:t>
            </w:r>
          </w:p>
        </w:tc>
        <w:tc>
          <w:tcPr>
            <w:tcW w:w="4305" w:type="dxa"/>
          </w:tcPr>
          <w:p w:rsidR="00EE2EF5" w:rsidRPr="00A333B7" w:rsidRDefault="00EE2EF5" w:rsidP="007C7F94">
            <w:r w:rsidRPr="00A333B7">
              <w:rPr>
                <w:rFonts w:hint="eastAsia"/>
              </w:rPr>
              <w:t>参见</w:t>
            </w:r>
            <w:r w:rsidR="007C7F94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EE2EF5" w:rsidRPr="00A333B7" w:rsidTr="00A20FA6">
        <w:tc>
          <w:tcPr>
            <w:tcW w:w="2046" w:type="dxa"/>
          </w:tcPr>
          <w:p w:rsidR="00EE2EF5" w:rsidRPr="00A333B7" w:rsidRDefault="00EE2EF5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E2EF5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EE2EF5" w:rsidRPr="00A333B7" w:rsidRDefault="00EE2EF5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E2EF5" w:rsidRPr="00A333B7" w:rsidRDefault="00EE2EF5" w:rsidP="00F2157F">
            <w:r w:rsidRPr="00A333B7">
              <w:t>String(30)</w:t>
            </w:r>
          </w:p>
        </w:tc>
        <w:tc>
          <w:tcPr>
            <w:tcW w:w="4305" w:type="dxa"/>
          </w:tcPr>
          <w:p w:rsidR="00EE2EF5" w:rsidRPr="00A333B7" w:rsidRDefault="00EE2EF5" w:rsidP="00F2157F"/>
        </w:tc>
      </w:tr>
      <w:tr w:rsidR="007D656A" w:rsidRPr="00A333B7" w:rsidTr="00A20FA6">
        <w:tc>
          <w:tcPr>
            <w:tcW w:w="2046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7D656A" w:rsidRPr="00A333B7" w:rsidRDefault="007D656A" w:rsidP="007D656A">
            <w:r w:rsidRPr="00A333B7">
              <w:t>userid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String(64)</w:t>
            </w:r>
          </w:p>
        </w:tc>
        <w:tc>
          <w:tcPr>
            <w:tcW w:w="4305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手机号码或邮箱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注册时间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create_time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String(30)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注册时间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最后修改时间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modify_time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String(30)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最后修改时间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用户状态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state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pPr>
              <w:ind w:rightChars="-45" w:right="-94"/>
            </w:pPr>
            <w:r w:rsidRPr="00A333B7">
              <w:rPr>
                <w:rFonts w:hint="eastAsia"/>
              </w:rPr>
              <w:t>用户状态</w:t>
            </w:r>
          </w:p>
          <w:p w:rsidR="007D656A" w:rsidRPr="00A333B7" w:rsidRDefault="007D656A" w:rsidP="007D656A">
            <w:r w:rsidRPr="00A333B7">
              <w:t xml:space="preserve">1  </w:t>
            </w:r>
            <w:r w:rsidRPr="00A333B7">
              <w:rPr>
                <w:rFonts w:hint="eastAsia"/>
              </w:rPr>
              <w:t>待激活</w:t>
            </w:r>
          </w:p>
          <w:p w:rsidR="007D656A" w:rsidRPr="00A333B7" w:rsidRDefault="007D656A" w:rsidP="007D656A">
            <w:r w:rsidRPr="00A333B7">
              <w:t xml:space="preserve">2  </w:t>
            </w:r>
            <w:r w:rsidRPr="00A333B7">
              <w:rPr>
                <w:rFonts w:hint="eastAsia"/>
              </w:rPr>
              <w:t>正常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lastRenderedPageBreak/>
              <w:t xml:space="preserve">3  </w:t>
            </w:r>
            <w:r w:rsidRPr="00A333B7">
              <w:rPr>
                <w:rFonts w:hint="eastAsia"/>
              </w:rPr>
              <w:t>冻结变更（资料变更、密码修改等变动操作）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t xml:space="preserve">4  </w:t>
            </w:r>
            <w:r w:rsidRPr="00A333B7">
              <w:rPr>
                <w:rFonts w:hint="eastAsia"/>
              </w:rPr>
              <w:t>全面冻结（冻结查询、登录和变更）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r w:rsidRPr="00A333B7">
              <w:rPr>
                <w:rFonts w:hint="eastAsia"/>
              </w:rPr>
              <w:lastRenderedPageBreak/>
              <w:t>是否实名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verify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r w:rsidRPr="00A333B7">
              <w:rPr>
                <w:rFonts w:hint="eastAsia"/>
              </w:rPr>
              <w:t>是否实名</w:t>
            </w:r>
          </w:p>
          <w:p w:rsidR="007D656A" w:rsidRPr="00A333B7" w:rsidRDefault="007D656A" w:rsidP="007D656A">
            <w:r w:rsidRPr="00A333B7">
              <w:t xml:space="preserve">1  </w:t>
            </w:r>
            <w:r w:rsidRPr="00A333B7">
              <w:rPr>
                <w:rFonts w:hint="eastAsia"/>
              </w:rPr>
              <w:t>未实名认证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已实名认证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r w:rsidRPr="00A333B7">
              <w:rPr>
                <w:rFonts w:hint="eastAsia"/>
              </w:rPr>
              <w:t>用户属组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att_id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r w:rsidRPr="00A333B7">
              <w:rPr>
                <w:rFonts w:hint="eastAsia"/>
              </w:rPr>
              <w:t>用户属组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普通用户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r w:rsidRPr="00A333B7">
              <w:t>真实姓名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truename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/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pPr>
              <w:snapToGrid w:val="0"/>
            </w:pPr>
            <w:r w:rsidRPr="00A333B7">
              <w:rPr>
                <w:rFonts w:hint="eastAsia"/>
              </w:rPr>
              <w:t>性别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sex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pPr>
              <w:snapToGrid w:val="0"/>
            </w:pPr>
            <w:r w:rsidRPr="00A333B7">
              <w:rPr>
                <w:rFonts w:hint="eastAsia"/>
              </w:rPr>
              <w:t>性别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男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女</w:t>
            </w:r>
          </w:p>
        </w:tc>
      </w:tr>
      <w:tr w:rsidR="007D656A" w:rsidRPr="00A333B7" w:rsidTr="00A20FA6">
        <w:tc>
          <w:tcPr>
            <w:tcW w:w="2046" w:type="dxa"/>
            <w:vAlign w:val="center"/>
          </w:tcPr>
          <w:p w:rsidR="007D656A" w:rsidRPr="00A333B7" w:rsidRDefault="007D656A" w:rsidP="007D656A">
            <w:pPr>
              <w:snapToGrid w:val="0"/>
            </w:pPr>
            <w:r w:rsidRPr="00A333B7">
              <w:rPr>
                <w:rFonts w:hint="eastAsia"/>
              </w:rPr>
              <w:t>证件类型</w:t>
            </w:r>
          </w:p>
        </w:tc>
        <w:tc>
          <w:tcPr>
            <w:tcW w:w="1980" w:type="dxa"/>
            <w:vAlign w:val="center"/>
          </w:tcPr>
          <w:p w:rsidR="007D656A" w:rsidRPr="00A333B7" w:rsidRDefault="007D656A" w:rsidP="007D656A">
            <w:pPr>
              <w:jc w:val="left"/>
            </w:pPr>
            <w:r w:rsidRPr="00A333B7">
              <w:t>cre_type</w:t>
            </w:r>
          </w:p>
        </w:tc>
        <w:tc>
          <w:tcPr>
            <w:tcW w:w="720" w:type="dxa"/>
          </w:tcPr>
          <w:p w:rsidR="007D656A" w:rsidRPr="00A333B7" w:rsidRDefault="007D656A" w:rsidP="007D656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D656A" w:rsidRPr="00A333B7" w:rsidRDefault="007D656A" w:rsidP="007D656A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7D656A" w:rsidRPr="00A333B7" w:rsidRDefault="007D656A" w:rsidP="007D656A">
            <w:pPr>
              <w:snapToGrid w:val="0"/>
            </w:pPr>
            <w:r w:rsidRPr="00A333B7">
              <w:rPr>
                <w:rFonts w:hint="eastAsia"/>
              </w:rPr>
              <w:t>证件类型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身份证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护照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 xml:space="preserve">3  </w:t>
            </w:r>
            <w:r w:rsidRPr="00A333B7">
              <w:rPr>
                <w:rFonts w:hint="eastAsia"/>
              </w:rPr>
              <w:t>军官证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>4</w:t>
            </w:r>
            <w:r w:rsidRPr="00A333B7">
              <w:rPr>
                <w:strike/>
              </w:rPr>
              <w:t xml:space="preserve">  护照</w:t>
            </w:r>
          </w:p>
          <w:p w:rsidR="007D656A" w:rsidRPr="00A333B7" w:rsidRDefault="007D656A" w:rsidP="007D656A">
            <w:pPr>
              <w:snapToGrid w:val="0"/>
            </w:pPr>
            <w:r w:rsidRPr="00A333B7">
              <w:t xml:space="preserve">5  </w:t>
            </w:r>
            <w:r w:rsidRPr="00A333B7">
              <w:rPr>
                <w:rFonts w:hint="eastAsia"/>
              </w:rPr>
              <w:t>回乡证</w:t>
            </w:r>
          </w:p>
          <w:p w:rsidR="007D656A" w:rsidRPr="00A333B7" w:rsidRDefault="007D656A" w:rsidP="007D656A">
            <w:pPr>
              <w:ind w:rightChars="-45" w:right="-94"/>
            </w:pPr>
            <w:r w:rsidRPr="00A333B7">
              <w:t xml:space="preserve">6  </w:t>
            </w:r>
            <w:r w:rsidRPr="00A333B7">
              <w:rPr>
                <w:rFonts w:hint="eastAsia"/>
              </w:rPr>
              <w:t>香港身份证</w:t>
            </w:r>
          </w:p>
        </w:tc>
      </w:tr>
      <w:tr w:rsidR="00924EEE" w:rsidRPr="00A333B7" w:rsidTr="00A20FA6">
        <w:tc>
          <w:tcPr>
            <w:tcW w:w="2046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开头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924EEE">
            <w:pPr>
              <w:jc w:val="left"/>
            </w:pPr>
            <w:r w:rsidRPr="00A333B7">
              <w:t>cre</w:t>
            </w:r>
            <w:r w:rsidR="003B58F2">
              <w:t>id</w:t>
            </w:r>
            <w:r w:rsidRPr="00A333B7">
              <w:t>_</w:t>
            </w:r>
            <w:r>
              <w:t>head</w:t>
            </w:r>
          </w:p>
        </w:tc>
        <w:tc>
          <w:tcPr>
            <w:tcW w:w="720" w:type="dxa"/>
          </w:tcPr>
          <w:p w:rsidR="00924EEE" w:rsidRPr="00A333B7" w:rsidRDefault="00924EEE" w:rsidP="00924EE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>
            <w:r w:rsidRPr="00A333B7">
              <w:t>String(</w:t>
            </w:r>
            <w:r w:rsidR="00170C98">
              <w:t>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开头</w:t>
            </w:r>
          </w:p>
        </w:tc>
      </w:tr>
      <w:tr w:rsidR="00924EEE" w:rsidRPr="00A333B7" w:rsidTr="00A20FA6">
        <w:tc>
          <w:tcPr>
            <w:tcW w:w="2046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结尾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924EEE">
            <w:pPr>
              <w:jc w:val="left"/>
            </w:pPr>
            <w:r>
              <w:rPr>
                <w:rFonts w:hint="eastAsia"/>
              </w:rPr>
              <w:t>cre</w:t>
            </w:r>
            <w:r w:rsidR="003B58F2">
              <w:t>id</w:t>
            </w:r>
            <w:r>
              <w:rPr>
                <w:rFonts w:hint="eastAsia"/>
              </w:rPr>
              <w:t>_tail</w:t>
            </w:r>
          </w:p>
        </w:tc>
        <w:tc>
          <w:tcPr>
            <w:tcW w:w="720" w:type="dxa"/>
          </w:tcPr>
          <w:p w:rsidR="00924EEE" w:rsidRPr="00A333B7" w:rsidRDefault="00924EEE" w:rsidP="00924EE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>
            <w:r w:rsidRPr="00A333B7">
              <w:t>String(</w:t>
            </w:r>
            <w:r w:rsidR="00170C98">
              <w:t>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结尾</w:t>
            </w:r>
          </w:p>
        </w:tc>
      </w:tr>
      <w:tr w:rsidR="00924EEE" w:rsidRPr="00A333B7" w:rsidTr="00A20FA6">
        <w:tc>
          <w:tcPr>
            <w:tcW w:w="2046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绑定</w:t>
            </w:r>
            <w:r w:rsidRPr="00A333B7">
              <w:t>Email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924EEE">
            <w:pPr>
              <w:jc w:val="left"/>
            </w:pPr>
            <w:r w:rsidRPr="00A333B7">
              <w:t>mail</w:t>
            </w:r>
          </w:p>
        </w:tc>
        <w:tc>
          <w:tcPr>
            <w:tcW w:w="720" w:type="dxa"/>
          </w:tcPr>
          <w:p w:rsidR="00924EEE" w:rsidRPr="00A333B7" w:rsidRDefault="00924EEE" w:rsidP="00924EE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 w:rsidP="00924EEE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绑定</w:t>
            </w:r>
            <w:r w:rsidRPr="00A333B7">
              <w:t>Email</w:t>
            </w:r>
          </w:p>
        </w:tc>
      </w:tr>
      <w:tr w:rsidR="00924EEE" w:rsidRPr="00A333B7" w:rsidTr="00A20FA6">
        <w:tc>
          <w:tcPr>
            <w:tcW w:w="2046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绑定手机号码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924EEE">
            <w:pPr>
              <w:jc w:val="left"/>
            </w:pPr>
            <w:r w:rsidRPr="00A333B7">
              <w:t>mobile</w:t>
            </w:r>
          </w:p>
        </w:tc>
        <w:tc>
          <w:tcPr>
            <w:tcW w:w="720" w:type="dxa"/>
          </w:tcPr>
          <w:p w:rsidR="00924EEE" w:rsidRPr="00A333B7" w:rsidRDefault="00924EEE" w:rsidP="00924EE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 w:rsidP="00924EEE">
            <w:r w:rsidRPr="00A333B7">
              <w:t>String(24)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924EEE">
            <w:pPr>
              <w:ind w:rightChars="-45" w:right="-94"/>
            </w:pPr>
            <w:r w:rsidRPr="00A333B7">
              <w:rPr>
                <w:rFonts w:hint="eastAsia"/>
              </w:rPr>
              <w:t>绑定手机号码</w:t>
            </w:r>
            <w:r w:rsidRPr="00A333B7">
              <w:t>(隐藏部分数字)</w:t>
            </w:r>
          </w:p>
        </w:tc>
      </w:tr>
      <w:tr w:rsidR="009560AA" w:rsidRPr="00A333B7" w:rsidTr="00A20FA6">
        <w:tc>
          <w:tcPr>
            <w:tcW w:w="2046" w:type="dxa"/>
            <w:vAlign w:val="center"/>
          </w:tcPr>
          <w:p w:rsidR="009560AA" w:rsidRPr="00A333B7" w:rsidRDefault="009560AA" w:rsidP="00924EEE">
            <w:pPr>
              <w:ind w:rightChars="-45" w:right="-94"/>
            </w:pPr>
            <w:r>
              <w:rPr>
                <w:rFonts w:hint="eastAsia"/>
              </w:rPr>
              <w:t>证件</w:t>
            </w:r>
            <w:r>
              <w:t>正面照片</w:t>
            </w:r>
          </w:p>
        </w:tc>
        <w:tc>
          <w:tcPr>
            <w:tcW w:w="1980" w:type="dxa"/>
            <w:vAlign w:val="center"/>
          </w:tcPr>
          <w:p w:rsidR="009560AA" w:rsidRPr="00A333B7" w:rsidRDefault="009560AA" w:rsidP="00924EEE">
            <w:pPr>
              <w:jc w:val="left"/>
            </w:pPr>
            <w:r>
              <w:rPr>
                <w:rFonts w:hint="eastAsia"/>
              </w:rPr>
              <w:t>creid_</w:t>
            </w:r>
            <w:r>
              <w:t>front_pic</w:t>
            </w:r>
          </w:p>
        </w:tc>
        <w:tc>
          <w:tcPr>
            <w:tcW w:w="720" w:type="dxa"/>
          </w:tcPr>
          <w:p w:rsidR="009560AA" w:rsidRPr="00A333B7" w:rsidRDefault="009560AA" w:rsidP="00924EE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60AA" w:rsidRPr="00A333B7" w:rsidRDefault="009560AA" w:rsidP="00924EEE">
            <w:r w:rsidRPr="00A333B7">
              <w:t>String(</w:t>
            </w:r>
            <w:r>
              <w:rPr>
                <w:rFonts w:hint="eastAsia"/>
              </w:rPr>
              <w:t>512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560AA" w:rsidRPr="00A333B7" w:rsidRDefault="009560AA" w:rsidP="00924EEE">
            <w:pPr>
              <w:ind w:rightChars="-45" w:right="-94"/>
            </w:pPr>
          </w:p>
        </w:tc>
      </w:tr>
      <w:tr w:rsidR="009560AA" w:rsidRPr="00A333B7" w:rsidTr="00A20FA6">
        <w:tc>
          <w:tcPr>
            <w:tcW w:w="2046" w:type="dxa"/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证件背面</w:t>
            </w:r>
            <w:r>
              <w:t>照片</w:t>
            </w:r>
          </w:p>
        </w:tc>
        <w:tc>
          <w:tcPr>
            <w:tcW w:w="1980" w:type="dxa"/>
            <w:vAlign w:val="center"/>
          </w:tcPr>
          <w:p w:rsidR="009560AA" w:rsidRDefault="009560AA" w:rsidP="009560AA">
            <w:pPr>
              <w:jc w:val="left"/>
            </w:pPr>
            <w:r>
              <w:rPr>
                <w:rFonts w:hint="eastAsia"/>
              </w:rPr>
              <w:t>creid_</w:t>
            </w:r>
            <w:r>
              <w:t>back_pic</w:t>
            </w:r>
          </w:p>
        </w:tc>
        <w:tc>
          <w:tcPr>
            <w:tcW w:w="720" w:type="dxa"/>
          </w:tcPr>
          <w:p w:rsidR="009560AA" w:rsidRPr="00A333B7" w:rsidRDefault="009560AA" w:rsidP="009560A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60AA" w:rsidRPr="00A333B7" w:rsidRDefault="009560AA" w:rsidP="009560AA">
            <w:r w:rsidRPr="00A333B7">
              <w:t>String(</w:t>
            </w:r>
            <w:r>
              <w:rPr>
                <w:rFonts w:hint="eastAsia"/>
              </w:rPr>
              <w:t>512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560AA" w:rsidRPr="00A333B7" w:rsidRDefault="009560AA" w:rsidP="009560AA">
            <w:pPr>
              <w:ind w:rightChars="-45" w:right="-94"/>
            </w:pPr>
          </w:p>
        </w:tc>
      </w:tr>
      <w:tr w:rsidR="009560AA" w:rsidRPr="00A333B7" w:rsidTr="00A20FA6">
        <w:tc>
          <w:tcPr>
            <w:tcW w:w="2046" w:type="dxa"/>
            <w:vAlign w:val="center"/>
          </w:tcPr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证件</w:t>
            </w:r>
            <w:r>
              <w:t>正反面照片状态</w:t>
            </w:r>
          </w:p>
        </w:tc>
        <w:tc>
          <w:tcPr>
            <w:tcW w:w="1980" w:type="dxa"/>
            <w:vAlign w:val="center"/>
          </w:tcPr>
          <w:p w:rsidR="009560AA" w:rsidRDefault="009560AA" w:rsidP="009560AA">
            <w:pPr>
              <w:jc w:val="left"/>
            </w:pPr>
            <w:r>
              <w:t>creid_pic_state</w:t>
            </w:r>
          </w:p>
        </w:tc>
        <w:tc>
          <w:tcPr>
            <w:tcW w:w="720" w:type="dxa"/>
          </w:tcPr>
          <w:p w:rsidR="009560AA" w:rsidRPr="00A333B7" w:rsidRDefault="009560AA" w:rsidP="009560A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60AA" w:rsidRPr="00A333B7" w:rsidRDefault="009560AA" w:rsidP="009560AA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正</w:t>
            </w:r>
            <w:r>
              <w:t>反面均</w:t>
            </w:r>
            <w:r>
              <w:rPr>
                <w:rFonts w:hint="eastAsia"/>
              </w:rPr>
              <w:t>未</w:t>
            </w:r>
            <w:r>
              <w:t>上传</w:t>
            </w:r>
          </w:p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仅</w:t>
            </w:r>
            <w:r>
              <w:t>正面</w:t>
            </w:r>
            <w:r>
              <w:rPr>
                <w:rFonts w:hint="eastAsia"/>
              </w:rPr>
              <w:t>已</w:t>
            </w:r>
            <w:r>
              <w:t>上传</w:t>
            </w:r>
          </w:p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t>2-</w:t>
            </w:r>
            <w:r>
              <w:t>仅反面已上传</w:t>
            </w:r>
          </w:p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正反面</w:t>
            </w:r>
            <w:r>
              <w:t>均已</w:t>
            </w:r>
            <w:r>
              <w:rPr>
                <w:rFonts w:hint="eastAsia"/>
              </w:rPr>
              <w:t>上传，</w:t>
            </w:r>
            <w:r>
              <w:t>待审核</w:t>
            </w:r>
          </w:p>
          <w:p w:rsidR="009560AA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t>4-</w:t>
            </w:r>
            <w:r>
              <w:t>审核拒绝，</w:t>
            </w:r>
            <w:r>
              <w:rPr>
                <w:rFonts w:hint="eastAsia"/>
              </w:rPr>
              <w:t>需要</w:t>
            </w:r>
            <w:r>
              <w:t>重新上传</w:t>
            </w:r>
          </w:p>
          <w:p w:rsidR="009560AA" w:rsidRPr="00A333B7" w:rsidRDefault="009560AA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t>5-</w:t>
            </w:r>
            <w:r>
              <w:t>审核通过</w:t>
            </w:r>
          </w:p>
        </w:tc>
      </w:tr>
      <w:tr w:rsidR="00CF18EB" w:rsidRPr="00A333B7" w:rsidTr="00A20FA6">
        <w:tc>
          <w:tcPr>
            <w:tcW w:w="2046" w:type="dxa"/>
            <w:vAlign w:val="center"/>
          </w:tcPr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lastRenderedPageBreak/>
              <w:t>天天</w:t>
            </w:r>
            <w:r>
              <w:t>涨薪开户状态</w:t>
            </w:r>
          </w:p>
        </w:tc>
        <w:tc>
          <w:tcPr>
            <w:tcW w:w="1980" w:type="dxa"/>
            <w:vAlign w:val="center"/>
          </w:tcPr>
          <w:p w:rsidR="00CF18EB" w:rsidRDefault="00CF18EB" w:rsidP="009560AA">
            <w:pPr>
              <w:jc w:val="left"/>
            </w:pPr>
            <w:r w:rsidRPr="00CF18EB">
              <w:t>elec_acc_state</w:t>
            </w:r>
          </w:p>
        </w:tc>
        <w:tc>
          <w:tcPr>
            <w:tcW w:w="720" w:type="dxa"/>
          </w:tcPr>
          <w:p w:rsidR="00CF18EB" w:rsidRPr="00A333B7" w:rsidRDefault="00CF18EB" w:rsidP="009560A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F18EB" w:rsidRPr="00A333B7" w:rsidRDefault="00CF18EB" w:rsidP="009560AA">
            <w:r>
              <w:t>Int</w:t>
            </w:r>
          </w:p>
        </w:tc>
        <w:tc>
          <w:tcPr>
            <w:tcW w:w="4305" w:type="dxa"/>
            <w:vAlign w:val="center"/>
          </w:tcPr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未开户</w:t>
            </w:r>
          </w:p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t>2-</w:t>
            </w:r>
            <w:r>
              <w:rPr>
                <w:rFonts w:hint="eastAsia"/>
              </w:rPr>
              <w:t>未开户</w:t>
            </w:r>
            <w:r>
              <w:t>已实名</w:t>
            </w:r>
          </w:p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t>3-</w:t>
            </w:r>
            <w:r>
              <w:rPr>
                <w:rFonts w:hint="eastAsia"/>
              </w:rPr>
              <w:t>已开户</w:t>
            </w:r>
          </w:p>
          <w:p w:rsidR="00355E04" w:rsidRDefault="00355E04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未开户实名</w:t>
            </w:r>
            <w:r>
              <w:t>中</w:t>
            </w:r>
          </w:p>
        </w:tc>
      </w:tr>
      <w:tr w:rsidR="00CF18EB" w:rsidRPr="00A333B7" w:rsidTr="00A20FA6">
        <w:tc>
          <w:tcPr>
            <w:tcW w:w="2046" w:type="dxa"/>
            <w:vAlign w:val="center"/>
          </w:tcPr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  <w:r>
              <w:rPr>
                <w:rFonts w:hint="eastAsia"/>
              </w:rPr>
              <w:t>天天</w:t>
            </w:r>
            <w:r>
              <w:t>涨薪电子账户号</w:t>
            </w:r>
          </w:p>
        </w:tc>
        <w:tc>
          <w:tcPr>
            <w:tcW w:w="1980" w:type="dxa"/>
            <w:vAlign w:val="center"/>
          </w:tcPr>
          <w:p w:rsidR="00CF18EB" w:rsidRPr="00CF18EB" w:rsidRDefault="00CF18EB" w:rsidP="009560AA">
            <w:pPr>
              <w:jc w:val="left"/>
            </w:pPr>
            <w:r w:rsidRPr="00CF18EB">
              <w:t>elec_acc</w:t>
            </w:r>
          </w:p>
        </w:tc>
        <w:tc>
          <w:tcPr>
            <w:tcW w:w="720" w:type="dxa"/>
          </w:tcPr>
          <w:p w:rsidR="00CF18EB" w:rsidRDefault="00CF18EB" w:rsidP="009560A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F18EB" w:rsidRDefault="00CF18EB" w:rsidP="009560AA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vAlign w:val="center"/>
          </w:tcPr>
          <w:p w:rsidR="00CF18EB" w:rsidRDefault="00CF18EB" w:rsidP="009560AA">
            <w:pPr>
              <w:pStyle w:val="Normal1"/>
              <w:widowControl w:val="0"/>
              <w:overflowPunct/>
              <w:autoSpaceDE/>
              <w:snapToGrid w:val="0"/>
              <w:spacing w:line="360" w:lineRule="auto"/>
              <w:textAlignment w:val="auto"/>
            </w:pPr>
          </w:p>
        </w:tc>
      </w:tr>
      <w:tr w:rsidR="009560AA" w:rsidRPr="00A333B7" w:rsidTr="00A20FA6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Pr="00A333B7" w:rsidRDefault="009560AA" w:rsidP="009560AA">
            <w:pPr>
              <w:ind w:rightChars="-45" w:right="-94"/>
            </w:pPr>
            <w:r>
              <w:rPr>
                <w:rFonts w:hint="eastAsia"/>
              </w:rPr>
              <w:t>功能权限信息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Pr="00A333B7" w:rsidRDefault="009560AA" w:rsidP="009560AA">
            <w:pPr>
              <w:jc w:val="left"/>
            </w:pPr>
            <w:r>
              <w:t>function_permissions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Pr="00A333B7" w:rsidRDefault="009560AA" w:rsidP="009560A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Pr="00A333B7" w:rsidRDefault="009560AA" w:rsidP="009560AA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功能权限信息</w:t>
            </w:r>
          </w:p>
          <w:p w:rsidR="009560AA" w:rsidRDefault="009560AA" w:rsidP="009560AA">
            <w:pPr>
              <w:ind w:rightChars="-45" w:right="-94"/>
            </w:pPr>
            <w:r w:rsidRPr="00A333B7">
              <w:rPr>
                <w:rFonts w:hint="eastAsia"/>
              </w:rPr>
              <w:t>多条记录返回的格式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xml格式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&lt;root&gt;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&lt;row&gt;</w:t>
            </w:r>
            <w:r>
              <w:t>…</w:t>
            </w:r>
            <w:r>
              <w:rPr>
                <w:rFonts w:hint="eastAsia"/>
              </w:rPr>
              <w:t>&lt;/row&gt;</w:t>
            </w:r>
          </w:p>
          <w:p w:rsidR="009560AA" w:rsidRDefault="009560AA" w:rsidP="009560AA">
            <w:pPr>
              <w:ind w:rightChars="-45" w:right="-94"/>
            </w:pPr>
            <w:r>
              <w:t>…</w:t>
            </w:r>
          </w:p>
          <w:p w:rsidR="009560AA" w:rsidRPr="00A333B7" w:rsidRDefault="009560AA" w:rsidP="009560AA">
            <w:pPr>
              <w:ind w:rightChars="-45" w:right="-94"/>
            </w:pPr>
            <w:r>
              <w:rPr>
                <w:rFonts w:hint="eastAsia"/>
              </w:rPr>
              <w:t>&lt;root&gt;</w:t>
            </w:r>
          </w:p>
        </w:tc>
      </w:tr>
      <w:tr w:rsidR="009560AA" w:rsidRPr="00A333B7" w:rsidTr="00B8487F">
        <w:tc>
          <w:tcPr>
            <w:tcW w:w="10491" w:type="dxa"/>
            <w:gridSpan w:val="5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9560AA" w:rsidRPr="00A20FA6" w:rsidRDefault="009560AA" w:rsidP="009560AA">
            <w:pPr>
              <w:ind w:rightChars="-45" w:right="-94"/>
              <w:rPr>
                <w:b/>
              </w:rPr>
            </w:pPr>
            <w:r w:rsidRPr="00A20FA6">
              <w:rPr>
                <w:rFonts w:hint="eastAsia"/>
                <w:b/>
              </w:rPr>
              <w:t>功能权限信息</w:t>
            </w:r>
          </w:p>
        </w:tc>
      </w:tr>
      <w:tr w:rsidR="009560AA" w:rsidRPr="00A333B7" w:rsidTr="00A20FA6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功能类型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Default="009560AA" w:rsidP="009560A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Default="009560AA" w:rsidP="009560A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Pr="00A333B7" w:rsidRDefault="009560AA" w:rsidP="009560A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功能类型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1</w:t>
            </w:r>
            <w:r>
              <w:t>-购物贷</w:t>
            </w:r>
          </w:p>
          <w:p w:rsidR="009560AA" w:rsidRDefault="009560AA" w:rsidP="009560AA">
            <w:pPr>
              <w:ind w:rightChars="-45" w:right="-94"/>
            </w:pPr>
            <w:r>
              <w:t>2-固话支付</w:t>
            </w:r>
          </w:p>
          <w:p w:rsidR="009560AA" w:rsidRDefault="009560AA" w:rsidP="009560AA">
            <w:pPr>
              <w:ind w:rightChars="-45" w:right="-94"/>
            </w:pPr>
            <w:r>
              <w:t>3-天威数字证书</w:t>
            </w:r>
          </w:p>
          <w:p w:rsidR="009560AA" w:rsidRDefault="009560AA" w:rsidP="009560AA">
            <w:pPr>
              <w:ind w:rightChars="-45" w:right="-94"/>
            </w:pPr>
            <w:r>
              <w:t>4-停车卡充值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5</w:t>
            </w:r>
            <w:r>
              <w:t>-饭卡充值</w:t>
            </w:r>
          </w:p>
        </w:tc>
      </w:tr>
      <w:tr w:rsidR="009560AA" w:rsidRPr="00A333B7" w:rsidTr="00A20FA6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黑白名单标识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9560AA" w:rsidRDefault="009560AA" w:rsidP="009560AA">
            <w:pPr>
              <w:jc w:val="left"/>
            </w:pPr>
            <w:r>
              <w:t>flag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Default="009560AA" w:rsidP="009560A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9560AA" w:rsidRPr="00A333B7" w:rsidRDefault="009560AA" w:rsidP="009560A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黑白名单标识</w:t>
            </w:r>
          </w:p>
          <w:p w:rsidR="009560AA" w:rsidRDefault="009560AA" w:rsidP="009560AA">
            <w:pPr>
              <w:snapToGrid w:val="0"/>
            </w:pPr>
            <w:r>
              <w:rPr>
                <w:rFonts w:hint="eastAsia"/>
              </w:rPr>
              <w:t>1-黑名单</w:t>
            </w:r>
          </w:p>
          <w:p w:rsidR="009560AA" w:rsidRDefault="009560AA" w:rsidP="009560AA">
            <w:pPr>
              <w:ind w:rightChars="-45" w:right="-94"/>
            </w:pPr>
            <w:r>
              <w:rPr>
                <w:rFonts w:hint="eastAsia"/>
              </w:rPr>
              <w:t>2-白名单</w:t>
            </w:r>
          </w:p>
        </w:tc>
      </w:tr>
    </w:tbl>
    <w:p w:rsidR="00662A68" w:rsidRPr="00A333B7" w:rsidRDefault="00FA20E9" w:rsidP="00CF57E6">
      <w:pPr>
        <w:pStyle w:val="3"/>
        <w:numPr>
          <w:ilvl w:val="2"/>
          <w:numId w:val="1"/>
        </w:numPr>
      </w:pPr>
      <w:bookmarkStart w:id="122" w:name="_Toc493791985"/>
      <w:r w:rsidRPr="00A333B7">
        <w:rPr>
          <w:rFonts w:hint="eastAsia"/>
        </w:rPr>
        <w:t>处理逻辑</w:t>
      </w:r>
      <w:bookmarkEnd w:id="122"/>
    </w:p>
    <w:p w:rsidR="004A4DEB" w:rsidRPr="00A333B7" w:rsidRDefault="004A4DEB" w:rsidP="004A4DEB">
      <w:pPr>
        <w:pStyle w:val="af"/>
        <w:numPr>
          <w:ilvl w:val="0"/>
          <w:numId w:val="5"/>
        </w:numPr>
        <w:ind w:firstLineChars="0"/>
      </w:pPr>
      <w:r w:rsidRPr="00A333B7">
        <w:t>验证用户登录态</w:t>
      </w:r>
    </w:p>
    <w:p w:rsidR="004A4DEB" w:rsidRPr="00A333B7" w:rsidRDefault="004A4DEB" w:rsidP="004A4DEB">
      <w:pPr>
        <w:pStyle w:val="af"/>
        <w:numPr>
          <w:ilvl w:val="0"/>
          <w:numId w:val="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BB294C" w:rsidRPr="00A333B7" w:rsidRDefault="00BB294C" w:rsidP="00520B65">
      <w:pPr>
        <w:pStyle w:val="af"/>
        <w:numPr>
          <w:ilvl w:val="0"/>
          <w:numId w:val="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BB294C" w:rsidRPr="00A333B7" w:rsidRDefault="006D037E" w:rsidP="00520B65">
      <w:pPr>
        <w:pStyle w:val="af"/>
        <w:numPr>
          <w:ilvl w:val="0"/>
          <w:numId w:val="5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6D037E" w:rsidRPr="00A333B7" w:rsidRDefault="00CF763C" w:rsidP="00520B65">
      <w:pPr>
        <w:pStyle w:val="af"/>
        <w:numPr>
          <w:ilvl w:val="0"/>
          <w:numId w:val="5"/>
        </w:numPr>
        <w:ind w:firstLineChars="0"/>
      </w:pPr>
      <w:r w:rsidRPr="00A333B7">
        <w:rPr>
          <w:rFonts w:hint="eastAsia"/>
        </w:rPr>
        <w:t>调用鉴权</w:t>
      </w:r>
      <w:r w:rsidR="006D037E" w:rsidRPr="00A333B7">
        <w:rPr>
          <w:rFonts w:hint="eastAsia"/>
        </w:rPr>
        <w:t>生成返回</w:t>
      </w:r>
      <w:r w:rsidR="006D037E" w:rsidRPr="00A333B7">
        <w:t>app</w:t>
      </w:r>
      <w:r w:rsidR="006D037E" w:rsidRPr="00A333B7">
        <w:rPr>
          <w:rFonts w:hint="eastAsia"/>
        </w:rPr>
        <w:t>的签名</w:t>
      </w:r>
    </w:p>
    <w:p w:rsidR="006D037E" w:rsidRPr="00A333B7" w:rsidRDefault="006D037E" w:rsidP="00520B65">
      <w:pPr>
        <w:pStyle w:val="af"/>
        <w:numPr>
          <w:ilvl w:val="0"/>
          <w:numId w:val="5"/>
        </w:numPr>
        <w:ind w:firstLineChars="0"/>
      </w:pPr>
      <w:r w:rsidRPr="00A333B7">
        <w:rPr>
          <w:rFonts w:hint="eastAsia"/>
        </w:rPr>
        <w:lastRenderedPageBreak/>
        <w:t>处理</w:t>
      </w:r>
      <w:r w:rsidRPr="00A333B7">
        <w:t>返回</w:t>
      </w:r>
    </w:p>
    <w:p w:rsidR="0061558F" w:rsidRPr="00A333B7" w:rsidRDefault="0061558F" w:rsidP="00CF57E6">
      <w:pPr>
        <w:pStyle w:val="3"/>
        <w:numPr>
          <w:ilvl w:val="2"/>
          <w:numId w:val="1"/>
        </w:numPr>
      </w:pPr>
      <w:bookmarkStart w:id="123" w:name="_Toc493791986"/>
      <w:r w:rsidRPr="00A333B7">
        <w:rPr>
          <w:rFonts w:hint="eastAsia"/>
        </w:rPr>
        <w:t>错误</w:t>
      </w:r>
      <w:r w:rsidRPr="00A333B7">
        <w:t>码列表</w:t>
      </w:r>
      <w:bookmarkEnd w:id="12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77ACA" w:rsidRPr="00A333B7" w:rsidTr="00784C42">
        <w:trPr>
          <w:jc w:val="center"/>
        </w:trPr>
        <w:tc>
          <w:tcPr>
            <w:tcW w:w="1908" w:type="dxa"/>
          </w:tcPr>
          <w:p w:rsidR="00277ACA" w:rsidRPr="00A333B7" w:rsidRDefault="00277ACA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77ACA" w:rsidRPr="00A333B7" w:rsidRDefault="00277ACA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77ACA" w:rsidRPr="00A333B7" w:rsidTr="00784C42">
        <w:trPr>
          <w:jc w:val="center"/>
        </w:trPr>
        <w:tc>
          <w:tcPr>
            <w:tcW w:w="1908" w:type="dxa"/>
            <w:vAlign w:val="center"/>
          </w:tcPr>
          <w:p w:rsidR="00277ACA" w:rsidRPr="00A333B7" w:rsidRDefault="00277ACA" w:rsidP="00F215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77ACA" w:rsidRPr="00A333B7" w:rsidRDefault="00277ACA" w:rsidP="00F215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0682C" w:rsidRPr="00A333B7" w:rsidTr="00784C42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</w:tbl>
    <w:p w:rsidR="00EE2EF5" w:rsidRPr="00A333B7" w:rsidRDefault="00EE2EF5" w:rsidP="00EE2EF5"/>
    <w:p w:rsidR="00695172" w:rsidRPr="00A333B7" w:rsidRDefault="00695172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24" w:name="_Toc493791987"/>
      <w:r w:rsidRPr="00A333B7">
        <w:rPr>
          <w:rFonts w:hint="eastAsia"/>
        </w:rPr>
        <w:t>账户信息查询接口</w:t>
      </w:r>
      <w:bookmarkEnd w:id="124"/>
    </w:p>
    <w:p w:rsidR="00695172" w:rsidRPr="00A333B7" w:rsidRDefault="00695172" w:rsidP="00CF57E6">
      <w:pPr>
        <w:pStyle w:val="3"/>
        <w:numPr>
          <w:ilvl w:val="2"/>
          <w:numId w:val="1"/>
        </w:numPr>
      </w:pPr>
      <w:bookmarkStart w:id="125" w:name="_Toc493791988"/>
      <w:r w:rsidRPr="00A333B7">
        <w:rPr>
          <w:rFonts w:hint="eastAsia"/>
        </w:rPr>
        <w:t>业务功能</w:t>
      </w:r>
      <w:bookmarkEnd w:id="125"/>
    </w:p>
    <w:p w:rsidR="00695172" w:rsidRPr="00A333B7" w:rsidRDefault="00B92C2A" w:rsidP="00695172">
      <w:pPr>
        <w:ind w:firstLineChars="200" w:firstLine="420"/>
      </w:pPr>
      <w:r w:rsidRPr="00A333B7">
        <w:rPr>
          <w:rFonts w:hint="eastAsia"/>
        </w:rPr>
        <w:t>查询</w:t>
      </w:r>
      <w:r w:rsidRPr="00A333B7">
        <w:t>手机用户账户相关详情信息</w:t>
      </w:r>
      <w:r w:rsidR="00444F36" w:rsidRPr="00A333B7">
        <w:rPr>
          <w:rFonts w:hint="eastAsia"/>
        </w:rPr>
        <w:t>，</w:t>
      </w:r>
      <w:r w:rsidR="00444F36" w:rsidRPr="00A333B7">
        <w:t>需验用户登录态</w:t>
      </w:r>
      <w:r w:rsidR="003832B0" w:rsidRPr="00A333B7">
        <w:rPr>
          <w:rFonts w:hint="eastAsia"/>
        </w:rPr>
        <w:t>及</w:t>
      </w:r>
      <w:r w:rsidR="003832B0" w:rsidRPr="00A333B7">
        <w:t>数据签名</w:t>
      </w:r>
      <w:r w:rsidR="00444F36" w:rsidRPr="00A333B7">
        <w:t>。</w:t>
      </w:r>
    </w:p>
    <w:p w:rsidR="00695172" w:rsidRPr="00A333B7" w:rsidRDefault="00695172" w:rsidP="00CF57E6">
      <w:pPr>
        <w:pStyle w:val="3"/>
        <w:numPr>
          <w:ilvl w:val="2"/>
          <w:numId w:val="1"/>
        </w:numPr>
      </w:pPr>
      <w:bookmarkStart w:id="126" w:name="_Toc493791989"/>
      <w:r w:rsidRPr="00A333B7">
        <w:rPr>
          <w:rFonts w:hint="eastAsia"/>
        </w:rPr>
        <w:t>交互模式</w:t>
      </w:r>
      <w:bookmarkEnd w:id="126"/>
    </w:p>
    <w:p w:rsidR="00695172" w:rsidRPr="00A333B7" w:rsidRDefault="00695172" w:rsidP="0069517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95172" w:rsidRPr="00A333B7" w:rsidRDefault="00695172" w:rsidP="00CF57E6">
      <w:pPr>
        <w:pStyle w:val="3"/>
        <w:numPr>
          <w:ilvl w:val="2"/>
          <w:numId w:val="1"/>
        </w:numPr>
      </w:pPr>
      <w:bookmarkStart w:id="127" w:name="_Toc493791990"/>
      <w:r w:rsidRPr="00A333B7">
        <w:rPr>
          <w:rFonts w:hint="eastAsia"/>
        </w:rPr>
        <w:t>请求参数列表</w:t>
      </w:r>
      <w:bookmarkEnd w:id="127"/>
    </w:p>
    <w:p w:rsidR="00695172" w:rsidRPr="00A333B7" w:rsidRDefault="00695172" w:rsidP="0069517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="000678F5" w:rsidRPr="00A333B7">
        <w:rPr>
          <w:b/>
        </w:rPr>
        <w:t>qry_account</w:t>
      </w:r>
      <w:r w:rsidR="00DF6569" w:rsidRPr="00A333B7">
        <w:rPr>
          <w:b/>
        </w:rPr>
        <w:t>_info</w:t>
      </w:r>
      <w:r w:rsidRPr="00A333B7">
        <w:rPr>
          <w:b/>
        </w:rPr>
        <w:t>.cgi</w:t>
      </w:r>
    </w:p>
    <w:p w:rsidR="00695172" w:rsidRPr="00A333B7" w:rsidRDefault="00695172" w:rsidP="0069517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517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5172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5172" w:rsidRPr="00A333B7" w:rsidRDefault="00695172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5172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695172" w:rsidRPr="00A333B7" w:rsidRDefault="00695172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95172" w:rsidRPr="00A333B7" w:rsidRDefault="00695172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95172" w:rsidRPr="00A333B7" w:rsidRDefault="00695172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service_version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input_charset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sign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是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String(32)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签名</w:t>
            </w:r>
            <w:r w:rsidR="00314CC9" w:rsidRPr="00A333B7">
              <w:t>(动态key签名)</w:t>
            </w:r>
          </w:p>
        </w:tc>
      </w:tr>
      <w:tr w:rsidR="0069517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5172" w:rsidRPr="00A333B7" w:rsidRDefault="00695172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lastRenderedPageBreak/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112EA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02081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695172" w:rsidRPr="00A333B7" w:rsidRDefault="00695172" w:rsidP="00CF57E6">
      <w:pPr>
        <w:pStyle w:val="3"/>
        <w:numPr>
          <w:ilvl w:val="2"/>
          <w:numId w:val="1"/>
        </w:numPr>
      </w:pPr>
      <w:bookmarkStart w:id="128" w:name="_Toc493791991"/>
      <w:r w:rsidRPr="00A333B7">
        <w:rPr>
          <w:rFonts w:hint="eastAsia"/>
        </w:rPr>
        <w:t>应答参数列表</w:t>
      </w:r>
      <w:bookmarkEnd w:id="128"/>
    </w:p>
    <w:p w:rsidR="00695172" w:rsidRPr="00A333B7" w:rsidRDefault="00695172" w:rsidP="0069517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95172" w:rsidRPr="00A333B7" w:rsidRDefault="00695172" w:rsidP="0069517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95172" w:rsidRPr="00A333B7" w:rsidRDefault="00695172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5172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5172" w:rsidRPr="00A333B7" w:rsidRDefault="00695172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sign_type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service_version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input_charset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String(8)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sign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是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String(32)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签名</w:t>
            </w:r>
            <w:r w:rsidR="00A6192A" w:rsidRPr="00A333B7">
              <w:t>(动态key</w:t>
            </w:r>
            <w:r w:rsidR="00A6192A" w:rsidRPr="00A333B7">
              <w:rPr>
                <w:rFonts w:hint="eastAsia"/>
              </w:rPr>
              <w:t>签名</w:t>
            </w:r>
            <w:r w:rsidR="00A6192A" w:rsidRPr="00A333B7">
              <w:t>)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95172" w:rsidRPr="00A333B7" w:rsidRDefault="00695172" w:rsidP="00F2157F">
            <w:r w:rsidRPr="00A333B7">
              <w:t>sign_key_index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t>否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Int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t>多密钥支持的密钥序号，默认1</w:t>
            </w:r>
          </w:p>
        </w:tc>
      </w:tr>
      <w:tr w:rsidR="00695172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95172" w:rsidRPr="00A333B7" w:rsidRDefault="00695172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结果</w:t>
            </w:r>
          </w:p>
        </w:tc>
        <w:tc>
          <w:tcPr>
            <w:tcW w:w="1980" w:type="dxa"/>
          </w:tcPr>
          <w:p w:rsidR="00695172" w:rsidRPr="00A333B7" w:rsidRDefault="00695172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Int</w:t>
            </w:r>
          </w:p>
        </w:tc>
        <w:tc>
          <w:tcPr>
            <w:tcW w:w="4305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参见</w:t>
            </w:r>
            <w:r w:rsidR="008877B6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695172" w:rsidRPr="00A333B7" w:rsidTr="00F2157F">
        <w:tc>
          <w:tcPr>
            <w:tcW w:w="1728" w:type="dxa"/>
          </w:tcPr>
          <w:p w:rsidR="00695172" w:rsidRPr="00A333B7" w:rsidRDefault="00695172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95172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695172" w:rsidRPr="00A333B7" w:rsidRDefault="00695172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5172" w:rsidRPr="00A333B7" w:rsidRDefault="00695172" w:rsidP="00F2157F">
            <w:r w:rsidRPr="00A333B7">
              <w:t>String(30)</w:t>
            </w:r>
          </w:p>
        </w:tc>
        <w:tc>
          <w:tcPr>
            <w:tcW w:w="4305" w:type="dxa"/>
          </w:tcPr>
          <w:p w:rsidR="00695172" w:rsidRPr="00A333B7" w:rsidRDefault="00695172" w:rsidP="00F2157F"/>
        </w:tc>
      </w:tr>
      <w:tr w:rsidR="001E6A0E" w:rsidRPr="00A333B7" w:rsidTr="00F2157F">
        <w:tc>
          <w:tcPr>
            <w:tcW w:w="1728" w:type="dxa"/>
          </w:tcPr>
          <w:p w:rsidR="001E6A0E" w:rsidRPr="00A333B7" w:rsidRDefault="001E6A0E" w:rsidP="001E6A0E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1E6A0E" w:rsidRPr="00A333B7" w:rsidRDefault="001E6A0E" w:rsidP="001E6A0E">
            <w:r w:rsidRPr="00A333B7">
              <w:t>userid</w:t>
            </w:r>
          </w:p>
        </w:tc>
        <w:tc>
          <w:tcPr>
            <w:tcW w:w="720" w:type="dxa"/>
          </w:tcPr>
          <w:p w:rsidR="001E6A0E" w:rsidRPr="00A333B7" w:rsidRDefault="001E6A0E" w:rsidP="001E6A0E">
            <w:r w:rsidRPr="00A333B7">
              <w:t>是</w:t>
            </w:r>
          </w:p>
        </w:tc>
        <w:tc>
          <w:tcPr>
            <w:tcW w:w="1440" w:type="dxa"/>
          </w:tcPr>
          <w:p w:rsidR="001E6A0E" w:rsidRPr="00A333B7" w:rsidRDefault="001E6A0E" w:rsidP="001E6A0E">
            <w:r w:rsidRPr="00A333B7">
              <w:t>String(64)</w:t>
            </w:r>
          </w:p>
        </w:tc>
        <w:tc>
          <w:tcPr>
            <w:tcW w:w="4305" w:type="dxa"/>
          </w:tcPr>
          <w:p w:rsidR="001E6A0E" w:rsidRPr="00A333B7" w:rsidRDefault="001E6A0E" w:rsidP="001E6A0E">
            <w:r w:rsidRPr="00A333B7">
              <w:rPr>
                <w:rFonts w:hint="eastAsia"/>
              </w:rPr>
              <w:t>手机号码或邮箱</w:t>
            </w:r>
          </w:p>
        </w:tc>
      </w:tr>
      <w:tr w:rsidR="00532ACD" w:rsidRPr="00A333B7" w:rsidTr="00F2157F">
        <w:tc>
          <w:tcPr>
            <w:tcW w:w="1728" w:type="dxa"/>
            <w:vAlign w:val="center"/>
          </w:tcPr>
          <w:p w:rsidR="00532ACD" w:rsidRPr="00A333B7" w:rsidRDefault="00532ACD" w:rsidP="00A2211B">
            <w:pPr>
              <w:snapToGrid w:val="0"/>
            </w:pPr>
            <w:r w:rsidRPr="00A333B7">
              <w:rPr>
                <w:rFonts w:hint="eastAsia"/>
              </w:rPr>
              <w:t>帐户</w:t>
            </w:r>
            <w:r w:rsidRPr="00A333B7">
              <w:t>状态</w:t>
            </w:r>
          </w:p>
        </w:tc>
        <w:tc>
          <w:tcPr>
            <w:tcW w:w="1980" w:type="dxa"/>
            <w:vAlign w:val="center"/>
          </w:tcPr>
          <w:p w:rsidR="00532ACD" w:rsidRPr="00A333B7" w:rsidRDefault="00532ACD" w:rsidP="00B66225">
            <w:pPr>
              <w:jc w:val="left"/>
            </w:pPr>
            <w:r w:rsidRPr="00A333B7">
              <w:t>state</w:t>
            </w:r>
          </w:p>
        </w:tc>
        <w:tc>
          <w:tcPr>
            <w:tcW w:w="720" w:type="dxa"/>
          </w:tcPr>
          <w:p w:rsidR="00532ACD" w:rsidRPr="00A333B7" w:rsidRDefault="00532ACD" w:rsidP="00532ACD">
            <w:r w:rsidRPr="00A333B7">
              <w:t>是</w:t>
            </w:r>
          </w:p>
        </w:tc>
        <w:tc>
          <w:tcPr>
            <w:tcW w:w="1440" w:type="dxa"/>
          </w:tcPr>
          <w:p w:rsidR="00532ACD" w:rsidRPr="00A333B7" w:rsidRDefault="005E546C" w:rsidP="00532ACD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532ACD" w:rsidRPr="00A333B7" w:rsidRDefault="00532ACD" w:rsidP="00532ACD">
            <w:pPr>
              <w:snapToGrid w:val="0"/>
            </w:pPr>
            <w:r w:rsidRPr="00A333B7">
              <w:rPr>
                <w:rFonts w:hint="eastAsia"/>
              </w:rPr>
              <w:t>帐户</w:t>
            </w:r>
            <w:r w:rsidRPr="00A333B7">
              <w:t>状态：</w:t>
            </w:r>
          </w:p>
          <w:p w:rsidR="00532ACD" w:rsidRPr="00A333B7" w:rsidRDefault="00532ACD" w:rsidP="00532ACD">
            <w:r w:rsidRPr="00A333B7">
              <w:t xml:space="preserve">1  </w:t>
            </w:r>
            <w:r w:rsidRPr="00A333B7">
              <w:rPr>
                <w:rFonts w:hint="eastAsia"/>
              </w:rPr>
              <w:t>正常</w:t>
            </w:r>
          </w:p>
          <w:p w:rsidR="00532ACD" w:rsidRPr="00A333B7" w:rsidRDefault="00532ACD" w:rsidP="00532ACD">
            <w:r w:rsidRPr="00A333B7">
              <w:t xml:space="preserve">2  </w:t>
            </w:r>
            <w:r w:rsidRPr="00A333B7">
              <w:rPr>
                <w:rFonts w:hint="eastAsia"/>
              </w:rPr>
              <w:t>冻结变更（资料变更、密码修改等变动操作）</w:t>
            </w:r>
          </w:p>
          <w:p w:rsidR="00532ACD" w:rsidRPr="00A333B7" w:rsidRDefault="00532ACD" w:rsidP="00532ACD">
            <w:r w:rsidRPr="00A333B7">
              <w:t xml:space="preserve">3  </w:t>
            </w:r>
            <w:r w:rsidRPr="00A333B7">
              <w:rPr>
                <w:rFonts w:hint="eastAsia"/>
              </w:rPr>
              <w:t>全面冻结（冻结查询和变更）</w:t>
            </w:r>
          </w:p>
          <w:p w:rsidR="00532ACD" w:rsidRPr="00A333B7" w:rsidRDefault="00532ACD" w:rsidP="00532ACD">
            <w:pPr>
              <w:ind w:rightChars="-45" w:right="-94"/>
            </w:pPr>
            <w:r w:rsidRPr="00A333B7">
              <w:t xml:space="preserve">4  </w:t>
            </w:r>
            <w:r w:rsidRPr="00A333B7">
              <w:rPr>
                <w:rFonts w:hint="eastAsia"/>
              </w:rPr>
              <w:t>销户</w:t>
            </w:r>
          </w:p>
        </w:tc>
      </w:tr>
      <w:tr w:rsidR="000B23F5" w:rsidRPr="00A333B7" w:rsidTr="00F2157F">
        <w:tc>
          <w:tcPr>
            <w:tcW w:w="1728" w:type="dxa"/>
          </w:tcPr>
          <w:p w:rsidR="000B23F5" w:rsidRPr="00A333B7" w:rsidRDefault="000B23F5" w:rsidP="000B23F5">
            <w:pPr>
              <w:pStyle w:val="p18"/>
              <w:rPr>
                <w:rFonts w:ascii="宋体" w:hAnsi="宋体"/>
              </w:rPr>
            </w:pPr>
            <w:r w:rsidRPr="00A333B7">
              <w:rPr>
                <w:rFonts w:ascii="宋体" w:hAnsi="宋体" w:hint="eastAsia"/>
              </w:rPr>
              <w:t>余额</w:t>
            </w:r>
            <w:r w:rsidRPr="00A333B7">
              <w:rPr>
                <w:rFonts w:ascii="宋体" w:hAnsi="宋体"/>
              </w:rPr>
              <w:t>账目</w:t>
            </w:r>
            <w:r w:rsidRPr="00A333B7">
              <w:rPr>
                <w:rFonts w:ascii="宋体" w:hAnsi="宋体" w:hint="eastAsia"/>
              </w:rPr>
              <w:t>余额</w:t>
            </w:r>
          </w:p>
        </w:tc>
        <w:tc>
          <w:tcPr>
            <w:tcW w:w="1980" w:type="dxa"/>
          </w:tcPr>
          <w:p w:rsidR="000B23F5" w:rsidRPr="00A333B7" w:rsidRDefault="000B23F5" w:rsidP="000B23F5">
            <w:pPr>
              <w:pStyle w:val="p18"/>
              <w:rPr>
                <w:rFonts w:ascii="宋体" w:hAnsi="宋体"/>
              </w:rPr>
            </w:pPr>
            <w:r w:rsidRPr="00A333B7">
              <w:rPr>
                <w:rFonts w:ascii="宋体" w:hAnsi="宋体"/>
              </w:rPr>
              <w:t>balance</w:t>
            </w:r>
          </w:p>
        </w:tc>
        <w:tc>
          <w:tcPr>
            <w:tcW w:w="720" w:type="dxa"/>
          </w:tcPr>
          <w:p w:rsidR="000B23F5" w:rsidRPr="00A333B7" w:rsidRDefault="000B23F5" w:rsidP="000B23F5">
            <w:r w:rsidRPr="00A333B7">
              <w:t>是</w:t>
            </w:r>
          </w:p>
        </w:tc>
        <w:tc>
          <w:tcPr>
            <w:tcW w:w="1440" w:type="dxa"/>
          </w:tcPr>
          <w:p w:rsidR="000B23F5" w:rsidRPr="00A333B7" w:rsidRDefault="005E546C" w:rsidP="000B23F5">
            <w:r w:rsidRPr="00A333B7">
              <w:t>Int</w:t>
            </w:r>
          </w:p>
        </w:tc>
        <w:tc>
          <w:tcPr>
            <w:tcW w:w="4305" w:type="dxa"/>
          </w:tcPr>
          <w:p w:rsidR="000B23F5" w:rsidRPr="00A333B7" w:rsidRDefault="000B23F5" w:rsidP="000B23F5">
            <w:r w:rsidRPr="00A333B7">
              <w:rPr>
                <w:rFonts w:hint="eastAsia"/>
              </w:rPr>
              <w:t>用户</w:t>
            </w:r>
            <w:r w:rsidR="005E546C" w:rsidRPr="00A333B7">
              <w:rPr>
                <w:rFonts w:hint="eastAsia"/>
              </w:rPr>
              <w:t>余额</w:t>
            </w:r>
            <w:r w:rsidR="005E546C" w:rsidRPr="00A333B7">
              <w:t>账目余额</w:t>
            </w:r>
          </w:p>
        </w:tc>
      </w:tr>
      <w:tr w:rsidR="000B23F5" w:rsidRPr="00A333B7" w:rsidTr="00F2157F">
        <w:tc>
          <w:tcPr>
            <w:tcW w:w="1728" w:type="dxa"/>
          </w:tcPr>
          <w:p w:rsidR="000B23F5" w:rsidRPr="00A333B7" w:rsidRDefault="000B23F5" w:rsidP="000B23F5">
            <w:pPr>
              <w:pStyle w:val="p18"/>
            </w:pPr>
            <w:r w:rsidRPr="00A333B7">
              <w:rPr>
                <w:rFonts w:ascii="宋体" w:hAnsi="宋体" w:hint="eastAsia"/>
              </w:rPr>
              <w:t>提现中账目金额</w:t>
            </w:r>
          </w:p>
        </w:tc>
        <w:tc>
          <w:tcPr>
            <w:tcW w:w="1980" w:type="dxa"/>
          </w:tcPr>
          <w:p w:rsidR="000B23F5" w:rsidRPr="00A333B7" w:rsidRDefault="000B23F5" w:rsidP="000B23F5">
            <w:pPr>
              <w:pStyle w:val="p18"/>
              <w:rPr>
                <w:rFonts w:ascii="宋体" w:hAnsi="宋体"/>
              </w:rPr>
            </w:pPr>
            <w:r w:rsidRPr="00A333B7">
              <w:rPr>
                <w:rFonts w:ascii="宋体" w:hAnsi="宋体"/>
              </w:rPr>
              <w:t>drawamt</w:t>
            </w:r>
          </w:p>
        </w:tc>
        <w:tc>
          <w:tcPr>
            <w:tcW w:w="720" w:type="dxa"/>
          </w:tcPr>
          <w:p w:rsidR="000B23F5" w:rsidRPr="00A333B7" w:rsidRDefault="000B23F5" w:rsidP="000B23F5">
            <w:r w:rsidRPr="00A333B7">
              <w:t>是</w:t>
            </w:r>
          </w:p>
        </w:tc>
        <w:tc>
          <w:tcPr>
            <w:tcW w:w="1440" w:type="dxa"/>
          </w:tcPr>
          <w:p w:rsidR="000B23F5" w:rsidRPr="00A333B7" w:rsidRDefault="005E546C" w:rsidP="000B23F5">
            <w:r w:rsidRPr="00A333B7">
              <w:t>Int</w:t>
            </w:r>
          </w:p>
        </w:tc>
        <w:tc>
          <w:tcPr>
            <w:tcW w:w="4305" w:type="dxa"/>
          </w:tcPr>
          <w:p w:rsidR="000B23F5" w:rsidRPr="00A333B7" w:rsidRDefault="005E546C" w:rsidP="000B23F5">
            <w:r w:rsidRPr="00A333B7">
              <w:rPr>
                <w:rFonts w:hint="eastAsia"/>
              </w:rPr>
              <w:t>用户</w:t>
            </w:r>
            <w:r w:rsidRPr="00A333B7">
              <w:t>提现</w:t>
            </w:r>
            <w:r w:rsidRPr="00A333B7">
              <w:rPr>
                <w:rFonts w:hint="eastAsia"/>
              </w:rPr>
              <w:t>中</w:t>
            </w:r>
            <w:r w:rsidRPr="00A333B7">
              <w:t>账目金额</w:t>
            </w:r>
          </w:p>
        </w:tc>
      </w:tr>
      <w:tr w:rsidR="000B23F5" w:rsidRPr="00A333B7" w:rsidTr="00F2157F">
        <w:tc>
          <w:tcPr>
            <w:tcW w:w="1728" w:type="dxa"/>
          </w:tcPr>
          <w:p w:rsidR="000B23F5" w:rsidRPr="00A333B7" w:rsidRDefault="000B23F5" w:rsidP="000B23F5">
            <w:pPr>
              <w:pStyle w:val="p18"/>
              <w:rPr>
                <w:rFonts w:ascii="宋体" w:hAnsi="宋体"/>
              </w:rPr>
            </w:pPr>
            <w:r w:rsidRPr="00A333B7">
              <w:rPr>
                <w:rFonts w:ascii="宋体" w:hAnsi="宋体" w:hint="eastAsia"/>
              </w:rPr>
              <w:t>退款中账目金额</w:t>
            </w:r>
          </w:p>
        </w:tc>
        <w:tc>
          <w:tcPr>
            <w:tcW w:w="1980" w:type="dxa"/>
          </w:tcPr>
          <w:p w:rsidR="000B23F5" w:rsidRPr="00A333B7" w:rsidRDefault="000B23F5" w:rsidP="000B23F5">
            <w:pPr>
              <w:pStyle w:val="p18"/>
            </w:pPr>
            <w:r w:rsidRPr="00A333B7">
              <w:rPr>
                <w:rFonts w:ascii="宋体" w:hAnsi="宋体"/>
              </w:rPr>
              <w:t>refundamt</w:t>
            </w:r>
          </w:p>
        </w:tc>
        <w:tc>
          <w:tcPr>
            <w:tcW w:w="720" w:type="dxa"/>
          </w:tcPr>
          <w:p w:rsidR="000B23F5" w:rsidRPr="00A333B7" w:rsidRDefault="000B23F5" w:rsidP="000B23F5">
            <w:r w:rsidRPr="00A333B7">
              <w:t>是</w:t>
            </w:r>
          </w:p>
        </w:tc>
        <w:tc>
          <w:tcPr>
            <w:tcW w:w="1440" w:type="dxa"/>
          </w:tcPr>
          <w:p w:rsidR="000B23F5" w:rsidRPr="00A333B7" w:rsidRDefault="005E546C" w:rsidP="000B23F5">
            <w:r w:rsidRPr="00A333B7">
              <w:t>Int</w:t>
            </w:r>
          </w:p>
        </w:tc>
        <w:tc>
          <w:tcPr>
            <w:tcW w:w="4305" w:type="dxa"/>
          </w:tcPr>
          <w:p w:rsidR="000B23F5" w:rsidRPr="00A333B7" w:rsidRDefault="005E546C" w:rsidP="000B23F5">
            <w:r w:rsidRPr="00A333B7">
              <w:rPr>
                <w:rFonts w:hint="eastAsia"/>
              </w:rPr>
              <w:t>用户退款中账目金额</w:t>
            </w:r>
          </w:p>
        </w:tc>
      </w:tr>
    </w:tbl>
    <w:p w:rsidR="00B96DD8" w:rsidRPr="00A333B7" w:rsidRDefault="00B96DD8" w:rsidP="00CF57E6">
      <w:pPr>
        <w:pStyle w:val="3"/>
        <w:numPr>
          <w:ilvl w:val="2"/>
          <w:numId w:val="1"/>
        </w:numPr>
      </w:pPr>
      <w:bookmarkStart w:id="129" w:name="_Toc493791992"/>
      <w:r w:rsidRPr="00A333B7">
        <w:rPr>
          <w:rFonts w:hint="eastAsia"/>
        </w:rPr>
        <w:t>处理逻辑</w:t>
      </w:r>
      <w:bookmarkEnd w:id="129"/>
    </w:p>
    <w:p w:rsidR="004A4DEB" w:rsidRPr="00A333B7" w:rsidRDefault="004A4DEB" w:rsidP="004A4DEB">
      <w:pPr>
        <w:pStyle w:val="af"/>
        <w:numPr>
          <w:ilvl w:val="0"/>
          <w:numId w:val="3"/>
        </w:numPr>
        <w:ind w:firstLineChars="0"/>
      </w:pPr>
      <w:r w:rsidRPr="00A333B7">
        <w:t>验证用户登录态</w:t>
      </w:r>
    </w:p>
    <w:p w:rsidR="004A4DEB" w:rsidRPr="00A333B7" w:rsidRDefault="004A4DEB" w:rsidP="004A4DEB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B96DD8" w:rsidRPr="00A333B7" w:rsidRDefault="00B96DD8" w:rsidP="00520B65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407872" w:rsidRPr="00A333B7" w:rsidRDefault="00407872" w:rsidP="00520B65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调用用户</w:t>
      </w:r>
      <w:r w:rsidRPr="00A333B7">
        <w:t>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B96DD8" w:rsidRPr="00A333B7" w:rsidRDefault="00B96DD8" w:rsidP="00520B65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调用</w:t>
      </w:r>
      <w:r w:rsidR="00733B62" w:rsidRPr="00A333B7">
        <w:rPr>
          <w:rFonts w:hint="eastAsia"/>
        </w:rPr>
        <w:t>账户</w:t>
      </w:r>
      <w:r w:rsidRPr="00A333B7">
        <w:t>模块service</w:t>
      </w:r>
      <w:r w:rsidRPr="00A333B7">
        <w:rPr>
          <w:rFonts w:hint="eastAsia"/>
        </w:rPr>
        <w:t>查询</w:t>
      </w:r>
      <w:r w:rsidR="00C20452" w:rsidRPr="00A333B7">
        <w:rPr>
          <w:rFonts w:hint="eastAsia"/>
        </w:rPr>
        <w:t>用户</w:t>
      </w:r>
      <w:r w:rsidR="00C20452" w:rsidRPr="00A333B7">
        <w:t>账户</w:t>
      </w:r>
      <w:r w:rsidRPr="00A333B7">
        <w:t>信息</w:t>
      </w:r>
    </w:p>
    <w:p w:rsidR="00B96DD8" w:rsidRPr="00A333B7" w:rsidRDefault="00B96DD8" w:rsidP="00520B65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B96DD8" w:rsidRPr="00A333B7" w:rsidRDefault="00B96DD8" w:rsidP="00520B65">
      <w:pPr>
        <w:pStyle w:val="af"/>
        <w:numPr>
          <w:ilvl w:val="0"/>
          <w:numId w:val="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B96DD8" w:rsidRPr="00A333B7" w:rsidRDefault="00B96DD8" w:rsidP="00CF57E6">
      <w:pPr>
        <w:pStyle w:val="3"/>
        <w:numPr>
          <w:ilvl w:val="2"/>
          <w:numId w:val="1"/>
        </w:numPr>
      </w:pPr>
      <w:bookmarkStart w:id="130" w:name="_Toc493791993"/>
      <w:r w:rsidRPr="00A333B7">
        <w:rPr>
          <w:rFonts w:hint="eastAsia"/>
        </w:rPr>
        <w:t>错误</w:t>
      </w:r>
      <w:r w:rsidRPr="00A333B7">
        <w:t>码列表</w:t>
      </w:r>
      <w:bookmarkEnd w:id="13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96DD8" w:rsidRPr="00A333B7" w:rsidTr="00F2157F">
        <w:trPr>
          <w:jc w:val="center"/>
        </w:trPr>
        <w:tc>
          <w:tcPr>
            <w:tcW w:w="1908" w:type="dxa"/>
          </w:tcPr>
          <w:p w:rsidR="00B96DD8" w:rsidRPr="00A333B7" w:rsidRDefault="00B96DD8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96DD8" w:rsidRPr="00A333B7" w:rsidRDefault="00B96DD8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96DD8" w:rsidRPr="00A333B7" w:rsidTr="00F2157F">
        <w:trPr>
          <w:jc w:val="center"/>
        </w:trPr>
        <w:tc>
          <w:tcPr>
            <w:tcW w:w="1908" w:type="dxa"/>
            <w:vAlign w:val="center"/>
          </w:tcPr>
          <w:p w:rsidR="00B96DD8" w:rsidRPr="00A333B7" w:rsidRDefault="00B96DD8" w:rsidP="00F215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96DD8" w:rsidRPr="00A333B7" w:rsidRDefault="00B96DD8" w:rsidP="00F215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0682C" w:rsidRPr="00A333B7" w:rsidTr="00F2157F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B96DD8" w:rsidRPr="00A333B7" w:rsidTr="00F2157F">
        <w:trPr>
          <w:jc w:val="center"/>
        </w:trPr>
        <w:tc>
          <w:tcPr>
            <w:tcW w:w="1908" w:type="dxa"/>
            <w:vAlign w:val="center"/>
          </w:tcPr>
          <w:p w:rsidR="00B96DD8" w:rsidRPr="00A333B7" w:rsidRDefault="00CC3169" w:rsidP="00F2157F">
            <w:pPr>
              <w:jc w:val="center"/>
            </w:pPr>
            <w:r w:rsidRPr="00CC3169">
              <w:t>205035</w:t>
            </w:r>
          </w:p>
        </w:tc>
        <w:tc>
          <w:tcPr>
            <w:tcW w:w="8265" w:type="dxa"/>
            <w:vAlign w:val="center"/>
          </w:tcPr>
          <w:p w:rsidR="00B96DD8" w:rsidRPr="00A333B7" w:rsidRDefault="00CC3169" w:rsidP="00F2157F">
            <w:pPr>
              <w:ind w:rightChars="-45" w:right="-94"/>
            </w:pPr>
            <w:r w:rsidRPr="00CC3169">
              <w:rPr>
                <w:rFonts w:hint="eastAsia"/>
              </w:rPr>
              <w:t>用户未激活或已被冻结</w:t>
            </w:r>
          </w:p>
        </w:tc>
      </w:tr>
      <w:tr w:rsidR="00B96DD8" w:rsidRPr="00A333B7" w:rsidTr="00F2157F">
        <w:trPr>
          <w:jc w:val="center"/>
        </w:trPr>
        <w:tc>
          <w:tcPr>
            <w:tcW w:w="1908" w:type="dxa"/>
            <w:vAlign w:val="center"/>
          </w:tcPr>
          <w:p w:rsidR="00B96DD8" w:rsidRPr="00A333B7" w:rsidRDefault="00CC3169" w:rsidP="00F2157F">
            <w:pPr>
              <w:jc w:val="center"/>
            </w:pPr>
            <w:r w:rsidRPr="00CC3169">
              <w:t>200010</w:t>
            </w:r>
          </w:p>
        </w:tc>
        <w:tc>
          <w:tcPr>
            <w:tcW w:w="8265" w:type="dxa"/>
            <w:vAlign w:val="center"/>
          </w:tcPr>
          <w:p w:rsidR="00B96DD8" w:rsidRPr="00A333B7" w:rsidRDefault="00CC3169" w:rsidP="00F2157F">
            <w:pPr>
              <w:ind w:rightChars="-45" w:right="-94"/>
            </w:pPr>
            <w:r w:rsidRPr="00CC3169">
              <w:t>XML字符串解析错误</w:t>
            </w:r>
          </w:p>
        </w:tc>
      </w:tr>
      <w:tr w:rsidR="00CC3169" w:rsidRPr="00A333B7" w:rsidTr="00F2157F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F2157F">
            <w:pPr>
              <w:jc w:val="center"/>
            </w:pPr>
            <w:r w:rsidRPr="00CC3169">
              <w:lastRenderedPageBreak/>
              <w:t>205514</w:t>
            </w:r>
          </w:p>
        </w:tc>
        <w:tc>
          <w:tcPr>
            <w:tcW w:w="8265" w:type="dxa"/>
            <w:vAlign w:val="center"/>
          </w:tcPr>
          <w:p w:rsidR="00CC3169" w:rsidRPr="00CC3169" w:rsidRDefault="00CC3169" w:rsidP="00F2157F">
            <w:pPr>
              <w:ind w:rightChars="-45" w:right="-94"/>
            </w:pPr>
            <w:r w:rsidRPr="00CC3169">
              <w:rPr>
                <w:rFonts w:hint="eastAsia"/>
              </w:rPr>
              <w:t>账目类型不符或有误</w:t>
            </w:r>
          </w:p>
        </w:tc>
      </w:tr>
      <w:tr w:rsidR="00CC3169" w:rsidRPr="00A333B7" w:rsidTr="00F2157F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F2157F">
            <w:pPr>
              <w:jc w:val="center"/>
            </w:pPr>
            <w:r w:rsidRPr="00CC3169">
              <w:t>205515</w:t>
            </w:r>
          </w:p>
        </w:tc>
        <w:tc>
          <w:tcPr>
            <w:tcW w:w="8265" w:type="dxa"/>
            <w:vAlign w:val="center"/>
          </w:tcPr>
          <w:p w:rsidR="00CC3169" w:rsidRPr="00CC3169" w:rsidRDefault="00CC3169" w:rsidP="00F2157F">
            <w:pPr>
              <w:ind w:rightChars="-45" w:right="-94"/>
            </w:pPr>
            <w:r w:rsidRPr="00CC3169">
              <w:rPr>
                <w:rFonts w:hint="eastAsia"/>
              </w:rPr>
              <w:t>账目余额不符或有误</w:t>
            </w:r>
          </w:p>
        </w:tc>
      </w:tr>
      <w:tr w:rsidR="00CC3169" w:rsidRPr="00A333B7" w:rsidTr="00F2157F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F215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CC3169" w:rsidRPr="00CC3169" w:rsidRDefault="00CC3169" w:rsidP="00F2157F">
            <w:pPr>
              <w:ind w:rightChars="-45" w:right="-94"/>
            </w:pPr>
          </w:p>
        </w:tc>
      </w:tr>
    </w:tbl>
    <w:p w:rsidR="001769C4" w:rsidRPr="00A333B7" w:rsidRDefault="001769C4" w:rsidP="001769C4">
      <w:pPr>
        <w:pStyle w:val="2"/>
        <w:numPr>
          <w:ilvl w:val="1"/>
          <w:numId w:val="1"/>
        </w:numPr>
        <w:tabs>
          <w:tab w:val="clear" w:pos="1429"/>
        </w:tabs>
      </w:pPr>
      <w:bookmarkStart w:id="131" w:name="_Toc493791994"/>
      <w:r w:rsidRPr="00A333B7">
        <w:rPr>
          <w:rFonts w:hint="eastAsia"/>
        </w:rPr>
        <w:t>用户</w:t>
      </w:r>
      <w:r w:rsidR="009162A3" w:rsidRPr="00A333B7">
        <w:rPr>
          <w:rFonts w:hint="eastAsia"/>
        </w:rPr>
        <w:t>账户</w:t>
      </w:r>
      <w:r w:rsidRPr="00A333B7">
        <w:rPr>
          <w:rFonts w:hint="eastAsia"/>
        </w:rPr>
        <w:t>信息查询接口</w:t>
      </w:r>
      <w:bookmarkEnd w:id="131"/>
    </w:p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2" w:name="_Toc493791995"/>
      <w:r w:rsidRPr="00A333B7">
        <w:rPr>
          <w:rFonts w:hint="eastAsia"/>
        </w:rPr>
        <w:t>业务功能</w:t>
      </w:r>
      <w:bookmarkEnd w:id="132"/>
    </w:p>
    <w:p w:rsidR="001769C4" w:rsidRPr="00A333B7" w:rsidRDefault="001769C4" w:rsidP="001769C4">
      <w:pPr>
        <w:ind w:firstLineChars="200" w:firstLine="420"/>
      </w:pPr>
      <w:r w:rsidRPr="00A333B7">
        <w:rPr>
          <w:rFonts w:hint="eastAsia"/>
        </w:rPr>
        <w:t>查询手机</w:t>
      </w:r>
      <w:r w:rsidRPr="00A333B7">
        <w:t>app</w:t>
      </w:r>
      <w:r w:rsidRPr="00A333B7">
        <w:rPr>
          <w:rFonts w:hint="eastAsia"/>
        </w:rPr>
        <w:t>用户</w:t>
      </w:r>
      <w:r w:rsidR="00175913" w:rsidRPr="00A333B7">
        <w:rPr>
          <w:rFonts w:hint="eastAsia"/>
        </w:rPr>
        <w:t>及</w:t>
      </w:r>
      <w:r w:rsidR="00175913" w:rsidRPr="00A333B7">
        <w:t>账户</w:t>
      </w:r>
      <w:r w:rsidR="00175913" w:rsidRPr="00A333B7">
        <w:rPr>
          <w:rFonts w:hint="eastAsia"/>
        </w:rPr>
        <w:t>基本</w:t>
      </w:r>
      <w:r w:rsidRPr="00A333B7">
        <w:rPr>
          <w:rFonts w:hint="eastAsia"/>
        </w:rPr>
        <w:t>信息，</w:t>
      </w:r>
      <w:r w:rsidRPr="00A333B7">
        <w:t>需校验</w:t>
      </w:r>
      <w:r w:rsidRPr="00A333B7">
        <w:rPr>
          <w:rFonts w:hint="eastAsia"/>
        </w:rPr>
        <w:t>用户</w:t>
      </w:r>
      <w:r w:rsidRPr="00A333B7">
        <w:t>的登录态</w:t>
      </w:r>
      <w:r w:rsidRPr="00A333B7">
        <w:rPr>
          <w:rFonts w:hint="eastAsia"/>
        </w:rPr>
        <w:t>及数据</w:t>
      </w:r>
      <w:r w:rsidRPr="00A333B7">
        <w:t>签名</w:t>
      </w:r>
      <w:r w:rsidRPr="00A333B7">
        <w:rPr>
          <w:rFonts w:hint="eastAsia"/>
        </w:rPr>
        <w:t>。</w:t>
      </w:r>
    </w:p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3" w:name="_Toc493791996"/>
      <w:r w:rsidRPr="00A333B7">
        <w:rPr>
          <w:rFonts w:hint="eastAsia"/>
        </w:rPr>
        <w:t>交互模式</w:t>
      </w:r>
      <w:bookmarkEnd w:id="133"/>
    </w:p>
    <w:p w:rsidR="001769C4" w:rsidRPr="00A333B7" w:rsidRDefault="001769C4" w:rsidP="001769C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4" w:name="_Toc493791997"/>
      <w:r w:rsidRPr="00A333B7">
        <w:rPr>
          <w:rFonts w:hint="eastAsia"/>
        </w:rPr>
        <w:t>请求参数列表</w:t>
      </w:r>
      <w:bookmarkEnd w:id="134"/>
    </w:p>
    <w:p w:rsidR="001769C4" w:rsidRPr="00A333B7" w:rsidRDefault="001769C4" w:rsidP="001769C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333B7">
        <w:rPr>
          <w:b/>
        </w:rPr>
        <w:t>mb2c_qry_user</w:t>
      </w:r>
      <w:r w:rsidR="005F5B5C" w:rsidRPr="00A333B7">
        <w:rPr>
          <w:b/>
        </w:rPr>
        <w:t>acc</w:t>
      </w:r>
      <w:r w:rsidRPr="00A333B7">
        <w:rPr>
          <w:b/>
        </w:rPr>
        <w:t>_info.cgi</w:t>
      </w:r>
    </w:p>
    <w:p w:rsidR="001769C4" w:rsidRPr="00A333B7" w:rsidRDefault="001769C4" w:rsidP="001769C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769C4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769C4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769C4" w:rsidRPr="00A333B7" w:rsidRDefault="001769C4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769C4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1769C4" w:rsidRPr="00A333B7" w:rsidRDefault="001769C4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769C4" w:rsidRPr="00A333B7" w:rsidRDefault="001769C4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769C4" w:rsidRPr="00A333B7" w:rsidRDefault="001769C4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769C4" w:rsidRPr="00A333B7" w:rsidTr="003660F8">
        <w:tc>
          <w:tcPr>
            <w:tcW w:w="1728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service_version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769C4" w:rsidRPr="00A333B7" w:rsidTr="003660F8">
        <w:tc>
          <w:tcPr>
            <w:tcW w:w="1728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input_charset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769C4" w:rsidRPr="00A333B7" w:rsidTr="003660F8">
        <w:tc>
          <w:tcPr>
            <w:tcW w:w="1728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sign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String(32)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签名</w:t>
            </w:r>
            <w:r w:rsidR="005A0777" w:rsidRPr="00A333B7">
              <w:t>(动态key签名)</w:t>
            </w:r>
          </w:p>
        </w:tc>
      </w:tr>
      <w:tr w:rsidR="001769C4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769C4" w:rsidRPr="00A333B7" w:rsidRDefault="001769C4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lastRenderedPageBreak/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5" w:name="_Toc493791998"/>
      <w:r w:rsidRPr="00A333B7">
        <w:rPr>
          <w:rFonts w:hint="eastAsia"/>
        </w:rPr>
        <w:t>应答参数列表</w:t>
      </w:r>
      <w:bookmarkEnd w:id="135"/>
    </w:p>
    <w:p w:rsidR="001769C4" w:rsidRPr="00A333B7" w:rsidRDefault="001769C4" w:rsidP="001769C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1769C4" w:rsidRPr="00A333B7" w:rsidRDefault="001769C4" w:rsidP="001769C4"/>
    <w:tbl>
      <w:tblPr>
        <w:tblW w:w="0" w:type="auto"/>
        <w:tblInd w:w="-3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046"/>
        <w:gridCol w:w="1980"/>
        <w:gridCol w:w="720"/>
        <w:gridCol w:w="1440"/>
        <w:gridCol w:w="4305"/>
      </w:tblGrid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769C4" w:rsidRPr="00A333B7" w:rsidTr="003F419B">
        <w:tc>
          <w:tcPr>
            <w:tcW w:w="1049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769C4" w:rsidRPr="00A333B7" w:rsidRDefault="001769C4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sign_type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service_version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input_charset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String(8)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sign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String(32)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签名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sign_key_index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否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t>多密钥支持的密钥序号，默认1</w:t>
            </w:r>
          </w:p>
        </w:tc>
      </w:tr>
      <w:tr w:rsidR="001769C4" w:rsidRPr="00A333B7" w:rsidTr="003F419B">
        <w:tc>
          <w:tcPr>
            <w:tcW w:w="1049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769C4" w:rsidRPr="00A333B7" w:rsidRDefault="001769C4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1769C4" w:rsidRPr="00A333B7" w:rsidRDefault="001769C4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参见错误码对照表</w:t>
            </w:r>
          </w:p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retmsg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String(30)</w:t>
            </w:r>
          </w:p>
        </w:tc>
        <w:tc>
          <w:tcPr>
            <w:tcW w:w="4305" w:type="dxa"/>
          </w:tcPr>
          <w:p w:rsidR="001769C4" w:rsidRPr="00A333B7" w:rsidRDefault="001769C4" w:rsidP="003660F8"/>
        </w:tc>
      </w:tr>
      <w:tr w:rsidR="001769C4" w:rsidRPr="00A333B7" w:rsidTr="003F419B">
        <w:tc>
          <w:tcPr>
            <w:tcW w:w="2046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1769C4" w:rsidRPr="00A333B7" w:rsidRDefault="001769C4" w:rsidP="003660F8">
            <w:r w:rsidRPr="00A333B7">
              <w:t>userid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String(64)</w:t>
            </w:r>
          </w:p>
        </w:tc>
        <w:tc>
          <w:tcPr>
            <w:tcW w:w="4305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手机号码或邮箱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t>注册时间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create_time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String(30)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t>注册时间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lastRenderedPageBreak/>
              <w:t>最后修改时间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modify_time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String(30)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t>最后修改时间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t>用户状态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state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  <w:r w:rsidRPr="00A333B7">
              <w:rPr>
                <w:rFonts w:hint="eastAsia"/>
              </w:rPr>
              <w:t>用户状态</w:t>
            </w:r>
          </w:p>
          <w:p w:rsidR="001769C4" w:rsidRPr="00A333B7" w:rsidRDefault="001769C4" w:rsidP="003660F8">
            <w:r w:rsidRPr="00A333B7">
              <w:t xml:space="preserve">1  </w:t>
            </w:r>
            <w:r w:rsidRPr="00A333B7">
              <w:rPr>
                <w:rFonts w:hint="eastAsia"/>
              </w:rPr>
              <w:t>待激活</w:t>
            </w:r>
          </w:p>
          <w:p w:rsidR="001769C4" w:rsidRPr="00A333B7" w:rsidRDefault="001769C4" w:rsidP="003660F8">
            <w:r w:rsidRPr="00A333B7">
              <w:t xml:space="preserve">2  </w:t>
            </w:r>
            <w:r w:rsidRPr="00A333B7">
              <w:rPr>
                <w:rFonts w:hint="eastAsia"/>
              </w:rPr>
              <w:t>正常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3  </w:t>
            </w:r>
            <w:r w:rsidRPr="00A333B7">
              <w:rPr>
                <w:rFonts w:hint="eastAsia"/>
              </w:rPr>
              <w:t>冻结变更（资料变更、密码修改等变动操作）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4  </w:t>
            </w:r>
            <w:r w:rsidRPr="00A333B7">
              <w:rPr>
                <w:rFonts w:hint="eastAsia"/>
              </w:rPr>
              <w:t>全面冻结（冻结查询、登录和变更）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r w:rsidRPr="00A333B7">
              <w:rPr>
                <w:rFonts w:hint="eastAsia"/>
              </w:rPr>
              <w:t>是否实名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verify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r w:rsidRPr="00A333B7">
              <w:rPr>
                <w:rFonts w:hint="eastAsia"/>
              </w:rPr>
              <w:t>是否实名</w:t>
            </w:r>
          </w:p>
          <w:p w:rsidR="001769C4" w:rsidRPr="00A333B7" w:rsidRDefault="001769C4" w:rsidP="003660F8">
            <w:r w:rsidRPr="00A333B7">
              <w:t xml:space="preserve">1  </w:t>
            </w:r>
            <w:r w:rsidRPr="00A333B7">
              <w:rPr>
                <w:rFonts w:hint="eastAsia"/>
              </w:rPr>
              <w:t>未实名认证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已实名认证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r w:rsidRPr="00A333B7">
              <w:rPr>
                <w:rFonts w:hint="eastAsia"/>
              </w:rPr>
              <w:t>用户属组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att_id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r w:rsidRPr="00A333B7">
              <w:rPr>
                <w:rFonts w:hint="eastAsia"/>
              </w:rPr>
              <w:t>用户属组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普通用户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r w:rsidRPr="00A333B7">
              <w:t>真实姓名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truename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/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pPr>
              <w:snapToGrid w:val="0"/>
            </w:pPr>
            <w:r w:rsidRPr="00A333B7">
              <w:rPr>
                <w:rFonts w:hint="eastAsia"/>
              </w:rPr>
              <w:t>性别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sex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pPr>
              <w:snapToGrid w:val="0"/>
            </w:pPr>
            <w:r w:rsidRPr="00A333B7">
              <w:rPr>
                <w:rFonts w:hint="eastAsia"/>
              </w:rPr>
              <w:t>性别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男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女</w:t>
            </w:r>
          </w:p>
        </w:tc>
      </w:tr>
      <w:tr w:rsidR="001769C4" w:rsidRPr="00A333B7" w:rsidTr="003F419B">
        <w:tc>
          <w:tcPr>
            <w:tcW w:w="2046" w:type="dxa"/>
            <w:vAlign w:val="center"/>
          </w:tcPr>
          <w:p w:rsidR="001769C4" w:rsidRPr="00A333B7" w:rsidRDefault="001769C4" w:rsidP="003660F8">
            <w:pPr>
              <w:snapToGrid w:val="0"/>
            </w:pPr>
            <w:r w:rsidRPr="00A333B7">
              <w:rPr>
                <w:rFonts w:hint="eastAsia"/>
              </w:rPr>
              <w:t>证件类型</w:t>
            </w:r>
          </w:p>
        </w:tc>
        <w:tc>
          <w:tcPr>
            <w:tcW w:w="1980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t>cre_type</w:t>
            </w:r>
          </w:p>
        </w:tc>
        <w:tc>
          <w:tcPr>
            <w:tcW w:w="720" w:type="dxa"/>
          </w:tcPr>
          <w:p w:rsidR="001769C4" w:rsidRPr="00A333B7" w:rsidRDefault="001769C4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769C4" w:rsidRPr="00A333B7" w:rsidRDefault="001769C4" w:rsidP="003660F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769C4" w:rsidRPr="00A333B7" w:rsidRDefault="001769C4" w:rsidP="003660F8">
            <w:pPr>
              <w:snapToGrid w:val="0"/>
            </w:pPr>
            <w:r w:rsidRPr="00A333B7">
              <w:rPr>
                <w:rFonts w:hint="eastAsia"/>
              </w:rPr>
              <w:t>证件类型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 xml:space="preserve">1  </w:t>
            </w:r>
            <w:r w:rsidRPr="00A333B7">
              <w:rPr>
                <w:rFonts w:hint="eastAsia"/>
              </w:rPr>
              <w:t>身份证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 xml:space="preserve">2  </w:t>
            </w:r>
            <w:r w:rsidRPr="00A333B7">
              <w:rPr>
                <w:rFonts w:hint="eastAsia"/>
              </w:rPr>
              <w:t>护照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 xml:space="preserve">3  </w:t>
            </w:r>
            <w:r w:rsidRPr="00A333B7">
              <w:rPr>
                <w:rFonts w:hint="eastAsia"/>
              </w:rPr>
              <w:t>军官证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>4</w:t>
            </w:r>
            <w:r w:rsidRPr="00A333B7">
              <w:rPr>
                <w:strike/>
              </w:rPr>
              <w:t xml:space="preserve">  护照</w:t>
            </w:r>
          </w:p>
          <w:p w:rsidR="001769C4" w:rsidRPr="00A333B7" w:rsidRDefault="001769C4" w:rsidP="003660F8">
            <w:pPr>
              <w:snapToGrid w:val="0"/>
            </w:pPr>
            <w:r w:rsidRPr="00A333B7">
              <w:t xml:space="preserve">5  </w:t>
            </w:r>
            <w:r w:rsidRPr="00A333B7">
              <w:rPr>
                <w:rFonts w:hint="eastAsia"/>
              </w:rPr>
              <w:t>回乡证</w:t>
            </w:r>
          </w:p>
          <w:p w:rsidR="001769C4" w:rsidRPr="00A333B7" w:rsidRDefault="001769C4" w:rsidP="003660F8">
            <w:pPr>
              <w:ind w:rightChars="-45" w:right="-94"/>
            </w:pPr>
            <w:r w:rsidRPr="00A333B7">
              <w:t xml:space="preserve">6  </w:t>
            </w:r>
            <w:r w:rsidRPr="00A333B7">
              <w:rPr>
                <w:rFonts w:hint="eastAsia"/>
              </w:rPr>
              <w:t>香港身份证</w:t>
            </w:r>
          </w:p>
        </w:tc>
      </w:tr>
      <w:tr w:rsidR="00924EEE" w:rsidRPr="00A333B7" w:rsidTr="00DD08ED">
        <w:tc>
          <w:tcPr>
            <w:tcW w:w="2046" w:type="dxa"/>
            <w:vAlign w:val="center"/>
          </w:tcPr>
          <w:p w:rsidR="00924EEE" w:rsidRPr="00A333B7" w:rsidRDefault="00924EEE" w:rsidP="00DD08ED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开头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DD08ED">
            <w:pPr>
              <w:jc w:val="left"/>
            </w:pPr>
            <w:r w:rsidRPr="00A333B7">
              <w:t>cre</w:t>
            </w:r>
            <w:r w:rsidR="003B58F2">
              <w:t>id</w:t>
            </w:r>
            <w:r w:rsidRPr="00A333B7">
              <w:t>_</w:t>
            </w:r>
            <w:r>
              <w:t>head</w:t>
            </w:r>
          </w:p>
        </w:tc>
        <w:tc>
          <w:tcPr>
            <w:tcW w:w="720" w:type="dxa"/>
          </w:tcPr>
          <w:p w:rsidR="00924EEE" w:rsidRPr="00A333B7" w:rsidRDefault="00924EEE" w:rsidP="00DD08E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>
            <w:r w:rsidRPr="00A333B7">
              <w:t>String(</w:t>
            </w:r>
            <w:r w:rsidR="000A1286">
              <w:t>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DD08ED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开头</w:t>
            </w:r>
          </w:p>
        </w:tc>
      </w:tr>
      <w:tr w:rsidR="00924EEE" w:rsidRPr="00A333B7" w:rsidTr="00DD08ED">
        <w:tc>
          <w:tcPr>
            <w:tcW w:w="2046" w:type="dxa"/>
            <w:vAlign w:val="center"/>
          </w:tcPr>
          <w:p w:rsidR="00924EEE" w:rsidRPr="00A333B7" w:rsidRDefault="00924EEE" w:rsidP="00DD08ED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结尾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DD08ED">
            <w:pPr>
              <w:jc w:val="left"/>
            </w:pPr>
            <w:r>
              <w:rPr>
                <w:rFonts w:hint="eastAsia"/>
              </w:rPr>
              <w:t>cre</w:t>
            </w:r>
            <w:r w:rsidR="003B58F2">
              <w:t>id</w:t>
            </w:r>
            <w:r>
              <w:rPr>
                <w:rFonts w:hint="eastAsia"/>
              </w:rPr>
              <w:t>_tail</w:t>
            </w:r>
          </w:p>
        </w:tc>
        <w:tc>
          <w:tcPr>
            <w:tcW w:w="720" w:type="dxa"/>
          </w:tcPr>
          <w:p w:rsidR="00924EEE" w:rsidRPr="00A333B7" w:rsidRDefault="00924EEE" w:rsidP="00DD08E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>
            <w:r w:rsidRPr="00A333B7">
              <w:t>String(</w:t>
            </w:r>
            <w:r w:rsidR="000A1286">
              <w:t>2</w:t>
            </w:r>
            <w:r w:rsidRPr="00A333B7">
              <w:t>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DD08ED">
            <w:pPr>
              <w:ind w:rightChars="-45" w:right="-94"/>
            </w:pPr>
            <w:r w:rsidRPr="00A333B7">
              <w:rPr>
                <w:rFonts w:hint="eastAsia"/>
              </w:rPr>
              <w:t>证件号</w:t>
            </w:r>
            <w:r>
              <w:rPr>
                <w:rFonts w:hint="eastAsia"/>
              </w:rPr>
              <w:t>结尾</w:t>
            </w:r>
          </w:p>
        </w:tc>
      </w:tr>
      <w:tr w:rsidR="00924EEE" w:rsidRPr="00A333B7" w:rsidTr="003F419B">
        <w:tc>
          <w:tcPr>
            <w:tcW w:w="2046" w:type="dxa"/>
            <w:vAlign w:val="center"/>
          </w:tcPr>
          <w:p w:rsidR="00924EEE" w:rsidRPr="00A333B7" w:rsidRDefault="00924EEE" w:rsidP="003660F8">
            <w:pPr>
              <w:ind w:rightChars="-45" w:right="-94"/>
            </w:pPr>
            <w:r w:rsidRPr="00A333B7">
              <w:rPr>
                <w:rFonts w:hint="eastAsia"/>
              </w:rPr>
              <w:t>绑定</w:t>
            </w:r>
            <w:r w:rsidRPr="00A333B7">
              <w:t>Email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3660F8">
            <w:pPr>
              <w:jc w:val="left"/>
            </w:pPr>
            <w:r w:rsidRPr="00A333B7">
              <w:t>mail</w:t>
            </w:r>
          </w:p>
        </w:tc>
        <w:tc>
          <w:tcPr>
            <w:tcW w:w="720" w:type="dxa"/>
          </w:tcPr>
          <w:p w:rsidR="00924EEE" w:rsidRPr="00A333B7" w:rsidRDefault="00924EEE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 w:rsidP="003660F8"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3660F8">
            <w:pPr>
              <w:ind w:rightChars="-45" w:right="-94"/>
            </w:pPr>
            <w:r w:rsidRPr="00A333B7">
              <w:rPr>
                <w:rFonts w:hint="eastAsia"/>
              </w:rPr>
              <w:t>绑定</w:t>
            </w:r>
            <w:r w:rsidRPr="00A333B7">
              <w:t>Email</w:t>
            </w:r>
          </w:p>
        </w:tc>
      </w:tr>
      <w:tr w:rsidR="00924EEE" w:rsidRPr="00A333B7" w:rsidTr="003F419B">
        <w:tc>
          <w:tcPr>
            <w:tcW w:w="2046" w:type="dxa"/>
            <w:vAlign w:val="center"/>
          </w:tcPr>
          <w:p w:rsidR="00924EEE" w:rsidRPr="00A333B7" w:rsidRDefault="00924EEE" w:rsidP="003660F8">
            <w:pPr>
              <w:ind w:rightChars="-45" w:right="-94"/>
            </w:pPr>
            <w:r w:rsidRPr="00A333B7">
              <w:rPr>
                <w:rFonts w:hint="eastAsia"/>
              </w:rPr>
              <w:t>绑定手机号码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3660F8">
            <w:pPr>
              <w:jc w:val="left"/>
            </w:pPr>
            <w:r w:rsidRPr="00A333B7">
              <w:t>mobile</w:t>
            </w:r>
          </w:p>
        </w:tc>
        <w:tc>
          <w:tcPr>
            <w:tcW w:w="720" w:type="dxa"/>
          </w:tcPr>
          <w:p w:rsidR="00924EEE" w:rsidRPr="00A333B7" w:rsidRDefault="00924EEE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4EEE" w:rsidRPr="00A333B7" w:rsidRDefault="00924EEE" w:rsidP="003660F8">
            <w:r w:rsidRPr="00A333B7">
              <w:t>String(24)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3660F8">
            <w:pPr>
              <w:ind w:rightChars="-45" w:right="-94"/>
            </w:pPr>
            <w:r w:rsidRPr="00A333B7">
              <w:rPr>
                <w:rFonts w:hint="eastAsia"/>
              </w:rPr>
              <w:t>绑定手机号码</w:t>
            </w:r>
            <w:r w:rsidRPr="00A333B7">
              <w:t>(隐藏部分数字)</w:t>
            </w:r>
          </w:p>
        </w:tc>
      </w:tr>
      <w:tr w:rsidR="00924EEE" w:rsidRPr="00A333B7" w:rsidTr="003F419B">
        <w:tc>
          <w:tcPr>
            <w:tcW w:w="2046" w:type="dxa"/>
            <w:vAlign w:val="center"/>
          </w:tcPr>
          <w:p w:rsidR="00924EEE" w:rsidRPr="00A333B7" w:rsidRDefault="00924EEE" w:rsidP="003660F8">
            <w:pPr>
              <w:ind w:rightChars="-45" w:right="-94"/>
            </w:pPr>
            <w:r w:rsidRPr="00A333B7">
              <w:rPr>
                <w:rFonts w:hint="eastAsia"/>
              </w:rPr>
              <w:t>帐户</w:t>
            </w:r>
            <w:r w:rsidRPr="00A333B7">
              <w:t>状态</w:t>
            </w:r>
          </w:p>
        </w:tc>
        <w:tc>
          <w:tcPr>
            <w:tcW w:w="1980" w:type="dxa"/>
            <w:vAlign w:val="center"/>
          </w:tcPr>
          <w:p w:rsidR="00924EEE" w:rsidRPr="00A333B7" w:rsidRDefault="00924EEE" w:rsidP="003660F8">
            <w:pPr>
              <w:jc w:val="left"/>
            </w:pPr>
            <w:r w:rsidRPr="00A333B7">
              <w:t>account_state</w:t>
            </w:r>
          </w:p>
        </w:tc>
        <w:tc>
          <w:tcPr>
            <w:tcW w:w="720" w:type="dxa"/>
          </w:tcPr>
          <w:p w:rsidR="00924EEE" w:rsidRPr="00A333B7" w:rsidRDefault="00924EEE" w:rsidP="003660F8">
            <w:r w:rsidRPr="00A333B7">
              <w:t>是</w:t>
            </w:r>
          </w:p>
        </w:tc>
        <w:tc>
          <w:tcPr>
            <w:tcW w:w="1440" w:type="dxa"/>
          </w:tcPr>
          <w:p w:rsidR="00924EEE" w:rsidRPr="00A333B7" w:rsidRDefault="00924EEE" w:rsidP="003660F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924EEE" w:rsidRPr="00A333B7" w:rsidRDefault="00924EEE" w:rsidP="00240647">
            <w:pPr>
              <w:snapToGrid w:val="0"/>
            </w:pPr>
            <w:r w:rsidRPr="00A333B7">
              <w:rPr>
                <w:rFonts w:hint="eastAsia"/>
              </w:rPr>
              <w:t>帐户</w:t>
            </w:r>
            <w:r w:rsidRPr="00A333B7">
              <w:t>状态：</w:t>
            </w:r>
          </w:p>
          <w:p w:rsidR="00924EEE" w:rsidRPr="00A333B7" w:rsidRDefault="00924EEE" w:rsidP="00240647">
            <w:r w:rsidRPr="00A333B7">
              <w:t xml:space="preserve">1  </w:t>
            </w:r>
            <w:r w:rsidRPr="00A333B7">
              <w:rPr>
                <w:rFonts w:hint="eastAsia"/>
              </w:rPr>
              <w:t>正常</w:t>
            </w:r>
          </w:p>
          <w:p w:rsidR="00924EEE" w:rsidRPr="00A333B7" w:rsidRDefault="00924EEE" w:rsidP="00240647">
            <w:r w:rsidRPr="00A333B7">
              <w:t xml:space="preserve">2  </w:t>
            </w:r>
            <w:r w:rsidRPr="00A333B7">
              <w:rPr>
                <w:rFonts w:hint="eastAsia"/>
              </w:rPr>
              <w:t>冻结变更（资料变更、密码修改等变动操</w:t>
            </w:r>
            <w:r w:rsidRPr="00A333B7">
              <w:rPr>
                <w:rFonts w:hint="eastAsia"/>
              </w:rPr>
              <w:lastRenderedPageBreak/>
              <w:t>作）</w:t>
            </w:r>
          </w:p>
          <w:p w:rsidR="00924EEE" w:rsidRPr="00A333B7" w:rsidRDefault="00924EEE" w:rsidP="00240647">
            <w:r w:rsidRPr="00A333B7">
              <w:t xml:space="preserve">3  </w:t>
            </w:r>
            <w:r w:rsidRPr="00A333B7">
              <w:rPr>
                <w:rFonts w:hint="eastAsia"/>
              </w:rPr>
              <w:t>全面冻结（冻结查询和变更）</w:t>
            </w:r>
          </w:p>
          <w:p w:rsidR="00924EEE" w:rsidRPr="00A333B7" w:rsidRDefault="00924EEE" w:rsidP="003660F8">
            <w:pPr>
              <w:ind w:rightChars="-45" w:right="-94"/>
            </w:pPr>
            <w:r w:rsidRPr="00A333B7">
              <w:t xml:space="preserve">4  </w:t>
            </w:r>
            <w:r w:rsidRPr="00A333B7">
              <w:rPr>
                <w:rFonts w:hint="eastAsia"/>
              </w:rPr>
              <w:t>销户</w:t>
            </w:r>
          </w:p>
        </w:tc>
      </w:tr>
      <w:tr w:rsidR="00924EEE" w:rsidRPr="00A333B7" w:rsidTr="003F419B">
        <w:tc>
          <w:tcPr>
            <w:tcW w:w="2046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lastRenderedPageBreak/>
              <w:t>余额</w:t>
            </w:r>
            <w:r w:rsidRPr="00A333B7">
              <w:t>账目</w:t>
            </w:r>
            <w:r w:rsidRPr="00A333B7">
              <w:rPr>
                <w:rFonts w:hint="eastAsia"/>
              </w:rPr>
              <w:t>余额</w:t>
            </w:r>
          </w:p>
        </w:tc>
        <w:tc>
          <w:tcPr>
            <w:tcW w:w="1980" w:type="dxa"/>
          </w:tcPr>
          <w:p w:rsidR="00924EEE" w:rsidRPr="00A333B7" w:rsidRDefault="00924EEE" w:rsidP="00240647">
            <w:pPr>
              <w:jc w:val="left"/>
            </w:pPr>
            <w:r w:rsidRPr="00A333B7">
              <w:t>balance</w:t>
            </w:r>
          </w:p>
        </w:tc>
        <w:tc>
          <w:tcPr>
            <w:tcW w:w="720" w:type="dxa"/>
          </w:tcPr>
          <w:p w:rsidR="00924EEE" w:rsidRPr="00A333B7" w:rsidRDefault="00924EEE" w:rsidP="00240647">
            <w:r w:rsidRPr="00A333B7">
              <w:t>是</w:t>
            </w:r>
          </w:p>
        </w:tc>
        <w:tc>
          <w:tcPr>
            <w:tcW w:w="1440" w:type="dxa"/>
          </w:tcPr>
          <w:p w:rsidR="00924EEE" w:rsidRPr="00A333B7" w:rsidRDefault="00924EEE" w:rsidP="00240647">
            <w:r w:rsidRPr="00A333B7">
              <w:t>Int</w:t>
            </w:r>
          </w:p>
        </w:tc>
        <w:tc>
          <w:tcPr>
            <w:tcW w:w="4305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t>用户余额</w:t>
            </w:r>
            <w:r w:rsidRPr="00A333B7">
              <w:t>账目余额</w:t>
            </w:r>
          </w:p>
        </w:tc>
      </w:tr>
      <w:tr w:rsidR="00924EEE" w:rsidRPr="00A333B7" w:rsidTr="003F419B">
        <w:tc>
          <w:tcPr>
            <w:tcW w:w="2046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t>提现中账目金额</w:t>
            </w:r>
          </w:p>
        </w:tc>
        <w:tc>
          <w:tcPr>
            <w:tcW w:w="1980" w:type="dxa"/>
          </w:tcPr>
          <w:p w:rsidR="00924EEE" w:rsidRPr="00A333B7" w:rsidRDefault="00924EEE" w:rsidP="00240647">
            <w:pPr>
              <w:jc w:val="left"/>
            </w:pPr>
            <w:r w:rsidRPr="00A333B7">
              <w:t>drawamt</w:t>
            </w:r>
          </w:p>
        </w:tc>
        <w:tc>
          <w:tcPr>
            <w:tcW w:w="720" w:type="dxa"/>
          </w:tcPr>
          <w:p w:rsidR="00924EEE" w:rsidRPr="00A333B7" w:rsidRDefault="00924EEE" w:rsidP="00240647">
            <w:r w:rsidRPr="00A333B7">
              <w:t>是</w:t>
            </w:r>
          </w:p>
        </w:tc>
        <w:tc>
          <w:tcPr>
            <w:tcW w:w="1440" w:type="dxa"/>
          </w:tcPr>
          <w:p w:rsidR="00924EEE" w:rsidRPr="00A333B7" w:rsidRDefault="00924EEE" w:rsidP="00240647">
            <w:r w:rsidRPr="00A333B7">
              <w:t>Int</w:t>
            </w:r>
          </w:p>
        </w:tc>
        <w:tc>
          <w:tcPr>
            <w:tcW w:w="4305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t>用户</w:t>
            </w:r>
            <w:r w:rsidRPr="00A333B7">
              <w:t>提现</w:t>
            </w:r>
            <w:r w:rsidRPr="00A333B7">
              <w:rPr>
                <w:rFonts w:hint="eastAsia"/>
              </w:rPr>
              <w:t>中</w:t>
            </w:r>
            <w:r w:rsidRPr="00A333B7">
              <w:t>账目金额</w:t>
            </w:r>
          </w:p>
        </w:tc>
      </w:tr>
      <w:tr w:rsidR="00924EEE" w:rsidRPr="00A333B7" w:rsidTr="003F419B">
        <w:tc>
          <w:tcPr>
            <w:tcW w:w="2046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t>退款中账目金额</w:t>
            </w:r>
          </w:p>
        </w:tc>
        <w:tc>
          <w:tcPr>
            <w:tcW w:w="1980" w:type="dxa"/>
          </w:tcPr>
          <w:p w:rsidR="00924EEE" w:rsidRPr="00A333B7" w:rsidRDefault="00924EEE" w:rsidP="00240647">
            <w:pPr>
              <w:jc w:val="left"/>
            </w:pPr>
            <w:r w:rsidRPr="00A333B7">
              <w:t>refundamt</w:t>
            </w:r>
          </w:p>
        </w:tc>
        <w:tc>
          <w:tcPr>
            <w:tcW w:w="720" w:type="dxa"/>
          </w:tcPr>
          <w:p w:rsidR="00924EEE" w:rsidRPr="00A333B7" w:rsidRDefault="00924EEE" w:rsidP="00240647">
            <w:r w:rsidRPr="00A333B7">
              <w:t>是</w:t>
            </w:r>
          </w:p>
        </w:tc>
        <w:tc>
          <w:tcPr>
            <w:tcW w:w="1440" w:type="dxa"/>
          </w:tcPr>
          <w:p w:rsidR="00924EEE" w:rsidRPr="00A333B7" w:rsidRDefault="00924EEE" w:rsidP="00240647">
            <w:r w:rsidRPr="00A333B7">
              <w:t>Int</w:t>
            </w:r>
          </w:p>
        </w:tc>
        <w:tc>
          <w:tcPr>
            <w:tcW w:w="4305" w:type="dxa"/>
          </w:tcPr>
          <w:p w:rsidR="00924EEE" w:rsidRPr="00A333B7" w:rsidRDefault="00924EEE" w:rsidP="00240647">
            <w:pPr>
              <w:ind w:rightChars="-45" w:right="-94"/>
            </w:pPr>
            <w:r w:rsidRPr="00A333B7">
              <w:rPr>
                <w:rFonts w:hint="eastAsia"/>
              </w:rPr>
              <w:t>用户退款中账目金额</w:t>
            </w:r>
          </w:p>
        </w:tc>
      </w:tr>
      <w:tr w:rsidR="00FB15BD" w:rsidRPr="00A333B7" w:rsidTr="00AD6C17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Pr="00A333B7" w:rsidRDefault="00FB15BD" w:rsidP="00AD6C17">
            <w:pPr>
              <w:ind w:rightChars="-45" w:right="-94"/>
            </w:pPr>
            <w:r>
              <w:rPr>
                <w:rFonts w:hint="eastAsia"/>
              </w:rPr>
              <w:t>功能权限信息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Pr="00A333B7" w:rsidRDefault="00FB15BD" w:rsidP="00AD6C17">
            <w:pPr>
              <w:jc w:val="left"/>
            </w:pPr>
            <w:r>
              <w:t>function_permissions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Pr="00A333B7" w:rsidRDefault="00FB15BD" w:rsidP="00AD6C1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Pr="00A333B7" w:rsidRDefault="00FB15BD" w:rsidP="00AD6C17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功能权限信息</w:t>
            </w:r>
          </w:p>
          <w:p w:rsidR="00FB15BD" w:rsidRDefault="00FB15BD" w:rsidP="00AD6C17">
            <w:pPr>
              <w:ind w:rightChars="-45" w:right="-94"/>
            </w:pPr>
            <w:r w:rsidRPr="00A333B7">
              <w:rPr>
                <w:rFonts w:hint="eastAsia"/>
              </w:rPr>
              <w:t>多条记录返回的格式</w:t>
            </w:r>
          </w:p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xml格式</w:t>
            </w:r>
          </w:p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&lt;root&gt;</w:t>
            </w:r>
          </w:p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&lt;row&gt;</w:t>
            </w:r>
            <w:r>
              <w:t>…</w:t>
            </w:r>
            <w:r>
              <w:rPr>
                <w:rFonts w:hint="eastAsia"/>
              </w:rPr>
              <w:t>&lt;/row&gt;</w:t>
            </w:r>
          </w:p>
          <w:p w:rsidR="00FB15BD" w:rsidRDefault="00FB15BD" w:rsidP="00AD6C17">
            <w:pPr>
              <w:ind w:rightChars="-45" w:right="-94"/>
            </w:pPr>
            <w:r>
              <w:t>…</w:t>
            </w:r>
          </w:p>
          <w:p w:rsidR="00FB15BD" w:rsidRPr="00A333B7" w:rsidRDefault="00FB15BD" w:rsidP="00AD6C17">
            <w:pPr>
              <w:ind w:rightChars="-45" w:right="-94"/>
            </w:pPr>
            <w:r>
              <w:rPr>
                <w:rFonts w:hint="eastAsia"/>
              </w:rPr>
              <w:t>&lt;root&gt;</w:t>
            </w:r>
          </w:p>
        </w:tc>
      </w:tr>
      <w:tr w:rsidR="00FB15BD" w:rsidRPr="00A333B7" w:rsidTr="00AD6C17">
        <w:tc>
          <w:tcPr>
            <w:tcW w:w="10491" w:type="dxa"/>
            <w:gridSpan w:val="5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B15BD" w:rsidRPr="00A20FA6" w:rsidRDefault="00FB15BD" w:rsidP="00AD6C17">
            <w:pPr>
              <w:ind w:rightChars="-45" w:right="-94"/>
              <w:rPr>
                <w:b/>
              </w:rPr>
            </w:pPr>
            <w:r w:rsidRPr="00A20FA6">
              <w:rPr>
                <w:rFonts w:hint="eastAsia"/>
                <w:b/>
              </w:rPr>
              <w:t>功能权限信息</w:t>
            </w:r>
          </w:p>
        </w:tc>
      </w:tr>
      <w:tr w:rsidR="00FB15BD" w:rsidRPr="00A333B7" w:rsidTr="00AD6C17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功能类型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Default="00FB15BD" w:rsidP="00AD6C17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Default="00FB15BD" w:rsidP="00AD6C1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Pr="00A333B7" w:rsidRDefault="00FB15BD" w:rsidP="00AD6C17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功能类型</w:t>
            </w:r>
          </w:p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1</w:t>
            </w:r>
            <w:r>
              <w:t>-购物贷</w:t>
            </w:r>
          </w:p>
          <w:p w:rsidR="00FB15BD" w:rsidRDefault="00FB15BD" w:rsidP="00AD6C17">
            <w:pPr>
              <w:ind w:rightChars="-45" w:right="-94"/>
            </w:pPr>
            <w:r>
              <w:t>2-固话支付</w:t>
            </w:r>
          </w:p>
          <w:p w:rsidR="00FB15BD" w:rsidRDefault="00FB15BD" w:rsidP="00AD6C17">
            <w:pPr>
              <w:ind w:rightChars="-45" w:right="-94"/>
            </w:pPr>
            <w:r>
              <w:t>3-天威数字证书</w:t>
            </w:r>
          </w:p>
          <w:p w:rsidR="00FB15BD" w:rsidRDefault="00FB15BD" w:rsidP="00AD6C17">
            <w:pPr>
              <w:ind w:rightChars="-45" w:right="-94"/>
            </w:pPr>
            <w:r>
              <w:t>4-停车卡充值</w:t>
            </w:r>
          </w:p>
          <w:p w:rsidR="00BF5152" w:rsidRDefault="00BF5152" w:rsidP="00AD6C17">
            <w:pPr>
              <w:ind w:rightChars="-45" w:right="-94"/>
            </w:pPr>
            <w:r>
              <w:rPr>
                <w:rFonts w:hint="eastAsia"/>
              </w:rPr>
              <w:t>5</w:t>
            </w:r>
            <w:r>
              <w:t>-饭卡充值</w:t>
            </w:r>
          </w:p>
        </w:tc>
      </w:tr>
      <w:tr w:rsidR="00FB15BD" w:rsidRPr="00A333B7" w:rsidTr="00AD6C17">
        <w:tc>
          <w:tcPr>
            <w:tcW w:w="20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黑白名单标识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B15BD" w:rsidRDefault="00FB15BD" w:rsidP="00AD6C17">
            <w:pPr>
              <w:jc w:val="left"/>
            </w:pPr>
            <w:r>
              <w:t>flag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Default="00FB15BD" w:rsidP="00AD6C1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B15BD" w:rsidRPr="00A333B7" w:rsidRDefault="00FB15BD" w:rsidP="00AD6C17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黑白名单标识</w:t>
            </w:r>
          </w:p>
          <w:p w:rsidR="00FB15BD" w:rsidRDefault="00FB15BD" w:rsidP="00AD6C17">
            <w:pPr>
              <w:snapToGrid w:val="0"/>
            </w:pPr>
            <w:r>
              <w:rPr>
                <w:rFonts w:hint="eastAsia"/>
              </w:rPr>
              <w:t>1-黑名单</w:t>
            </w:r>
          </w:p>
          <w:p w:rsidR="00FB15BD" w:rsidRDefault="00FB15BD" w:rsidP="00AD6C17">
            <w:pPr>
              <w:ind w:rightChars="-45" w:right="-94"/>
            </w:pPr>
            <w:r>
              <w:rPr>
                <w:rFonts w:hint="eastAsia"/>
              </w:rPr>
              <w:t>2-白名单</w:t>
            </w:r>
          </w:p>
        </w:tc>
      </w:tr>
      <w:tr w:rsidR="00924EEE" w:rsidRPr="00A333B7" w:rsidTr="003F419B">
        <w:tc>
          <w:tcPr>
            <w:tcW w:w="2046" w:type="dxa"/>
          </w:tcPr>
          <w:p w:rsidR="00924EEE" w:rsidRPr="00FB15BD" w:rsidRDefault="00924EEE" w:rsidP="00240647">
            <w:pPr>
              <w:ind w:rightChars="-45" w:right="-94"/>
            </w:pPr>
          </w:p>
        </w:tc>
        <w:tc>
          <w:tcPr>
            <w:tcW w:w="1980" w:type="dxa"/>
          </w:tcPr>
          <w:p w:rsidR="00924EEE" w:rsidRPr="00A333B7" w:rsidRDefault="00924EEE" w:rsidP="00240647">
            <w:pPr>
              <w:jc w:val="left"/>
            </w:pPr>
          </w:p>
        </w:tc>
        <w:tc>
          <w:tcPr>
            <w:tcW w:w="720" w:type="dxa"/>
          </w:tcPr>
          <w:p w:rsidR="00924EEE" w:rsidRPr="00A333B7" w:rsidRDefault="00924EEE" w:rsidP="00240647"/>
        </w:tc>
        <w:tc>
          <w:tcPr>
            <w:tcW w:w="1440" w:type="dxa"/>
          </w:tcPr>
          <w:p w:rsidR="00924EEE" w:rsidRPr="00A333B7" w:rsidRDefault="00924EEE" w:rsidP="00240647"/>
        </w:tc>
        <w:tc>
          <w:tcPr>
            <w:tcW w:w="4305" w:type="dxa"/>
          </w:tcPr>
          <w:p w:rsidR="00924EEE" w:rsidRPr="00A333B7" w:rsidRDefault="00924EEE" w:rsidP="00240647">
            <w:pPr>
              <w:ind w:rightChars="-45" w:right="-94"/>
            </w:pPr>
          </w:p>
        </w:tc>
      </w:tr>
    </w:tbl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6" w:name="_Toc493791999"/>
      <w:r w:rsidRPr="00A333B7">
        <w:rPr>
          <w:rFonts w:hint="eastAsia"/>
        </w:rPr>
        <w:t>处理逻辑</w:t>
      </w:r>
      <w:bookmarkEnd w:id="136"/>
    </w:p>
    <w:p w:rsidR="004A4DEB" w:rsidRPr="00A333B7" w:rsidRDefault="004A4DEB" w:rsidP="00AC73D5">
      <w:pPr>
        <w:pStyle w:val="af"/>
        <w:numPr>
          <w:ilvl w:val="0"/>
          <w:numId w:val="52"/>
        </w:numPr>
        <w:ind w:firstLineChars="0"/>
      </w:pPr>
      <w:r w:rsidRPr="00A333B7">
        <w:t>验证用户登录态</w:t>
      </w:r>
    </w:p>
    <w:p w:rsidR="004A4DEB" w:rsidRPr="00A333B7" w:rsidRDefault="004A4DEB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1769C4" w:rsidRPr="00A333B7" w:rsidRDefault="001769C4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1769C4" w:rsidRPr="00A333B7" w:rsidRDefault="001769C4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lastRenderedPageBreak/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B745EE" w:rsidRPr="00A333B7" w:rsidRDefault="00B745EE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t>调用账户</w:t>
      </w:r>
      <w:r w:rsidRPr="00A333B7">
        <w:t>模块service</w:t>
      </w:r>
      <w:r w:rsidRPr="00A333B7">
        <w:rPr>
          <w:rFonts w:hint="eastAsia"/>
        </w:rPr>
        <w:t>查询</w:t>
      </w:r>
      <w:r w:rsidRPr="00A333B7">
        <w:t>账户信息</w:t>
      </w:r>
    </w:p>
    <w:p w:rsidR="001769C4" w:rsidRPr="00A333B7" w:rsidRDefault="001769C4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1769C4" w:rsidRPr="00A333B7" w:rsidRDefault="001769C4" w:rsidP="00AC73D5">
      <w:pPr>
        <w:pStyle w:val="af"/>
        <w:numPr>
          <w:ilvl w:val="0"/>
          <w:numId w:val="5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1769C4" w:rsidRPr="00A333B7" w:rsidRDefault="001769C4" w:rsidP="001769C4">
      <w:pPr>
        <w:pStyle w:val="3"/>
        <w:numPr>
          <w:ilvl w:val="2"/>
          <w:numId w:val="1"/>
        </w:numPr>
      </w:pPr>
      <w:bookmarkStart w:id="137" w:name="_Toc493792000"/>
      <w:r w:rsidRPr="00A333B7">
        <w:rPr>
          <w:rFonts w:hint="eastAsia"/>
        </w:rPr>
        <w:t>错误</w:t>
      </w:r>
      <w:r w:rsidRPr="00A333B7">
        <w:t>码列表</w:t>
      </w:r>
      <w:bookmarkEnd w:id="13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1769C4" w:rsidRPr="00A333B7" w:rsidTr="003660F8">
        <w:trPr>
          <w:jc w:val="center"/>
        </w:trPr>
        <w:tc>
          <w:tcPr>
            <w:tcW w:w="1908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1769C4" w:rsidRPr="00A333B7" w:rsidRDefault="001769C4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1769C4" w:rsidRPr="00A333B7" w:rsidTr="003660F8">
        <w:trPr>
          <w:jc w:val="center"/>
        </w:trPr>
        <w:tc>
          <w:tcPr>
            <w:tcW w:w="1908" w:type="dxa"/>
            <w:vAlign w:val="center"/>
          </w:tcPr>
          <w:p w:rsidR="001769C4" w:rsidRPr="00A333B7" w:rsidRDefault="001769C4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769C4" w:rsidRPr="00A333B7" w:rsidTr="003660F8">
        <w:trPr>
          <w:jc w:val="center"/>
        </w:trPr>
        <w:tc>
          <w:tcPr>
            <w:tcW w:w="1908" w:type="dxa"/>
            <w:vAlign w:val="center"/>
          </w:tcPr>
          <w:p w:rsidR="001769C4" w:rsidRPr="00A333B7" w:rsidRDefault="001769C4" w:rsidP="003660F8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1769C4" w:rsidRPr="00A333B7" w:rsidRDefault="001769C4" w:rsidP="003660F8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D0682C" w:rsidRPr="00A333B7" w:rsidTr="003660F8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CC3169" w:rsidRPr="00A333B7" w:rsidTr="0001163E">
        <w:trPr>
          <w:jc w:val="center"/>
        </w:trPr>
        <w:tc>
          <w:tcPr>
            <w:tcW w:w="1908" w:type="dxa"/>
            <w:vAlign w:val="center"/>
          </w:tcPr>
          <w:p w:rsidR="00CC3169" w:rsidRPr="00A333B7" w:rsidRDefault="00CC3169" w:rsidP="0001163E">
            <w:pPr>
              <w:jc w:val="center"/>
            </w:pPr>
            <w:r w:rsidRPr="00CC3169">
              <w:t>200010</w:t>
            </w:r>
          </w:p>
        </w:tc>
        <w:tc>
          <w:tcPr>
            <w:tcW w:w="8265" w:type="dxa"/>
            <w:vAlign w:val="center"/>
          </w:tcPr>
          <w:p w:rsidR="00CC3169" w:rsidRPr="00A333B7" w:rsidRDefault="00CC3169" w:rsidP="0001163E">
            <w:pPr>
              <w:ind w:rightChars="-45" w:right="-94"/>
            </w:pPr>
            <w:r w:rsidRPr="00CC3169">
              <w:t>XML字符串解析错误</w:t>
            </w:r>
          </w:p>
        </w:tc>
      </w:tr>
      <w:tr w:rsidR="00CC3169" w:rsidRPr="00A333B7" w:rsidTr="0001163E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01163E">
            <w:pPr>
              <w:jc w:val="center"/>
            </w:pPr>
            <w:r w:rsidRPr="00CC3169">
              <w:t>205514</w:t>
            </w:r>
          </w:p>
        </w:tc>
        <w:tc>
          <w:tcPr>
            <w:tcW w:w="8265" w:type="dxa"/>
            <w:vAlign w:val="center"/>
          </w:tcPr>
          <w:p w:rsidR="00CC3169" w:rsidRPr="00CC3169" w:rsidRDefault="00CC3169" w:rsidP="0001163E">
            <w:pPr>
              <w:ind w:rightChars="-45" w:right="-94"/>
            </w:pPr>
            <w:r w:rsidRPr="00CC3169">
              <w:rPr>
                <w:rFonts w:hint="eastAsia"/>
              </w:rPr>
              <w:t>账目类型不符或有误</w:t>
            </w:r>
          </w:p>
        </w:tc>
      </w:tr>
      <w:tr w:rsidR="00CC3169" w:rsidRPr="00A333B7" w:rsidTr="0001163E">
        <w:trPr>
          <w:jc w:val="center"/>
        </w:trPr>
        <w:tc>
          <w:tcPr>
            <w:tcW w:w="1908" w:type="dxa"/>
            <w:vAlign w:val="center"/>
          </w:tcPr>
          <w:p w:rsidR="00CC3169" w:rsidRPr="00CC3169" w:rsidRDefault="00CC3169" w:rsidP="0001163E">
            <w:pPr>
              <w:jc w:val="center"/>
            </w:pPr>
            <w:r w:rsidRPr="00CC3169">
              <w:t>205515</w:t>
            </w:r>
          </w:p>
        </w:tc>
        <w:tc>
          <w:tcPr>
            <w:tcW w:w="8265" w:type="dxa"/>
            <w:vAlign w:val="center"/>
          </w:tcPr>
          <w:p w:rsidR="00CC3169" w:rsidRPr="00CC3169" w:rsidRDefault="00CC3169" w:rsidP="0001163E">
            <w:pPr>
              <w:ind w:rightChars="-45" w:right="-94"/>
            </w:pPr>
            <w:r w:rsidRPr="00CC3169">
              <w:rPr>
                <w:rFonts w:hint="eastAsia"/>
              </w:rPr>
              <w:t>账目余额不符或有误</w:t>
            </w:r>
          </w:p>
        </w:tc>
      </w:tr>
      <w:tr w:rsidR="001769C4" w:rsidRPr="00A333B7" w:rsidTr="003660F8">
        <w:trPr>
          <w:jc w:val="center"/>
        </w:trPr>
        <w:tc>
          <w:tcPr>
            <w:tcW w:w="1908" w:type="dxa"/>
            <w:vAlign w:val="center"/>
          </w:tcPr>
          <w:p w:rsidR="001769C4" w:rsidRPr="00A333B7" w:rsidRDefault="001769C4" w:rsidP="003660F8">
            <w:pPr>
              <w:jc w:val="center"/>
            </w:pPr>
          </w:p>
        </w:tc>
        <w:tc>
          <w:tcPr>
            <w:tcW w:w="8265" w:type="dxa"/>
            <w:vAlign w:val="center"/>
          </w:tcPr>
          <w:p w:rsidR="001769C4" w:rsidRPr="00A333B7" w:rsidRDefault="001769C4" w:rsidP="003660F8">
            <w:pPr>
              <w:ind w:rightChars="-45" w:right="-94"/>
            </w:pPr>
          </w:p>
        </w:tc>
      </w:tr>
    </w:tbl>
    <w:p w:rsidR="00695172" w:rsidRPr="00A333B7" w:rsidRDefault="00695172" w:rsidP="00695172"/>
    <w:p w:rsidR="00FB41F3" w:rsidRPr="00A333B7" w:rsidRDefault="00043BE7" w:rsidP="00CF57E6">
      <w:pPr>
        <w:pStyle w:val="2"/>
        <w:numPr>
          <w:ilvl w:val="1"/>
          <w:numId w:val="1"/>
        </w:numPr>
        <w:tabs>
          <w:tab w:val="clear" w:pos="1429"/>
        </w:tabs>
      </w:pPr>
      <w:bookmarkStart w:id="138" w:name="_Toc493792001"/>
      <w:r w:rsidRPr="00A333B7">
        <w:rPr>
          <w:rFonts w:hint="eastAsia"/>
        </w:rPr>
        <w:t>安全退出</w:t>
      </w:r>
      <w:r w:rsidR="00FB41F3" w:rsidRPr="00A333B7">
        <w:rPr>
          <w:rFonts w:hint="eastAsia"/>
        </w:rPr>
        <w:t>接口</w:t>
      </w:r>
      <w:bookmarkEnd w:id="138"/>
    </w:p>
    <w:p w:rsidR="00FB41F3" w:rsidRPr="00A333B7" w:rsidRDefault="00FB41F3" w:rsidP="00CF57E6">
      <w:pPr>
        <w:pStyle w:val="3"/>
        <w:numPr>
          <w:ilvl w:val="2"/>
          <w:numId w:val="1"/>
        </w:numPr>
      </w:pPr>
      <w:bookmarkStart w:id="139" w:name="_Toc493792002"/>
      <w:r w:rsidRPr="00A333B7">
        <w:rPr>
          <w:rFonts w:hint="eastAsia"/>
        </w:rPr>
        <w:t>业务功能</w:t>
      </w:r>
      <w:bookmarkEnd w:id="139"/>
    </w:p>
    <w:p w:rsidR="00FB41F3" w:rsidRPr="00A333B7" w:rsidRDefault="00C61683" w:rsidP="00FB41F3">
      <w:pPr>
        <w:ind w:firstLineChars="200" w:firstLine="42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用户</w:t>
      </w:r>
      <w:r w:rsidRPr="00A333B7">
        <w:t>正常退出</w:t>
      </w:r>
      <w:r w:rsidR="002C0E16">
        <w:rPr>
          <w:rFonts w:hint="eastAsia"/>
        </w:rPr>
        <w:t>小蕉</w:t>
      </w:r>
      <w:r w:rsidR="002F322B" w:rsidRPr="00A333B7">
        <w:t>支付</w:t>
      </w:r>
      <w:r w:rsidRPr="00A333B7">
        <w:t>系统，后台自动清理session</w:t>
      </w:r>
      <w:r w:rsidRPr="00A333B7">
        <w:rPr>
          <w:rFonts w:hint="eastAsia"/>
        </w:rPr>
        <w:t>会话</w:t>
      </w:r>
      <w:r w:rsidRPr="00A333B7">
        <w:t>信息</w:t>
      </w:r>
      <w:r w:rsidR="00E855CD" w:rsidRPr="00A333B7">
        <w:t>,需验证用户登录态及</w:t>
      </w:r>
      <w:r w:rsidR="00E855CD" w:rsidRPr="00A333B7">
        <w:rPr>
          <w:rFonts w:hint="eastAsia"/>
        </w:rPr>
        <w:t>数据</w:t>
      </w:r>
      <w:r w:rsidR="00E855CD" w:rsidRPr="00A333B7">
        <w:t>签名</w:t>
      </w:r>
      <w:r w:rsidRPr="00A333B7">
        <w:t>。</w:t>
      </w:r>
    </w:p>
    <w:p w:rsidR="00FB41F3" w:rsidRPr="00A333B7" w:rsidRDefault="00FB41F3" w:rsidP="00CF57E6">
      <w:pPr>
        <w:pStyle w:val="3"/>
        <w:numPr>
          <w:ilvl w:val="2"/>
          <w:numId w:val="1"/>
        </w:numPr>
      </w:pPr>
      <w:bookmarkStart w:id="140" w:name="_Toc493792003"/>
      <w:r w:rsidRPr="00A333B7">
        <w:rPr>
          <w:rFonts w:hint="eastAsia"/>
        </w:rPr>
        <w:t>交互模式</w:t>
      </w:r>
      <w:bookmarkEnd w:id="140"/>
    </w:p>
    <w:p w:rsidR="00FB41F3" w:rsidRPr="00A333B7" w:rsidRDefault="00FB41F3" w:rsidP="00FB41F3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FB41F3" w:rsidRPr="00A333B7" w:rsidRDefault="00FB41F3" w:rsidP="00CF57E6">
      <w:pPr>
        <w:pStyle w:val="3"/>
        <w:numPr>
          <w:ilvl w:val="2"/>
          <w:numId w:val="1"/>
        </w:numPr>
      </w:pPr>
      <w:bookmarkStart w:id="141" w:name="_Toc493792004"/>
      <w:r w:rsidRPr="00A333B7">
        <w:rPr>
          <w:rFonts w:hint="eastAsia"/>
        </w:rPr>
        <w:t>请求参数列表</w:t>
      </w:r>
      <w:bookmarkEnd w:id="141"/>
    </w:p>
    <w:p w:rsidR="00FB41F3" w:rsidRPr="00A333B7" w:rsidRDefault="00FB41F3" w:rsidP="00FB41F3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97378A" w:rsidRPr="00A333B7">
        <w:rPr>
          <w:b/>
        </w:rPr>
        <w:t>exit_system</w:t>
      </w:r>
      <w:r w:rsidRPr="00A333B7">
        <w:rPr>
          <w:b/>
        </w:rPr>
        <w:t>.cgi</w:t>
      </w:r>
    </w:p>
    <w:p w:rsidR="00FB41F3" w:rsidRPr="00A333B7" w:rsidRDefault="00FB41F3" w:rsidP="00FB41F3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B41F3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B41F3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B41F3" w:rsidRPr="00A333B7" w:rsidRDefault="00FB41F3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FB41F3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FB41F3" w:rsidRPr="00A333B7" w:rsidRDefault="00FB41F3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FB41F3" w:rsidRPr="00A333B7" w:rsidRDefault="00FB41F3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FB41F3" w:rsidRPr="00A333B7" w:rsidRDefault="00FB41F3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service_version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input_charset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sign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是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String(32)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签名</w:t>
            </w:r>
            <w:r w:rsidR="00C35221" w:rsidRPr="00A333B7">
              <w:t>(动态key</w:t>
            </w:r>
            <w:r w:rsidR="00C35221" w:rsidRPr="00A333B7">
              <w:rPr>
                <w:rFonts w:hint="eastAsia"/>
              </w:rPr>
              <w:t>签名</w:t>
            </w:r>
            <w:r w:rsidR="00C35221" w:rsidRPr="00A333B7">
              <w:t>)</w:t>
            </w:r>
          </w:p>
        </w:tc>
      </w:tr>
      <w:tr w:rsidR="00FB41F3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B41F3" w:rsidRPr="00A333B7" w:rsidRDefault="00FB41F3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FB41F3" w:rsidRPr="00A333B7" w:rsidRDefault="00FB41F3" w:rsidP="00CF57E6">
      <w:pPr>
        <w:pStyle w:val="3"/>
        <w:numPr>
          <w:ilvl w:val="2"/>
          <w:numId w:val="1"/>
        </w:numPr>
      </w:pPr>
      <w:bookmarkStart w:id="142" w:name="_Toc493792005"/>
      <w:r w:rsidRPr="00A333B7">
        <w:rPr>
          <w:rFonts w:hint="eastAsia"/>
        </w:rPr>
        <w:t>应答参数列表</w:t>
      </w:r>
      <w:bookmarkEnd w:id="142"/>
    </w:p>
    <w:p w:rsidR="00FB41F3" w:rsidRPr="00A333B7" w:rsidRDefault="00FB41F3" w:rsidP="00FB41F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FB41F3" w:rsidRPr="00A333B7" w:rsidRDefault="00FB41F3" w:rsidP="00FB41F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FB41F3" w:rsidRPr="00A333B7" w:rsidRDefault="00FB41F3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B41F3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B41F3" w:rsidRPr="00A333B7" w:rsidRDefault="00FB41F3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sign_type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service_version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input_charset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String(8)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sign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是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String(32)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签名</w:t>
            </w:r>
            <w:r w:rsidR="00CA474D" w:rsidRPr="00A333B7">
              <w:rPr>
                <w:rFonts w:hint="eastAsia"/>
              </w:rPr>
              <w:t>（动态</w:t>
            </w:r>
            <w:r w:rsidR="00CA474D" w:rsidRPr="00A333B7">
              <w:t>key签名）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FB41F3" w:rsidRPr="00A333B7" w:rsidRDefault="00FB41F3" w:rsidP="00F2157F">
            <w:r w:rsidRPr="00A333B7">
              <w:t>sign_key_index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t>否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Int</w:t>
            </w:r>
          </w:p>
        </w:tc>
        <w:tc>
          <w:tcPr>
            <w:tcW w:w="4305" w:type="dxa"/>
          </w:tcPr>
          <w:p w:rsidR="00FB41F3" w:rsidRPr="00A333B7" w:rsidRDefault="00FB41F3" w:rsidP="00F2157F">
            <w:r w:rsidRPr="00A333B7">
              <w:t>多密钥支持的密钥序号，默认1</w:t>
            </w:r>
          </w:p>
        </w:tc>
      </w:tr>
      <w:tr w:rsidR="00FB41F3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FB41F3" w:rsidRPr="00A333B7" w:rsidRDefault="00FB41F3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FB41F3" w:rsidRPr="00A333B7" w:rsidRDefault="00FB41F3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Int</w:t>
            </w:r>
          </w:p>
        </w:tc>
        <w:tc>
          <w:tcPr>
            <w:tcW w:w="4305" w:type="dxa"/>
          </w:tcPr>
          <w:p w:rsidR="00FB41F3" w:rsidRPr="00A333B7" w:rsidRDefault="00FB41F3" w:rsidP="00FE52F9">
            <w:r w:rsidRPr="00A333B7">
              <w:rPr>
                <w:rFonts w:hint="eastAsia"/>
              </w:rPr>
              <w:t>参见</w:t>
            </w:r>
            <w:r w:rsidR="00FE52F9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FB41F3" w:rsidRPr="00A333B7" w:rsidTr="00F2157F">
        <w:tc>
          <w:tcPr>
            <w:tcW w:w="1728" w:type="dxa"/>
          </w:tcPr>
          <w:p w:rsidR="00FB41F3" w:rsidRPr="00A333B7" w:rsidRDefault="00FB41F3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FB41F3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FB41F3" w:rsidRPr="00A333B7" w:rsidRDefault="00FB41F3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B41F3" w:rsidRPr="00A333B7" w:rsidRDefault="00FB41F3" w:rsidP="00F2157F">
            <w:r w:rsidRPr="00A333B7">
              <w:t>String(30)</w:t>
            </w:r>
          </w:p>
        </w:tc>
        <w:tc>
          <w:tcPr>
            <w:tcW w:w="4305" w:type="dxa"/>
          </w:tcPr>
          <w:p w:rsidR="00FB41F3" w:rsidRPr="00A333B7" w:rsidRDefault="00FB41F3" w:rsidP="00F2157F"/>
        </w:tc>
      </w:tr>
      <w:tr w:rsidR="009F57C9" w:rsidRPr="00A333B7" w:rsidTr="00F2157F">
        <w:tc>
          <w:tcPr>
            <w:tcW w:w="1728" w:type="dxa"/>
          </w:tcPr>
          <w:p w:rsidR="009F57C9" w:rsidRPr="00A333B7" w:rsidRDefault="009F57C9" w:rsidP="009F57C9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9F57C9" w:rsidRPr="00A333B7" w:rsidRDefault="009F57C9" w:rsidP="009F57C9">
            <w:r w:rsidRPr="00A333B7">
              <w:t>userid</w:t>
            </w:r>
          </w:p>
        </w:tc>
        <w:tc>
          <w:tcPr>
            <w:tcW w:w="720" w:type="dxa"/>
          </w:tcPr>
          <w:p w:rsidR="009F57C9" w:rsidRPr="00A333B7" w:rsidRDefault="009F57C9" w:rsidP="009F57C9">
            <w:r w:rsidRPr="00A333B7">
              <w:t>是</w:t>
            </w:r>
          </w:p>
        </w:tc>
        <w:tc>
          <w:tcPr>
            <w:tcW w:w="1440" w:type="dxa"/>
          </w:tcPr>
          <w:p w:rsidR="009F57C9" w:rsidRPr="00A333B7" w:rsidRDefault="009F57C9" w:rsidP="009F57C9">
            <w:r w:rsidRPr="00A333B7">
              <w:t>String(64)</w:t>
            </w:r>
          </w:p>
        </w:tc>
        <w:tc>
          <w:tcPr>
            <w:tcW w:w="4305" w:type="dxa"/>
          </w:tcPr>
          <w:p w:rsidR="009F57C9" w:rsidRPr="00A333B7" w:rsidRDefault="009F57C9" w:rsidP="009F57C9">
            <w:r w:rsidRPr="00A333B7">
              <w:rPr>
                <w:rFonts w:hint="eastAsia"/>
              </w:rPr>
              <w:t>手机号码或邮箱</w:t>
            </w:r>
          </w:p>
        </w:tc>
      </w:tr>
    </w:tbl>
    <w:p w:rsidR="00433330" w:rsidRPr="00A333B7" w:rsidRDefault="00433330" w:rsidP="00CF57E6">
      <w:pPr>
        <w:pStyle w:val="3"/>
        <w:numPr>
          <w:ilvl w:val="2"/>
          <w:numId w:val="1"/>
        </w:numPr>
      </w:pPr>
      <w:bookmarkStart w:id="143" w:name="_Toc493792006"/>
      <w:r w:rsidRPr="00A333B7">
        <w:rPr>
          <w:rFonts w:hint="eastAsia"/>
        </w:rPr>
        <w:t>处理逻辑</w:t>
      </w:r>
      <w:bookmarkEnd w:id="143"/>
    </w:p>
    <w:p w:rsidR="004A4DEB" w:rsidRPr="00A333B7" w:rsidRDefault="004A4DEB" w:rsidP="004A4DEB">
      <w:pPr>
        <w:pStyle w:val="af"/>
        <w:numPr>
          <w:ilvl w:val="0"/>
          <w:numId w:val="4"/>
        </w:numPr>
        <w:ind w:firstLineChars="0"/>
      </w:pPr>
      <w:r w:rsidRPr="00A333B7">
        <w:t>验证用户登录态</w:t>
      </w:r>
    </w:p>
    <w:p w:rsidR="004A4DEB" w:rsidRPr="00A333B7" w:rsidRDefault="004A4DEB" w:rsidP="004A4DEB">
      <w:pPr>
        <w:pStyle w:val="af"/>
        <w:numPr>
          <w:ilvl w:val="0"/>
          <w:numId w:val="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433330" w:rsidRPr="00A333B7" w:rsidRDefault="00433330" w:rsidP="00520B65">
      <w:pPr>
        <w:pStyle w:val="af"/>
        <w:numPr>
          <w:ilvl w:val="0"/>
          <w:numId w:val="4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433330" w:rsidRPr="00A333B7" w:rsidRDefault="00970CB0" w:rsidP="00520B65">
      <w:pPr>
        <w:pStyle w:val="af"/>
        <w:numPr>
          <w:ilvl w:val="0"/>
          <w:numId w:val="4"/>
        </w:numPr>
        <w:ind w:firstLineChars="0"/>
      </w:pPr>
      <w:r w:rsidRPr="00A333B7">
        <w:rPr>
          <w:rFonts w:hint="eastAsia"/>
        </w:rPr>
        <w:t>调用</w:t>
      </w:r>
      <w:r w:rsidRPr="00A333B7">
        <w:t>session</w:t>
      </w:r>
      <w:r w:rsidRPr="00A333B7">
        <w:rPr>
          <w:rFonts w:hint="eastAsia"/>
        </w:rPr>
        <w:t>服务关闭</w:t>
      </w:r>
      <w:r w:rsidRPr="00A333B7">
        <w:t>会话</w:t>
      </w:r>
    </w:p>
    <w:p w:rsidR="00433330" w:rsidRPr="00A333B7" w:rsidRDefault="00433330" w:rsidP="00520B65">
      <w:pPr>
        <w:pStyle w:val="af"/>
        <w:numPr>
          <w:ilvl w:val="0"/>
          <w:numId w:val="4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433330" w:rsidRPr="00A333B7" w:rsidRDefault="00433330" w:rsidP="00CF57E6">
      <w:pPr>
        <w:pStyle w:val="3"/>
        <w:numPr>
          <w:ilvl w:val="2"/>
          <w:numId w:val="1"/>
        </w:numPr>
      </w:pPr>
      <w:bookmarkStart w:id="144" w:name="_Toc493792007"/>
      <w:r w:rsidRPr="00A333B7">
        <w:rPr>
          <w:rFonts w:hint="eastAsia"/>
        </w:rPr>
        <w:t>错误</w:t>
      </w:r>
      <w:r w:rsidRPr="00A333B7">
        <w:t>码列表</w:t>
      </w:r>
      <w:bookmarkEnd w:id="14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433330" w:rsidRPr="00A333B7" w:rsidTr="00F2157F">
        <w:trPr>
          <w:jc w:val="center"/>
        </w:trPr>
        <w:tc>
          <w:tcPr>
            <w:tcW w:w="1908" w:type="dxa"/>
          </w:tcPr>
          <w:p w:rsidR="00433330" w:rsidRPr="00A333B7" w:rsidRDefault="00433330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433330" w:rsidRPr="00A333B7" w:rsidRDefault="00433330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433330" w:rsidRPr="00A333B7" w:rsidTr="00F2157F">
        <w:trPr>
          <w:jc w:val="center"/>
        </w:trPr>
        <w:tc>
          <w:tcPr>
            <w:tcW w:w="1908" w:type="dxa"/>
            <w:vAlign w:val="center"/>
          </w:tcPr>
          <w:p w:rsidR="00433330" w:rsidRPr="00A333B7" w:rsidRDefault="00433330" w:rsidP="00F215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433330" w:rsidRPr="00A333B7" w:rsidRDefault="00433330" w:rsidP="00F215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433330" w:rsidRPr="00A333B7" w:rsidTr="00F2157F">
        <w:trPr>
          <w:jc w:val="center"/>
        </w:trPr>
        <w:tc>
          <w:tcPr>
            <w:tcW w:w="1908" w:type="dxa"/>
            <w:vAlign w:val="center"/>
          </w:tcPr>
          <w:p w:rsidR="00433330" w:rsidRPr="00A333B7" w:rsidRDefault="00433330" w:rsidP="00F2157F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433330" w:rsidRPr="00A333B7" w:rsidRDefault="00433330" w:rsidP="00F2157F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D0682C" w:rsidRPr="00A333B7" w:rsidTr="00F2157F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433330" w:rsidRPr="00A333B7" w:rsidTr="00F2157F">
        <w:trPr>
          <w:jc w:val="center"/>
        </w:trPr>
        <w:tc>
          <w:tcPr>
            <w:tcW w:w="1908" w:type="dxa"/>
            <w:vAlign w:val="center"/>
          </w:tcPr>
          <w:p w:rsidR="00433330" w:rsidRPr="00A333B7" w:rsidRDefault="00433330" w:rsidP="00F215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433330" w:rsidRPr="00A333B7" w:rsidRDefault="00433330" w:rsidP="00F2157F">
            <w:pPr>
              <w:ind w:rightChars="-45" w:right="-94"/>
            </w:pPr>
          </w:p>
        </w:tc>
      </w:tr>
    </w:tbl>
    <w:p w:rsidR="00FB41F3" w:rsidRPr="00A333B7" w:rsidRDefault="00FB41F3" w:rsidP="00FB41F3"/>
    <w:p w:rsidR="0095566D" w:rsidRPr="00A333B7" w:rsidRDefault="0095566D" w:rsidP="00CF57E6">
      <w:pPr>
        <w:pStyle w:val="2"/>
        <w:numPr>
          <w:ilvl w:val="1"/>
          <w:numId w:val="1"/>
        </w:numPr>
      </w:pPr>
      <w:bookmarkStart w:id="145" w:name="_Toc493792008"/>
      <w:r w:rsidRPr="00A333B7">
        <w:rPr>
          <w:rFonts w:hint="eastAsia"/>
        </w:rPr>
        <w:lastRenderedPageBreak/>
        <w:t>支付密码验证接口</w:t>
      </w:r>
      <w:bookmarkEnd w:id="145"/>
    </w:p>
    <w:p w:rsidR="0095566D" w:rsidRPr="00A333B7" w:rsidRDefault="0095566D" w:rsidP="00CF57E6">
      <w:pPr>
        <w:pStyle w:val="3"/>
        <w:numPr>
          <w:ilvl w:val="2"/>
          <w:numId w:val="1"/>
        </w:numPr>
      </w:pPr>
      <w:bookmarkStart w:id="146" w:name="_Toc493792009"/>
      <w:r w:rsidRPr="00A333B7">
        <w:rPr>
          <w:rFonts w:hint="eastAsia"/>
        </w:rPr>
        <w:t>业务功能</w:t>
      </w:r>
      <w:bookmarkEnd w:id="146"/>
    </w:p>
    <w:p w:rsidR="0095566D" w:rsidRPr="00A333B7" w:rsidRDefault="00535395" w:rsidP="0095566D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此接口可以验证用户</w:t>
      </w:r>
      <w:r w:rsidRPr="00A333B7">
        <w:rPr>
          <w:rFonts w:hint="eastAsia"/>
        </w:rPr>
        <w:t>支付</w:t>
      </w:r>
      <w:r w:rsidRPr="00A333B7">
        <w:t>密码</w:t>
      </w:r>
      <w:r w:rsidR="004F569B" w:rsidRPr="00A333B7">
        <w:rPr>
          <w:rFonts w:hint="eastAsia"/>
        </w:rPr>
        <w:t>输入</w:t>
      </w:r>
      <w:r w:rsidRPr="00A333B7">
        <w:t>是否正确，</w:t>
      </w:r>
      <w:r w:rsidR="004F569B" w:rsidRPr="00A333B7">
        <w:rPr>
          <w:rFonts w:hint="eastAsia"/>
        </w:rPr>
        <w:t>主</w:t>
      </w:r>
      <w:r w:rsidR="004F569B" w:rsidRPr="00A333B7">
        <w:t>要应用场景如下：</w:t>
      </w:r>
    </w:p>
    <w:p w:rsidR="004F569B" w:rsidRPr="00A333B7" w:rsidRDefault="00CD5B7E" w:rsidP="0095566D">
      <w:pPr>
        <w:ind w:firstLineChars="200" w:firstLine="420"/>
      </w:pPr>
      <w:r w:rsidRPr="00A333B7">
        <w:t>1</w:t>
      </w:r>
      <w:r w:rsidRPr="00A333B7">
        <w:rPr>
          <w:rFonts w:hint="eastAsia"/>
        </w:rPr>
        <w:t>、</w:t>
      </w:r>
      <w:r w:rsidR="001B3B44" w:rsidRPr="00A333B7">
        <w:rPr>
          <w:rFonts w:hint="eastAsia"/>
        </w:rPr>
        <w:t>添加</w:t>
      </w:r>
      <w:r w:rsidRPr="00A333B7">
        <w:t>银行卡</w:t>
      </w:r>
      <w:r w:rsidR="00623403" w:rsidRPr="00A333B7">
        <w:t>-银行卡绑定</w:t>
      </w:r>
    </w:p>
    <w:p w:rsidR="00623403" w:rsidRPr="00A333B7" w:rsidRDefault="00623403" w:rsidP="0095566D">
      <w:pPr>
        <w:ind w:firstLineChars="200" w:firstLine="420"/>
      </w:pPr>
      <w:r w:rsidRPr="00A333B7">
        <w:t>2</w:t>
      </w:r>
      <w:r w:rsidRPr="00A333B7">
        <w:rPr>
          <w:rFonts w:hint="eastAsia"/>
        </w:rPr>
        <w:t>、</w:t>
      </w:r>
      <w:r w:rsidRPr="00A333B7">
        <w:t>添加银行卡-提现卡绑定</w:t>
      </w:r>
    </w:p>
    <w:p w:rsidR="0095566D" w:rsidRPr="00A333B7" w:rsidRDefault="0095566D" w:rsidP="00CF57E6">
      <w:pPr>
        <w:pStyle w:val="3"/>
        <w:numPr>
          <w:ilvl w:val="2"/>
          <w:numId w:val="1"/>
        </w:numPr>
      </w:pPr>
      <w:bookmarkStart w:id="147" w:name="_Toc493792010"/>
      <w:r w:rsidRPr="00A333B7">
        <w:rPr>
          <w:rFonts w:hint="eastAsia"/>
        </w:rPr>
        <w:t>交互模式</w:t>
      </w:r>
      <w:bookmarkEnd w:id="147"/>
    </w:p>
    <w:p w:rsidR="0095566D" w:rsidRPr="00A333B7" w:rsidRDefault="0095566D" w:rsidP="0095566D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5566D" w:rsidRPr="00A333B7" w:rsidRDefault="0095566D" w:rsidP="00CF57E6">
      <w:pPr>
        <w:pStyle w:val="3"/>
        <w:numPr>
          <w:ilvl w:val="2"/>
          <w:numId w:val="1"/>
        </w:numPr>
      </w:pPr>
      <w:bookmarkStart w:id="148" w:name="_Toc493792011"/>
      <w:r w:rsidRPr="00A333B7">
        <w:rPr>
          <w:rFonts w:hint="eastAsia"/>
        </w:rPr>
        <w:t>请求参数列表</w:t>
      </w:r>
      <w:bookmarkEnd w:id="148"/>
    </w:p>
    <w:p w:rsidR="0095566D" w:rsidRPr="00A333B7" w:rsidRDefault="0095566D" w:rsidP="0095566D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="00A200BC" w:rsidRPr="00A333B7">
        <w:rPr>
          <w:b/>
        </w:rPr>
        <w:t>check_pay</w:t>
      </w:r>
      <w:r w:rsidR="00142F4B" w:rsidRPr="00A333B7">
        <w:rPr>
          <w:b/>
        </w:rPr>
        <w:t>_pwd</w:t>
      </w:r>
      <w:r w:rsidRPr="00A333B7">
        <w:rPr>
          <w:b/>
        </w:rPr>
        <w:t>.cgi</w:t>
      </w:r>
    </w:p>
    <w:p w:rsidR="0095566D" w:rsidRPr="00A333B7" w:rsidRDefault="0095566D" w:rsidP="0095566D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566D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566D" w:rsidRPr="00A333B7" w:rsidTr="009E502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5566D" w:rsidRPr="00A333B7" w:rsidRDefault="0095566D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5566D" w:rsidRPr="00A333B7" w:rsidTr="009E502C">
        <w:tc>
          <w:tcPr>
            <w:tcW w:w="1728" w:type="dxa"/>
            <w:tcBorders>
              <w:top w:val="single" w:sz="6" w:space="0" w:color="000000"/>
            </w:tcBorders>
          </w:tcPr>
          <w:p w:rsidR="0095566D" w:rsidRPr="00A333B7" w:rsidRDefault="0095566D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95566D" w:rsidRPr="00A333B7" w:rsidRDefault="0095566D" w:rsidP="00D97C1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95566D" w:rsidRPr="00A333B7" w:rsidRDefault="0095566D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5566D" w:rsidRPr="00A333B7" w:rsidTr="009E502C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service_version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5566D" w:rsidRPr="00A333B7" w:rsidTr="009E502C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input_charset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5566D" w:rsidRPr="00A333B7" w:rsidTr="009E502C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sign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是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String(32)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签名</w:t>
            </w:r>
            <w:r w:rsidR="00B7426C" w:rsidRPr="00A333B7">
              <w:t>(动态key</w:t>
            </w:r>
            <w:r w:rsidR="00B7426C" w:rsidRPr="00A333B7">
              <w:rPr>
                <w:rFonts w:hint="eastAsia"/>
              </w:rPr>
              <w:t>签名</w:t>
            </w:r>
            <w:r w:rsidR="00B7426C" w:rsidRPr="00A333B7">
              <w:t>)</w:t>
            </w:r>
          </w:p>
        </w:tc>
      </w:tr>
      <w:tr w:rsidR="0095566D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5566D" w:rsidRPr="00A333B7" w:rsidRDefault="0095566D" w:rsidP="00D97C19">
            <w:r w:rsidRPr="00A333B7">
              <w:t>多密钥支持的密钥序号，默认1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9E502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lastRenderedPageBreak/>
              <w:t>4：POS机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9E502C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9E502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9E502C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9E502C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支付</w:t>
            </w:r>
            <w:r w:rsidRPr="00A333B7">
              <w:t>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支付密码</w:t>
            </w:r>
          </w:p>
        </w:tc>
      </w:tr>
      <w:tr w:rsidR="007B05BA" w:rsidRPr="009E502C" w:rsidTr="009E502C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t>0</w:t>
            </w:r>
            <w:r w:rsidRPr="00A333B7">
              <w:rPr>
                <w:rFonts w:hint="eastAsia"/>
              </w:rPr>
              <w:t>、</w:t>
            </w:r>
            <w:r>
              <w:rPr>
                <w:rFonts w:hint="eastAsia"/>
              </w:rPr>
              <w:t>删除</w:t>
            </w:r>
            <w:r w:rsidRPr="00A333B7">
              <w:t>银行卡-</w:t>
            </w:r>
            <w:r>
              <w:rPr>
                <w:rFonts w:hint="eastAsia"/>
              </w:rPr>
              <w:t>选中</w:t>
            </w:r>
            <w:r>
              <w:t>的</w:t>
            </w:r>
            <w:r w:rsidRPr="00A333B7">
              <w:t>银行卡</w:t>
            </w:r>
            <w:r>
              <w:rPr>
                <w:rFonts w:hint="eastAsia"/>
              </w:rPr>
              <w:t>解绑</w:t>
            </w:r>
          </w:p>
          <w:p w:rsidR="007B05BA" w:rsidRPr="00A333B7" w:rsidRDefault="007B05BA" w:rsidP="007B05BA">
            <w:r w:rsidRPr="00A333B7">
              <w:t>1</w:t>
            </w:r>
            <w:r w:rsidRPr="00A333B7">
              <w:rPr>
                <w:rFonts w:hint="eastAsia"/>
              </w:rPr>
              <w:t>、添加</w:t>
            </w:r>
            <w:r w:rsidRPr="00A333B7">
              <w:t>银行卡-银行卡绑定</w:t>
            </w:r>
          </w:p>
          <w:p w:rsidR="007B05BA" w:rsidRDefault="007B05BA" w:rsidP="007B05BA">
            <w:r w:rsidRPr="00A333B7">
              <w:t>2</w:t>
            </w:r>
            <w:r w:rsidRPr="00A333B7">
              <w:rPr>
                <w:rFonts w:hint="eastAsia"/>
              </w:rPr>
              <w:t>、</w:t>
            </w:r>
            <w:r w:rsidRPr="00A333B7">
              <w:t>添加银行卡-提现卡绑定</w:t>
            </w:r>
          </w:p>
          <w:p w:rsidR="007B05BA" w:rsidRPr="009E502C" w:rsidRDefault="007B05BA" w:rsidP="007B05BA">
            <w:r>
              <w:t>3</w:t>
            </w:r>
            <w:r>
              <w:rPr>
                <w:rFonts w:hint="eastAsia"/>
              </w:rPr>
              <w:t>、银联二维码被扫，</w:t>
            </w:r>
            <w:r>
              <w:t>大额支付密码</w:t>
            </w:r>
            <w:r>
              <w:rPr>
                <w:rFonts w:hint="eastAsia"/>
              </w:rPr>
              <w:t>校验</w:t>
            </w:r>
          </w:p>
        </w:tc>
      </w:tr>
      <w:tr w:rsidR="007B05BA" w:rsidRPr="009E502C" w:rsidTr="009E502C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二维码</w:t>
            </w:r>
            <w:r>
              <w:t>信息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当</w:t>
            </w:r>
            <w:r>
              <w:t>操作</w:t>
            </w:r>
            <w:r>
              <w:rPr>
                <w:rFonts w:hint="eastAsia"/>
              </w:rPr>
              <w:t>类型3的</w:t>
            </w:r>
            <w:r>
              <w:t>时候必传</w:t>
            </w:r>
          </w:p>
        </w:tc>
      </w:tr>
      <w:tr w:rsidR="007B05BA" w:rsidRPr="00A333B7" w:rsidTr="009E502C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95566D" w:rsidRPr="00A333B7" w:rsidRDefault="0095566D" w:rsidP="00CF57E6">
      <w:pPr>
        <w:pStyle w:val="3"/>
        <w:numPr>
          <w:ilvl w:val="2"/>
          <w:numId w:val="1"/>
        </w:numPr>
      </w:pPr>
      <w:bookmarkStart w:id="149" w:name="_Toc493792012"/>
      <w:r w:rsidRPr="00A333B7">
        <w:rPr>
          <w:rFonts w:hint="eastAsia"/>
        </w:rPr>
        <w:t>应答参数列表</w:t>
      </w:r>
      <w:bookmarkEnd w:id="149"/>
    </w:p>
    <w:p w:rsidR="0095566D" w:rsidRPr="00A333B7" w:rsidRDefault="0095566D" w:rsidP="0095566D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5566D" w:rsidRPr="00A333B7" w:rsidRDefault="0095566D" w:rsidP="0095566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5566D" w:rsidRPr="00A333B7" w:rsidRDefault="0095566D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566D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5566D" w:rsidRPr="00A333B7" w:rsidRDefault="0095566D" w:rsidP="00D97C1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sign_type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service_version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input_charset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String(8)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sign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是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String(32)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签名</w:t>
            </w:r>
            <w:r w:rsidR="00FB107E" w:rsidRPr="00A333B7">
              <w:rPr>
                <w:rFonts w:hint="eastAsia"/>
              </w:rPr>
              <w:t>（动态</w:t>
            </w:r>
            <w:r w:rsidR="00FB107E" w:rsidRPr="00A333B7">
              <w:t>key签名）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sign_key_index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t>否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Int</w:t>
            </w:r>
          </w:p>
        </w:tc>
        <w:tc>
          <w:tcPr>
            <w:tcW w:w="4305" w:type="dxa"/>
          </w:tcPr>
          <w:p w:rsidR="0095566D" w:rsidRPr="00A333B7" w:rsidRDefault="0095566D" w:rsidP="00D97C19">
            <w:r w:rsidRPr="00A333B7">
              <w:t>多密钥支持的密钥序号，默认1</w:t>
            </w:r>
          </w:p>
        </w:tc>
      </w:tr>
      <w:tr w:rsidR="0095566D" w:rsidRPr="00A333B7" w:rsidTr="00D97C1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5566D" w:rsidRPr="00A333B7" w:rsidRDefault="0095566D" w:rsidP="00D97C1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结果</w:t>
            </w:r>
          </w:p>
        </w:tc>
        <w:tc>
          <w:tcPr>
            <w:tcW w:w="1980" w:type="dxa"/>
          </w:tcPr>
          <w:p w:rsidR="0095566D" w:rsidRPr="00A333B7" w:rsidRDefault="0095566D" w:rsidP="00D97C1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Int</w:t>
            </w:r>
          </w:p>
        </w:tc>
        <w:tc>
          <w:tcPr>
            <w:tcW w:w="4305" w:type="dxa"/>
          </w:tcPr>
          <w:p w:rsidR="0095566D" w:rsidRPr="00A333B7" w:rsidRDefault="0095566D" w:rsidP="00C73A9C">
            <w:r w:rsidRPr="00A333B7">
              <w:rPr>
                <w:rFonts w:hint="eastAsia"/>
              </w:rPr>
              <w:t>参见错误码对照表</w:t>
            </w:r>
          </w:p>
        </w:tc>
      </w:tr>
      <w:tr w:rsidR="0095566D" w:rsidRPr="00A333B7" w:rsidTr="00D97C19">
        <w:tc>
          <w:tcPr>
            <w:tcW w:w="1728" w:type="dxa"/>
          </w:tcPr>
          <w:p w:rsidR="0095566D" w:rsidRPr="00A333B7" w:rsidRDefault="0095566D" w:rsidP="00D97C1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5566D" w:rsidRPr="00A333B7" w:rsidRDefault="0095566D" w:rsidP="00D97C19">
            <w:r w:rsidRPr="00A333B7">
              <w:t>retmsg</w:t>
            </w:r>
          </w:p>
        </w:tc>
        <w:tc>
          <w:tcPr>
            <w:tcW w:w="720" w:type="dxa"/>
          </w:tcPr>
          <w:p w:rsidR="0095566D" w:rsidRPr="00A333B7" w:rsidRDefault="0095566D" w:rsidP="00D97C1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566D" w:rsidRPr="00A333B7" w:rsidRDefault="0095566D" w:rsidP="00D97C19">
            <w:r w:rsidRPr="00A333B7">
              <w:t>String(30)</w:t>
            </w:r>
          </w:p>
        </w:tc>
        <w:tc>
          <w:tcPr>
            <w:tcW w:w="4305" w:type="dxa"/>
          </w:tcPr>
          <w:p w:rsidR="0095566D" w:rsidRPr="00A333B7" w:rsidRDefault="0095566D" w:rsidP="00D97C19"/>
        </w:tc>
      </w:tr>
      <w:tr w:rsidR="00C73A9C" w:rsidRPr="00A333B7" w:rsidTr="00D97C19">
        <w:tc>
          <w:tcPr>
            <w:tcW w:w="1728" w:type="dxa"/>
          </w:tcPr>
          <w:p w:rsidR="00C73A9C" w:rsidRPr="00A333B7" w:rsidRDefault="00C73A9C" w:rsidP="00C73A9C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C73A9C" w:rsidRPr="00A333B7" w:rsidRDefault="00C73A9C" w:rsidP="00C73A9C">
            <w:r w:rsidRPr="00A333B7">
              <w:t>userid</w:t>
            </w:r>
          </w:p>
        </w:tc>
        <w:tc>
          <w:tcPr>
            <w:tcW w:w="720" w:type="dxa"/>
          </w:tcPr>
          <w:p w:rsidR="00C73A9C" w:rsidRPr="00A333B7" w:rsidRDefault="00C73A9C" w:rsidP="00C73A9C">
            <w:r w:rsidRPr="00A333B7">
              <w:t>是</w:t>
            </w:r>
          </w:p>
        </w:tc>
        <w:tc>
          <w:tcPr>
            <w:tcW w:w="1440" w:type="dxa"/>
          </w:tcPr>
          <w:p w:rsidR="00C73A9C" w:rsidRPr="00A333B7" w:rsidRDefault="00C73A9C" w:rsidP="00C73A9C">
            <w:r w:rsidRPr="00A333B7">
              <w:t>String(64)</w:t>
            </w:r>
          </w:p>
        </w:tc>
        <w:tc>
          <w:tcPr>
            <w:tcW w:w="4305" w:type="dxa"/>
          </w:tcPr>
          <w:p w:rsidR="00C73A9C" w:rsidRPr="00A333B7" w:rsidRDefault="00C73A9C" w:rsidP="00C73A9C">
            <w:r w:rsidRPr="00A333B7">
              <w:rPr>
                <w:rFonts w:hint="eastAsia"/>
              </w:rPr>
              <w:t>手机号码或邮箱</w:t>
            </w:r>
          </w:p>
        </w:tc>
      </w:tr>
      <w:tr w:rsidR="004D26BF" w:rsidRPr="00A333B7" w:rsidTr="00D97C19">
        <w:tc>
          <w:tcPr>
            <w:tcW w:w="1728" w:type="dxa"/>
          </w:tcPr>
          <w:p w:rsidR="004D26BF" w:rsidRPr="00A333B7" w:rsidRDefault="004D26BF" w:rsidP="00C73A9C">
            <w:r>
              <w:rPr>
                <w:rFonts w:hint="eastAsia"/>
              </w:rPr>
              <w:t>业务</w:t>
            </w:r>
            <w:r>
              <w:t>序列号</w:t>
            </w:r>
          </w:p>
        </w:tc>
        <w:tc>
          <w:tcPr>
            <w:tcW w:w="1980" w:type="dxa"/>
          </w:tcPr>
          <w:p w:rsidR="004D26BF" w:rsidRPr="00A333B7" w:rsidRDefault="004D26BF" w:rsidP="00C73A9C">
            <w:r>
              <w:rPr>
                <w:rFonts w:hint="eastAsia"/>
              </w:rPr>
              <w:t>serial_no</w:t>
            </w:r>
          </w:p>
        </w:tc>
        <w:tc>
          <w:tcPr>
            <w:tcW w:w="720" w:type="dxa"/>
          </w:tcPr>
          <w:p w:rsidR="004D26BF" w:rsidRPr="00A333B7" w:rsidRDefault="00327562" w:rsidP="00C73A9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D26BF" w:rsidRPr="00A333B7" w:rsidRDefault="004D26BF" w:rsidP="00C73A9C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</w:tcPr>
          <w:p w:rsidR="004D26BF" w:rsidRPr="00A333B7" w:rsidRDefault="00327562" w:rsidP="00C73A9C">
            <w:r>
              <w:t>“</w:t>
            </w:r>
            <w:r w:rsidRPr="00A333B7">
              <w:t>提现卡绑定</w:t>
            </w:r>
            <w:r>
              <w:t>”</w:t>
            </w:r>
            <w:r>
              <w:rPr>
                <w:rFonts w:hint="eastAsia"/>
              </w:rPr>
              <w:t>时不返</w:t>
            </w:r>
          </w:p>
        </w:tc>
      </w:tr>
      <w:tr w:rsidR="00327562" w:rsidRPr="00A333B7" w:rsidTr="00D97C19">
        <w:tc>
          <w:tcPr>
            <w:tcW w:w="1728" w:type="dxa"/>
          </w:tcPr>
          <w:p w:rsidR="00327562" w:rsidRDefault="002C0E16" w:rsidP="00327562">
            <w:r>
              <w:rPr>
                <w:rFonts w:hint="eastAsia"/>
              </w:rPr>
              <w:t>小蕉</w:t>
            </w:r>
            <w:r w:rsidR="00327562">
              <w:rPr>
                <w:rFonts w:hint="eastAsia"/>
              </w:rPr>
              <w:t>授权</w:t>
            </w:r>
            <w:r w:rsidR="00327562">
              <w:t>码</w:t>
            </w:r>
          </w:p>
        </w:tc>
        <w:tc>
          <w:tcPr>
            <w:tcW w:w="1980" w:type="dxa"/>
          </w:tcPr>
          <w:p w:rsidR="00327562" w:rsidRDefault="00327562" w:rsidP="00327562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</w:tcPr>
          <w:p w:rsidR="00327562" w:rsidRDefault="00327562" w:rsidP="0032756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27562" w:rsidRDefault="00327562" w:rsidP="00327562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</w:tcPr>
          <w:p w:rsidR="00327562" w:rsidRPr="00A333B7" w:rsidRDefault="00327562">
            <w:r>
              <w:t>“</w:t>
            </w:r>
            <w:r w:rsidRPr="00A333B7">
              <w:t>提现卡绑定</w:t>
            </w:r>
            <w:r>
              <w:t>”</w:t>
            </w:r>
            <w:r>
              <w:rPr>
                <w:rFonts w:hint="eastAsia"/>
              </w:rPr>
              <w:t>时不返</w:t>
            </w:r>
          </w:p>
        </w:tc>
      </w:tr>
    </w:tbl>
    <w:p w:rsidR="005565A8" w:rsidRPr="00A333B7" w:rsidRDefault="005565A8" w:rsidP="005565A8">
      <w:pPr>
        <w:pStyle w:val="3"/>
        <w:numPr>
          <w:ilvl w:val="2"/>
          <w:numId w:val="1"/>
        </w:numPr>
      </w:pPr>
      <w:bookmarkStart w:id="150" w:name="_Toc493792013"/>
      <w:r w:rsidRPr="00A333B7">
        <w:rPr>
          <w:rFonts w:hint="eastAsia"/>
        </w:rPr>
        <w:t>处理逻辑</w:t>
      </w:r>
      <w:bookmarkEnd w:id="150"/>
    </w:p>
    <w:p w:rsidR="004A4DEB" w:rsidRPr="00A333B7" w:rsidRDefault="004A4DEB" w:rsidP="004A4DEB">
      <w:pPr>
        <w:pStyle w:val="af"/>
        <w:numPr>
          <w:ilvl w:val="0"/>
          <w:numId w:val="17"/>
        </w:numPr>
        <w:ind w:firstLineChars="0"/>
      </w:pPr>
      <w:r w:rsidRPr="00A333B7">
        <w:t>验证用户登录态</w:t>
      </w:r>
    </w:p>
    <w:p w:rsidR="004A4DEB" w:rsidRPr="00A333B7" w:rsidRDefault="004A4DEB" w:rsidP="004A4DEB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5565A8" w:rsidRPr="00A333B7" w:rsidRDefault="005565A8" w:rsidP="00520B65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5565A8" w:rsidRPr="00A333B7" w:rsidRDefault="005565A8" w:rsidP="00520B65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调用用户</w:t>
      </w:r>
      <w:r w:rsidRPr="00A333B7">
        <w:t>模块service</w:t>
      </w:r>
      <w:r w:rsidRPr="00A333B7">
        <w:rPr>
          <w:rFonts w:hint="eastAsia"/>
        </w:rPr>
        <w:t>查询</w:t>
      </w:r>
      <w:r w:rsidRPr="00A333B7">
        <w:t>用户信息</w:t>
      </w:r>
    </w:p>
    <w:p w:rsidR="005565A8" w:rsidRPr="00A333B7" w:rsidRDefault="005565A8" w:rsidP="00520B65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调用</w:t>
      </w:r>
      <w:r w:rsidR="00C13751" w:rsidRPr="00A333B7">
        <w:rPr>
          <w:rFonts w:hint="eastAsia"/>
        </w:rPr>
        <w:t>鉴权</w:t>
      </w:r>
      <w:r w:rsidR="00C13751" w:rsidRPr="00A333B7">
        <w:t>校验支付密码</w:t>
      </w:r>
    </w:p>
    <w:p w:rsidR="005565A8" w:rsidRPr="00A333B7" w:rsidRDefault="005565A8" w:rsidP="00520B65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5565A8" w:rsidRPr="00A333B7" w:rsidRDefault="005565A8" w:rsidP="00520B65">
      <w:pPr>
        <w:pStyle w:val="af"/>
        <w:numPr>
          <w:ilvl w:val="0"/>
          <w:numId w:val="1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5565A8" w:rsidRPr="00A333B7" w:rsidRDefault="005565A8" w:rsidP="005565A8">
      <w:pPr>
        <w:pStyle w:val="3"/>
        <w:numPr>
          <w:ilvl w:val="2"/>
          <w:numId w:val="1"/>
        </w:numPr>
      </w:pPr>
      <w:bookmarkStart w:id="151" w:name="_Toc493792014"/>
      <w:r w:rsidRPr="00A333B7">
        <w:rPr>
          <w:rFonts w:hint="eastAsia"/>
        </w:rPr>
        <w:t>错误</w:t>
      </w:r>
      <w:r w:rsidRPr="00A333B7">
        <w:t>码列表</w:t>
      </w:r>
      <w:bookmarkEnd w:id="15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565A8" w:rsidRPr="00A333B7" w:rsidTr="006C7AAB">
        <w:trPr>
          <w:jc w:val="center"/>
        </w:trPr>
        <w:tc>
          <w:tcPr>
            <w:tcW w:w="1908" w:type="dxa"/>
          </w:tcPr>
          <w:p w:rsidR="005565A8" w:rsidRPr="00A333B7" w:rsidRDefault="005565A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565A8" w:rsidRPr="00A333B7" w:rsidRDefault="005565A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565A8" w:rsidRPr="00A333B7" w:rsidTr="006C7AAB">
        <w:trPr>
          <w:jc w:val="center"/>
        </w:trPr>
        <w:tc>
          <w:tcPr>
            <w:tcW w:w="1908" w:type="dxa"/>
            <w:vAlign w:val="center"/>
          </w:tcPr>
          <w:p w:rsidR="005565A8" w:rsidRPr="00A333B7" w:rsidRDefault="005565A8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565A8" w:rsidRPr="00A333B7" w:rsidRDefault="005565A8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565A8" w:rsidRPr="00A333B7" w:rsidTr="006C7AAB">
        <w:trPr>
          <w:jc w:val="center"/>
        </w:trPr>
        <w:tc>
          <w:tcPr>
            <w:tcW w:w="1908" w:type="dxa"/>
            <w:vAlign w:val="center"/>
          </w:tcPr>
          <w:p w:rsidR="005565A8" w:rsidRPr="00A333B7" w:rsidRDefault="00597757" w:rsidP="006C7AAB">
            <w:pPr>
              <w:jc w:val="center"/>
            </w:pPr>
            <w:r w:rsidRPr="00597757">
              <w:t>205024</w:t>
            </w:r>
          </w:p>
        </w:tc>
        <w:tc>
          <w:tcPr>
            <w:tcW w:w="8265" w:type="dxa"/>
            <w:vAlign w:val="center"/>
          </w:tcPr>
          <w:p w:rsidR="005565A8" w:rsidRPr="00A333B7" w:rsidRDefault="00597757" w:rsidP="006C7AAB">
            <w:pPr>
              <w:ind w:rightChars="-45" w:right="-94"/>
            </w:pPr>
            <w:r w:rsidRPr="00597757">
              <w:rPr>
                <w:rFonts w:hint="eastAsia"/>
              </w:rPr>
              <w:t>支付密码有误</w:t>
            </w:r>
          </w:p>
        </w:tc>
      </w:tr>
      <w:tr w:rsidR="005565A8" w:rsidRPr="00A333B7" w:rsidTr="006C7AAB">
        <w:trPr>
          <w:jc w:val="center"/>
        </w:trPr>
        <w:tc>
          <w:tcPr>
            <w:tcW w:w="1908" w:type="dxa"/>
            <w:vAlign w:val="center"/>
          </w:tcPr>
          <w:p w:rsidR="005565A8" w:rsidRPr="00A333B7" w:rsidRDefault="00597757" w:rsidP="006C7AAB">
            <w:pPr>
              <w:jc w:val="center"/>
            </w:pPr>
            <w:r w:rsidRPr="00597757">
              <w:t>205035</w:t>
            </w:r>
          </w:p>
        </w:tc>
        <w:tc>
          <w:tcPr>
            <w:tcW w:w="8265" w:type="dxa"/>
            <w:vAlign w:val="center"/>
          </w:tcPr>
          <w:p w:rsidR="005565A8" w:rsidRPr="00A333B7" w:rsidRDefault="00597757" w:rsidP="006C7AAB">
            <w:pPr>
              <w:ind w:rightChars="-45" w:right="-94"/>
            </w:pPr>
            <w:r w:rsidRPr="00597757">
              <w:rPr>
                <w:rFonts w:hint="eastAsia"/>
              </w:rPr>
              <w:t>用户未激活或已被冻结</w:t>
            </w:r>
          </w:p>
        </w:tc>
      </w:tr>
      <w:tr w:rsidR="005565A8" w:rsidRPr="00A333B7" w:rsidTr="006C7AAB">
        <w:trPr>
          <w:jc w:val="center"/>
        </w:trPr>
        <w:tc>
          <w:tcPr>
            <w:tcW w:w="1908" w:type="dxa"/>
            <w:vAlign w:val="center"/>
          </w:tcPr>
          <w:p w:rsidR="005565A8" w:rsidRPr="00A333B7" w:rsidRDefault="005565A8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565A8" w:rsidRPr="00A333B7" w:rsidRDefault="005565A8" w:rsidP="006C7AAB">
            <w:pPr>
              <w:ind w:rightChars="-45" w:right="-94"/>
            </w:pPr>
          </w:p>
        </w:tc>
      </w:tr>
    </w:tbl>
    <w:p w:rsidR="007F053E" w:rsidRPr="00A333B7" w:rsidRDefault="007F053E" w:rsidP="007F053E">
      <w:pPr>
        <w:pStyle w:val="2"/>
        <w:numPr>
          <w:ilvl w:val="1"/>
          <w:numId w:val="1"/>
        </w:numPr>
      </w:pPr>
      <w:bookmarkStart w:id="152" w:name="_Toc493792015"/>
      <w:r w:rsidRPr="00A333B7">
        <w:rPr>
          <w:rFonts w:hint="eastAsia"/>
        </w:rPr>
        <w:t>银行卡</w:t>
      </w:r>
      <w:r w:rsidR="0006107C" w:rsidRPr="00A333B7">
        <w:t>bin</w:t>
      </w:r>
      <w:r w:rsidRPr="00A333B7">
        <w:rPr>
          <w:rFonts w:hint="eastAsia"/>
        </w:rPr>
        <w:t>信息查询接口</w:t>
      </w:r>
      <w:bookmarkEnd w:id="152"/>
    </w:p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3" w:name="_Toc493792016"/>
      <w:r w:rsidRPr="00A333B7">
        <w:rPr>
          <w:rFonts w:hint="eastAsia"/>
        </w:rPr>
        <w:t>业务功能</w:t>
      </w:r>
      <w:bookmarkEnd w:id="153"/>
    </w:p>
    <w:p w:rsidR="007F053E" w:rsidRPr="00A333B7" w:rsidRDefault="007F053E" w:rsidP="007F053E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银行卡</w:t>
      </w:r>
      <w:r w:rsidR="001C7062" w:rsidRPr="00A333B7">
        <w:rPr>
          <w:rFonts w:hint="eastAsia"/>
        </w:rPr>
        <w:t>号</w:t>
      </w:r>
      <w:r w:rsidR="001C7062" w:rsidRPr="00A333B7">
        <w:t>查询</w:t>
      </w:r>
      <w:r w:rsidRPr="00A333B7">
        <w:t>银行卡对应</w:t>
      </w:r>
      <w:r w:rsidRPr="00A333B7">
        <w:rPr>
          <w:rFonts w:hint="eastAsia"/>
        </w:rPr>
        <w:t>卡</w:t>
      </w:r>
      <w:r w:rsidR="001C7062" w:rsidRPr="00A333B7">
        <w:t>bin</w:t>
      </w:r>
      <w:r w:rsidR="001C7062" w:rsidRPr="00A333B7">
        <w:rPr>
          <w:rFonts w:hint="eastAsia"/>
        </w:rPr>
        <w:t>信息</w:t>
      </w:r>
      <w:r w:rsidR="001C7062" w:rsidRPr="00A333B7">
        <w:t>,</w:t>
      </w:r>
      <w:r w:rsidRPr="00A333B7">
        <w:t>需验数据</w:t>
      </w:r>
      <w:r w:rsidRPr="00A333B7">
        <w:rPr>
          <w:rFonts w:hint="eastAsia"/>
        </w:rPr>
        <w:t>签名</w:t>
      </w:r>
      <w:r w:rsidRPr="00A333B7">
        <w:t>及用户登录态</w:t>
      </w:r>
      <w:r w:rsidRPr="00A333B7">
        <w:rPr>
          <w:rFonts w:hint="eastAsia"/>
        </w:rPr>
        <w:t>。</w:t>
      </w:r>
    </w:p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4" w:name="_Toc493792017"/>
      <w:r w:rsidRPr="00A333B7">
        <w:rPr>
          <w:rFonts w:hint="eastAsia"/>
        </w:rPr>
        <w:lastRenderedPageBreak/>
        <w:t>交互模式</w:t>
      </w:r>
      <w:bookmarkEnd w:id="154"/>
    </w:p>
    <w:p w:rsidR="007F053E" w:rsidRPr="00A333B7" w:rsidRDefault="007F053E" w:rsidP="007F053E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5" w:name="_Toc493792018"/>
      <w:r w:rsidRPr="00A333B7">
        <w:rPr>
          <w:rFonts w:hint="eastAsia"/>
        </w:rPr>
        <w:t>请求参数列表</w:t>
      </w:r>
      <w:bookmarkEnd w:id="155"/>
    </w:p>
    <w:p w:rsidR="007F053E" w:rsidRPr="00A333B7" w:rsidRDefault="007F053E" w:rsidP="007F053E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Pr="00A333B7">
        <w:rPr>
          <w:b/>
        </w:rPr>
        <w:t>qry_card</w:t>
      </w:r>
      <w:r w:rsidR="005E3820" w:rsidRPr="00A333B7">
        <w:rPr>
          <w:b/>
        </w:rPr>
        <w:t>bin</w:t>
      </w:r>
      <w:r w:rsidRPr="00A333B7">
        <w:rPr>
          <w:b/>
        </w:rPr>
        <w:t>_info.cgi</w:t>
      </w:r>
    </w:p>
    <w:p w:rsidR="007F053E" w:rsidRPr="00A333B7" w:rsidRDefault="007F053E" w:rsidP="007F053E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F053E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F053E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F053E" w:rsidRPr="00A333B7" w:rsidRDefault="007F053E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F053E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F053E" w:rsidRPr="00A333B7" w:rsidRDefault="007F053E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F053E" w:rsidRPr="00A333B7" w:rsidRDefault="007F053E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F053E" w:rsidRPr="00A333B7" w:rsidRDefault="007F053E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service_version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input_charset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sign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是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String(32)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签名(动态key签名)</w:t>
            </w:r>
          </w:p>
        </w:tc>
      </w:tr>
      <w:tr w:rsidR="007F053E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F053E" w:rsidRPr="00A333B7" w:rsidRDefault="007F053E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银行</w:t>
            </w:r>
            <w:r w:rsidRPr="00A333B7">
              <w:t>卡</w:t>
            </w:r>
            <w:r w:rsidRPr="00A333B7">
              <w:rPr>
                <w:rFonts w:hint="eastAsia"/>
              </w:rPr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card_no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银行</w:t>
            </w:r>
            <w:r w:rsidRPr="00A333B7">
              <w:t>卡</w:t>
            </w:r>
            <w:r w:rsidRPr="00A333B7">
              <w:rPr>
                <w:rFonts w:hint="eastAsia"/>
              </w:rPr>
              <w:t>号</w:t>
            </w:r>
          </w:p>
        </w:tc>
      </w:tr>
      <w:tr w:rsidR="007B05BA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业务类型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buss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t>1-快捷</w:t>
            </w:r>
          </w:p>
          <w:p w:rsidR="007B05BA" w:rsidRDefault="007B05BA" w:rsidP="007B05BA">
            <w:r>
              <w:t>2-提现</w:t>
            </w:r>
          </w:p>
          <w:p w:rsidR="007B05BA" w:rsidRDefault="007B05BA" w:rsidP="007B05BA">
            <w:r>
              <w:t>3-其他</w:t>
            </w:r>
          </w:p>
          <w:p w:rsidR="007B05BA" w:rsidRPr="00A333B7" w:rsidRDefault="007B05BA" w:rsidP="007B05BA">
            <w:r>
              <w:rPr>
                <w:rFonts w:hint="eastAsia"/>
              </w:rPr>
              <w:t>默认快捷，</w:t>
            </w:r>
            <w:r>
              <w:t>只有快捷场景需校验是否支持该银行渠道</w:t>
            </w:r>
          </w:p>
        </w:tc>
      </w:tr>
    </w:tbl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6" w:name="_Toc493792019"/>
      <w:r w:rsidRPr="00A333B7">
        <w:rPr>
          <w:rFonts w:hint="eastAsia"/>
        </w:rPr>
        <w:t>应答参数列表</w:t>
      </w:r>
      <w:bookmarkEnd w:id="156"/>
    </w:p>
    <w:p w:rsidR="007F053E" w:rsidRPr="00A333B7" w:rsidRDefault="007F053E" w:rsidP="007F053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F053E" w:rsidRPr="00A333B7" w:rsidRDefault="007F053E" w:rsidP="007F053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F053E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F053E" w:rsidRPr="00A333B7" w:rsidRDefault="007F053E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sign_type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service_version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input_charset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String(8)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sign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是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String(32)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签名</w:t>
            </w:r>
            <w:r w:rsidR="003E0EF5" w:rsidRPr="00A333B7">
              <w:rPr>
                <w:rFonts w:hint="eastAsia"/>
              </w:rPr>
              <w:t>（动态</w:t>
            </w:r>
            <w:r w:rsidR="00613284" w:rsidRPr="00A333B7">
              <w:t>key</w:t>
            </w:r>
            <w:r w:rsidR="003E0EF5" w:rsidRPr="00A333B7">
              <w:t>签名）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sign_key_index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否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Int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t>多密钥支持的密钥序号，默认1</w:t>
            </w:r>
          </w:p>
        </w:tc>
      </w:tr>
      <w:tr w:rsidR="007F053E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F053E" w:rsidRPr="00A333B7" w:rsidRDefault="007F053E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F053E" w:rsidRPr="00A333B7" w:rsidRDefault="007F053E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Int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retmsg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String(30)</w:t>
            </w:r>
          </w:p>
        </w:tc>
        <w:tc>
          <w:tcPr>
            <w:tcW w:w="4305" w:type="dxa"/>
          </w:tcPr>
          <w:p w:rsidR="007F053E" w:rsidRPr="00A333B7" w:rsidRDefault="007F053E" w:rsidP="006C7AAB"/>
        </w:tc>
      </w:tr>
      <w:tr w:rsidR="007F053E" w:rsidRPr="00A333B7" w:rsidTr="006C7AAB">
        <w:tc>
          <w:tcPr>
            <w:tcW w:w="1728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7F053E" w:rsidRPr="00A333B7" w:rsidRDefault="007F053E" w:rsidP="006C7AAB">
            <w:r w:rsidRPr="00A333B7">
              <w:t>userid</w:t>
            </w:r>
          </w:p>
        </w:tc>
        <w:tc>
          <w:tcPr>
            <w:tcW w:w="720" w:type="dxa"/>
          </w:tcPr>
          <w:p w:rsidR="007F053E" w:rsidRPr="00A333B7" w:rsidRDefault="007F053E" w:rsidP="006C7AAB">
            <w:r w:rsidRPr="00A333B7">
              <w:t>是</w:t>
            </w:r>
          </w:p>
        </w:tc>
        <w:tc>
          <w:tcPr>
            <w:tcW w:w="1440" w:type="dxa"/>
          </w:tcPr>
          <w:p w:rsidR="007F053E" w:rsidRPr="00A333B7" w:rsidRDefault="007F053E" w:rsidP="006C7AAB">
            <w:r w:rsidRPr="00A333B7">
              <w:t>String(64)</w:t>
            </w:r>
          </w:p>
        </w:tc>
        <w:tc>
          <w:tcPr>
            <w:tcW w:w="4305" w:type="dxa"/>
          </w:tcPr>
          <w:p w:rsidR="007F053E" w:rsidRPr="00A333B7" w:rsidRDefault="007F053E" w:rsidP="006C7AAB">
            <w:r w:rsidRPr="00A333B7">
              <w:rPr>
                <w:rFonts w:hint="eastAsia"/>
              </w:rPr>
              <w:t>手机号码或邮箱</w:t>
            </w:r>
          </w:p>
        </w:tc>
      </w:tr>
      <w:tr w:rsidR="00421FFE" w:rsidRPr="00A333B7" w:rsidTr="006C7AAB">
        <w:tc>
          <w:tcPr>
            <w:tcW w:w="1728" w:type="dxa"/>
          </w:tcPr>
          <w:p w:rsidR="00421FFE" w:rsidRPr="00A333B7" w:rsidRDefault="009815C3" w:rsidP="00421FFE">
            <w:r w:rsidRPr="00A333B7">
              <w:rPr>
                <w:rFonts w:hint="eastAsia"/>
              </w:rPr>
              <w:t>银行</w:t>
            </w:r>
            <w:r w:rsidRPr="00A333B7">
              <w:t>代码</w:t>
            </w:r>
          </w:p>
        </w:tc>
        <w:tc>
          <w:tcPr>
            <w:tcW w:w="1980" w:type="dxa"/>
          </w:tcPr>
          <w:p w:rsidR="00421FFE" w:rsidRPr="00A333B7" w:rsidRDefault="00421FFE" w:rsidP="009815C3">
            <w:r w:rsidRPr="00A333B7">
              <w:t>bank_</w:t>
            </w:r>
            <w:r w:rsidR="009815C3" w:rsidRPr="00A333B7">
              <w:t>segment</w:t>
            </w:r>
          </w:p>
        </w:tc>
        <w:tc>
          <w:tcPr>
            <w:tcW w:w="720" w:type="dxa"/>
          </w:tcPr>
          <w:p w:rsidR="00421FFE" w:rsidRPr="00A333B7" w:rsidRDefault="00836528" w:rsidP="00421FFE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21FFE" w:rsidRPr="00A333B7" w:rsidRDefault="00421FFE" w:rsidP="00421FFE">
            <w:r w:rsidRPr="00A333B7">
              <w:t>String(20)</w:t>
            </w:r>
          </w:p>
        </w:tc>
        <w:tc>
          <w:tcPr>
            <w:tcW w:w="4305" w:type="dxa"/>
          </w:tcPr>
          <w:p w:rsidR="00421FFE" w:rsidRPr="00A333B7" w:rsidRDefault="009815C3" w:rsidP="00421FFE">
            <w:r w:rsidRPr="00A333B7">
              <w:rPr>
                <w:rFonts w:hint="eastAsia"/>
              </w:rPr>
              <w:t>银行</w:t>
            </w:r>
            <w:r w:rsidRPr="00A333B7">
              <w:t>代码</w:t>
            </w:r>
          </w:p>
        </w:tc>
      </w:tr>
      <w:tr w:rsidR="00421FFE" w:rsidRPr="00A333B7" w:rsidTr="006C7AAB">
        <w:tc>
          <w:tcPr>
            <w:tcW w:w="1728" w:type="dxa"/>
          </w:tcPr>
          <w:p w:rsidR="00421FFE" w:rsidRPr="00A333B7" w:rsidRDefault="00421FFE" w:rsidP="00421FFE">
            <w:r w:rsidRPr="00A333B7">
              <w:rPr>
                <w:rFonts w:hint="eastAsia"/>
              </w:rPr>
              <w:t>发卡行名称</w:t>
            </w:r>
          </w:p>
        </w:tc>
        <w:tc>
          <w:tcPr>
            <w:tcW w:w="1980" w:type="dxa"/>
          </w:tcPr>
          <w:p w:rsidR="00421FFE" w:rsidRPr="00A333B7" w:rsidRDefault="00421FFE" w:rsidP="00421FFE">
            <w:r w:rsidRPr="00A333B7">
              <w:t>bank_name</w:t>
            </w:r>
          </w:p>
        </w:tc>
        <w:tc>
          <w:tcPr>
            <w:tcW w:w="720" w:type="dxa"/>
          </w:tcPr>
          <w:p w:rsidR="00421FFE" w:rsidRPr="00A333B7" w:rsidRDefault="00836528" w:rsidP="00421FFE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21FFE" w:rsidRPr="00A333B7" w:rsidRDefault="00421FFE" w:rsidP="00421FFE">
            <w:r w:rsidRPr="00A333B7">
              <w:t>String(32)</w:t>
            </w:r>
          </w:p>
        </w:tc>
        <w:tc>
          <w:tcPr>
            <w:tcW w:w="4305" w:type="dxa"/>
          </w:tcPr>
          <w:p w:rsidR="00421FFE" w:rsidRPr="00A333B7" w:rsidRDefault="00421FFE" w:rsidP="00421FFE">
            <w:r w:rsidRPr="00A333B7">
              <w:rPr>
                <w:rFonts w:hint="eastAsia"/>
              </w:rPr>
              <w:t>发卡行名称（如</w:t>
            </w:r>
            <w:r w:rsidRPr="00A333B7">
              <w:t>农业银行，工商银行）</w:t>
            </w:r>
          </w:p>
        </w:tc>
      </w:tr>
      <w:tr w:rsidR="00421FFE" w:rsidRPr="00A333B7" w:rsidTr="006C7AAB">
        <w:tc>
          <w:tcPr>
            <w:tcW w:w="1728" w:type="dxa"/>
          </w:tcPr>
          <w:p w:rsidR="00421FFE" w:rsidRPr="00A333B7" w:rsidRDefault="0090476F" w:rsidP="0090476F">
            <w:r w:rsidRPr="00A333B7">
              <w:rPr>
                <w:rFonts w:hint="eastAsia"/>
              </w:rPr>
              <w:t>卡</w:t>
            </w:r>
            <w:r w:rsidRPr="00A333B7">
              <w:t>种</w:t>
            </w:r>
            <w:r w:rsidR="00421FFE" w:rsidRPr="00A333B7">
              <w:t>类型</w:t>
            </w:r>
            <w:r w:rsidRPr="00A333B7">
              <w:rPr>
                <w:rFonts w:hint="eastAsia"/>
              </w:rPr>
              <w:t>名称</w:t>
            </w:r>
          </w:p>
        </w:tc>
        <w:tc>
          <w:tcPr>
            <w:tcW w:w="1980" w:type="dxa"/>
          </w:tcPr>
          <w:p w:rsidR="00421FFE" w:rsidRPr="00A333B7" w:rsidRDefault="00421FFE" w:rsidP="00421FFE">
            <w:r w:rsidRPr="00A333B7">
              <w:t>card_type_name</w:t>
            </w:r>
          </w:p>
        </w:tc>
        <w:tc>
          <w:tcPr>
            <w:tcW w:w="720" w:type="dxa"/>
          </w:tcPr>
          <w:p w:rsidR="00421FFE" w:rsidRPr="00A333B7" w:rsidRDefault="00836528" w:rsidP="00421FFE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21FFE" w:rsidRPr="00A333B7" w:rsidRDefault="00421FFE" w:rsidP="00421FFE">
            <w:r w:rsidRPr="00A333B7">
              <w:t>String(32)</w:t>
            </w:r>
          </w:p>
        </w:tc>
        <w:tc>
          <w:tcPr>
            <w:tcW w:w="4305" w:type="dxa"/>
          </w:tcPr>
          <w:p w:rsidR="00421FFE" w:rsidRPr="00A333B7" w:rsidRDefault="0090476F" w:rsidP="00421FFE">
            <w:r w:rsidRPr="00A333B7">
              <w:rPr>
                <w:rFonts w:hint="eastAsia"/>
              </w:rPr>
              <w:t>卡</w:t>
            </w:r>
            <w:r w:rsidRPr="00A333B7">
              <w:t>种类型</w:t>
            </w:r>
            <w:r w:rsidRPr="00A333B7">
              <w:rPr>
                <w:rFonts w:hint="eastAsia"/>
              </w:rPr>
              <w:t>名称</w:t>
            </w:r>
          </w:p>
        </w:tc>
      </w:tr>
      <w:tr w:rsidR="00421FFE" w:rsidRPr="00A333B7" w:rsidTr="006C7AAB">
        <w:tc>
          <w:tcPr>
            <w:tcW w:w="1728" w:type="dxa"/>
          </w:tcPr>
          <w:p w:rsidR="00421FFE" w:rsidRPr="00A333B7" w:rsidRDefault="00421FFE" w:rsidP="00421FFE">
            <w:r w:rsidRPr="00A333B7">
              <w:rPr>
                <w:rFonts w:hint="eastAsia"/>
              </w:rPr>
              <w:t>卡种</w:t>
            </w:r>
          </w:p>
        </w:tc>
        <w:tc>
          <w:tcPr>
            <w:tcW w:w="1980" w:type="dxa"/>
          </w:tcPr>
          <w:p w:rsidR="00421FFE" w:rsidRPr="00A333B7" w:rsidRDefault="00421FFE" w:rsidP="00421FFE">
            <w:r w:rsidRPr="00A333B7">
              <w:t>card_type</w:t>
            </w:r>
          </w:p>
        </w:tc>
        <w:tc>
          <w:tcPr>
            <w:tcW w:w="720" w:type="dxa"/>
          </w:tcPr>
          <w:p w:rsidR="00421FFE" w:rsidRPr="00A333B7" w:rsidRDefault="00836528" w:rsidP="00421FFE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21FFE" w:rsidRPr="00A333B7" w:rsidRDefault="00421FFE" w:rsidP="00421FFE">
            <w:r w:rsidRPr="00A333B7">
              <w:t>Int</w:t>
            </w:r>
          </w:p>
        </w:tc>
        <w:tc>
          <w:tcPr>
            <w:tcW w:w="4305" w:type="dxa"/>
          </w:tcPr>
          <w:p w:rsidR="00421FFE" w:rsidRPr="00A333B7" w:rsidRDefault="00421FFE" w:rsidP="00421FFE">
            <w:r w:rsidRPr="00A333B7">
              <w:rPr>
                <w:rFonts w:hint="eastAsia"/>
              </w:rPr>
              <w:t>卡种</w:t>
            </w:r>
            <w:r w:rsidRPr="00A333B7">
              <w:t>:</w:t>
            </w:r>
          </w:p>
          <w:p w:rsidR="00421FFE" w:rsidRPr="00A333B7" w:rsidRDefault="004642D9" w:rsidP="00421FFE">
            <w:r w:rsidRPr="00A333B7">
              <w:lastRenderedPageBreak/>
              <w:t>1-</w:t>
            </w:r>
            <w:r w:rsidR="00421FFE" w:rsidRPr="00A333B7">
              <w:rPr>
                <w:rFonts w:hint="eastAsia"/>
              </w:rPr>
              <w:t>借记卡</w:t>
            </w:r>
          </w:p>
          <w:p w:rsidR="00421FFE" w:rsidRPr="00A333B7" w:rsidRDefault="004642D9" w:rsidP="00421FFE">
            <w:r w:rsidRPr="00A333B7">
              <w:t>2-</w:t>
            </w:r>
            <w:r w:rsidR="00421FFE" w:rsidRPr="00A333B7">
              <w:rPr>
                <w:rFonts w:hint="eastAsia"/>
              </w:rPr>
              <w:t>贷记卡</w:t>
            </w:r>
            <w:r w:rsidR="00F229EB" w:rsidRPr="00A333B7">
              <w:t>(信用卡)</w:t>
            </w:r>
          </w:p>
          <w:p w:rsidR="00421FFE" w:rsidRPr="00A333B7" w:rsidRDefault="004642D9" w:rsidP="004642D9">
            <w:r w:rsidRPr="00A333B7">
              <w:t>3-</w:t>
            </w:r>
            <w:r w:rsidR="00421FFE" w:rsidRPr="00A333B7">
              <w:rPr>
                <w:rFonts w:hint="eastAsia"/>
              </w:rPr>
              <w:t>准贷记卡</w:t>
            </w:r>
          </w:p>
        </w:tc>
      </w:tr>
    </w:tbl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7" w:name="_Toc493792020"/>
      <w:r w:rsidRPr="00A333B7">
        <w:rPr>
          <w:rFonts w:hint="eastAsia"/>
        </w:rPr>
        <w:lastRenderedPageBreak/>
        <w:t>处理逻辑</w:t>
      </w:r>
      <w:bookmarkEnd w:id="157"/>
    </w:p>
    <w:p w:rsidR="007F053E" w:rsidRPr="00A333B7" w:rsidRDefault="007F053E" w:rsidP="00520B65">
      <w:pPr>
        <w:pStyle w:val="af"/>
        <w:numPr>
          <w:ilvl w:val="0"/>
          <w:numId w:val="21"/>
        </w:numPr>
        <w:ind w:firstLineChars="0"/>
      </w:pPr>
      <w:r w:rsidRPr="00A333B7">
        <w:t>验证用户登录态</w:t>
      </w:r>
    </w:p>
    <w:p w:rsidR="004A4DEB" w:rsidRPr="00A333B7" w:rsidRDefault="004A4DEB" w:rsidP="004A4DEB">
      <w:pPr>
        <w:pStyle w:val="af"/>
        <w:numPr>
          <w:ilvl w:val="0"/>
          <w:numId w:val="21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7F053E" w:rsidRDefault="007F053E" w:rsidP="00520B65">
      <w:pPr>
        <w:pStyle w:val="af"/>
        <w:numPr>
          <w:ilvl w:val="0"/>
          <w:numId w:val="21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7F053E" w:rsidRPr="00A333B7" w:rsidRDefault="007F053E" w:rsidP="00520B65">
      <w:pPr>
        <w:pStyle w:val="af"/>
        <w:numPr>
          <w:ilvl w:val="0"/>
          <w:numId w:val="21"/>
        </w:numPr>
        <w:ind w:firstLineChars="0"/>
      </w:pPr>
      <w:r w:rsidRPr="00A333B7">
        <w:rPr>
          <w:rFonts w:hint="eastAsia"/>
        </w:rPr>
        <w:t>调用支付网关</w:t>
      </w:r>
      <w:r w:rsidRPr="00A333B7">
        <w:t>银行卡</w:t>
      </w:r>
      <w:r w:rsidR="000E2512" w:rsidRPr="00A333B7">
        <w:t>bin</w:t>
      </w:r>
      <w:r w:rsidRPr="00A333B7">
        <w:t>信息查询</w:t>
      </w:r>
      <w:r w:rsidRPr="00A333B7">
        <w:rPr>
          <w:rFonts w:hint="eastAsia"/>
        </w:rPr>
        <w:t>接口</w:t>
      </w:r>
    </w:p>
    <w:p w:rsidR="00A54560" w:rsidRPr="00A333B7" w:rsidRDefault="00B14860" w:rsidP="00A54560">
      <w:pPr>
        <w:pStyle w:val="af"/>
        <w:numPr>
          <w:ilvl w:val="0"/>
          <w:numId w:val="21"/>
        </w:numPr>
        <w:ind w:firstLineChars="0"/>
      </w:pPr>
      <w:r>
        <w:rPr>
          <w:rFonts w:hint="eastAsia"/>
        </w:rPr>
        <w:t>如果</w:t>
      </w:r>
      <w:r>
        <w:t>是快捷，</w:t>
      </w:r>
      <w:r w:rsidR="00A54560">
        <w:rPr>
          <w:rFonts w:hint="eastAsia"/>
        </w:rPr>
        <w:t>调用网关</w:t>
      </w:r>
      <w:r w:rsidR="00A54560">
        <w:t>的</w:t>
      </w:r>
      <w:r w:rsidR="00A54560">
        <w:rPr>
          <w:rFonts w:hint="eastAsia"/>
        </w:rPr>
        <w:t>单个</w:t>
      </w:r>
      <w:r w:rsidR="00A54560">
        <w:t>银行信息查询接口</w:t>
      </w:r>
      <w:r w:rsidR="00A54560">
        <w:rPr>
          <w:rFonts w:hint="eastAsia"/>
        </w:rPr>
        <w:t>, 如果</w:t>
      </w:r>
      <w:r w:rsidR="00A54560">
        <w:t>银行无效</w:t>
      </w:r>
      <w:r w:rsidR="00A54560">
        <w:rPr>
          <w:rFonts w:hint="eastAsia"/>
        </w:rPr>
        <w:t>, 抛出</w:t>
      </w:r>
      <w:r w:rsidR="00A54560">
        <w:t>异常</w:t>
      </w:r>
    </w:p>
    <w:p w:rsidR="007F053E" w:rsidRPr="00A333B7" w:rsidRDefault="007F053E" w:rsidP="00520B65">
      <w:pPr>
        <w:pStyle w:val="af"/>
        <w:numPr>
          <w:ilvl w:val="0"/>
          <w:numId w:val="21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7F053E" w:rsidRPr="00A333B7" w:rsidRDefault="007F053E" w:rsidP="00520B65">
      <w:pPr>
        <w:pStyle w:val="af"/>
        <w:numPr>
          <w:ilvl w:val="0"/>
          <w:numId w:val="2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7F053E" w:rsidRPr="00A333B7" w:rsidRDefault="007F053E" w:rsidP="007F053E">
      <w:pPr>
        <w:pStyle w:val="3"/>
        <w:numPr>
          <w:ilvl w:val="2"/>
          <w:numId w:val="1"/>
        </w:numPr>
      </w:pPr>
      <w:bookmarkStart w:id="158" w:name="_Toc493792021"/>
      <w:r w:rsidRPr="00A333B7">
        <w:rPr>
          <w:rFonts w:hint="eastAsia"/>
        </w:rPr>
        <w:t>错误</w:t>
      </w:r>
      <w:r w:rsidRPr="00A333B7">
        <w:t>码列表</w:t>
      </w:r>
      <w:bookmarkEnd w:id="1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7F053E" w:rsidRPr="00A333B7" w:rsidTr="006C7AAB">
        <w:trPr>
          <w:jc w:val="center"/>
        </w:trPr>
        <w:tc>
          <w:tcPr>
            <w:tcW w:w="1908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7F053E" w:rsidRPr="00A333B7" w:rsidRDefault="007F053E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7F053E" w:rsidRPr="00A333B7" w:rsidTr="006C7AAB">
        <w:trPr>
          <w:jc w:val="center"/>
        </w:trPr>
        <w:tc>
          <w:tcPr>
            <w:tcW w:w="1908" w:type="dxa"/>
            <w:vAlign w:val="center"/>
          </w:tcPr>
          <w:p w:rsidR="007F053E" w:rsidRPr="00A333B7" w:rsidRDefault="007F053E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7F053E" w:rsidRPr="00A333B7" w:rsidRDefault="007F053E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F053E" w:rsidRPr="00A333B7" w:rsidTr="006C7AAB">
        <w:trPr>
          <w:jc w:val="center"/>
        </w:trPr>
        <w:tc>
          <w:tcPr>
            <w:tcW w:w="1908" w:type="dxa"/>
            <w:vAlign w:val="center"/>
          </w:tcPr>
          <w:p w:rsidR="007F053E" w:rsidRPr="00A333B7" w:rsidRDefault="00597757" w:rsidP="006C7AAB">
            <w:pPr>
              <w:jc w:val="center"/>
            </w:pPr>
            <w:r w:rsidRPr="00597757">
              <w:t>205145</w:t>
            </w:r>
          </w:p>
        </w:tc>
        <w:tc>
          <w:tcPr>
            <w:tcW w:w="8265" w:type="dxa"/>
            <w:vAlign w:val="center"/>
          </w:tcPr>
          <w:p w:rsidR="007F053E" w:rsidRPr="00A333B7" w:rsidRDefault="00597757" w:rsidP="006C7AAB">
            <w:pPr>
              <w:ind w:rightChars="-45" w:right="-94"/>
            </w:pPr>
            <w:r w:rsidRPr="00597757">
              <w:rPr>
                <w:rFonts w:hint="eastAsia"/>
              </w:rPr>
              <w:t>银行卡错误</w:t>
            </w:r>
          </w:p>
        </w:tc>
      </w:tr>
      <w:tr w:rsidR="00597757" w:rsidRPr="00A333B7" w:rsidTr="006C7AAB">
        <w:trPr>
          <w:jc w:val="center"/>
        </w:trPr>
        <w:tc>
          <w:tcPr>
            <w:tcW w:w="1908" w:type="dxa"/>
            <w:vAlign w:val="center"/>
          </w:tcPr>
          <w:p w:rsidR="00597757" w:rsidRPr="00A333B7" w:rsidRDefault="00597757" w:rsidP="006C7AAB">
            <w:pPr>
              <w:jc w:val="center"/>
            </w:pPr>
            <w:r w:rsidRPr="00597757">
              <w:t>200010</w:t>
            </w:r>
          </w:p>
        </w:tc>
        <w:tc>
          <w:tcPr>
            <w:tcW w:w="8265" w:type="dxa"/>
            <w:vAlign w:val="center"/>
          </w:tcPr>
          <w:p w:rsidR="00597757" w:rsidRPr="00A333B7" w:rsidRDefault="00597757" w:rsidP="006C7AAB">
            <w:pPr>
              <w:ind w:rightChars="-45" w:right="-94"/>
            </w:pPr>
            <w:r w:rsidRPr="00597757">
              <w:t>XML字符串解析错误</w:t>
            </w:r>
          </w:p>
        </w:tc>
      </w:tr>
      <w:tr w:rsidR="00597757" w:rsidRPr="00A333B7" w:rsidTr="006C7AAB">
        <w:trPr>
          <w:jc w:val="center"/>
        </w:trPr>
        <w:tc>
          <w:tcPr>
            <w:tcW w:w="1908" w:type="dxa"/>
            <w:vAlign w:val="center"/>
          </w:tcPr>
          <w:p w:rsidR="00597757" w:rsidRPr="00A333B7" w:rsidRDefault="00597757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97757" w:rsidRPr="00A333B7" w:rsidRDefault="00597757" w:rsidP="006C7AAB">
            <w:pPr>
              <w:ind w:rightChars="-45" w:right="-94"/>
            </w:pPr>
          </w:p>
        </w:tc>
      </w:tr>
    </w:tbl>
    <w:p w:rsidR="007F053E" w:rsidRPr="00A333B7" w:rsidRDefault="007F053E" w:rsidP="007F053E"/>
    <w:p w:rsidR="009054A2" w:rsidRPr="00A333B7" w:rsidRDefault="00443322" w:rsidP="009054A2">
      <w:pPr>
        <w:pStyle w:val="2"/>
        <w:numPr>
          <w:ilvl w:val="1"/>
          <w:numId w:val="1"/>
        </w:numPr>
      </w:pPr>
      <w:bookmarkStart w:id="159" w:name="_Toc493792022"/>
      <w:r w:rsidRPr="00A333B7">
        <w:rPr>
          <w:rFonts w:hint="eastAsia"/>
        </w:rPr>
        <w:t>银行卡绑定</w:t>
      </w:r>
      <w:r w:rsidR="00271CF2" w:rsidRPr="00A333B7">
        <w:rPr>
          <w:rFonts w:hint="eastAsia"/>
        </w:rPr>
        <w:t>申请</w:t>
      </w:r>
      <w:r w:rsidR="009054A2" w:rsidRPr="00A333B7">
        <w:rPr>
          <w:rFonts w:hint="eastAsia"/>
        </w:rPr>
        <w:t>接口</w:t>
      </w:r>
      <w:bookmarkEnd w:id="159"/>
    </w:p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0" w:name="_Toc493792023"/>
      <w:r w:rsidRPr="00A333B7">
        <w:rPr>
          <w:rFonts w:hint="eastAsia"/>
        </w:rPr>
        <w:t>业务功能</w:t>
      </w:r>
      <w:bookmarkEnd w:id="160"/>
    </w:p>
    <w:p w:rsidR="009054A2" w:rsidRPr="00A333B7" w:rsidRDefault="009E6C76" w:rsidP="009054A2">
      <w:pPr>
        <w:ind w:firstLineChars="200" w:firstLine="420"/>
      </w:pPr>
      <w:r w:rsidRPr="00A333B7">
        <w:rPr>
          <w:rFonts w:hint="eastAsia"/>
        </w:rPr>
        <w:t>用户</w:t>
      </w:r>
      <w:r w:rsidR="007655C8" w:rsidRPr="00A333B7">
        <w:rPr>
          <w:rFonts w:hint="eastAsia"/>
        </w:rPr>
        <w:t>申请</w:t>
      </w:r>
      <w:r w:rsidRPr="00A333B7">
        <w:rPr>
          <w:rFonts w:hint="eastAsia"/>
        </w:rPr>
        <w:t>将</w:t>
      </w:r>
      <w:r w:rsidRPr="00A333B7">
        <w:t>用户</w:t>
      </w:r>
      <w:r w:rsidRPr="00A333B7">
        <w:rPr>
          <w:rFonts w:hint="eastAsia"/>
        </w:rPr>
        <w:t>银行</w:t>
      </w:r>
      <w:r w:rsidRPr="00A333B7">
        <w:t>卡</w:t>
      </w:r>
      <w:r w:rsidRPr="00A333B7">
        <w:rPr>
          <w:rFonts w:hint="eastAsia"/>
        </w:rPr>
        <w:t>与</w:t>
      </w:r>
      <w:r w:rsidR="002C0E16">
        <w:t>小蕉</w:t>
      </w:r>
      <w:r w:rsidRPr="00A333B7">
        <w:t>账号做一个绑定</w:t>
      </w:r>
      <w:r w:rsidR="00237799" w:rsidRPr="00A333B7">
        <w:rPr>
          <w:rFonts w:hint="eastAsia"/>
        </w:rPr>
        <w:t>，</w:t>
      </w:r>
      <w:r w:rsidR="00237799" w:rsidRPr="00A333B7">
        <w:t>后台需生成一笔支付</w:t>
      </w:r>
      <w:r w:rsidR="00237799" w:rsidRPr="00A333B7">
        <w:rPr>
          <w:rFonts w:hint="eastAsia"/>
        </w:rPr>
        <w:t>（</w:t>
      </w:r>
      <w:r w:rsidR="00237799" w:rsidRPr="00A333B7">
        <w:t>1分钱</w:t>
      </w:r>
      <w:r w:rsidR="00237799" w:rsidRPr="00A333B7">
        <w:rPr>
          <w:rFonts w:hint="eastAsia"/>
        </w:rPr>
        <w:t>）</w:t>
      </w:r>
      <w:r w:rsidR="00237799" w:rsidRPr="00A333B7">
        <w:t>的支付单</w:t>
      </w:r>
      <w:r w:rsidR="005E3B8E" w:rsidRPr="00A333B7">
        <w:rPr>
          <w:rFonts w:hint="eastAsia"/>
        </w:rPr>
        <w:t>，</w:t>
      </w:r>
      <w:r w:rsidR="005E3B8E" w:rsidRPr="00A333B7">
        <w:t>并调用快捷</w:t>
      </w:r>
      <w:r w:rsidR="005E3B8E" w:rsidRPr="00A333B7">
        <w:rPr>
          <w:rFonts w:hint="eastAsia"/>
        </w:rPr>
        <w:t>签约</w:t>
      </w:r>
      <w:r w:rsidR="00985648" w:rsidRPr="00A333B7">
        <w:t>支付申请接口，</w:t>
      </w:r>
      <w:r w:rsidR="00985648" w:rsidRPr="00A333B7">
        <w:rPr>
          <w:rFonts w:hint="eastAsia"/>
        </w:rPr>
        <w:t>向</w:t>
      </w:r>
      <w:r w:rsidR="005E3B8E" w:rsidRPr="00A333B7">
        <w:t>第三方渠道发起绑卡申请操作，等待</w:t>
      </w:r>
      <w:r w:rsidR="005E3B8E" w:rsidRPr="00A333B7">
        <w:rPr>
          <w:rFonts w:hint="eastAsia"/>
        </w:rPr>
        <w:t>第</w:t>
      </w:r>
      <w:r w:rsidR="005E3B8E" w:rsidRPr="00A333B7">
        <w:t>三方渠道</w:t>
      </w:r>
      <w:r w:rsidR="005E3B8E" w:rsidRPr="00A333B7">
        <w:rPr>
          <w:rFonts w:hint="eastAsia"/>
        </w:rPr>
        <w:t>下</w:t>
      </w:r>
      <w:r w:rsidR="005E3B8E" w:rsidRPr="00A333B7">
        <w:t>发短信验证码</w:t>
      </w:r>
      <w:r w:rsidR="005E3B8E" w:rsidRPr="00A333B7">
        <w:rPr>
          <w:rFonts w:hint="eastAsia"/>
        </w:rPr>
        <w:t>，</w:t>
      </w:r>
      <w:r w:rsidR="005E3B8E" w:rsidRPr="00A333B7">
        <w:t>完成后续绑卡操作</w:t>
      </w:r>
      <w:r w:rsidR="00332822" w:rsidRPr="00A333B7">
        <w:rPr>
          <w:rFonts w:hint="eastAsia"/>
        </w:rPr>
        <w:t>。</w:t>
      </w:r>
    </w:p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1" w:name="_Toc493792024"/>
      <w:r w:rsidRPr="00A333B7">
        <w:rPr>
          <w:rFonts w:hint="eastAsia"/>
        </w:rPr>
        <w:lastRenderedPageBreak/>
        <w:t>交互模式</w:t>
      </w:r>
      <w:bookmarkEnd w:id="161"/>
    </w:p>
    <w:p w:rsidR="009054A2" w:rsidRPr="00A333B7" w:rsidRDefault="009054A2" w:rsidP="009054A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2" w:name="_Toc493792025"/>
      <w:r w:rsidRPr="00A333B7">
        <w:rPr>
          <w:rFonts w:hint="eastAsia"/>
        </w:rPr>
        <w:t>请求参数列表</w:t>
      </w:r>
      <w:bookmarkEnd w:id="162"/>
    </w:p>
    <w:p w:rsidR="009054A2" w:rsidRPr="00A333B7" w:rsidRDefault="009054A2" w:rsidP="009054A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="004A2562" w:rsidRPr="00A333B7">
        <w:rPr>
          <w:b/>
        </w:rPr>
        <w:t>card_bind_apply</w:t>
      </w:r>
      <w:r w:rsidRPr="00A333B7">
        <w:rPr>
          <w:b/>
        </w:rPr>
        <w:t>.cgi</w:t>
      </w:r>
    </w:p>
    <w:p w:rsidR="009054A2" w:rsidRPr="00A333B7" w:rsidRDefault="009054A2" w:rsidP="009054A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054A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054A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054A2" w:rsidRPr="00A333B7" w:rsidRDefault="009054A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054A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9054A2" w:rsidRPr="00A333B7" w:rsidRDefault="009054A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9054A2" w:rsidRPr="00A333B7" w:rsidRDefault="009054A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9054A2" w:rsidRPr="00A333B7" w:rsidRDefault="009054A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service_version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input_charset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sign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是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String(32)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9054A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054A2" w:rsidRPr="00A333B7" w:rsidRDefault="009054A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预留</w:t>
            </w:r>
            <w:r w:rsidRPr="00A333B7">
              <w:t>手机号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mobile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String(11)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用户开卡时的手机号码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证件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cre_id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证件</w:t>
            </w:r>
            <w:r w:rsidRPr="00A333B7">
              <w:t>号</w:t>
            </w:r>
            <w:r>
              <w:rPr>
                <w:rFonts w:hint="eastAsia"/>
              </w:rPr>
              <w:t>(未</w:t>
            </w:r>
            <w:r>
              <w:t>实名</w:t>
            </w:r>
            <w:r>
              <w:rPr>
                <w:rFonts w:hint="eastAsia"/>
              </w:rPr>
              <w:t>认证</w:t>
            </w:r>
            <w:r>
              <w:t>用户</w:t>
            </w:r>
            <w:r>
              <w:rPr>
                <w:rFonts w:hint="eastAsia"/>
              </w:rPr>
              <w:t>绑卡</w:t>
            </w:r>
            <w:r>
              <w:t>必填此字段</w:t>
            </w:r>
            <w:r>
              <w:rPr>
                <w:rFonts w:hint="eastAsia"/>
              </w:rPr>
              <w:t>)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truename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实名</w:t>
            </w:r>
            <w:r w:rsidRPr="00A333B7">
              <w:t>名称</w:t>
            </w:r>
            <w:r>
              <w:rPr>
                <w:rFonts w:hint="eastAsia"/>
              </w:rPr>
              <w:t>(未</w:t>
            </w:r>
            <w:r>
              <w:t>实名</w:t>
            </w:r>
            <w:r>
              <w:rPr>
                <w:rFonts w:hint="eastAsia"/>
              </w:rPr>
              <w:t>认证</w:t>
            </w:r>
            <w:r>
              <w:t>用户</w:t>
            </w:r>
            <w:r>
              <w:rPr>
                <w:rFonts w:hint="eastAsia"/>
              </w:rPr>
              <w:t>绑卡</w:t>
            </w:r>
            <w:r>
              <w:t>必填此字段</w:t>
            </w:r>
            <w:r>
              <w:rPr>
                <w:rFonts w:hint="eastAsia"/>
              </w:rPr>
              <w:t>)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卡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cardid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银行</w:t>
            </w:r>
            <w:r w:rsidRPr="00A333B7">
              <w:t>卡号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style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  <w:p w:rsidR="007B05BA" w:rsidRPr="00A333B7" w:rsidRDefault="007B05BA" w:rsidP="007B05BA">
            <w:pPr>
              <w:snapToGrid w:val="0"/>
            </w:pPr>
            <w:r>
              <w:t>2</w:t>
            </w:r>
            <w:r w:rsidRPr="00A333B7">
              <w:t>-信用卡</w:t>
            </w:r>
          </w:p>
          <w:p w:rsidR="007B05BA" w:rsidRPr="00A333B7" w:rsidRDefault="007B05BA" w:rsidP="007B05BA">
            <w:pPr>
              <w:ind w:rightChars="-45" w:right="-94"/>
            </w:pPr>
            <w:r>
              <w:t>1</w:t>
            </w:r>
            <w:r w:rsidRPr="00A333B7">
              <w:t>-借记卡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valid_year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valid_month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安全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s_code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Del="006D1491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snapToGrid w:val="0"/>
            </w:pPr>
            <w:r w:rsidRPr="00A333B7">
              <w:rPr>
                <w:rFonts w:hint="eastAsia"/>
              </w:rPr>
              <w:t>信用</w:t>
            </w:r>
            <w:r w:rsidRPr="00A333B7">
              <w:t>卡安全码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银行码</w:t>
            </w:r>
            <w:r w:rsidRPr="00A333B7">
              <w:t>段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bank_segment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银行码</w:t>
            </w:r>
            <w:r w:rsidRPr="00A333B7">
              <w:t>段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>
              <w:rPr>
                <w:rFonts w:hint="eastAsia"/>
              </w:rPr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>
              <w:rPr>
                <w:rFonts w:hint="eastAsia"/>
              </w:rP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>
              <w:rPr>
                <w:rFonts w:hint="eastAsia"/>
              </w:rPr>
              <w:t>非空</w:t>
            </w:r>
            <w:r>
              <w:t>时</w:t>
            </w:r>
            <w:r>
              <w:rPr>
                <w:rFonts w:hint="eastAsia"/>
              </w:rPr>
              <w:t>, 不</w:t>
            </w:r>
            <w:r>
              <w:t>生成</w:t>
            </w:r>
            <w:r>
              <w:rPr>
                <w:rFonts w:hint="eastAsia"/>
              </w:rPr>
              <w:t>一分钱</w:t>
            </w:r>
            <w:r>
              <w:t>支付单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Default="007B05BA" w:rsidP="007B05BA">
            <w:pPr>
              <w:ind w:rightChars="-45" w:right="-94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Default="007B05BA" w:rsidP="007B05BA">
            <w:pPr>
              <w:jc w:val="left"/>
            </w:pPr>
            <w:r>
              <w:rPr>
                <w:rFonts w:hint="eastAsia"/>
              </w:rPr>
              <w:t>list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Default="007B05BA" w:rsidP="007B05BA">
            <w:pPr>
              <w:ind w:rightChars="-45" w:right="-94"/>
            </w:pPr>
            <w:r>
              <w:rPr>
                <w:rFonts w:hint="eastAsia"/>
              </w:rPr>
              <w:t>listid非空</w:t>
            </w:r>
            <w:r>
              <w:t>时，必填</w:t>
            </w:r>
            <w:r>
              <w:rPr>
                <w:rFonts w:hint="eastAsia"/>
              </w:rPr>
              <w:t>，</w:t>
            </w:r>
          </w:p>
          <w:p w:rsidR="007B05BA" w:rsidRDefault="007B05BA" w:rsidP="007B05BA">
            <w:pPr>
              <w:ind w:rightChars="-45" w:right="-94"/>
            </w:pPr>
            <w:r>
              <w:rPr>
                <w:rFonts w:hint="eastAsia"/>
              </w:rPr>
              <w:t>1、</w:t>
            </w:r>
            <w:r>
              <w:t>充值；</w:t>
            </w:r>
            <w:r>
              <w:rPr>
                <w:rFonts w:hint="eastAsia"/>
              </w:rPr>
              <w:t>2、</w:t>
            </w:r>
            <w:r>
              <w:t>支付</w:t>
            </w:r>
          </w:p>
        </w:tc>
      </w:tr>
      <w:tr w:rsidR="007B05BA" w:rsidRPr="00A333B7" w:rsidTr="003F41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业务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已实名</w:t>
            </w:r>
            <w:r>
              <w:t>用户绑</w:t>
            </w:r>
            <w:r>
              <w:rPr>
                <w:rFonts w:hint="eastAsia"/>
              </w:rPr>
              <w:t>卡申请</w:t>
            </w:r>
            <w:r>
              <w:t>必填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小蕉授权</w:t>
            </w:r>
            <w:r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已实名</w:t>
            </w:r>
            <w:r>
              <w:t>用户绑</w:t>
            </w:r>
            <w:r>
              <w:rPr>
                <w:rFonts w:hint="eastAsia"/>
              </w:rPr>
              <w:t>卡申请</w:t>
            </w:r>
            <w:r>
              <w:t>必填</w:t>
            </w:r>
          </w:p>
        </w:tc>
      </w:tr>
    </w:tbl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3" w:name="_Toc493792026"/>
      <w:r w:rsidRPr="00A333B7">
        <w:rPr>
          <w:rFonts w:hint="eastAsia"/>
        </w:rPr>
        <w:t>应答参数列表</w:t>
      </w:r>
      <w:bookmarkEnd w:id="163"/>
    </w:p>
    <w:p w:rsidR="009054A2" w:rsidRPr="00A333B7" w:rsidRDefault="009054A2" w:rsidP="009054A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054A2" w:rsidRPr="00A333B7" w:rsidRDefault="009054A2" w:rsidP="009054A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054A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054A2" w:rsidRPr="00A333B7" w:rsidRDefault="009054A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sign_type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service_version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input_charset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String(8)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sign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是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String(32)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sign_key_index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否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Int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t>多密钥支持的密钥序号，默认1</w:t>
            </w:r>
          </w:p>
        </w:tc>
      </w:tr>
      <w:tr w:rsidR="009054A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054A2" w:rsidRPr="00A333B7" w:rsidRDefault="009054A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9054A2" w:rsidRPr="00A333B7" w:rsidRDefault="009054A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Int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retmsg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String(30)</w:t>
            </w:r>
          </w:p>
        </w:tc>
        <w:tc>
          <w:tcPr>
            <w:tcW w:w="4305" w:type="dxa"/>
          </w:tcPr>
          <w:p w:rsidR="009054A2" w:rsidRPr="00A333B7" w:rsidRDefault="009054A2" w:rsidP="006C7AAB"/>
        </w:tc>
      </w:tr>
      <w:tr w:rsidR="009054A2" w:rsidRPr="00A333B7" w:rsidTr="006C7AAB">
        <w:tc>
          <w:tcPr>
            <w:tcW w:w="1728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9054A2" w:rsidRPr="00A333B7" w:rsidRDefault="009054A2" w:rsidP="006C7AAB">
            <w:r w:rsidRPr="00A333B7">
              <w:t>userid</w:t>
            </w:r>
          </w:p>
        </w:tc>
        <w:tc>
          <w:tcPr>
            <w:tcW w:w="720" w:type="dxa"/>
          </w:tcPr>
          <w:p w:rsidR="009054A2" w:rsidRPr="00A333B7" w:rsidRDefault="009054A2" w:rsidP="006C7AAB">
            <w:r w:rsidRPr="00A333B7">
              <w:t>是</w:t>
            </w:r>
          </w:p>
        </w:tc>
        <w:tc>
          <w:tcPr>
            <w:tcW w:w="1440" w:type="dxa"/>
          </w:tcPr>
          <w:p w:rsidR="009054A2" w:rsidRPr="00A333B7" w:rsidRDefault="009054A2" w:rsidP="006C7AAB">
            <w:r w:rsidRPr="00A333B7">
              <w:t>String(64)</w:t>
            </w:r>
          </w:p>
        </w:tc>
        <w:tc>
          <w:tcPr>
            <w:tcW w:w="4305" w:type="dxa"/>
          </w:tcPr>
          <w:p w:rsidR="009054A2" w:rsidRPr="00A333B7" w:rsidRDefault="009054A2" w:rsidP="006C7AAB">
            <w:r w:rsidRPr="00A333B7">
              <w:rPr>
                <w:rFonts w:hint="eastAsia"/>
              </w:rPr>
              <w:t>手机号码或邮箱</w:t>
            </w:r>
          </w:p>
        </w:tc>
      </w:tr>
      <w:tr w:rsidR="007102AD" w:rsidRPr="00A333B7" w:rsidTr="006C7AAB">
        <w:tc>
          <w:tcPr>
            <w:tcW w:w="1728" w:type="dxa"/>
          </w:tcPr>
          <w:p w:rsidR="007102AD" w:rsidRPr="00A333B7" w:rsidRDefault="007102AD" w:rsidP="007102AD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7102AD" w:rsidRPr="00A333B7" w:rsidRDefault="007102AD" w:rsidP="007102AD">
            <w:r w:rsidRPr="00A333B7">
              <w:t>bind_serialno</w:t>
            </w:r>
          </w:p>
        </w:tc>
        <w:tc>
          <w:tcPr>
            <w:tcW w:w="720" w:type="dxa"/>
          </w:tcPr>
          <w:p w:rsidR="007102AD" w:rsidRPr="00A333B7" w:rsidRDefault="007102AD" w:rsidP="007102A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102AD" w:rsidRPr="00A333B7" w:rsidRDefault="007102AD" w:rsidP="007102AD">
            <w:r w:rsidRPr="00A333B7">
              <w:t>String(32)</w:t>
            </w:r>
          </w:p>
        </w:tc>
        <w:tc>
          <w:tcPr>
            <w:tcW w:w="4305" w:type="dxa"/>
          </w:tcPr>
          <w:p w:rsidR="007102AD" w:rsidRPr="00A333B7" w:rsidRDefault="007102AD" w:rsidP="007102AD">
            <w:r w:rsidRPr="00A333B7">
              <w:rPr>
                <w:rFonts w:hint="eastAsia"/>
              </w:rPr>
              <w:t>绑定序列号</w:t>
            </w:r>
          </w:p>
        </w:tc>
      </w:tr>
      <w:tr w:rsidR="00FF0325" w:rsidRPr="00A333B7" w:rsidTr="006C7AAB">
        <w:tc>
          <w:tcPr>
            <w:tcW w:w="1728" w:type="dxa"/>
          </w:tcPr>
          <w:p w:rsidR="00FF0325" w:rsidRPr="00A333B7" w:rsidRDefault="00FF0325" w:rsidP="00FF0325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FF0325" w:rsidRPr="00A333B7" w:rsidRDefault="00FF0325" w:rsidP="00FF0325">
            <w:r w:rsidRPr="00A333B7">
              <w:t>listid</w:t>
            </w:r>
          </w:p>
        </w:tc>
        <w:tc>
          <w:tcPr>
            <w:tcW w:w="720" w:type="dxa"/>
          </w:tcPr>
          <w:p w:rsidR="00FF0325" w:rsidRPr="00A333B7" w:rsidRDefault="00FF0325" w:rsidP="00FF032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F0325" w:rsidRPr="00A333B7" w:rsidRDefault="00FF0325" w:rsidP="00FF0325">
            <w:r w:rsidRPr="00A333B7">
              <w:t>String(32)</w:t>
            </w:r>
          </w:p>
        </w:tc>
        <w:tc>
          <w:tcPr>
            <w:tcW w:w="4305" w:type="dxa"/>
          </w:tcPr>
          <w:p w:rsidR="00FF0325" w:rsidRPr="00A333B7" w:rsidRDefault="00FF0325" w:rsidP="00FF0325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  <w:tr w:rsidR="009B7C2B" w:rsidRPr="00A333B7" w:rsidTr="006C7AAB">
        <w:tc>
          <w:tcPr>
            <w:tcW w:w="1728" w:type="dxa"/>
          </w:tcPr>
          <w:p w:rsidR="009B7C2B" w:rsidRPr="00A333B7" w:rsidRDefault="009B7C2B" w:rsidP="009B7C2B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9B7C2B" w:rsidRPr="00A333B7" w:rsidRDefault="009B7C2B" w:rsidP="009B7C2B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9B7C2B" w:rsidRPr="00A333B7" w:rsidRDefault="009B7C2B" w:rsidP="009B7C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B7C2B" w:rsidRPr="00A333B7" w:rsidRDefault="009B7C2B" w:rsidP="009B7C2B">
            <w:r w:rsidRPr="00A333B7">
              <w:t>String(32)</w:t>
            </w:r>
          </w:p>
        </w:tc>
        <w:tc>
          <w:tcPr>
            <w:tcW w:w="4305" w:type="dxa"/>
          </w:tcPr>
          <w:p w:rsidR="009B7C2B" w:rsidRPr="00A333B7" w:rsidRDefault="009B7C2B" w:rsidP="009B7C2B"/>
        </w:tc>
      </w:tr>
      <w:tr w:rsidR="009B7C2B" w:rsidRPr="00A333B7" w:rsidTr="006C7AAB">
        <w:tc>
          <w:tcPr>
            <w:tcW w:w="1728" w:type="dxa"/>
          </w:tcPr>
          <w:p w:rsidR="009B7C2B" w:rsidRPr="00A333B7" w:rsidRDefault="009B7C2B" w:rsidP="009B7C2B">
            <w:r w:rsidRPr="00A333B7">
              <w:rPr>
                <w:rFonts w:hint="eastAsia"/>
              </w:rPr>
              <w:t>授</w:t>
            </w:r>
            <w:r w:rsidRPr="00A333B7">
              <w:t>权码</w:t>
            </w:r>
          </w:p>
        </w:tc>
        <w:tc>
          <w:tcPr>
            <w:tcW w:w="1980" w:type="dxa"/>
          </w:tcPr>
          <w:p w:rsidR="009B7C2B" w:rsidRPr="00A333B7" w:rsidRDefault="009B7C2B" w:rsidP="009B7C2B">
            <w:r w:rsidRPr="00A333B7">
              <w:t>token</w:t>
            </w:r>
          </w:p>
        </w:tc>
        <w:tc>
          <w:tcPr>
            <w:tcW w:w="720" w:type="dxa"/>
          </w:tcPr>
          <w:p w:rsidR="009B7C2B" w:rsidRPr="00A333B7" w:rsidRDefault="009B7C2B" w:rsidP="009B7C2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B7C2B" w:rsidRPr="00A333B7" w:rsidRDefault="009B7C2B" w:rsidP="009B7C2B">
            <w:r w:rsidRPr="00A333B7">
              <w:t>String(32)</w:t>
            </w:r>
          </w:p>
        </w:tc>
        <w:tc>
          <w:tcPr>
            <w:tcW w:w="4305" w:type="dxa"/>
          </w:tcPr>
          <w:p w:rsidR="009B7C2B" w:rsidRPr="00A333B7" w:rsidRDefault="009B7C2B" w:rsidP="009B7C2B">
            <w:r w:rsidRPr="00A333B7">
              <w:rPr>
                <w:rFonts w:hint="eastAsia"/>
              </w:rPr>
              <w:t>第</w:t>
            </w:r>
            <w:r w:rsidRPr="00A333B7">
              <w:t>三</w:t>
            </w:r>
            <w:r w:rsidRPr="00A333B7">
              <w:rPr>
                <w:rFonts w:hint="eastAsia"/>
              </w:rPr>
              <w:t>方</w:t>
            </w:r>
            <w:r w:rsidRPr="00A333B7">
              <w:t>渠道授权码</w:t>
            </w:r>
          </w:p>
        </w:tc>
      </w:tr>
    </w:tbl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4" w:name="_Toc493792027"/>
      <w:r w:rsidRPr="00A333B7">
        <w:rPr>
          <w:rFonts w:hint="eastAsia"/>
        </w:rPr>
        <w:t>处理逻辑</w:t>
      </w:r>
      <w:bookmarkEnd w:id="164"/>
    </w:p>
    <w:p w:rsidR="009054A2" w:rsidRPr="00A333B7" w:rsidRDefault="009054A2" w:rsidP="00520B65">
      <w:pPr>
        <w:pStyle w:val="af"/>
        <w:numPr>
          <w:ilvl w:val="0"/>
          <w:numId w:val="18"/>
        </w:numPr>
        <w:ind w:firstLineChars="0"/>
      </w:pPr>
      <w:r w:rsidRPr="00A333B7">
        <w:t>验证用户登录态</w:t>
      </w:r>
    </w:p>
    <w:p w:rsidR="000924F2" w:rsidRPr="00A333B7" w:rsidRDefault="000924F2" w:rsidP="000924F2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9054A2" w:rsidRDefault="009054A2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F43B51" w:rsidRPr="00A333B7" w:rsidRDefault="00F43B51" w:rsidP="00520B65">
      <w:pPr>
        <w:pStyle w:val="af"/>
        <w:numPr>
          <w:ilvl w:val="0"/>
          <w:numId w:val="18"/>
        </w:numPr>
        <w:ind w:firstLineChars="0"/>
      </w:pPr>
      <w:r>
        <w:rPr>
          <w:rFonts w:hint="eastAsia"/>
        </w:rPr>
        <w:t>校验token</w:t>
      </w:r>
      <w:r>
        <w:t>（</w:t>
      </w:r>
      <w:r>
        <w:rPr>
          <w:rFonts w:hint="eastAsia"/>
        </w:rPr>
        <w:t>支付</w:t>
      </w:r>
      <w:r>
        <w:t>密码校验生成</w:t>
      </w:r>
      <w:r w:rsidR="00754CC1">
        <w:rPr>
          <w:rFonts w:hint="eastAsia"/>
        </w:rPr>
        <w:t>，</w:t>
      </w:r>
      <w:r w:rsidR="00754CC1">
        <w:t>只</w:t>
      </w:r>
      <w:r w:rsidR="00754CC1">
        <w:rPr>
          <w:rFonts w:hint="eastAsia"/>
        </w:rPr>
        <w:t>有已</w:t>
      </w:r>
      <w:r w:rsidR="00754CC1">
        <w:t>实名用户绑</w:t>
      </w:r>
      <w:r w:rsidR="00754CC1">
        <w:rPr>
          <w:rFonts w:hint="eastAsia"/>
        </w:rPr>
        <w:t>卡申请</w:t>
      </w:r>
      <w:r w:rsidR="00754CC1">
        <w:t>需要验证</w:t>
      </w:r>
      <w:r>
        <w:t>）</w:t>
      </w:r>
    </w:p>
    <w:p w:rsidR="009054A2" w:rsidRPr="00A333B7" w:rsidRDefault="009054A2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="00A067EC" w:rsidRPr="00A333B7">
        <w:rPr>
          <w:rFonts w:hint="eastAsia"/>
        </w:rPr>
        <w:t>快捷</w:t>
      </w:r>
      <w:r w:rsidR="00A067EC" w:rsidRPr="00A333B7">
        <w:t>绑</w:t>
      </w:r>
      <w:r w:rsidR="00A067EC" w:rsidRPr="00A333B7">
        <w:rPr>
          <w:rFonts w:hint="eastAsia"/>
        </w:rPr>
        <w:t>卡</w:t>
      </w:r>
      <w:r w:rsidR="003953A5" w:rsidRPr="00A333B7">
        <w:rPr>
          <w:rFonts w:hint="eastAsia"/>
        </w:rPr>
        <w:t>申请接口</w:t>
      </w:r>
    </w:p>
    <w:p w:rsidR="00395BA0" w:rsidRPr="00A333B7" w:rsidRDefault="00395BA0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调用订单</w:t>
      </w:r>
      <w:r w:rsidRPr="00A333B7">
        <w:t>服务生成</w:t>
      </w:r>
      <w:r w:rsidRPr="00A333B7">
        <w:rPr>
          <w:rFonts w:hint="eastAsia"/>
        </w:rPr>
        <w:t>一</w:t>
      </w:r>
      <w:r w:rsidRPr="00A333B7">
        <w:t>笔</w:t>
      </w:r>
      <w:r w:rsidR="000924F2">
        <w:rPr>
          <w:rFonts w:hint="eastAsia"/>
        </w:rPr>
        <w:t>快捷</w:t>
      </w:r>
      <w:r w:rsidRPr="00A333B7">
        <w:rPr>
          <w:rFonts w:hint="eastAsia"/>
        </w:rPr>
        <w:t>支付单</w:t>
      </w:r>
      <w:r w:rsidR="00592FBF">
        <w:rPr>
          <w:rFonts w:hint="eastAsia"/>
        </w:rPr>
        <w:t>, 若</w:t>
      </w:r>
      <w:r w:rsidR="00592FBF">
        <w:t>有订单号</w:t>
      </w:r>
      <w:r w:rsidR="00592FBF">
        <w:rPr>
          <w:rFonts w:hint="eastAsia"/>
        </w:rPr>
        <w:t>, 校验</w:t>
      </w:r>
      <w:r w:rsidR="00592FBF">
        <w:t>该订单状态</w:t>
      </w:r>
      <w:r w:rsidR="00592FBF">
        <w:rPr>
          <w:rFonts w:hint="eastAsia"/>
        </w:rPr>
        <w:t>.</w:t>
      </w:r>
    </w:p>
    <w:p w:rsidR="00630EF7" w:rsidRPr="00A333B7" w:rsidRDefault="00630EF7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调用</w:t>
      </w:r>
      <w:r w:rsidRPr="00A333B7">
        <w:t>签约支付申请</w:t>
      </w:r>
      <w:r w:rsidR="00B71BA8" w:rsidRPr="00A333B7">
        <w:t>cgi</w:t>
      </w:r>
      <w:r w:rsidRPr="00A333B7">
        <w:t>接口</w:t>
      </w:r>
      <w:r w:rsidR="00B71BA8" w:rsidRPr="00A333B7">
        <w:rPr>
          <w:rFonts w:hint="eastAsia"/>
        </w:rPr>
        <w:t>，</w:t>
      </w:r>
      <w:r w:rsidR="00B71BA8" w:rsidRPr="00A333B7">
        <w:t>向第三方渠道发起</w:t>
      </w:r>
      <w:r w:rsidR="0062784B" w:rsidRPr="00A333B7">
        <w:rPr>
          <w:rFonts w:hint="eastAsia"/>
        </w:rPr>
        <w:t>快捷</w:t>
      </w:r>
      <w:r w:rsidR="00B71BA8" w:rsidRPr="00A333B7">
        <w:t>绑卡申请</w:t>
      </w:r>
    </w:p>
    <w:p w:rsidR="0053701E" w:rsidRDefault="0053701E" w:rsidP="00520B65">
      <w:pPr>
        <w:pStyle w:val="af"/>
        <w:numPr>
          <w:ilvl w:val="0"/>
          <w:numId w:val="18"/>
        </w:numPr>
        <w:ind w:firstLineChars="0"/>
      </w:pPr>
      <w:r>
        <w:rPr>
          <w:rFonts w:hint="eastAsia"/>
        </w:rPr>
        <w:t>调用用户模块快捷</w:t>
      </w:r>
      <w:r>
        <w:t>绑卡修改接口</w:t>
      </w:r>
    </w:p>
    <w:p w:rsidR="009054A2" w:rsidRPr="00A333B7" w:rsidRDefault="009054A2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9054A2" w:rsidRPr="00A333B7" w:rsidRDefault="009054A2" w:rsidP="00520B65">
      <w:pPr>
        <w:pStyle w:val="af"/>
        <w:numPr>
          <w:ilvl w:val="0"/>
          <w:numId w:val="1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9054A2" w:rsidRPr="00A333B7" w:rsidRDefault="009054A2" w:rsidP="009054A2">
      <w:pPr>
        <w:pStyle w:val="3"/>
        <w:numPr>
          <w:ilvl w:val="2"/>
          <w:numId w:val="1"/>
        </w:numPr>
      </w:pPr>
      <w:bookmarkStart w:id="165" w:name="_Toc493792028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16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9054A2" w:rsidRPr="00A333B7" w:rsidTr="006C7AAB">
        <w:trPr>
          <w:jc w:val="center"/>
        </w:trPr>
        <w:tc>
          <w:tcPr>
            <w:tcW w:w="1908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9054A2" w:rsidRPr="00A333B7" w:rsidRDefault="009054A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9054A2" w:rsidRPr="00A333B7" w:rsidTr="006C7AAB">
        <w:trPr>
          <w:jc w:val="center"/>
        </w:trPr>
        <w:tc>
          <w:tcPr>
            <w:tcW w:w="1908" w:type="dxa"/>
            <w:vAlign w:val="center"/>
          </w:tcPr>
          <w:p w:rsidR="009054A2" w:rsidRPr="00A333B7" w:rsidRDefault="009054A2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9054A2" w:rsidRPr="00A333B7" w:rsidRDefault="009054A2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9054A2" w:rsidRPr="00A333B7" w:rsidTr="006C7AAB">
        <w:trPr>
          <w:jc w:val="center"/>
        </w:trPr>
        <w:tc>
          <w:tcPr>
            <w:tcW w:w="1908" w:type="dxa"/>
            <w:vAlign w:val="center"/>
          </w:tcPr>
          <w:p w:rsidR="009054A2" w:rsidRPr="00A333B7" w:rsidRDefault="003E0C22" w:rsidP="006C7AAB">
            <w:pPr>
              <w:jc w:val="center"/>
            </w:pPr>
            <w:r w:rsidRPr="003E0C22">
              <w:t>205510</w:t>
            </w:r>
          </w:p>
        </w:tc>
        <w:tc>
          <w:tcPr>
            <w:tcW w:w="8265" w:type="dxa"/>
            <w:vAlign w:val="center"/>
          </w:tcPr>
          <w:p w:rsidR="009054A2" w:rsidRPr="00A333B7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手机号为空或有误</w:t>
            </w:r>
          </w:p>
        </w:tc>
      </w:tr>
      <w:tr w:rsidR="009054A2" w:rsidRPr="00A333B7" w:rsidTr="006C7AAB">
        <w:trPr>
          <w:jc w:val="center"/>
        </w:trPr>
        <w:tc>
          <w:tcPr>
            <w:tcW w:w="1908" w:type="dxa"/>
            <w:vAlign w:val="center"/>
          </w:tcPr>
          <w:p w:rsidR="009054A2" w:rsidRPr="00A333B7" w:rsidRDefault="003E0C22" w:rsidP="006C7AAB">
            <w:pPr>
              <w:jc w:val="center"/>
            </w:pPr>
            <w:r w:rsidRPr="003E0C22">
              <w:t>205512</w:t>
            </w:r>
          </w:p>
        </w:tc>
        <w:tc>
          <w:tcPr>
            <w:tcW w:w="8265" w:type="dxa"/>
            <w:vAlign w:val="center"/>
          </w:tcPr>
          <w:p w:rsidR="009054A2" w:rsidRPr="00A333B7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证件号入参有误</w:t>
            </w:r>
          </w:p>
        </w:tc>
      </w:tr>
      <w:tr w:rsidR="009054A2" w:rsidRPr="00A333B7" w:rsidTr="006C7AAB">
        <w:trPr>
          <w:jc w:val="center"/>
        </w:trPr>
        <w:tc>
          <w:tcPr>
            <w:tcW w:w="1908" w:type="dxa"/>
            <w:vAlign w:val="center"/>
          </w:tcPr>
          <w:p w:rsidR="009054A2" w:rsidRPr="00A333B7" w:rsidRDefault="003E0C22" w:rsidP="006C7AAB">
            <w:pPr>
              <w:jc w:val="center"/>
            </w:pPr>
            <w:r w:rsidRPr="003E0C22">
              <w:t>205511</w:t>
            </w:r>
          </w:p>
        </w:tc>
        <w:tc>
          <w:tcPr>
            <w:tcW w:w="8265" w:type="dxa"/>
            <w:vAlign w:val="center"/>
          </w:tcPr>
          <w:p w:rsidR="009054A2" w:rsidRPr="00A333B7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真实姓名为空或有误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205149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加密银行卡号为空或有误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205150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银行卡类型为空或有误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205151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银行渠道为空或有误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205140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银行代码错误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205050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订单号为空或格式有误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205008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有效期</w:t>
            </w:r>
            <w:r w:rsidRPr="003E0C22">
              <w:t>-年错误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205009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有效期</w:t>
            </w:r>
            <w:r w:rsidRPr="003E0C22">
              <w:t>-月错误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205153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安全号为空或有误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205061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支付单交易状态有误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205060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订单记录状态有误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200005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CURL_GET超时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200003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CURL_GET函数失败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200002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extractValueByKeys函数失败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</w:p>
        </w:tc>
      </w:tr>
    </w:tbl>
    <w:p w:rsidR="00542AE8" w:rsidRPr="00A333B7" w:rsidRDefault="00542AE8" w:rsidP="00542AE8">
      <w:pPr>
        <w:pStyle w:val="2"/>
        <w:numPr>
          <w:ilvl w:val="1"/>
          <w:numId w:val="1"/>
        </w:numPr>
      </w:pPr>
      <w:bookmarkStart w:id="166" w:name="_Toc493792029"/>
      <w:r w:rsidRPr="00A333B7">
        <w:rPr>
          <w:rFonts w:hint="eastAsia"/>
        </w:rPr>
        <w:t>银行卡绑定</w:t>
      </w:r>
      <w:r w:rsidR="00C17F7B" w:rsidRPr="00A333B7">
        <w:rPr>
          <w:rFonts w:hint="eastAsia"/>
        </w:rPr>
        <w:t>确</w:t>
      </w:r>
      <w:r w:rsidR="008C4D02" w:rsidRPr="00A333B7">
        <w:rPr>
          <w:rFonts w:hint="eastAsia"/>
        </w:rPr>
        <w:t>认</w:t>
      </w:r>
      <w:r w:rsidRPr="00A333B7">
        <w:rPr>
          <w:rFonts w:hint="eastAsia"/>
        </w:rPr>
        <w:t>接口</w:t>
      </w:r>
      <w:bookmarkEnd w:id="166"/>
    </w:p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67" w:name="_Toc493792030"/>
      <w:r w:rsidRPr="00A333B7">
        <w:rPr>
          <w:rFonts w:hint="eastAsia"/>
        </w:rPr>
        <w:t>业务功能</w:t>
      </w:r>
      <w:bookmarkEnd w:id="167"/>
    </w:p>
    <w:p w:rsidR="00542AE8" w:rsidRPr="00A333B7" w:rsidRDefault="00542AE8" w:rsidP="00542AE8">
      <w:pPr>
        <w:ind w:firstLineChars="200" w:firstLine="420"/>
      </w:pPr>
      <w:r w:rsidRPr="00A333B7">
        <w:rPr>
          <w:rFonts w:hint="eastAsia"/>
        </w:rPr>
        <w:t>用户</w:t>
      </w:r>
      <w:r w:rsidR="00C17F7B" w:rsidRPr="00A333B7">
        <w:rPr>
          <w:rFonts w:hint="eastAsia"/>
        </w:rPr>
        <w:t>输入</w:t>
      </w:r>
      <w:r w:rsidR="00A77033" w:rsidRPr="00A333B7">
        <w:rPr>
          <w:rFonts w:hint="eastAsia"/>
        </w:rPr>
        <w:t>第</w:t>
      </w:r>
      <w:r w:rsidR="00A77033" w:rsidRPr="00A333B7">
        <w:t>三方</w:t>
      </w:r>
      <w:r w:rsidR="00832647" w:rsidRPr="00A333B7">
        <w:rPr>
          <w:rFonts w:hint="eastAsia"/>
        </w:rPr>
        <w:t>（连</w:t>
      </w:r>
      <w:r w:rsidR="00832647" w:rsidRPr="00A333B7">
        <w:t>连）</w:t>
      </w:r>
      <w:r w:rsidR="00C17F7B" w:rsidRPr="00A333B7">
        <w:t>绑</w:t>
      </w:r>
      <w:r w:rsidR="00C17F7B" w:rsidRPr="00A333B7">
        <w:rPr>
          <w:rFonts w:hint="eastAsia"/>
        </w:rPr>
        <w:t>卡</w:t>
      </w:r>
      <w:r w:rsidR="00C17F7B" w:rsidRPr="00A333B7">
        <w:t>短信验证码后</w:t>
      </w:r>
      <w:r w:rsidR="00C17F7B" w:rsidRPr="00A333B7">
        <w:rPr>
          <w:rFonts w:hint="eastAsia"/>
        </w:rPr>
        <w:t>，</w:t>
      </w:r>
      <w:r w:rsidR="00C17F7B" w:rsidRPr="00A333B7">
        <w:t>调用</w:t>
      </w:r>
      <w:r w:rsidR="00C17F7B" w:rsidRPr="00A333B7">
        <w:rPr>
          <w:rFonts w:hint="eastAsia"/>
        </w:rPr>
        <w:t>此接口</w:t>
      </w:r>
      <w:r w:rsidR="00C17F7B" w:rsidRPr="00A333B7">
        <w:t>进行绑</w:t>
      </w:r>
      <w:r w:rsidR="00C17F7B" w:rsidRPr="00A333B7">
        <w:rPr>
          <w:rFonts w:hint="eastAsia"/>
        </w:rPr>
        <w:t>卡</w:t>
      </w:r>
      <w:r w:rsidR="00C17F7B" w:rsidRPr="00A333B7">
        <w:t>确认</w:t>
      </w:r>
      <w:r w:rsidR="00E51C80" w:rsidRPr="00A333B7">
        <w:rPr>
          <w:rFonts w:hint="eastAsia"/>
        </w:rPr>
        <w:t>，</w:t>
      </w:r>
      <w:r w:rsidR="00E51C80" w:rsidRPr="00A333B7">
        <w:t>需验数据签名</w:t>
      </w:r>
      <w:r w:rsidR="00E51C80" w:rsidRPr="00A333B7">
        <w:rPr>
          <w:rFonts w:hint="eastAsia"/>
        </w:rPr>
        <w:t>及</w:t>
      </w:r>
      <w:r w:rsidR="00E51C80" w:rsidRPr="00A333B7">
        <w:t>用户登录态</w:t>
      </w:r>
      <w:r w:rsidRPr="00A333B7">
        <w:rPr>
          <w:rFonts w:hint="eastAsia"/>
        </w:rPr>
        <w:t>。</w:t>
      </w:r>
    </w:p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68" w:name="_Toc493792031"/>
      <w:r w:rsidRPr="00A333B7">
        <w:rPr>
          <w:rFonts w:hint="eastAsia"/>
        </w:rPr>
        <w:t>交互模式</w:t>
      </w:r>
      <w:bookmarkEnd w:id="168"/>
    </w:p>
    <w:p w:rsidR="00542AE8" w:rsidRPr="00A333B7" w:rsidRDefault="00542AE8" w:rsidP="00542AE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69" w:name="_Toc493792032"/>
      <w:r w:rsidRPr="00A333B7">
        <w:rPr>
          <w:rFonts w:hint="eastAsia"/>
        </w:rPr>
        <w:lastRenderedPageBreak/>
        <w:t>请求参数列表</w:t>
      </w:r>
      <w:bookmarkEnd w:id="169"/>
    </w:p>
    <w:p w:rsidR="00542AE8" w:rsidRPr="00A333B7" w:rsidRDefault="00542AE8" w:rsidP="00542AE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Pr="00A333B7">
        <w:rPr>
          <w:b/>
        </w:rPr>
        <w:t>card_bind_</w:t>
      </w:r>
      <w:r w:rsidR="001A3DFD" w:rsidRPr="00A333B7">
        <w:rPr>
          <w:b/>
        </w:rPr>
        <w:t>confirm</w:t>
      </w:r>
      <w:r w:rsidRPr="00A333B7">
        <w:rPr>
          <w:b/>
        </w:rPr>
        <w:t>.cgi</w:t>
      </w:r>
    </w:p>
    <w:p w:rsidR="00542AE8" w:rsidRPr="00A333B7" w:rsidRDefault="00542AE8" w:rsidP="00542AE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42AE8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42AE8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42AE8" w:rsidRPr="00A333B7" w:rsidRDefault="00542AE8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42AE8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542AE8" w:rsidRPr="00A333B7" w:rsidRDefault="00542AE8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42AE8" w:rsidRPr="00A333B7" w:rsidRDefault="00542AE8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42AE8" w:rsidRPr="00A333B7" w:rsidRDefault="00542AE8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service_version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input_charset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sign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是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String(32)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542AE8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42AE8" w:rsidRPr="00A333B7" w:rsidRDefault="00542AE8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bind_serialno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  <w:tr w:rsidR="007B05BA" w:rsidRPr="00A333B7" w:rsidTr="008A1C9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>
              <w:rPr>
                <w:rFonts w:hint="eastAsia"/>
              </w:rPr>
              <w:t>订单类型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>
              <w:rPr>
                <w:rFonts w:hint="eastAsia"/>
              </w:rPr>
              <w:t>list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>
              <w:rPr>
                <w:rFonts w:hint="eastAsia"/>
              </w:rPr>
              <w:t>1、</w:t>
            </w:r>
            <w:r>
              <w:t>充值；</w:t>
            </w:r>
            <w:r>
              <w:rPr>
                <w:rFonts w:hint="eastAsia"/>
              </w:rPr>
              <w:t>2、</w:t>
            </w:r>
            <w:r>
              <w:t>支付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授权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token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授权</w:t>
            </w:r>
            <w:r w:rsidRPr="00A333B7">
              <w:t>码</w:t>
            </w:r>
          </w:p>
        </w:tc>
      </w:tr>
      <w:tr w:rsidR="007B05BA" w:rsidRPr="00A333B7" w:rsidTr="005B48B2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verify_code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r w:rsidRPr="00A333B7">
              <w:t>String(6)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第</w:t>
            </w:r>
            <w:r w:rsidRPr="00A333B7">
              <w:t>三方渠道</w:t>
            </w:r>
            <w:r w:rsidRPr="00A333B7">
              <w:rPr>
                <w:rFonts w:hint="eastAsia"/>
              </w:rPr>
              <w:t>短息</w:t>
            </w:r>
            <w:r w:rsidRPr="00A333B7">
              <w:t>验证码</w:t>
            </w:r>
          </w:p>
        </w:tc>
      </w:tr>
      <w:tr w:rsidR="007B05BA" w:rsidRPr="00A333B7" w:rsidTr="005A0EC1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70" w:name="_Toc493792033"/>
      <w:r w:rsidRPr="00A333B7">
        <w:rPr>
          <w:rFonts w:hint="eastAsia"/>
        </w:rPr>
        <w:t>应答参数列表</w:t>
      </w:r>
      <w:bookmarkEnd w:id="170"/>
    </w:p>
    <w:p w:rsidR="00542AE8" w:rsidRPr="00A333B7" w:rsidRDefault="00542AE8" w:rsidP="00542AE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542AE8" w:rsidRPr="00A333B7" w:rsidRDefault="00542AE8" w:rsidP="00542AE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42AE8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42AE8" w:rsidRPr="00A333B7" w:rsidRDefault="00542AE8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sign_type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service_version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input_charset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String(8)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sign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是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String(32)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sign_key_index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否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Int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t>多密钥支持的密钥序号，默认1</w:t>
            </w:r>
          </w:p>
        </w:tc>
      </w:tr>
      <w:tr w:rsidR="00542AE8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42AE8" w:rsidRPr="00A333B7" w:rsidRDefault="00542AE8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542AE8" w:rsidRPr="00A333B7" w:rsidRDefault="00542AE8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Int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retmsg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String(30)</w:t>
            </w:r>
          </w:p>
        </w:tc>
        <w:tc>
          <w:tcPr>
            <w:tcW w:w="4305" w:type="dxa"/>
          </w:tcPr>
          <w:p w:rsidR="00542AE8" w:rsidRPr="00A333B7" w:rsidRDefault="00542AE8" w:rsidP="006C7AAB"/>
        </w:tc>
      </w:tr>
      <w:tr w:rsidR="00542AE8" w:rsidRPr="00A333B7" w:rsidTr="006C7AAB">
        <w:tc>
          <w:tcPr>
            <w:tcW w:w="1728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542AE8" w:rsidRPr="00A333B7" w:rsidRDefault="00542AE8" w:rsidP="006C7AAB">
            <w:r w:rsidRPr="00A333B7">
              <w:t>userid</w:t>
            </w:r>
          </w:p>
        </w:tc>
        <w:tc>
          <w:tcPr>
            <w:tcW w:w="720" w:type="dxa"/>
          </w:tcPr>
          <w:p w:rsidR="00542AE8" w:rsidRPr="00A333B7" w:rsidRDefault="00542AE8" w:rsidP="006C7AAB">
            <w:r w:rsidRPr="00A333B7">
              <w:t>是</w:t>
            </w:r>
          </w:p>
        </w:tc>
        <w:tc>
          <w:tcPr>
            <w:tcW w:w="1440" w:type="dxa"/>
          </w:tcPr>
          <w:p w:rsidR="00542AE8" w:rsidRPr="00A333B7" w:rsidRDefault="00542AE8" w:rsidP="006C7AAB">
            <w:r w:rsidRPr="00A333B7">
              <w:t>String(64)</w:t>
            </w:r>
          </w:p>
        </w:tc>
        <w:tc>
          <w:tcPr>
            <w:tcW w:w="4305" w:type="dxa"/>
          </w:tcPr>
          <w:p w:rsidR="00542AE8" w:rsidRPr="00A333B7" w:rsidRDefault="00542AE8" w:rsidP="006C7AAB">
            <w:r w:rsidRPr="00A333B7">
              <w:rPr>
                <w:rFonts w:hint="eastAsia"/>
              </w:rPr>
              <w:t>手机号码或邮箱</w:t>
            </w:r>
          </w:p>
        </w:tc>
      </w:tr>
      <w:tr w:rsidR="00BE2733" w:rsidRPr="00A333B7" w:rsidTr="006C7AAB">
        <w:tc>
          <w:tcPr>
            <w:tcW w:w="1728" w:type="dxa"/>
          </w:tcPr>
          <w:p w:rsidR="00BE2733" w:rsidRPr="00A333B7" w:rsidRDefault="00BE2733" w:rsidP="00BE2733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BE2733" w:rsidRPr="00A333B7" w:rsidRDefault="00BE2733" w:rsidP="00BE2733">
            <w:r w:rsidRPr="00A333B7">
              <w:t>listid</w:t>
            </w:r>
          </w:p>
        </w:tc>
        <w:tc>
          <w:tcPr>
            <w:tcW w:w="720" w:type="dxa"/>
          </w:tcPr>
          <w:p w:rsidR="00BE2733" w:rsidRPr="00A333B7" w:rsidRDefault="00BE2733" w:rsidP="00BE273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E2733" w:rsidRPr="00A333B7" w:rsidRDefault="00BE2733" w:rsidP="00BE2733">
            <w:r w:rsidRPr="00A333B7">
              <w:t>String(32)</w:t>
            </w:r>
          </w:p>
        </w:tc>
        <w:tc>
          <w:tcPr>
            <w:tcW w:w="4305" w:type="dxa"/>
          </w:tcPr>
          <w:p w:rsidR="00BE2733" w:rsidRPr="00A333B7" w:rsidRDefault="00BE2733" w:rsidP="00BE2733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</w:tbl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71" w:name="_Toc493792034"/>
      <w:r w:rsidRPr="00A333B7">
        <w:rPr>
          <w:rFonts w:hint="eastAsia"/>
        </w:rPr>
        <w:t>处理逻辑</w:t>
      </w:r>
      <w:bookmarkEnd w:id="171"/>
    </w:p>
    <w:p w:rsidR="00542AE8" w:rsidRPr="00A333B7" w:rsidRDefault="00542AE8" w:rsidP="00520B65">
      <w:pPr>
        <w:pStyle w:val="af"/>
        <w:numPr>
          <w:ilvl w:val="0"/>
          <w:numId w:val="19"/>
        </w:numPr>
        <w:ind w:firstLineChars="0"/>
      </w:pPr>
      <w:r w:rsidRPr="00A333B7">
        <w:t>验证用户登录态</w:t>
      </w:r>
    </w:p>
    <w:p w:rsidR="000924F2" w:rsidRPr="00A333B7" w:rsidRDefault="000924F2" w:rsidP="000924F2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542AE8" w:rsidRPr="00A333B7" w:rsidRDefault="00542AE8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542AE8" w:rsidRPr="00A333B7" w:rsidRDefault="00542AE8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Pr="00A333B7">
        <w:rPr>
          <w:rFonts w:hint="eastAsia"/>
        </w:rPr>
        <w:t>快捷</w:t>
      </w:r>
      <w:r w:rsidRPr="00A333B7">
        <w:t>绑</w:t>
      </w:r>
      <w:r w:rsidRPr="00A333B7">
        <w:rPr>
          <w:rFonts w:hint="eastAsia"/>
        </w:rPr>
        <w:t>卡</w:t>
      </w:r>
      <w:r w:rsidR="00BF55E6" w:rsidRPr="00A333B7">
        <w:rPr>
          <w:rFonts w:hint="eastAsia"/>
        </w:rPr>
        <w:t>信息</w:t>
      </w:r>
      <w:r w:rsidR="00126046" w:rsidRPr="00A333B7">
        <w:rPr>
          <w:rFonts w:hint="eastAsia"/>
        </w:rPr>
        <w:t>校验</w:t>
      </w:r>
      <w:r w:rsidRPr="00A333B7">
        <w:rPr>
          <w:rFonts w:hint="eastAsia"/>
        </w:rPr>
        <w:t>接口</w:t>
      </w:r>
    </w:p>
    <w:p w:rsidR="00630EF7" w:rsidRPr="00A333B7" w:rsidRDefault="000924F2" w:rsidP="00520B65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调用</w:t>
      </w:r>
      <w:r>
        <w:t>订单模块</w:t>
      </w:r>
      <w:r w:rsidR="00637155" w:rsidRPr="00A333B7">
        <w:rPr>
          <w:rFonts w:hint="eastAsia"/>
        </w:rPr>
        <w:t>校验</w:t>
      </w:r>
      <w:r w:rsidR="00630EF7" w:rsidRPr="00A333B7">
        <w:t>快捷支付单</w:t>
      </w:r>
      <w:r w:rsidR="00637155" w:rsidRPr="00A333B7">
        <w:rPr>
          <w:rFonts w:hint="eastAsia"/>
        </w:rPr>
        <w:t>信息</w:t>
      </w:r>
    </w:p>
    <w:p w:rsidR="00630EF7" w:rsidRPr="00A333B7" w:rsidRDefault="00630EF7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调用签约</w:t>
      </w:r>
      <w:r w:rsidRPr="00A333B7">
        <w:t>支付</w:t>
      </w:r>
      <w:r w:rsidR="008C3D26" w:rsidRPr="00A333B7">
        <w:rPr>
          <w:rFonts w:hint="eastAsia"/>
        </w:rPr>
        <w:t>确认</w:t>
      </w:r>
      <w:r w:rsidR="00747090" w:rsidRPr="00A333B7">
        <w:t>cgi</w:t>
      </w:r>
      <w:r w:rsidRPr="00A333B7">
        <w:t>接口</w:t>
      </w:r>
    </w:p>
    <w:p w:rsidR="00FA6CA4" w:rsidRPr="00A333B7" w:rsidRDefault="00FA6CA4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调用</w:t>
      </w:r>
      <w:r w:rsidR="000924F2" w:rsidRPr="00A333B7">
        <w:rPr>
          <w:rFonts w:hint="eastAsia"/>
        </w:rPr>
        <w:t>用户</w:t>
      </w:r>
      <w:r w:rsidR="000924F2" w:rsidRPr="00A333B7">
        <w:t>模块</w:t>
      </w:r>
      <w:r w:rsidRPr="00A333B7">
        <w:t>快捷绑卡确认接口</w:t>
      </w:r>
    </w:p>
    <w:p w:rsidR="00542AE8" w:rsidRDefault="00542AE8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9C6182" w:rsidRDefault="009C6182" w:rsidP="00520B65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r>
        <w:t>订单模块</w:t>
      </w:r>
      <w:r w:rsidRPr="00A333B7">
        <w:rPr>
          <w:rFonts w:hint="eastAsia"/>
        </w:rPr>
        <w:t>校验</w:t>
      </w:r>
      <w:r w:rsidRPr="00A333B7">
        <w:t>快捷支付单</w:t>
      </w:r>
      <w:r>
        <w:rPr>
          <w:rFonts w:hint="eastAsia"/>
        </w:rPr>
        <w:t>是否成功</w:t>
      </w:r>
    </w:p>
    <w:p w:rsidR="0015176C" w:rsidRPr="00A333B7" w:rsidRDefault="00F82A9D" w:rsidP="00520B65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t>用户未实名，则调用用户模块修改用户实名信息</w:t>
      </w:r>
    </w:p>
    <w:p w:rsidR="00542AE8" w:rsidRPr="00A333B7" w:rsidRDefault="00542AE8" w:rsidP="00520B65">
      <w:pPr>
        <w:pStyle w:val="af"/>
        <w:numPr>
          <w:ilvl w:val="0"/>
          <w:numId w:val="1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542AE8" w:rsidRPr="00A333B7" w:rsidRDefault="00542AE8" w:rsidP="00542AE8">
      <w:pPr>
        <w:pStyle w:val="3"/>
        <w:numPr>
          <w:ilvl w:val="2"/>
          <w:numId w:val="1"/>
        </w:numPr>
      </w:pPr>
      <w:bookmarkStart w:id="172" w:name="_Toc493792035"/>
      <w:r w:rsidRPr="00A333B7">
        <w:rPr>
          <w:rFonts w:hint="eastAsia"/>
        </w:rPr>
        <w:t>错误</w:t>
      </w:r>
      <w:r w:rsidRPr="00A333B7">
        <w:t>码列表</w:t>
      </w:r>
      <w:bookmarkEnd w:id="17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42AE8" w:rsidRPr="00A333B7" w:rsidTr="006C7AAB">
        <w:trPr>
          <w:jc w:val="center"/>
        </w:trPr>
        <w:tc>
          <w:tcPr>
            <w:tcW w:w="1908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42AE8" w:rsidRPr="00A333B7" w:rsidRDefault="00542AE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42AE8" w:rsidRPr="00A333B7" w:rsidTr="006C7AAB">
        <w:trPr>
          <w:jc w:val="center"/>
        </w:trPr>
        <w:tc>
          <w:tcPr>
            <w:tcW w:w="1908" w:type="dxa"/>
            <w:vAlign w:val="center"/>
          </w:tcPr>
          <w:p w:rsidR="00542AE8" w:rsidRPr="00A333B7" w:rsidRDefault="00542AE8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42AE8" w:rsidRPr="00A333B7" w:rsidRDefault="00542AE8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42AE8" w:rsidRPr="00A333B7" w:rsidTr="006C7AAB">
        <w:trPr>
          <w:jc w:val="center"/>
        </w:trPr>
        <w:tc>
          <w:tcPr>
            <w:tcW w:w="1908" w:type="dxa"/>
            <w:vAlign w:val="center"/>
          </w:tcPr>
          <w:p w:rsidR="00542AE8" w:rsidRPr="00A333B7" w:rsidRDefault="00542AE8" w:rsidP="006C7AAB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542AE8" w:rsidRPr="00A333B7" w:rsidRDefault="00542AE8" w:rsidP="006C7AAB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D0682C" w:rsidRPr="00A333B7" w:rsidTr="006C7AAB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205020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签名为空或格式有误</w:t>
            </w:r>
          </w:p>
        </w:tc>
      </w:tr>
      <w:tr w:rsidR="00D0682C" w:rsidRPr="00A333B7" w:rsidTr="006C7AAB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205023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加密类型为空或格式有误</w:t>
            </w:r>
          </w:p>
        </w:tc>
      </w:tr>
      <w:tr w:rsidR="00D0682C" w:rsidRPr="00A333B7" w:rsidTr="006C7AAB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205021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秘钥序号为空或格式有误</w:t>
            </w:r>
          </w:p>
        </w:tc>
      </w:tr>
      <w:tr w:rsidR="00D0682C" w:rsidRPr="00A333B7" w:rsidTr="006C7AAB">
        <w:trPr>
          <w:jc w:val="center"/>
        </w:trPr>
        <w:tc>
          <w:tcPr>
            <w:tcW w:w="1908" w:type="dxa"/>
            <w:vAlign w:val="center"/>
          </w:tcPr>
          <w:p w:rsidR="00D0682C" w:rsidRPr="00A333B7" w:rsidRDefault="00D0682C" w:rsidP="00D0682C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D0682C" w:rsidRPr="00A333B7" w:rsidRDefault="00D0682C" w:rsidP="00D0682C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542AE8" w:rsidRPr="00A333B7" w:rsidTr="006C7AAB">
        <w:trPr>
          <w:jc w:val="center"/>
        </w:trPr>
        <w:tc>
          <w:tcPr>
            <w:tcW w:w="1908" w:type="dxa"/>
            <w:vAlign w:val="center"/>
          </w:tcPr>
          <w:p w:rsidR="00542AE8" w:rsidRPr="00A333B7" w:rsidRDefault="003E0C22" w:rsidP="006C7AAB">
            <w:pPr>
              <w:jc w:val="center"/>
            </w:pPr>
            <w:r w:rsidRPr="003E0C22">
              <w:t>205148</w:t>
            </w:r>
          </w:p>
        </w:tc>
        <w:tc>
          <w:tcPr>
            <w:tcW w:w="8265" w:type="dxa"/>
            <w:vAlign w:val="center"/>
          </w:tcPr>
          <w:p w:rsidR="00542AE8" w:rsidRPr="00A333B7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银行卡绑定序列号错误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6C7AAB">
            <w:pPr>
              <w:jc w:val="center"/>
            </w:pPr>
            <w:r w:rsidRPr="003E0C22">
              <w:t>205050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6C7AAB">
            <w:pPr>
              <w:ind w:rightChars="-45" w:right="-94"/>
            </w:pPr>
            <w:r w:rsidRPr="003E0C22">
              <w:rPr>
                <w:rFonts w:hint="eastAsia"/>
              </w:rPr>
              <w:t>订单号为空或格式有误</w:t>
            </w:r>
          </w:p>
        </w:tc>
      </w:tr>
      <w:tr w:rsidR="003E0C22" w:rsidRPr="00A333B7" w:rsidTr="006C7AAB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A9343A" w:rsidP="006C7AAB">
            <w:pPr>
              <w:jc w:val="center"/>
            </w:pPr>
            <w:r w:rsidRPr="00A9343A">
              <w:t>205155</w:t>
            </w:r>
          </w:p>
        </w:tc>
        <w:tc>
          <w:tcPr>
            <w:tcW w:w="8265" w:type="dxa"/>
            <w:vAlign w:val="center"/>
          </w:tcPr>
          <w:p w:rsidR="003E0C22" w:rsidRPr="003E0C22" w:rsidRDefault="00A9343A" w:rsidP="006C7AAB">
            <w:pPr>
              <w:ind w:rightChars="-45" w:right="-94"/>
            </w:pPr>
            <w:r w:rsidRPr="00A9343A">
              <w:rPr>
                <w:rFonts w:hint="eastAsia"/>
              </w:rPr>
              <w:t>授权码为空或有误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205005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渠道入参有误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200007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会话入参有误</w:t>
            </w:r>
          </w:p>
        </w:tc>
      </w:tr>
      <w:tr w:rsidR="00542AE8" w:rsidRPr="00A333B7" w:rsidTr="006C7AAB">
        <w:trPr>
          <w:jc w:val="center"/>
        </w:trPr>
        <w:tc>
          <w:tcPr>
            <w:tcW w:w="1908" w:type="dxa"/>
            <w:vAlign w:val="center"/>
          </w:tcPr>
          <w:p w:rsidR="00542AE8" w:rsidRPr="00A333B7" w:rsidRDefault="00A9343A" w:rsidP="006C7AAB">
            <w:pPr>
              <w:jc w:val="center"/>
            </w:pPr>
            <w:r w:rsidRPr="00A9343A">
              <w:t>205123</w:t>
            </w:r>
          </w:p>
        </w:tc>
        <w:tc>
          <w:tcPr>
            <w:tcW w:w="8265" w:type="dxa"/>
            <w:vAlign w:val="center"/>
          </w:tcPr>
          <w:p w:rsidR="00542AE8" w:rsidRPr="00A333B7" w:rsidRDefault="00A9343A" w:rsidP="006C7AAB">
            <w:pPr>
              <w:ind w:rightChars="-45" w:right="-94"/>
            </w:pPr>
            <w:r w:rsidRPr="00A9343A">
              <w:rPr>
                <w:rFonts w:hint="eastAsia"/>
              </w:rPr>
              <w:t>短信验证码有误</w:t>
            </w:r>
          </w:p>
        </w:tc>
      </w:tr>
      <w:tr w:rsidR="00A9343A" w:rsidRPr="00A333B7" w:rsidTr="006C7AAB">
        <w:trPr>
          <w:jc w:val="center"/>
        </w:trPr>
        <w:tc>
          <w:tcPr>
            <w:tcW w:w="1908" w:type="dxa"/>
            <w:vAlign w:val="center"/>
          </w:tcPr>
          <w:p w:rsidR="00A9343A" w:rsidRPr="00A9343A" w:rsidRDefault="00A9343A" w:rsidP="006C7AAB">
            <w:pPr>
              <w:jc w:val="center"/>
            </w:pPr>
            <w:r w:rsidRPr="00A9343A">
              <w:t>200010</w:t>
            </w:r>
          </w:p>
        </w:tc>
        <w:tc>
          <w:tcPr>
            <w:tcW w:w="8265" w:type="dxa"/>
            <w:vAlign w:val="center"/>
          </w:tcPr>
          <w:p w:rsidR="00A9343A" w:rsidRPr="00A9343A" w:rsidRDefault="00A9343A" w:rsidP="006C7AAB">
            <w:pPr>
              <w:ind w:rightChars="-45" w:right="-94"/>
            </w:pPr>
            <w:r w:rsidRPr="00A9343A">
              <w:t>XML字符串解析错误</w:t>
            </w:r>
          </w:p>
        </w:tc>
      </w:tr>
      <w:tr w:rsidR="00A9343A" w:rsidRPr="00A333B7" w:rsidTr="006C7AAB">
        <w:trPr>
          <w:jc w:val="center"/>
        </w:trPr>
        <w:tc>
          <w:tcPr>
            <w:tcW w:w="1908" w:type="dxa"/>
            <w:vAlign w:val="center"/>
          </w:tcPr>
          <w:p w:rsidR="00A9343A" w:rsidRPr="00A9343A" w:rsidRDefault="00A9343A" w:rsidP="006C7AAB">
            <w:pPr>
              <w:jc w:val="center"/>
            </w:pPr>
            <w:r w:rsidRPr="00A9343A">
              <w:t>205154</w:t>
            </w:r>
          </w:p>
        </w:tc>
        <w:tc>
          <w:tcPr>
            <w:tcW w:w="8265" w:type="dxa"/>
            <w:vAlign w:val="center"/>
          </w:tcPr>
          <w:p w:rsidR="00A9343A" w:rsidRPr="00A9343A" w:rsidRDefault="00A9343A" w:rsidP="006C7AAB">
            <w:pPr>
              <w:ind w:rightChars="-45" w:right="-94"/>
            </w:pPr>
            <w:r w:rsidRPr="00A9343A">
              <w:rPr>
                <w:rFonts w:hint="eastAsia"/>
              </w:rPr>
              <w:t>快捷绑卡状态有误</w:t>
            </w:r>
          </w:p>
        </w:tc>
      </w:tr>
      <w:tr w:rsidR="00A9343A" w:rsidRPr="00A333B7" w:rsidTr="006C7AAB">
        <w:trPr>
          <w:jc w:val="center"/>
        </w:trPr>
        <w:tc>
          <w:tcPr>
            <w:tcW w:w="1908" w:type="dxa"/>
            <w:vAlign w:val="center"/>
          </w:tcPr>
          <w:p w:rsidR="00A9343A" w:rsidRPr="00A9343A" w:rsidRDefault="00A9343A" w:rsidP="006C7AAB">
            <w:pPr>
              <w:jc w:val="center"/>
            </w:pPr>
            <w:r w:rsidRPr="00A9343A">
              <w:t>205062</w:t>
            </w:r>
          </w:p>
        </w:tc>
        <w:tc>
          <w:tcPr>
            <w:tcW w:w="8265" w:type="dxa"/>
            <w:vAlign w:val="center"/>
          </w:tcPr>
          <w:p w:rsidR="00A9343A" w:rsidRPr="00A9343A" w:rsidRDefault="00A9343A" w:rsidP="006C7AAB">
            <w:pPr>
              <w:ind w:rightChars="-45" w:right="-94"/>
            </w:pPr>
            <w:r w:rsidRPr="00A9343A">
              <w:rPr>
                <w:rFonts w:hint="eastAsia"/>
              </w:rPr>
              <w:t>支付单号不符或有误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205061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支付单交易状态有误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205060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订单记录状态有误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200005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CURL_GET超时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lastRenderedPageBreak/>
              <w:t>200003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CURL_GET函数失败</w:t>
            </w:r>
          </w:p>
        </w:tc>
      </w:tr>
      <w:tr w:rsidR="003E0C22" w:rsidRPr="00A333B7" w:rsidTr="0001163E">
        <w:trPr>
          <w:jc w:val="center"/>
        </w:trPr>
        <w:tc>
          <w:tcPr>
            <w:tcW w:w="1908" w:type="dxa"/>
            <w:vAlign w:val="center"/>
          </w:tcPr>
          <w:p w:rsidR="003E0C22" w:rsidRPr="003E0C22" w:rsidRDefault="003E0C22" w:rsidP="0001163E">
            <w:pPr>
              <w:jc w:val="center"/>
            </w:pPr>
            <w:r w:rsidRPr="003E0C22">
              <w:t>200002</w:t>
            </w:r>
          </w:p>
        </w:tc>
        <w:tc>
          <w:tcPr>
            <w:tcW w:w="8265" w:type="dxa"/>
            <w:vAlign w:val="center"/>
          </w:tcPr>
          <w:p w:rsidR="003E0C22" w:rsidRPr="003E0C22" w:rsidRDefault="003E0C22" w:rsidP="0001163E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extractValueByKeys函数失败</w:t>
            </w:r>
          </w:p>
        </w:tc>
      </w:tr>
      <w:tr w:rsidR="00542AE8" w:rsidRPr="00A333B7" w:rsidTr="006C7AAB">
        <w:trPr>
          <w:jc w:val="center"/>
        </w:trPr>
        <w:tc>
          <w:tcPr>
            <w:tcW w:w="1908" w:type="dxa"/>
            <w:vAlign w:val="center"/>
          </w:tcPr>
          <w:p w:rsidR="00542AE8" w:rsidRPr="00A333B7" w:rsidRDefault="00542AE8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42AE8" w:rsidRPr="00A333B7" w:rsidRDefault="00542AE8" w:rsidP="006C7AAB">
            <w:pPr>
              <w:ind w:rightChars="-45" w:right="-94"/>
            </w:pPr>
          </w:p>
        </w:tc>
      </w:tr>
    </w:tbl>
    <w:p w:rsidR="00E67D8B" w:rsidRPr="00A333B7" w:rsidRDefault="00107298" w:rsidP="00E67D8B">
      <w:pPr>
        <w:pStyle w:val="2"/>
        <w:numPr>
          <w:ilvl w:val="1"/>
          <w:numId w:val="1"/>
        </w:numPr>
      </w:pPr>
      <w:bookmarkStart w:id="173" w:name="_Toc493792036"/>
      <w:r w:rsidRPr="00A333B7">
        <w:rPr>
          <w:rFonts w:hint="eastAsia"/>
        </w:rPr>
        <w:t>绑定提现银行卡接口</w:t>
      </w:r>
      <w:bookmarkEnd w:id="173"/>
    </w:p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4" w:name="_Toc493792037"/>
      <w:r w:rsidRPr="00A333B7">
        <w:rPr>
          <w:rFonts w:hint="eastAsia"/>
        </w:rPr>
        <w:t>业务功能</w:t>
      </w:r>
      <w:bookmarkEnd w:id="174"/>
    </w:p>
    <w:p w:rsidR="00E67D8B" w:rsidRPr="00A333B7" w:rsidRDefault="00E67D8B" w:rsidP="00E67D8B">
      <w:pPr>
        <w:ind w:firstLineChars="200" w:firstLine="420"/>
      </w:pPr>
      <w:r w:rsidRPr="00A333B7">
        <w:rPr>
          <w:rFonts w:hint="eastAsia"/>
        </w:rPr>
        <w:t>用户输入</w:t>
      </w:r>
      <w:r w:rsidR="002C0E16">
        <w:rPr>
          <w:rFonts w:hint="eastAsia"/>
        </w:rPr>
        <w:t>小蕉</w:t>
      </w:r>
      <w:r w:rsidRPr="00A333B7">
        <w:t>绑</w:t>
      </w:r>
      <w:r w:rsidRPr="00A333B7">
        <w:rPr>
          <w:rFonts w:hint="eastAsia"/>
        </w:rPr>
        <w:t>卡</w:t>
      </w:r>
      <w:r w:rsidRPr="00A333B7">
        <w:t>短信验证码后</w:t>
      </w:r>
      <w:r w:rsidRPr="00A333B7">
        <w:rPr>
          <w:rFonts w:hint="eastAsia"/>
        </w:rPr>
        <w:t>，</w:t>
      </w:r>
      <w:r w:rsidRPr="00A333B7">
        <w:t>调用</w:t>
      </w:r>
      <w:r w:rsidRPr="00A333B7">
        <w:rPr>
          <w:rFonts w:hint="eastAsia"/>
        </w:rPr>
        <w:t>此接口</w:t>
      </w:r>
      <w:r w:rsidRPr="00A333B7">
        <w:t>进行绑</w:t>
      </w:r>
      <w:r w:rsidR="005B38D1" w:rsidRPr="00A333B7">
        <w:rPr>
          <w:rFonts w:hint="eastAsia"/>
        </w:rPr>
        <w:t>定用户</w:t>
      </w:r>
      <w:r w:rsidR="005B38D1" w:rsidRPr="00A333B7">
        <w:t>提现银行卡</w:t>
      </w:r>
      <w:r w:rsidR="005B38D1" w:rsidRPr="00A333B7">
        <w:rPr>
          <w:rFonts w:hint="eastAsia"/>
        </w:rPr>
        <w:t>确定</w:t>
      </w:r>
      <w:r w:rsidRPr="00A333B7">
        <w:rPr>
          <w:rFonts w:hint="eastAsia"/>
        </w:rPr>
        <w:t>，</w:t>
      </w:r>
      <w:r w:rsidRPr="00A333B7">
        <w:t>需验短信验证码、数据签名</w:t>
      </w:r>
      <w:r w:rsidRPr="00A333B7">
        <w:rPr>
          <w:rFonts w:hint="eastAsia"/>
        </w:rPr>
        <w:t>及</w:t>
      </w:r>
      <w:r w:rsidRPr="00A333B7">
        <w:t>用户登录态</w:t>
      </w:r>
      <w:r w:rsidRPr="00A333B7">
        <w:rPr>
          <w:rFonts w:hint="eastAsia"/>
        </w:rPr>
        <w:t>。</w:t>
      </w:r>
    </w:p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5" w:name="_Toc493792038"/>
      <w:r w:rsidRPr="00A333B7">
        <w:rPr>
          <w:rFonts w:hint="eastAsia"/>
        </w:rPr>
        <w:t>交互模式</w:t>
      </w:r>
      <w:bookmarkEnd w:id="175"/>
    </w:p>
    <w:p w:rsidR="00E67D8B" w:rsidRPr="00A333B7" w:rsidRDefault="00E67D8B" w:rsidP="00E67D8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6" w:name="_Toc493792039"/>
      <w:r w:rsidRPr="00A333B7">
        <w:rPr>
          <w:rFonts w:hint="eastAsia"/>
        </w:rPr>
        <w:t>请求参数列表</w:t>
      </w:r>
      <w:bookmarkEnd w:id="176"/>
    </w:p>
    <w:p w:rsidR="00E67D8B" w:rsidRPr="00A333B7" w:rsidRDefault="00E67D8B" w:rsidP="00E67D8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="00F00CCF" w:rsidRPr="00A333B7">
        <w:rPr>
          <w:b/>
        </w:rPr>
        <w:t>bind_draw_card</w:t>
      </w:r>
      <w:r w:rsidRPr="00A333B7">
        <w:rPr>
          <w:b/>
        </w:rPr>
        <w:t>.cgi</w:t>
      </w:r>
    </w:p>
    <w:p w:rsidR="00E67D8B" w:rsidRPr="00A333B7" w:rsidRDefault="00E67D8B" w:rsidP="00E67D8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67D8B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67D8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67D8B" w:rsidRPr="00A333B7" w:rsidRDefault="00E67D8B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67D8B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E67D8B" w:rsidRPr="00A333B7" w:rsidRDefault="00E67D8B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67D8B" w:rsidRPr="00A333B7" w:rsidRDefault="00E67D8B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67D8B" w:rsidRPr="00A333B7" w:rsidRDefault="00E67D8B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service_version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input_charset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sign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是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String(32)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E67D8B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67D8B" w:rsidRPr="00A333B7" w:rsidRDefault="00E67D8B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银行代码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bank_segment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银行代码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branch_bank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acc_name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area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jc w:val="left"/>
            </w:pPr>
            <w:r w:rsidRPr="00A333B7">
              <w:t>city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开户</w:t>
            </w:r>
            <w:r w:rsidRPr="00A333B7">
              <w:t>账户类型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t>user_type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开户</w:t>
            </w:r>
            <w:r w:rsidRPr="00A333B7">
              <w:t>账户类型：</w:t>
            </w:r>
          </w:p>
          <w:p w:rsidR="007B05BA" w:rsidRPr="00A333B7" w:rsidRDefault="007B05BA" w:rsidP="007B05BA">
            <w:r w:rsidRPr="00A333B7">
              <w:t>1 个人</w:t>
            </w:r>
          </w:p>
          <w:p w:rsidR="007B05BA" w:rsidRPr="00A333B7" w:rsidRDefault="007B05BA" w:rsidP="007B05BA">
            <w:pPr>
              <w:ind w:rightChars="-45" w:right="-94"/>
            </w:pPr>
            <w:r w:rsidRPr="00A333B7">
              <w:t>2 公司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提现银行卡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t>bank_card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提现银行卡</w:t>
            </w:r>
            <w:r w:rsidRPr="00A333B7">
              <w:t>卡号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</w:t>
            </w:r>
            <w:r>
              <w:rPr>
                <w:rFonts w:hint="eastAsia"/>
              </w:rPr>
              <w:t>后台</w:t>
            </w:r>
            <w:r>
              <w:t>service</w:t>
            </w:r>
            <w:r w:rsidRPr="00A333B7">
              <w:t>）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  <w:tr w:rsidR="007B05BA" w:rsidRPr="00A333B7" w:rsidTr="0026017E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短息</w:t>
            </w:r>
            <w: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t>v</w:t>
            </w:r>
            <w:r>
              <w:rPr>
                <w:rFonts w:hint="eastAsia"/>
              </w:rPr>
              <w:t>erify_</w:t>
            </w:r>
            <w:r>
              <w:t>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string</w:t>
            </w:r>
            <w:r>
              <w:t>(6)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短信</w:t>
            </w:r>
            <w:r>
              <w:t>验证码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业务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serial</w:t>
            </w:r>
            <w:r>
              <w:t>_</w:t>
            </w:r>
            <w:r w:rsidRPr="00A333B7">
              <w:t>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ind w:rightChars="-45" w:right="-94"/>
            </w:pPr>
            <w:r w:rsidRPr="00A333B7">
              <w:rPr>
                <w:rFonts w:hint="eastAsia"/>
              </w:rPr>
              <w:t>业务序列号，业务内唯一，唯一标识一个验证码请求</w:t>
            </w:r>
          </w:p>
          <w:p w:rsidR="007B05BA" w:rsidRPr="00A333B7" w:rsidRDefault="007B05BA" w:rsidP="007B05BA">
            <w:r w:rsidRPr="00A333B7">
              <w:rPr>
                <w:rFonts w:hint="eastAsia"/>
              </w:rPr>
              <w:t>对于特殊业务场景此字段有不同取值</w:t>
            </w:r>
          </w:p>
        </w:tc>
      </w:tr>
    </w:tbl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7" w:name="_Toc493792040"/>
      <w:r w:rsidRPr="00A333B7">
        <w:rPr>
          <w:rFonts w:hint="eastAsia"/>
        </w:rPr>
        <w:lastRenderedPageBreak/>
        <w:t>应答参数列表</w:t>
      </w:r>
      <w:bookmarkEnd w:id="177"/>
    </w:p>
    <w:p w:rsidR="00E67D8B" w:rsidRPr="00A333B7" w:rsidRDefault="00E67D8B" w:rsidP="00E67D8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67D8B" w:rsidRPr="00A333B7" w:rsidRDefault="00E67D8B" w:rsidP="00E67D8B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67D8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67D8B" w:rsidRPr="00A333B7" w:rsidRDefault="00E67D8B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sign_type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service_version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input_charset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String(8)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sign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是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String(32)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sign_key_index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否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Int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t>多密钥支持的密钥序号，默认1</w:t>
            </w:r>
          </w:p>
        </w:tc>
      </w:tr>
      <w:tr w:rsidR="00E67D8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67D8B" w:rsidRPr="00A333B7" w:rsidRDefault="00E67D8B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67D8B" w:rsidRPr="00A333B7" w:rsidRDefault="00E67D8B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Int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retmsg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String(30)</w:t>
            </w:r>
          </w:p>
        </w:tc>
        <w:tc>
          <w:tcPr>
            <w:tcW w:w="4305" w:type="dxa"/>
          </w:tcPr>
          <w:p w:rsidR="00E67D8B" w:rsidRPr="00A333B7" w:rsidRDefault="00E67D8B" w:rsidP="006C7AAB"/>
        </w:tc>
      </w:tr>
      <w:tr w:rsidR="00E67D8B" w:rsidRPr="00A333B7" w:rsidTr="006C7AAB">
        <w:tc>
          <w:tcPr>
            <w:tcW w:w="1728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E67D8B" w:rsidRPr="00A333B7" w:rsidRDefault="00E67D8B" w:rsidP="006C7AAB">
            <w:r w:rsidRPr="00A333B7">
              <w:t>userid</w:t>
            </w:r>
          </w:p>
        </w:tc>
        <w:tc>
          <w:tcPr>
            <w:tcW w:w="720" w:type="dxa"/>
          </w:tcPr>
          <w:p w:rsidR="00E67D8B" w:rsidRPr="00A333B7" w:rsidRDefault="00E67D8B" w:rsidP="006C7AAB">
            <w:r w:rsidRPr="00A333B7">
              <w:t>是</w:t>
            </w:r>
          </w:p>
        </w:tc>
        <w:tc>
          <w:tcPr>
            <w:tcW w:w="1440" w:type="dxa"/>
          </w:tcPr>
          <w:p w:rsidR="00E67D8B" w:rsidRPr="00A333B7" w:rsidRDefault="00E67D8B" w:rsidP="006C7AAB">
            <w:r w:rsidRPr="00A333B7">
              <w:t>String(64)</w:t>
            </w:r>
          </w:p>
        </w:tc>
        <w:tc>
          <w:tcPr>
            <w:tcW w:w="4305" w:type="dxa"/>
          </w:tcPr>
          <w:p w:rsidR="00E67D8B" w:rsidRPr="00A333B7" w:rsidRDefault="00E67D8B" w:rsidP="006C7AAB">
            <w:r w:rsidRPr="00A333B7">
              <w:rPr>
                <w:rFonts w:hint="eastAsia"/>
              </w:rPr>
              <w:t>手机号码或邮箱</w:t>
            </w:r>
          </w:p>
        </w:tc>
      </w:tr>
    </w:tbl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8" w:name="_Toc493792041"/>
      <w:r w:rsidRPr="00A333B7">
        <w:rPr>
          <w:rFonts w:hint="eastAsia"/>
        </w:rPr>
        <w:t>处理逻辑</w:t>
      </w:r>
      <w:bookmarkEnd w:id="178"/>
    </w:p>
    <w:p w:rsidR="00E67D8B" w:rsidRPr="00A333B7" w:rsidRDefault="00E67D8B" w:rsidP="006744CC">
      <w:pPr>
        <w:pStyle w:val="af"/>
        <w:numPr>
          <w:ilvl w:val="0"/>
          <w:numId w:val="20"/>
        </w:numPr>
        <w:ind w:firstLineChars="0"/>
      </w:pPr>
      <w:r w:rsidRPr="00A333B7">
        <w:t>验证用户登录态</w:t>
      </w:r>
    </w:p>
    <w:p w:rsidR="00E67D8B" w:rsidRDefault="00E67D8B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744CC" w:rsidRPr="00A333B7" w:rsidRDefault="006744CC" w:rsidP="00520B65">
      <w:pPr>
        <w:pStyle w:val="af"/>
        <w:numPr>
          <w:ilvl w:val="0"/>
          <w:numId w:val="20"/>
        </w:numPr>
        <w:ind w:firstLineChars="0"/>
      </w:pPr>
      <w:r>
        <w:rPr>
          <w:rFonts w:hint="eastAsia"/>
        </w:rPr>
        <w:t>入参校验</w:t>
      </w:r>
    </w:p>
    <w:p w:rsidR="00E67D8B" w:rsidRPr="00A333B7" w:rsidRDefault="00E67D8B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="0084131B" w:rsidRPr="00A333B7">
        <w:rPr>
          <w:rFonts w:hint="eastAsia"/>
        </w:rPr>
        <w:t>用户</w:t>
      </w:r>
      <w:r w:rsidRPr="00A333B7">
        <w:rPr>
          <w:rFonts w:hint="eastAsia"/>
        </w:rPr>
        <w:t>信息校验接口</w:t>
      </w:r>
    </w:p>
    <w:p w:rsidR="007E669E" w:rsidRDefault="007E669E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调用</w:t>
      </w:r>
      <w:r w:rsidRPr="00A333B7">
        <w:t>鉴权校验</w:t>
      </w:r>
      <w:r w:rsidRPr="00A333B7">
        <w:rPr>
          <w:rFonts w:hint="eastAsia"/>
        </w:rPr>
        <w:t>短信验证</w:t>
      </w:r>
      <w:r w:rsidRPr="00A333B7">
        <w:t>码</w:t>
      </w:r>
    </w:p>
    <w:p w:rsidR="009455BF" w:rsidRDefault="009455BF" w:rsidP="00520B65">
      <w:pPr>
        <w:pStyle w:val="af"/>
        <w:numPr>
          <w:ilvl w:val="0"/>
          <w:numId w:val="20"/>
        </w:numPr>
        <w:ind w:firstLineChars="0"/>
      </w:pPr>
      <w:r>
        <w:rPr>
          <w:rFonts w:hint="eastAsia"/>
        </w:rPr>
        <w:t>调用鉴权生成</w:t>
      </w:r>
      <w:r>
        <w:t>用户动态</w:t>
      </w:r>
      <w:r>
        <w:rPr>
          <w:rFonts w:hint="eastAsia"/>
        </w:rPr>
        <w:t>key</w:t>
      </w:r>
    </w:p>
    <w:p w:rsidR="009455BF" w:rsidRPr="00A333B7" w:rsidRDefault="009455BF" w:rsidP="00520B65">
      <w:pPr>
        <w:pStyle w:val="af"/>
        <w:numPr>
          <w:ilvl w:val="0"/>
          <w:numId w:val="20"/>
        </w:numPr>
        <w:ind w:firstLineChars="0"/>
      </w:pPr>
      <w:r>
        <w:rPr>
          <w:rFonts w:hint="eastAsia"/>
        </w:rPr>
        <w:t>调用</w:t>
      </w:r>
      <w:r>
        <w:t>鉴权</w:t>
      </w:r>
      <w:r>
        <w:rPr>
          <w:rFonts w:hint="eastAsia"/>
        </w:rPr>
        <w:t>对</w:t>
      </w:r>
      <w:r>
        <w:t>入参</w:t>
      </w:r>
      <w:r>
        <w:rPr>
          <w:rFonts w:hint="eastAsia"/>
        </w:rPr>
        <w:t>加密银行卡号</w:t>
      </w:r>
      <w:r>
        <w:t>进行解密</w:t>
      </w:r>
    </w:p>
    <w:p w:rsidR="00E67D8B" w:rsidRPr="00A333B7" w:rsidRDefault="00A30CA2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调用用户</w:t>
      </w:r>
      <w:r w:rsidRPr="00A333B7">
        <w:t>模块提现绑卡接口</w:t>
      </w:r>
    </w:p>
    <w:p w:rsidR="00E67D8B" w:rsidRPr="00A333B7" w:rsidRDefault="00E67D8B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67D8B" w:rsidRPr="00A333B7" w:rsidRDefault="00E67D8B" w:rsidP="00520B65">
      <w:pPr>
        <w:pStyle w:val="af"/>
        <w:numPr>
          <w:ilvl w:val="0"/>
          <w:numId w:val="2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67D8B" w:rsidRPr="00A333B7" w:rsidRDefault="00E67D8B" w:rsidP="00E67D8B">
      <w:pPr>
        <w:pStyle w:val="3"/>
        <w:numPr>
          <w:ilvl w:val="2"/>
          <w:numId w:val="1"/>
        </w:numPr>
      </w:pPr>
      <w:bookmarkStart w:id="179" w:name="_Toc493792042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17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67D8B" w:rsidRPr="00A333B7" w:rsidTr="006C7AAB">
        <w:trPr>
          <w:jc w:val="center"/>
        </w:trPr>
        <w:tc>
          <w:tcPr>
            <w:tcW w:w="1908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67D8B" w:rsidRPr="00A333B7" w:rsidRDefault="00E67D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E67D8B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67D8B" w:rsidRPr="00A333B7" w:rsidRDefault="00E67D8B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936462">
              <w:t>205140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jc w:val="left"/>
            </w:pPr>
            <w:r w:rsidRPr="00936462">
              <w:rPr>
                <w:rFonts w:hint="eastAsia"/>
              </w:rPr>
              <w:t>银行代码错误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936462">
              <w:t>205141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ind w:rightChars="-45" w:right="-94"/>
            </w:pPr>
            <w:r>
              <w:rPr>
                <w:rFonts w:hint="eastAsia"/>
              </w:rPr>
              <w:t>支行</w:t>
            </w:r>
            <w:r>
              <w:t>名称错误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936462">
              <w:t>205142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ind w:rightChars="-45" w:right="-94"/>
            </w:pPr>
            <w:r>
              <w:rPr>
                <w:rFonts w:hint="eastAsia"/>
              </w:rPr>
              <w:t>开户</w:t>
            </w:r>
            <w:r>
              <w:t>姓名有误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936462">
              <w:t>205143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开户地区</w:t>
            </w:r>
            <w:r w:rsidRPr="00936462">
              <w:t>(省级)错误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936462">
              <w:t>205144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开户城市错误</w:t>
            </w:r>
          </w:p>
        </w:tc>
      </w:tr>
      <w:tr w:rsidR="00936462" w:rsidRPr="00A333B7" w:rsidTr="006C7AAB">
        <w:trPr>
          <w:jc w:val="center"/>
        </w:trPr>
        <w:tc>
          <w:tcPr>
            <w:tcW w:w="1908" w:type="dxa"/>
            <w:vAlign w:val="center"/>
          </w:tcPr>
          <w:p w:rsidR="00936462" w:rsidRPr="00A333B7" w:rsidRDefault="00936462" w:rsidP="006C7AAB">
            <w:pPr>
              <w:jc w:val="center"/>
            </w:pPr>
            <w:r w:rsidRPr="00936462">
              <w:t>205159</w:t>
            </w:r>
          </w:p>
        </w:tc>
        <w:tc>
          <w:tcPr>
            <w:tcW w:w="8265" w:type="dxa"/>
            <w:vAlign w:val="center"/>
          </w:tcPr>
          <w:p w:rsidR="00936462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开户账户类型错误</w:t>
            </w:r>
          </w:p>
        </w:tc>
      </w:tr>
      <w:tr w:rsidR="00936462" w:rsidRPr="00A333B7" w:rsidTr="006C7AAB">
        <w:trPr>
          <w:jc w:val="center"/>
        </w:trPr>
        <w:tc>
          <w:tcPr>
            <w:tcW w:w="1908" w:type="dxa"/>
            <w:vAlign w:val="center"/>
          </w:tcPr>
          <w:p w:rsidR="00936462" w:rsidRPr="00A333B7" w:rsidRDefault="00936462" w:rsidP="006C7AAB">
            <w:pPr>
              <w:jc w:val="center"/>
            </w:pPr>
            <w:r w:rsidRPr="00936462">
              <w:t>205149</w:t>
            </w:r>
          </w:p>
        </w:tc>
        <w:tc>
          <w:tcPr>
            <w:tcW w:w="8265" w:type="dxa"/>
            <w:vAlign w:val="center"/>
          </w:tcPr>
          <w:p w:rsidR="00936462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银行卡号为空或有误</w:t>
            </w:r>
          </w:p>
        </w:tc>
      </w:tr>
      <w:tr w:rsidR="00936462" w:rsidRPr="00A333B7" w:rsidTr="006C7AAB">
        <w:trPr>
          <w:jc w:val="center"/>
        </w:trPr>
        <w:tc>
          <w:tcPr>
            <w:tcW w:w="1908" w:type="dxa"/>
            <w:vAlign w:val="center"/>
          </w:tcPr>
          <w:p w:rsidR="00936462" w:rsidRPr="00A333B7" w:rsidRDefault="00936462" w:rsidP="006C7AAB">
            <w:pPr>
              <w:jc w:val="center"/>
            </w:pPr>
            <w:r w:rsidRPr="00936462">
              <w:t>205057</w:t>
            </w:r>
          </w:p>
        </w:tc>
        <w:tc>
          <w:tcPr>
            <w:tcW w:w="8265" w:type="dxa"/>
            <w:vAlign w:val="center"/>
          </w:tcPr>
          <w:p w:rsidR="00936462" w:rsidRPr="00A333B7" w:rsidRDefault="00936462" w:rsidP="006C7AAB">
            <w:pPr>
              <w:ind w:rightChars="-45" w:right="-94"/>
            </w:pPr>
            <w:r>
              <w:rPr>
                <w:rFonts w:hint="eastAsia"/>
              </w:rPr>
              <w:t>业务</w:t>
            </w:r>
            <w:r w:rsidRPr="00936462">
              <w:rPr>
                <w:rFonts w:hint="eastAsia"/>
              </w:rPr>
              <w:t>序列号为空或格式有误</w:t>
            </w:r>
          </w:p>
        </w:tc>
      </w:tr>
      <w:tr w:rsidR="00936462" w:rsidRPr="00A333B7" w:rsidTr="006C7AAB">
        <w:trPr>
          <w:jc w:val="center"/>
        </w:trPr>
        <w:tc>
          <w:tcPr>
            <w:tcW w:w="1908" w:type="dxa"/>
            <w:vAlign w:val="center"/>
          </w:tcPr>
          <w:p w:rsidR="00936462" w:rsidRPr="00936462" w:rsidRDefault="00936462" w:rsidP="006C7AAB">
            <w:pPr>
              <w:jc w:val="center"/>
            </w:pPr>
            <w:r w:rsidRPr="00936462">
              <w:t>205123</w:t>
            </w:r>
          </w:p>
        </w:tc>
        <w:tc>
          <w:tcPr>
            <w:tcW w:w="8265" w:type="dxa"/>
            <w:vAlign w:val="center"/>
          </w:tcPr>
          <w:p w:rsidR="00936462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格式</w:t>
            </w:r>
            <w:r w:rsidRPr="00936462">
              <w:rPr>
                <w:rFonts w:hint="eastAsia"/>
              </w:rPr>
              <w:t>有误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936462" w:rsidP="006C7AAB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E67D8B" w:rsidRPr="00A333B7" w:rsidRDefault="00936462" w:rsidP="006C7AAB">
            <w:pPr>
              <w:ind w:rightChars="-45" w:right="-94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E67D8B" w:rsidRPr="00A333B7" w:rsidTr="006C7AAB">
        <w:trPr>
          <w:jc w:val="center"/>
        </w:trPr>
        <w:tc>
          <w:tcPr>
            <w:tcW w:w="1908" w:type="dxa"/>
            <w:vAlign w:val="center"/>
          </w:tcPr>
          <w:p w:rsidR="00E67D8B" w:rsidRPr="00A333B7" w:rsidRDefault="00E67D8B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E67D8B" w:rsidRPr="00A333B7" w:rsidRDefault="00E67D8B" w:rsidP="006C7AAB">
            <w:pPr>
              <w:ind w:rightChars="-45" w:right="-94"/>
            </w:pPr>
          </w:p>
        </w:tc>
      </w:tr>
    </w:tbl>
    <w:p w:rsidR="0095566D" w:rsidRPr="00A333B7" w:rsidRDefault="0095566D" w:rsidP="0095566D"/>
    <w:p w:rsidR="0095085A" w:rsidRPr="00A333B7" w:rsidRDefault="0095085A" w:rsidP="0095085A">
      <w:pPr>
        <w:pStyle w:val="2"/>
        <w:numPr>
          <w:ilvl w:val="1"/>
          <w:numId w:val="1"/>
        </w:numPr>
      </w:pPr>
      <w:bookmarkStart w:id="180" w:name="_Toc493792043"/>
      <w:r w:rsidRPr="00A333B7">
        <w:rPr>
          <w:rFonts w:hint="eastAsia"/>
        </w:rPr>
        <w:t>绑定银行卡删除接口</w:t>
      </w:r>
      <w:bookmarkEnd w:id="180"/>
    </w:p>
    <w:p w:rsidR="0095085A" w:rsidRPr="00A333B7" w:rsidRDefault="0095085A" w:rsidP="0095085A">
      <w:pPr>
        <w:pStyle w:val="3"/>
        <w:numPr>
          <w:ilvl w:val="2"/>
          <w:numId w:val="1"/>
        </w:numPr>
      </w:pPr>
      <w:bookmarkStart w:id="181" w:name="_Toc493792044"/>
      <w:r w:rsidRPr="00A333B7">
        <w:rPr>
          <w:rFonts w:hint="eastAsia"/>
        </w:rPr>
        <w:t>业务功能</w:t>
      </w:r>
      <w:bookmarkEnd w:id="181"/>
    </w:p>
    <w:p w:rsidR="0095085A" w:rsidRPr="00A333B7" w:rsidRDefault="002C224C" w:rsidP="0095085A">
      <w:pPr>
        <w:ind w:firstLineChars="200" w:firstLine="420"/>
      </w:pPr>
      <w:r w:rsidRPr="00A333B7">
        <w:rPr>
          <w:rFonts w:hint="eastAsia"/>
        </w:rPr>
        <w:t>解除用户</w:t>
      </w:r>
      <w:r w:rsidR="002C0E16">
        <w:t>小蕉</w:t>
      </w:r>
      <w:r w:rsidRPr="00A333B7">
        <w:t>账号与用户银行卡之间的绑定关系</w:t>
      </w:r>
      <w:r w:rsidRPr="00A333B7">
        <w:rPr>
          <w:rFonts w:hint="eastAsia"/>
        </w:rPr>
        <w:t>（</w:t>
      </w:r>
      <w:r w:rsidR="00397D6C" w:rsidRPr="00A333B7">
        <w:rPr>
          <w:rFonts w:hint="eastAsia"/>
        </w:rPr>
        <w:t>如果是开</w:t>
      </w:r>
      <w:r w:rsidR="00397D6C" w:rsidRPr="00A333B7">
        <w:t>通了快捷支付功能，则需</w:t>
      </w:r>
      <w:r w:rsidR="00397D6C" w:rsidRPr="00A333B7">
        <w:rPr>
          <w:rFonts w:hint="eastAsia"/>
        </w:rPr>
        <w:t>调用</w:t>
      </w:r>
      <w:r w:rsidR="00397D6C" w:rsidRPr="00A333B7">
        <w:t>渠道</w:t>
      </w:r>
      <w:r w:rsidR="00026A2A" w:rsidRPr="00A333B7">
        <w:rPr>
          <w:rFonts w:hint="eastAsia"/>
        </w:rPr>
        <w:t>接口</w:t>
      </w:r>
      <w:r w:rsidR="00397D6C" w:rsidRPr="00A333B7">
        <w:t>解除</w:t>
      </w:r>
      <w:r w:rsidRPr="00A333B7">
        <w:t>快捷绑卡功能）</w:t>
      </w:r>
      <w:r w:rsidR="0092206D" w:rsidRPr="00A333B7">
        <w:rPr>
          <w:rFonts w:hint="eastAsia"/>
        </w:rPr>
        <w:t>，</w:t>
      </w:r>
      <w:r w:rsidR="00DB0698" w:rsidRPr="00A333B7">
        <w:rPr>
          <w:rFonts w:hint="eastAsia"/>
        </w:rPr>
        <w:t>需</w:t>
      </w:r>
      <w:r w:rsidR="003E2099" w:rsidRPr="00A333B7">
        <w:rPr>
          <w:rFonts w:hint="eastAsia"/>
        </w:rPr>
        <w:t>验</w:t>
      </w:r>
      <w:r w:rsidR="003E2099" w:rsidRPr="00A333B7">
        <w:t>签名及登录态</w:t>
      </w:r>
      <w:r w:rsidR="008B3132" w:rsidRPr="00A333B7">
        <w:t>,再调用“</w:t>
      </w:r>
      <w:r w:rsidR="008B3132" w:rsidRPr="00A333B7">
        <w:rPr>
          <w:rFonts w:hint="eastAsia"/>
        </w:rPr>
        <w:t>银行</w:t>
      </w:r>
      <w:r w:rsidR="008B3132" w:rsidRPr="00A333B7">
        <w:t>卡解约”</w:t>
      </w:r>
      <w:r w:rsidR="008B3132" w:rsidRPr="00A333B7">
        <w:rPr>
          <w:rFonts w:hint="eastAsia"/>
        </w:rPr>
        <w:t>接口完成</w:t>
      </w:r>
      <w:r w:rsidR="008B3132" w:rsidRPr="00A333B7">
        <w:t>银行方的解约</w:t>
      </w:r>
      <w:r w:rsidR="003E2099" w:rsidRPr="00A333B7">
        <w:t>。</w:t>
      </w:r>
    </w:p>
    <w:p w:rsidR="0095085A" w:rsidRPr="00A333B7" w:rsidRDefault="0095085A" w:rsidP="0095085A">
      <w:pPr>
        <w:pStyle w:val="3"/>
        <w:numPr>
          <w:ilvl w:val="2"/>
          <w:numId w:val="1"/>
        </w:numPr>
      </w:pPr>
      <w:bookmarkStart w:id="182" w:name="_Toc493792045"/>
      <w:r w:rsidRPr="00A333B7">
        <w:rPr>
          <w:rFonts w:hint="eastAsia"/>
        </w:rPr>
        <w:t>交互模式</w:t>
      </w:r>
      <w:bookmarkEnd w:id="182"/>
    </w:p>
    <w:p w:rsidR="0095085A" w:rsidRPr="00A333B7" w:rsidRDefault="0095085A" w:rsidP="0095085A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5085A" w:rsidRPr="00A333B7" w:rsidRDefault="0095085A" w:rsidP="0095085A">
      <w:pPr>
        <w:pStyle w:val="3"/>
        <w:numPr>
          <w:ilvl w:val="2"/>
          <w:numId w:val="1"/>
        </w:numPr>
      </w:pPr>
      <w:bookmarkStart w:id="183" w:name="_Toc493792046"/>
      <w:r w:rsidRPr="00A333B7">
        <w:rPr>
          <w:rFonts w:hint="eastAsia"/>
        </w:rPr>
        <w:t>请求参数列表</w:t>
      </w:r>
      <w:bookmarkEnd w:id="183"/>
    </w:p>
    <w:p w:rsidR="0095085A" w:rsidRPr="00A333B7" w:rsidRDefault="0095085A" w:rsidP="0095085A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cgi-bin/</w:t>
      </w:r>
      <w:r w:rsidRPr="00A333B7">
        <w:rPr>
          <w:b/>
        </w:rPr>
        <w:t>m</w:t>
      </w:r>
      <w:r w:rsidR="00B632CA">
        <w:rPr>
          <w:b/>
        </w:rPr>
        <w:t>b2c_</w:t>
      </w:r>
      <w:r w:rsidR="00DB0698" w:rsidRPr="00A333B7">
        <w:rPr>
          <w:b/>
        </w:rPr>
        <w:t>delete_bind_card</w:t>
      </w:r>
      <w:r w:rsidRPr="00A333B7">
        <w:rPr>
          <w:b/>
        </w:rPr>
        <w:t>.cgi</w:t>
      </w:r>
    </w:p>
    <w:p w:rsidR="0095085A" w:rsidRPr="00A333B7" w:rsidRDefault="0095085A" w:rsidP="0095085A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085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085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5085A" w:rsidRPr="00A333B7" w:rsidRDefault="0095085A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5085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95085A" w:rsidRPr="00A333B7" w:rsidRDefault="0095085A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95085A" w:rsidRPr="00A333B7" w:rsidRDefault="0095085A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95085A" w:rsidRPr="00A333B7" w:rsidRDefault="0095085A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service_version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input_charset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sign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是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String(32)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签名</w:t>
            </w:r>
            <w:r w:rsidR="008F1C8F" w:rsidRPr="00A333B7">
              <w:t>(动态key签名)</w:t>
            </w:r>
          </w:p>
        </w:tc>
      </w:tr>
      <w:tr w:rsidR="0095085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5085A" w:rsidRPr="00A333B7" w:rsidRDefault="0095085A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1-</w:t>
            </w:r>
            <w:r w:rsidRPr="00A333B7">
              <w:rPr>
                <w:rFonts w:hint="eastAsia"/>
              </w:rPr>
              <w:t>全部</w:t>
            </w:r>
          </w:p>
          <w:p w:rsidR="007B05BA" w:rsidRPr="00A333B7" w:rsidRDefault="007B05BA" w:rsidP="007B05BA">
            <w:r w:rsidRPr="00A333B7">
              <w:t>2-删除提现功能</w:t>
            </w:r>
          </w:p>
          <w:p w:rsidR="007B05BA" w:rsidRPr="00A333B7" w:rsidRDefault="007B05BA" w:rsidP="007B05BA">
            <w:r w:rsidRPr="00A333B7">
              <w:t>3-删除快捷功能</w:t>
            </w:r>
          </w:p>
        </w:tc>
      </w:tr>
      <w:tr w:rsidR="007B05BA" w:rsidRPr="00A333B7" w:rsidTr="00332B5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bind_serialno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</w:tr>
      <w:tr w:rsidR="007B05BA" w:rsidRPr="00A333B7" w:rsidTr="003F41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lastRenderedPageBreak/>
              <w:t>业务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小蕉授权</w:t>
            </w:r>
            <w:r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</w:tbl>
    <w:p w:rsidR="0095085A" w:rsidRPr="00A333B7" w:rsidRDefault="0095085A" w:rsidP="0095085A">
      <w:pPr>
        <w:pStyle w:val="3"/>
        <w:numPr>
          <w:ilvl w:val="2"/>
          <w:numId w:val="1"/>
        </w:numPr>
      </w:pPr>
      <w:bookmarkStart w:id="184" w:name="_Toc493792047"/>
      <w:r w:rsidRPr="00A333B7">
        <w:rPr>
          <w:rFonts w:hint="eastAsia"/>
        </w:rPr>
        <w:t>应答参数列表</w:t>
      </w:r>
      <w:bookmarkEnd w:id="184"/>
    </w:p>
    <w:p w:rsidR="0095085A" w:rsidRPr="00A333B7" w:rsidRDefault="0095085A" w:rsidP="0095085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5085A" w:rsidRPr="00A333B7" w:rsidRDefault="0095085A" w:rsidP="0095085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5085A" w:rsidRPr="00A333B7" w:rsidRDefault="0095085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085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5085A" w:rsidRPr="00A333B7" w:rsidRDefault="0095085A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sign_type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service_version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input_charset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String(8)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sign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是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String(32)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签名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sign_key_index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t>否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Int</w:t>
            </w:r>
          </w:p>
        </w:tc>
        <w:tc>
          <w:tcPr>
            <w:tcW w:w="4305" w:type="dxa"/>
          </w:tcPr>
          <w:p w:rsidR="0095085A" w:rsidRPr="00A333B7" w:rsidRDefault="0095085A" w:rsidP="006C7AAB">
            <w:r w:rsidRPr="00A333B7">
              <w:t>多密钥支持的密钥序号，默认1</w:t>
            </w:r>
          </w:p>
        </w:tc>
      </w:tr>
      <w:tr w:rsidR="0095085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5085A" w:rsidRPr="00A333B7" w:rsidRDefault="0095085A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95085A" w:rsidRPr="00A333B7" w:rsidRDefault="0095085A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Int</w:t>
            </w:r>
          </w:p>
        </w:tc>
        <w:tc>
          <w:tcPr>
            <w:tcW w:w="4305" w:type="dxa"/>
          </w:tcPr>
          <w:p w:rsidR="0095085A" w:rsidRPr="00A333B7" w:rsidRDefault="0095085A" w:rsidP="00EA3DE0">
            <w:r w:rsidRPr="00A333B7">
              <w:rPr>
                <w:rFonts w:hint="eastAsia"/>
              </w:rPr>
              <w:t>参见错误码对照表</w:t>
            </w:r>
          </w:p>
        </w:tc>
      </w:tr>
      <w:tr w:rsidR="0095085A" w:rsidRPr="00A333B7" w:rsidTr="006C7AAB">
        <w:tc>
          <w:tcPr>
            <w:tcW w:w="1728" w:type="dxa"/>
          </w:tcPr>
          <w:p w:rsidR="0095085A" w:rsidRPr="00A333B7" w:rsidRDefault="0095085A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5085A" w:rsidRPr="00A333B7" w:rsidRDefault="0095085A" w:rsidP="006C7AAB">
            <w:r w:rsidRPr="00A333B7">
              <w:t>retmsg</w:t>
            </w:r>
          </w:p>
        </w:tc>
        <w:tc>
          <w:tcPr>
            <w:tcW w:w="720" w:type="dxa"/>
          </w:tcPr>
          <w:p w:rsidR="0095085A" w:rsidRPr="00A333B7" w:rsidRDefault="0095085A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085A" w:rsidRPr="00A333B7" w:rsidRDefault="0095085A" w:rsidP="006C7AAB">
            <w:r w:rsidRPr="00A333B7">
              <w:t>String(30)</w:t>
            </w:r>
          </w:p>
        </w:tc>
        <w:tc>
          <w:tcPr>
            <w:tcW w:w="4305" w:type="dxa"/>
          </w:tcPr>
          <w:p w:rsidR="0095085A" w:rsidRPr="00A333B7" w:rsidRDefault="0095085A" w:rsidP="006C7AAB"/>
        </w:tc>
      </w:tr>
      <w:tr w:rsidR="00874C1B" w:rsidRPr="00A333B7" w:rsidTr="006C7AAB">
        <w:tc>
          <w:tcPr>
            <w:tcW w:w="1728" w:type="dxa"/>
          </w:tcPr>
          <w:p w:rsidR="00874C1B" w:rsidRPr="00A333B7" w:rsidRDefault="00874C1B" w:rsidP="00874C1B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874C1B" w:rsidRPr="00A333B7" w:rsidRDefault="00874C1B" w:rsidP="00874C1B">
            <w:r w:rsidRPr="00A333B7">
              <w:t>userid</w:t>
            </w:r>
          </w:p>
        </w:tc>
        <w:tc>
          <w:tcPr>
            <w:tcW w:w="720" w:type="dxa"/>
          </w:tcPr>
          <w:p w:rsidR="00874C1B" w:rsidRPr="00A333B7" w:rsidRDefault="00874C1B" w:rsidP="00874C1B">
            <w:r w:rsidRPr="00A333B7">
              <w:t>是</w:t>
            </w:r>
          </w:p>
        </w:tc>
        <w:tc>
          <w:tcPr>
            <w:tcW w:w="1440" w:type="dxa"/>
          </w:tcPr>
          <w:p w:rsidR="00874C1B" w:rsidRPr="00A333B7" w:rsidRDefault="00874C1B" w:rsidP="00874C1B">
            <w:r w:rsidRPr="00A333B7">
              <w:t>String(64)</w:t>
            </w:r>
          </w:p>
        </w:tc>
        <w:tc>
          <w:tcPr>
            <w:tcW w:w="4305" w:type="dxa"/>
          </w:tcPr>
          <w:p w:rsidR="00874C1B" w:rsidRPr="00A333B7" w:rsidRDefault="00874C1B" w:rsidP="00874C1B">
            <w:r w:rsidRPr="00A333B7">
              <w:rPr>
                <w:rFonts w:hint="eastAsia"/>
              </w:rPr>
              <w:t>手机号码或邮箱</w:t>
            </w:r>
          </w:p>
        </w:tc>
      </w:tr>
    </w:tbl>
    <w:p w:rsidR="00691A8B" w:rsidRPr="00A333B7" w:rsidRDefault="00691A8B" w:rsidP="00691A8B">
      <w:pPr>
        <w:pStyle w:val="3"/>
        <w:numPr>
          <w:ilvl w:val="2"/>
          <w:numId w:val="1"/>
        </w:numPr>
      </w:pPr>
      <w:bookmarkStart w:id="185" w:name="_Toc493792048"/>
      <w:r w:rsidRPr="00A333B7">
        <w:rPr>
          <w:rFonts w:hint="eastAsia"/>
        </w:rPr>
        <w:t>处理逻辑</w:t>
      </w:r>
      <w:bookmarkEnd w:id="185"/>
    </w:p>
    <w:p w:rsidR="00691A8B" w:rsidRPr="00A333B7" w:rsidRDefault="00691A8B" w:rsidP="006744CC">
      <w:pPr>
        <w:pStyle w:val="af"/>
        <w:numPr>
          <w:ilvl w:val="0"/>
          <w:numId w:val="22"/>
        </w:numPr>
        <w:ind w:firstLineChars="0"/>
      </w:pPr>
      <w:r w:rsidRPr="00A333B7">
        <w:t>验证用户登录态</w:t>
      </w:r>
    </w:p>
    <w:p w:rsidR="00691A8B" w:rsidRDefault="00691A8B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744CC" w:rsidRDefault="006744CC" w:rsidP="00520B6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入参校验</w:t>
      </w:r>
    </w:p>
    <w:p w:rsidR="00FE5CA7" w:rsidRPr="00A333B7" w:rsidRDefault="00FE5CA7" w:rsidP="00520B6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校验token</w:t>
      </w:r>
      <w:r>
        <w:t>（</w:t>
      </w:r>
      <w:r>
        <w:rPr>
          <w:rFonts w:hint="eastAsia"/>
        </w:rPr>
        <w:t>支付</w:t>
      </w:r>
      <w:r>
        <w:t>密码校验</w:t>
      </w:r>
      <w:r w:rsidR="00573875">
        <w:rPr>
          <w:rFonts w:hint="eastAsia"/>
        </w:rPr>
        <w:t>接口</w:t>
      </w:r>
      <w:r>
        <w:t>生成）</w:t>
      </w:r>
    </w:p>
    <w:p w:rsidR="00374F08" w:rsidRPr="00A333B7" w:rsidRDefault="00374F08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查询银行</w:t>
      </w:r>
      <w:r w:rsidRPr="00A333B7">
        <w:t>卡</w:t>
      </w:r>
      <w:r w:rsidRPr="00A333B7">
        <w:rPr>
          <w:rFonts w:hint="eastAsia"/>
        </w:rPr>
        <w:t>信息接口</w:t>
      </w:r>
    </w:p>
    <w:p w:rsidR="00886AC5" w:rsidRPr="00A333B7" w:rsidRDefault="00374F08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如果</w:t>
      </w:r>
      <w:r w:rsidRPr="00A333B7">
        <w:t>是</w:t>
      </w:r>
      <w:r w:rsidRPr="00A333B7">
        <w:rPr>
          <w:rFonts w:hint="eastAsia"/>
        </w:rPr>
        <w:t>删除</w:t>
      </w:r>
      <w:r w:rsidRPr="00A333B7">
        <w:t>快捷功能</w:t>
      </w:r>
      <w:r w:rsidRPr="00A333B7">
        <w:rPr>
          <w:rFonts w:hint="eastAsia"/>
        </w:rPr>
        <w:t>且</w:t>
      </w:r>
      <w:r w:rsidRPr="00A333B7">
        <w:t>用户已开通快捷时，需</w:t>
      </w:r>
      <w:r w:rsidR="00886AC5" w:rsidRPr="00A333B7">
        <w:rPr>
          <w:rFonts w:hint="eastAsia"/>
        </w:rPr>
        <w:t>调用银行</w:t>
      </w:r>
      <w:r w:rsidR="00886AC5" w:rsidRPr="00A333B7">
        <w:t>卡解约cgi</w:t>
      </w:r>
      <w:r w:rsidRPr="00A333B7">
        <w:t>接口，向</w:t>
      </w:r>
      <w:r w:rsidR="00886AC5" w:rsidRPr="00A333B7">
        <w:t>渠道发起解约</w:t>
      </w:r>
    </w:p>
    <w:p w:rsidR="00691A8B" w:rsidRPr="00A333B7" w:rsidRDefault="00691A8B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="009A20F1" w:rsidRPr="00A333B7">
        <w:rPr>
          <w:rFonts w:hint="eastAsia"/>
        </w:rPr>
        <w:t>快捷</w:t>
      </w:r>
      <w:r w:rsidR="00886AC5" w:rsidRPr="00A333B7">
        <w:rPr>
          <w:rFonts w:hint="eastAsia"/>
        </w:rPr>
        <w:t>解绑</w:t>
      </w:r>
      <w:r w:rsidRPr="00A333B7">
        <w:rPr>
          <w:rFonts w:hint="eastAsia"/>
        </w:rPr>
        <w:t>接口</w:t>
      </w:r>
    </w:p>
    <w:p w:rsidR="00691A8B" w:rsidRPr="00A333B7" w:rsidRDefault="00691A8B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691A8B" w:rsidRPr="00A333B7" w:rsidRDefault="00691A8B" w:rsidP="00520B65">
      <w:pPr>
        <w:pStyle w:val="af"/>
        <w:numPr>
          <w:ilvl w:val="0"/>
          <w:numId w:val="2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91A8B" w:rsidRPr="00A333B7" w:rsidRDefault="00691A8B" w:rsidP="00691A8B">
      <w:pPr>
        <w:pStyle w:val="3"/>
        <w:numPr>
          <w:ilvl w:val="2"/>
          <w:numId w:val="1"/>
        </w:numPr>
      </w:pPr>
      <w:bookmarkStart w:id="186" w:name="_Toc493792049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18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91A8B" w:rsidRPr="00A333B7" w:rsidTr="006C7AAB">
        <w:trPr>
          <w:jc w:val="center"/>
        </w:trPr>
        <w:tc>
          <w:tcPr>
            <w:tcW w:w="1908" w:type="dxa"/>
          </w:tcPr>
          <w:p w:rsidR="00691A8B" w:rsidRPr="00A333B7" w:rsidRDefault="00691A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91A8B" w:rsidRPr="00A333B7" w:rsidRDefault="00691A8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691A8B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91A8B" w:rsidRPr="00A333B7" w:rsidRDefault="00691A8B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34079A" w:rsidP="006C7AAB">
            <w:pPr>
              <w:jc w:val="center"/>
            </w:pPr>
            <w:r w:rsidRPr="0034079A">
              <w:t>200010</w:t>
            </w:r>
          </w:p>
        </w:tc>
        <w:tc>
          <w:tcPr>
            <w:tcW w:w="8265" w:type="dxa"/>
            <w:vAlign w:val="center"/>
          </w:tcPr>
          <w:p w:rsidR="00691A8B" w:rsidRPr="00A333B7" w:rsidRDefault="0034079A" w:rsidP="006C7AAB">
            <w:pPr>
              <w:ind w:rightChars="-45" w:right="-94"/>
            </w:pPr>
            <w:r>
              <w:rPr>
                <w:rFonts w:hint="eastAsia"/>
              </w:rPr>
              <w:t>XML字符串</w:t>
            </w:r>
            <w:r>
              <w:t>解析错误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34079A" w:rsidP="006C7AAB">
            <w:pPr>
              <w:jc w:val="center"/>
            </w:pPr>
            <w:r w:rsidRPr="0034079A">
              <w:t>205147</w:t>
            </w:r>
          </w:p>
        </w:tc>
        <w:tc>
          <w:tcPr>
            <w:tcW w:w="8265" w:type="dxa"/>
            <w:vAlign w:val="center"/>
          </w:tcPr>
          <w:p w:rsidR="00691A8B" w:rsidRPr="00A333B7" w:rsidRDefault="0034079A" w:rsidP="006C7AAB">
            <w:pPr>
              <w:ind w:rightChars="-45" w:right="-94"/>
            </w:pPr>
            <w:r>
              <w:rPr>
                <w:rFonts w:hint="eastAsia"/>
              </w:rPr>
              <w:t>解绑</w:t>
            </w:r>
            <w:r>
              <w:t>类型错误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34079A" w:rsidP="006C7AAB">
            <w:pPr>
              <w:jc w:val="center"/>
            </w:pPr>
            <w:r w:rsidRPr="0034079A">
              <w:t>205152</w:t>
            </w:r>
          </w:p>
        </w:tc>
        <w:tc>
          <w:tcPr>
            <w:tcW w:w="8265" w:type="dxa"/>
            <w:vAlign w:val="center"/>
          </w:tcPr>
          <w:p w:rsidR="00691A8B" w:rsidRPr="00A333B7" w:rsidRDefault="0034079A" w:rsidP="006C7AAB">
            <w:pPr>
              <w:ind w:rightChars="-45" w:right="-94"/>
            </w:pPr>
            <w:r>
              <w:rPr>
                <w:rFonts w:hint="eastAsia"/>
              </w:rPr>
              <w:t>银行卡</w:t>
            </w:r>
            <w:r>
              <w:t>绑定状态有误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34079A" w:rsidP="006C7AAB">
            <w:pPr>
              <w:jc w:val="center"/>
            </w:pPr>
            <w:r w:rsidRPr="0034079A">
              <w:t>200006</w:t>
            </w:r>
          </w:p>
        </w:tc>
        <w:tc>
          <w:tcPr>
            <w:tcW w:w="8265" w:type="dxa"/>
            <w:vAlign w:val="center"/>
          </w:tcPr>
          <w:p w:rsidR="00691A8B" w:rsidRPr="00A333B7" w:rsidRDefault="0034079A" w:rsidP="006C7AAB">
            <w:pPr>
              <w:ind w:rightChars="-45" w:right="-94"/>
            </w:pPr>
            <w:r>
              <w:rPr>
                <w:rFonts w:hint="eastAsia"/>
              </w:rPr>
              <w:t>入参</w:t>
            </w:r>
            <w:r>
              <w:t>有误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34079A" w:rsidP="006C7AAB">
            <w:pPr>
              <w:jc w:val="center"/>
            </w:pPr>
            <w:r w:rsidRPr="0034079A">
              <w:t>200002</w:t>
            </w:r>
          </w:p>
        </w:tc>
        <w:tc>
          <w:tcPr>
            <w:tcW w:w="8265" w:type="dxa"/>
            <w:vAlign w:val="center"/>
          </w:tcPr>
          <w:p w:rsidR="00691A8B" w:rsidRPr="00A333B7" w:rsidRDefault="0034079A" w:rsidP="006C7AAB">
            <w:pPr>
              <w:ind w:rightChars="-45" w:right="-94"/>
            </w:pPr>
            <w:r w:rsidRPr="0034079A">
              <w:rPr>
                <w:rFonts w:hint="eastAsia"/>
              </w:rPr>
              <w:t>调用</w:t>
            </w:r>
            <w:r w:rsidRPr="0034079A">
              <w:t>extractValueByKeys函数失败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936462" w:rsidP="006C7AAB">
            <w:pPr>
              <w:jc w:val="center"/>
            </w:pPr>
            <w:r w:rsidRPr="00936462">
              <w:t>205049</w:t>
            </w:r>
          </w:p>
        </w:tc>
        <w:tc>
          <w:tcPr>
            <w:tcW w:w="8265" w:type="dxa"/>
            <w:vAlign w:val="center"/>
          </w:tcPr>
          <w:p w:rsidR="00691A8B" w:rsidRPr="00A333B7" w:rsidRDefault="00936462" w:rsidP="006C7AAB">
            <w:pPr>
              <w:ind w:rightChars="-45" w:right="-94"/>
            </w:pPr>
            <w:r>
              <w:rPr>
                <w:rFonts w:hint="eastAsia"/>
              </w:rPr>
              <w:t>用户操作</w:t>
            </w:r>
            <w:r w:rsidRPr="00936462">
              <w:rPr>
                <w:rFonts w:hint="eastAsia"/>
              </w:rPr>
              <w:t>类型有误</w:t>
            </w:r>
          </w:p>
        </w:tc>
      </w:tr>
      <w:tr w:rsidR="00691A8B" w:rsidRPr="00A333B7" w:rsidTr="006C7AAB">
        <w:trPr>
          <w:jc w:val="center"/>
        </w:trPr>
        <w:tc>
          <w:tcPr>
            <w:tcW w:w="1908" w:type="dxa"/>
            <w:vAlign w:val="center"/>
          </w:tcPr>
          <w:p w:rsidR="00691A8B" w:rsidRPr="00A333B7" w:rsidRDefault="00936462" w:rsidP="006C7AAB">
            <w:pPr>
              <w:jc w:val="center"/>
            </w:pPr>
            <w:r w:rsidRPr="00936462">
              <w:t>205148</w:t>
            </w:r>
          </w:p>
        </w:tc>
        <w:tc>
          <w:tcPr>
            <w:tcW w:w="8265" w:type="dxa"/>
            <w:vAlign w:val="center"/>
          </w:tcPr>
          <w:p w:rsidR="00691A8B" w:rsidRPr="00A333B7" w:rsidRDefault="00936462" w:rsidP="006C7AAB">
            <w:pPr>
              <w:ind w:rightChars="-45" w:right="-94"/>
            </w:pPr>
            <w:r w:rsidRPr="00936462">
              <w:rPr>
                <w:rFonts w:hint="eastAsia"/>
              </w:rPr>
              <w:t>银行卡绑定序列号错误</w:t>
            </w:r>
          </w:p>
        </w:tc>
      </w:tr>
    </w:tbl>
    <w:p w:rsidR="0095085A" w:rsidRPr="00A333B7" w:rsidRDefault="0095085A" w:rsidP="0095085A"/>
    <w:p w:rsidR="000E4B17" w:rsidRPr="00A333B7" w:rsidRDefault="000E4B17" w:rsidP="000E4B17">
      <w:pPr>
        <w:pStyle w:val="2"/>
        <w:numPr>
          <w:ilvl w:val="1"/>
          <w:numId w:val="1"/>
        </w:numPr>
      </w:pPr>
      <w:bookmarkStart w:id="187" w:name="_Toc493792050"/>
      <w:r w:rsidRPr="00A333B7">
        <w:rPr>
          <w:rFonts w:hint="eastAsia"/>
        </w:rPr>
        <w:t>用户银行卡信息查询接口</w:t>
      </w:r>
      <w:bookmarkEnd w:id="187"/>
    </w:p>
    <w:p w:rsidR="000E4B17" w:rsidRPr="00A333B7" w:rsidRDefault="000E4B17" w:rsidP="000E4B17">
      <w:pPr>
        <w:pStyle w:val="3"/>
        <w:numPr>
          <w:ilvl w:val="2"/>
          <w:numId w:val="1"/>
        </w:numPr>
      </w:pPr>
      <w:bookmarkStart w:id="188" w:name="_Toc493792051"/>
      <w:r w:rsidRPr="00A333B7">
        <w:rPr>
          <w:rFonts w:hint="eastAsia"/>
        </w:rPr>
        <w:t>业务功能</w:t>
      </w:r>
      <w:bookmarkEnd w:id="188"/>
    </w:p>
    <w:p w:rsidR="000E4B17" w:rsidRPr="00A333B7" w:rsidRDefault="000E4B17" w:rsidP="000E4B17">
      <w:pPr>
        <w:ind w:firstLineChars="200" w:firstLine="420"/>
      </w:pPr>
      <w:r w:rsidRPr="00A333B7">
        <w:rPr>
          <w:rFonts w:hint="eastAsia"/>
        </w:rPr>
        <w:t>根据</w:t>
      </w:r>
      <w:r w:rsidRPr="00A333B7">
        <w:t>卡类型</w:t>
      </w:r>
      <w:r w:rsidRPr="00A333B7">
        <w:rPr>
          <w:rFonts w:hint="eastAsia"/>
        </w:rPr>
        <w:t>查询</w:t>
      </w:r>
      <w:r w:rsidRPr="00A333B7">
        <w:t>用户</w:t>
      </w:r>
      <w:r w:rsidRPr="00A333B7">
        <w:rPr>
          <w:rFonts w:hint="eastAsia"/>
        </w:rPr>
        <w:t>已</w:t>
      </w:r>
      <w:r w:rsidRPr="00A333B7">
        <w:t>绑定</w:t>
      </w:r>
      <w:r w:rsidRPr="00A333B7">
        <w:rPr>
          <w:rFonts w:hint="eastAsia"/>
        </w:rPr>
        <w:t>银行</w:t>
      </w:r>
      <w:r w:rsidRPr="00A333B7">
        <w:t>卡信息(包括快捷</w:t>
      </w:r>
      <w:r w:rsidRPr="00A333B7">
        <w:rPr>
          <w:rFonts w:hint="eastAsia"/>
        </w:rPr>
        <w:t>及</w:t>
      </w:r>
      <w:r w:rsidRPr="00A333B7">
        <w:t>提现卡)，需验数据签名及用户登录态。</w:t>
      </w:r>
    </w:p>
    <w:p w:rsidR="000E4B17" w:rsidRPr="00A333B7" w:rsidRDefault="000E4B17" w:rsidP="000E4B17">
      <w:pPr>
        <w:pStyle w:val="3"/>
        <w:numPr>
          <w:ilvl w:val="2"/>
          <w:numId w:val="1"/>
        </w:numPr>
      </w:pPr>
      <w:bookmarkStart w:id="189" w:name="_Toc493792052"/>
      <w:r w:rsidRPr="00A333B7">
        <w:rPr>
          <w:rFonts w:hint="eastAsia"/>
        </w:rPr>
        <w:t>交互模式</w:t>
      </w:r>
      <w:bookmarkEnd w:id="189"/>
    </w:p>
    <w:p w:rsidR="000E4B17" w:rsidRPr="00A333B7" w:rsidRDefault="000E4B17" w:rsidP="000E4B1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0E4B17" w:rsidRPr="00A333B7" w:rsidRDefault="000E4B17" w:rsidP="000E4B17">
      <w:pPr>
        <w:pStyle w:val="3"/>
        <w:numPr>
          <w:ilvl w:val="2"/>
          <w:numId w:val="1"/>
        </w:numPr>
      </w:pPr>
      <w:bookmarkStart w:id="190" w:name="_Toc493792053"/>
      <w:r w:rsidRPr="00A333B7">
        <w:rPr>
          <w:rFonts w:hint="eastAsia"/>
        </w:rPr>
        <w:t>请求参数列表</w:t>
      </w:r>
      <w:bookmarkEnd w:id="190"/>
    </w:p>
    <w:p w:rsidR="000E4B17" w:rsidRPr="00A333B7" w:rsidRDefault="000E4B17" w:rsidP="000E4B1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A333B7">
        <w:rPr>
          <w:b/>
        </w:rPr>
        <w:t>mb2c_</w:t>
      </w:r>
      <w:r w:rsidRPr="00A333B7">
        <w:rPr>
          <w:b/>
        </w:rPr>
        <w:t>qry_bind_card.cgi</w:t>
      </w:r>
    </w:p>
    <w:p w:rsidR="000E4B17" w:rsidRPr="00A333B7" w:rsidRDefault="000E4B17" w:rsidP="000E4B1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E4B17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E4B17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E4B17" w:rsidRPr="00A333B7" w:rsidRDefault="000E4B17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E4B17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0E4B17" w:rsidRPr="00A333B7" w:rsidRDefault="000E4B17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E4B17" w:rsidRPr="00A333B7" w:rsidRDefault="000E4B17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E4B17" w:rsidRPr="00A333B7" w:rsidRDefault="000E4B17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E4B17" w:rsidRPr="00A333B7" w:rsidTr="006C7AAB">
        <w:tc>
          <w:tcPr>
            <w:tcW w:w="1728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E4B17" w:rsidRPr="00A333B7" w:rsidRDefault="000E4B17" w:rsidP="006C7AAB">
            <w:r w:rsidRPr="00A333B7">
              <w:t>service_version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E4B17" w:rsidRPr="00A333B7" w:rsidTr="006C7AAB">
        <w:tc>
          <w:tcPr>
            <w:tcW w:w="1728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lastRenderedPageBreak/>
              <w:t>字符集</w:t>
            </w:r>
          </w:p>
        </w:tc>
        <w:tc>
          <w:tcPr>
            <w:tcW w:w="1980" w:type="dxa"/>
          </w:tcPr>
          <w:p w:rsidR="000E4B17" w:rsidRPr="00A333B7" w:rsidRDefault="000E4B17" w:rsidP="006C7AAB">
            <w:r w:rsidRPr="00A333B7">
              <w:t>input_charset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</w:tcPr>
          <w:p w:rsidR="000E4B17" w:rsidRPr="00A333B7" w:rsidRDefault="000E4B17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E4B17" w:rsidRPr="00A333B7" w:rsidTr="006C7AAB">
        <w:tc>
          <w:tcPr>
            <w:tcW w:w="1728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E4B17" w:rsidRPr="00A333B7" w:rsidRDefault="000E4B17" w:rsidP="006C7AAB">
            <w:r w:rsidRPr="00A333B7">
              <w:t>sign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是</w:t>
            </w:r>
          </w:p>
        </w:tc>
        <w:tc>
          <w:tcPr>
            <w:tcW w:w="1440" w:type="dxa"/>
          </w:tcPr>
          <w:p w:rsidR="000E4B17" w:rsidRPr="00A333B7" w:rsidRDefault="000E4B17" w:rsidP="006C7AAB">
            <w:r w:rsidRPr="00A333B7">
              <w:t>String(32)</w:t>
            </w:r>
          </w:p>
        </w:tc>
        <w:tc>
          <w:tcPr>
            <w:tcW w:w="4305" w:type="dxa"/>
          </w:tcPr>
          <w:p w:rsidR="000E4B17" w:rsidRPr="00A333B7" w:rsidRDefault="000E4B17" w:rsidP="006C7AAB">
            <w:r w:rsidRPr="00A333B7">
              <w:t>签名</w:t>
            </w:r>
            <w:r w:rsidR="00CD14AB" w:rsidRPr="00A333B7">
              <w:t>(动态key签名)</w:t>
            </w:r>
          </w:p>
        </w:tc>
      </w:tr>
      <w:tr w:rsidR="000E4B17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E4B17" w:rsidRPr="00A333B7" w:rsidRDefault="000E4B17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绑卡类型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bind_type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查询绑定</w:t>
            </w:r>
            <w:r w:rsidRPr="00A333B7">
              <w:t>卡类型</w:t>
            </w:r>
          </w:p>
          <w:p w:rsidR="007B05BA" w:rsidRPr="00A333B7" w:rsidRDefault="007B05BA" w:rsidP="007B05BA">
            <w:r w:rsidRPr="00A333B7">
              <w:t>1-快捷银行卡信息</w:t>
            </w:r>
          </w:p>
          <w:p w:rsidR="007B05BA" w:rsidRPr="00A333B7" w:rsidRDefault="007B05BA" w:rsidP="007B05BA">
            <w:r w:rsidRPr="00A333B7">
              <w:t>2-提现银行卡</w:t>
            </w:r>
          </w:p>
          <w:p w:rsidR="007B05BA" w:rsidRPr="00A333B7" w:rsidRDefault="007B05BA" w:rsidP="007B05BA">
            <w:r w:rsidRPr="00A333B7">
              <w:t>3-所有绑卡信息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0E4B17" w:rsidRPr="00A333B7" w:rsidRDefault="000E4B17" w:rsidP="000E4B17">
      <w:pPr>
        <w:pStyle w:val="3"/>
        <w:numPr>
          <w:ilvl w:val="2"/>
          <w:numId w:val="1"/>
        </w:numPr>
      </w:pPr>
      <w:bookmarkStart w:id="191" w:name="_Toc493792054"/>
      <w:r w:rsidRPr="00A333B7">
        <w:rPr>
          <w:rFonts w:hint="eastAsia"/>
        </w:rPr>
        <w:t>应答参数列表</w:t>
      </w:r>
      <w:bookmarkEnd w:id="191"/>
    </w:p>
    <w:p w:rsidR="000E4B17" w:rsidRPr="00A333B7" w:rsidRDefault="000E4B17" w:rsidP="000E4B1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E4B17" w:rsidRPr="00A333B7" w:rsidRDefault="000E4B17" w:rsidP="000E4B1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668"/>
        <w:gridCol w:w="60"/>
        <w:gridCol w:w="1924"/>
        <w:gridCol w:w="56"/>
        <w:gridCol w:w="720"/>
        <w:gridCol w:w="75"/>
        <w:gridCol w:w="1365"/>
        <w:gridCol w:w="52"/>
        <w:gridCol w:w="4253"/>
      </w:tblGrid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E4B17" w:rsidRPr="00A333B7" w:rsidTr="006C7AAB">
        <w:tc>
          <w:tcPr>
            <w:tcW w:w="1017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E4B17" w:rsidRPr="00A333B7" w:rsidRDefault="000E4B17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sign_type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service_version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input_charset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String(8)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sign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String(32)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r w:rsidRPr="00A333B7">
              <w:t>签名</w:t>
            </w:r>
            <w:r w:rsidR="006D619E" w:rsidRPr="00A333B7">
              <w:rPr>
                <w:rFonts w:hint="eastAsia"/>
              </w:rPr>
              <w:t>（动态</w:t>
            </w:r>
            <w:r w:rsidR="006D619E" w:rsidRPr="00A333B7">
              <w:t>key签名）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sign_key_index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t>否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Int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>
            <w:r w:rsidRPr="00A333B7">
              <w:t>多密钥支持的密钥序号，默认1</w:t>
            </w:r>
          </w:p>
        </w:tc>
      </w:tr>
      <w:tr w:rsidR="000E4B17" w:rsidRPr="00A333B7" w:rsidTr="006C7AAB">
        <w:tc>
          <w:tcPr>
            <w:tcW w:w="1017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E4B17" w:rsidRPr="00A333B7" w:rsidRDefault="000E4B17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Int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B60C8D">
            <w:r w:rsidRPr="00A333B7">
              <w:rPr>
                <w:rFonts w:hint="eastAsia"/>
              </w:rPr>
              <w:t>参见错误码对照表</w:t>
            </w:r>
          </w:p>
        </w:tc>
      </w:tr>
      <w:tr w:rsidR="000E4B17" w:rsidRPr="00A333B7" w:rsidTr="006C7AAB">
        <w:tc>
          <w:tcPr>
            <w:tcW w:w="1728" w:type="dxa"/>
            <w:gridSpan w:val="2"/>
          </w:tcPr>
          <w:p w:rsidR="000E4B17" w:rsidRPr="00A333B7" w:rsidRDefault="000E4B17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  <w:gridSpan w:val="2"/>
          </w:tcPr>
          <w:p w:rsidR="000E4B17" w:rsidRPr="00A333B7" w:rsidRDefault="000E4B17" w:rsidP="006C7AAB">
            <w:r w:rsidRPr="00A333B7">
              <w:t>retmsg</w:t>
            </w:r>
          </w:p>
        </w:tc>
        <w:tc>
          <w:tcPr>
            <w:tcW w:w="720" w:type="dxa"/>
          </w:tcPr>
          <w:p w:rsidR="000E4B17" w:rsidRPr="00A333B7" w:rsidRDefault="000E4B17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0E4B17" w:rsidRPr="00A333B7" w:rsidRDefault="000E4B17" w:rsidP="006C7AAB">
            <w:r w:rsidRPr="00A333B7">
              <w:t>String(30)</w:t>
            </w:r>
          </w:p>
        </w:tc>
        <w:tc>
          <w:tcPr>
            <w:tcW w:w="4305" w:type="dxa"/>
            <w:gridSpan w:val="2"/>
          </w:tcPr>
          <w:p w:rsidR="000E4B17" w:rsidRPr="00A333B7" w:rsidRDefault="000E4B17" w:rsidP="006C7AAB"/>
        </w:tc>
      </w:tr>
      <w:tr w:rsidR="00AF08AE" w:rsidRPr="00A333B7" w:rsidTr="006C7AAB">
        <w:tc>
          <w:tcPr>
            <w:tcW w:w="1728" w:type="dxa"/>
            <w:gridSpan w:val="2"/>
          </w:tcPr>
          <w:p w:rsidR="00AF08AE" w:rsidRPr="00A333B7" w:rsidRDefault="00AF08AE" w:rsidP="00AF08AE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gridSpan w:val="2"/>
          </w:tcPr>
          <w:p w:rsidR="00AF08AE" w:rsidRPr="00A333B7" w:rsidRDefault="00AF08AE" w:rsidP="00AF08AE">
            <w:r w:rsidRPr="00A333B7">
              <w:t>userid</w:t>
            </w:r>
          </w:p>
        </w:tc>
        <w:tc>
          <w:tcPr>
            <w:tcW w:w="720" w:type="dxa"/>
          </w:tcPr>
          <w:p w:rsidR="00AF08AE" w:rsidRPr="00A333B7" w:rsidRDefault="00AF08AE" w:rsidP="00AF08AE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AF08AE" w:rsidRPr="00A333B7" w:rsidRDefault="00AF08AE" w:rsidP="00AF08AE">
            <w:r w:rsidRPr="00A333B7">
              <w:t>String(64)</w:t>
            </w:r>
          </w:p>
        </w:tc>
        <w:tc>
          <w:tcPr>
            <w:tcW w:w="4305" w:type="dxa"/>
            <w:gridSpan w:val="2"/>
          </w:tcPr>
          <w:p w:rsidR="00AF08AE" w:rsidRPr="00A333B7" w:rsidRDefault="00AF08AE" w:rsidP="00AF08AE">
            <w:r w:rsidRPr="00A333B7">
              <w:rPr>
                <w:rFonts w:hint="eastAsia"/>
              </w:rPr>
              <w:t>手机号码或邮箱</w:t>
            </w:r>
          </w:p>
        </w:tc>
      </w:tr>
      <w:tr w:rsidR="00E766C7" w:rsidRPr="00A333B7" w:rsidTr="006C7AAB">
        <w:tc>
          <w:tcPr>
            <w:tcW w:w="1728" w:type="dxa"/>
            <w:gridSpan w:val="2"/>
          </w:tcPr>
          <w:p w:rsidR="00E766C7" w:rsidRPr="00A333B7" w:rsidRDefault="00E766C7" w:rsidP="00AF08AE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  <w:gridSpan w:val="2"/>
          </w:tcPr>
          <w:p w:rsidR="00E766C7" w:rsidRPr="00A333B7" w:rsidRDefault="00E766C7" w:rsidP="00AF08AE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766C7" w:rsidRPr="00A333B7" w:rsidRDefault="00E766C7" w:rsidP="00AF08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gridSpan w:val="2"/>
          </w:tcPr>
          <w:p w:rsidR="00E766C7" w:rsidRPr="00A333B7" w:rsidRDefault="00E766C7" w:rsidP="00AF08AE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gridSpan w:val="2"/>
          </w:tcPr>
          <w:p w:rsidR="00E766C7" w:rsidRPr="00A333B7" w:rsidRDefault="00E766C7" w:rsidP="00AF08AE">
            <w:r>
              <w:rPr>
                <w:rFonts w:hint="eastAsia"/>
              </w:rPr>
              <w:t>查询到</w:t>
            </w:r>
            <w:r>
              <w:t>的总记录数</w:t>
            </w:r>
          </w:p>
        </w:tc>
      </w:tr>
      <w:tr w:rsidR="00D15724" w:rsidRPr="00A333B7" w:rsidTr="004C4071">
        <w:tc>
          <w:tcPr>
            <w:tcW w:w="1728" w:type="dxa"/>
            <w:gridSpan w:val="2"/>
            <w:vAlign w:val="center"/>
          </w:tcPr>
          <w:p w:rsidR="00D15724" w:rsidRPr="00A333B7" w:rsidRDefault="00D15724" w:rsidP="00D15724">
            <w:pPr>
              <w:snapToGrid w:val="0"/>
            </w:pPr>
            <w:r>
              <w:rPr>
                <w:rFonts w:hint="eastAsia"/>
              </w:rPr>
              <w:t>剩余</w:t>
            </w:r>
            <w:r>
              <w:t>快捷数量</w:t>
            </w:r>
          </w:p>
        </w:tc>
        <w:tc>
          <w:tcPr>
            <w:tcW w:w="1980" w:type="dxa"/>
            <w:gridSpan w:val="2"/>
            <w:vAlign w:val="center"/>
          </w:tcPr>
          <w:p w:rsidR="00D15724" w:rsidRPr="00A333B7" w:rsidRDefault="00D15724" w:rsidP="00D15724">
            <w:pPr>
              <w:jc w:val="left"/>
            </w:pPr>
            <w:r w:rsidRPr="00D15724">
              <w:t>fast_uplimit</w:t>
            </w:r>
          </w:p>
        </w:tc>
        <w:tc>
          <w:tcPr>
            <w:tcW w:w="720" w:type="dxa"/>
          </w:tcPr>
          <w:p w:rsidR="00D15724" w:rsidRPr="00A333B7" w:rsidRDefault="00D15724" w:rsidP="00D1572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D15724" w:rsidRPr="00A333B7" w:rsidRDefault="00D15724" w:rsidP="00D1572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D15724" w:rsidRPr="00A333B7" w:rsidRDefault="00D15724" w:rsidP="00D15724">
            <w:pPr>
              <w:snapToGrid w:val="0"/>
            </w:pPr>
            <w:r>
              <w:rPr>
                <w:rFonts w:hint="eastAsia"/>
              </w:rPr>
              <w:t>还可</w:t>
            </w:r>
            <w:r>
              <w:t>绑快捷卡数量</w:t>
            </w:r>
            <w:r>
              <w:rPr>
                <w:rFonts w:hint="eastAsia"/>
              </w:rPr>
              <w:t>，</w:t>
            </w:r>
            <w:r>
              <w:t>查快捷卡</w:t>
            </w:r>
            <w:r>
              <w:rPr>
                <w:rFonts w:hint="eastAsia"/>
              </w:rPr>
              <w:t>跟</w:t>
            </w:r>
            <w:r>
              <w:t>所有卡返回</w:t>
            </w:r>
          </w:p>
        </w:tc>
      </w:tr>
      <w:tr w:rsidR="00D15724" w:rsidRPr="00A333B7" w:rsidTr="004C4071">
        <w:tc>
          <w:tcPr>
            <w:tcW w:w="1728" w:type="dxa"/>
            <w:gridSpan w:val="2"/>
            <w:vAlign w:val="center"/>
          </w:tcPr>
          <w:p w:rsidR="00D15724" w:rsidRDefault="00D15724" w:rsidP="00D15724">
            <w:pPr>
              <w:snapToGrid w:val="0"/>
            </w:pPr>
            <w:r>
              <w:rPr>
                <w:rFonts w:hint="eastAsia"/>
              </w:rPr>
              <w:t>剩余</w:t>
            </w:r>
            <w:r>
              <w:t>提现数量</w:t>
            </w:r>
          </w:p>
        </w:tc>
        <w:tc>
          <w:tcPr>
            <w:tcW w:w="1980" w:type="dxa"/>
            <w:gridSpan w:val="2"/>
            <w:vAlign w:val="center"/>
          </w:tcPr>
          <w:p w:rsidR="00D15724" w:rsidRPr="00D15724" w:rsidRDefault="00D15724" w:rsidP="00D15724">
            <w:pPr>
              <w:jc w:val="left"/>
            </w:pPr>
            <w:r w:rsidRPr="00D15724">
              <w:t>draw_uplimit</w:t>
            </w:r>
          </w:p>
        </w:tc>
        <w:tc>
          <w:tcPr>
            <w:tcW w:w="720" w:type="dxa"/>
          </w:tcPr>
          <w:p w:rsidR="00D15724" w:rsidRDefault="00D15724" w:rsidP="00D1572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D15724" w:rsidRDefault="00D15724" w:rsidP="00D1572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D15724" w:rsidRDefault="00D15724" w:rsidP="00D15724">
            <w:pPr>
              <w:snapToGrid w:val="0"/>
            </w:pPr>
            <w:r>
              <w:rPr>
                <w:rFonts w:hint="eastAsia"/>
              </w:rPr>
              <w:t>还</w:t>
            </w:r>
            <w:r>
              <w:t>可绑提现卡的数量</w:t>
            </w:r>
            <w:r>
              <w:rPr>
                <w:rFonts w:hint="eastAsia"/>
              </w:rPr>
              <w:t>，</w:t>
            </w:r>
            <w:r>
              <w:t>查</w:t>
            </w:r>
            <w:r>
              <w:rPr>
                <w:rFonts w:hint="eastAsia"/>
              </w:rPr>
              <w:t>所有卡</w:t>
            </w:r>
            <w:r>
              <w:t>返回</w:t>
            </w:r>
          </w:p>
        </w:tc>
      </w:tr>
      <w:tr w:rsidR="000E00B3" w:rsidRPr="00A333B7" w:rsidTr="006C7AAB">
        <w:tc>
          <w:tcPr>
            <w:tcW w:w="1728" w:type="dxa"/>
            <w:gridSpan w:val="2"/>
          </w:tcPr>
          <w:p w:rsidR="000E00B3" w:rsidRPr="00A333B7" w:rsidRDefault="000E00B3" w:rsidP="00AF08AE">
            <w:r w:rsidRPr="00A333B7">
              <w:rPr>
                <w:rFonts w:hint="eastAsia"/>
              </w:rPr>
              <w:t>提现</w:t>
            </w:r>
            <w:r w:rsidRPr="00A333B7">
              <w:t>卡信息</w:t>
            </w:r>
          </w:p>
        </w:tc>
        <w:tc>
          <w:tcPr>
            <w:tcW w:w="1980" w:type="dxa"/>
            <w:gridSpan w:val="2"/>
          </w:tcPr>
          <w:p w:rsidR="000E00B3" w:rsidRPr="00A333B7" w:rsidRDefault="000E00B3" w:rsidP="00AF08AE">
            <w:r w:rsidRPr="00A333B7">
              <w:t>draw_cards</w:t>
            </w:r>
          </w:p>
        </w:tc>
        <w:tc>
          <w:tcPr>
            <w:tcW w:w="720" w:type="dxa"/>
          </w:tcPr>
          <w:p w:rsidR="000E00B3" w:rsidRPr="00A333B7" w:rsidRDefault="000E00B3" w:rsidP="00AF08AE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gridSpan w:val="2"/>
          </w:tcPr>
          <w:p w:rsidR="000E00B3" w:rsidRPr="00A333B7" w:rsidRDefault="000E00B3" w:rsidP="00AF08AE">
            <w:r w:rsidRPr="00A333B7">
              <w:t>String(1024)</w:t>
            </w:r>
          </w:p>
        </w:tc>
        <w:tc>
          <w:tcPr>
            <w:tcW w:w="4305" w:type="dxa"/>
            <w:gridSpan w:val="2"/>
          </w:tcPr>
          <w:p w:rsidR="000E00B3" w:rsidRPr="00A333B7" w:rsidRDefault="000E00B3" w:rsidP="000E00B3">
            <w:pPr>
              <w:ind w:rightChars="-45" w:right="-94"/>
            </w:pPr>
            <w:r w:rsidRPr="00A333B7">
              <w:rPr>
                <w:rFonts w:hint="eastAsia"/>
              </w:rPr>
              <w:t>绑定</w:t>
            </w:r>
            <w:r w:rsidR="00502945" w:rsidRPr="00A333B7">
              <w:rPr>
                <w:rFonts w:hint="eastAsia"/>
              </w:rPr>
              <w:t>提现银行</w:t>
            </w:r>
            <w:r w:rsidR="00502945" w:rsidRPr="00A333B7">
              <w:t>卡</w:t>
            </w:r>
            <w:r w:rsidRPr="00A333B7">
              <w:rPr>
                <w:rFonts w:hint="eastAsia"/>
              </w:rPr>
              <w:t>信息</w:t>
            </w:r>
          </w:p>
          <w:p w:rsidR="000E00B3" w:rsidRPr="00A333B7" w:rsidRDefault="000E00B3" w:rsidP="000E00B3">
            <w:pPr>
              <w:ind w:rightChars="-45" w:right="-94"/>
            </w:pPr>
            <w:r w:rsidRPr="00A333B7">
              <w:rPr>
                <w:rFonts w:hint="eastAsia"/>
              </w:rPr>
              <w:t>多条记录返回的格式</w:t>
            </w:r>
          </w:p>
          <w:p w:rsidR="000E00B3" w:rsidRPr="00A333B7" w:rsidRDefault="000E00B3" w:rsidP="000E00B3">
            <w:pPr>
              <w:ind w:rightChars="-45" w:right="-94"/>
            </w:pPr>
            <w:r w:rsidRPr="00A333B7">
              <w:t>xml格式</w:t>
            </w:r>
          </w:p>
          <w:p w:rsidR="000A4256" w:rsidRDefault="00160ACE" w:rsidP="000E00B3">
            <w:pPr>
              <w:ind w:rightChars="-45" w:right="-94"/>
            </w:pPr>
            <w:r>
              <w:t>&lt;</w:t>
            </w:r>
            <w:r w:rsidR="000A4256">
              <w:t>root</w:t>
            </w:r>
            <w:r w:rsidR="000E00B3" w:rsidRPr="00A333B7">
              <w:t>&gt;</w:t>
            </w:r>
          </w:p>
          <w:p w:rsidR="000E00B3" w:rsidRDefault="000E00B3" w:rsidP="000A4256">
            <w:pPr>
              <w:ind w:rightChars="-45" w:right="-94" w:firstLineChars="50" w:firstLine="105"/>
            </w:pPr>
            <w:r w:rsidRPr="00A333B7">
              <w:t>&lt;/</w:t>
            </w:r>
            <w:r w:rsidR="000A4256">
              <w:t>row</w:t>
            </w:r>
            <w:r w:rsidRPr="00A333B7">
              <w:t>&gt;</w:t>
            </w:r>
          </w:p>
          <w:p w:rsidR="000A4256" w:rsidRPr="00A333B7" w:rsidRDefault="000A4256" w:rsidP="000A4256">
            <w:pPr>
              <w:ind w:rightChars="-45" w:right="-94" w:firstLineChars="50" w:firstLine="105"/>
            </w:pPr>
            <w:r>
              <w:t xml:space="preserve"> ……</w:t>
            </w:r>
          </w:p>
          <w:p w:rsidR="000A4256" w:rsidRDefault="00160ACE" w:rsidP="000A4256">
            <w:pPr>
              <w:ind w:rightChars="-45" w:right="-94" w:firstLineChars="50" w:firstLine="105"/>
            </w:pPr>
            <w:r w:rsidRPr="00A333B7">
              <w:t>&lt;</w:t>
            </w:r>
            <w:r w:rsidR="000A4256">
              <w:t>/row&gt;</w:t>
            </w:r>
          </w:p>
          <w:p w:rsidR="000E00B3" w:rsidRPr="00160ACE" w:rsidRDefault="00160ACE" w:rsidP="000A4256">
            <w:pPr>
              <w:ind w:rightChars="-45" w:right="-94"/>
            </w:pPr>
            <w:r w:rsidRPr="00A333B7">
              <w:t>&lt;/</w:t>
            </w:r>
            <w:r w:rsidR="000A4256">
              <w:t>root</w:t>
            </w:r>
            <w:r w:rsidRPr="00A333B7">
              <w:t>&gt;</w:t>
            </w:r>
          </w:p>
        </w:tc>
      </w:tr>
      <w:tr w:rsidR="00CC29D0" w:rsidRPr="00A333B7" w:rsidTr="006C7AAB">
        <w:tc>
          <w:tcPr>
            <w:tcW w:w="1728" w:type="dxa"/>
            <w:gridSpan w:val="2"/>
          </w:tcPr>
          <w:p w:rsidR="00CC29D0" w:rsidRPr="00A333B7" w:rsidRDefault="00934A7E" w:rsidP="00934A7E">
            <w:r w:rsidRPr="00A333B7">
              <w:rPr>
                <w:rFonts w:hint="eastAsia"/>
              </w:rPr>
              <w:t>快捷绑</w:t>
            </w:r>
            <w:r w:rsidR="00CC29D0" w:rsidRPr="00A333B7">
              <w:t>卡信息</w:t>
            </w:r>
          </w:p>
        </w:tc>
        <w:tc>
          <w:tcPr>
            <w:tcW w:w="1980" w:type="dxa"/>
            <w:gridSpan w:val="2"/>
          </w:tcPr>
          <w:p w:rsidR="00CC29D0" w:rsidRPr="00A333B7" w:rsidRDefault="00AB7458" w:rsidP="00CC29D0">
            <w:r w:rsidRPr="00A333B7">
              <w:t>fast</w:t>
            </w:r>
            <w:r w:rsidR="00CC29D0" w:rsidRPr="00A333B7">
              <w:t>_cards</w:t>
            </w:r>
          </w:p>
        </w:tc>
        <w:tc>
          <w:tcPr>
            <w:tcW w:w="720" w:type="dxa"/>
          </w:tcPr>
          <w:p w:rsidR="00CC29D0" w:rsidRPr="00A333B7" w:rsidRDefault="00CC29D0" w:rsidP="00CC29D0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gridSpan w:val="2"/>
          </w:tcPr>
          <w:p w:rsidR="00CC29D0" w:rsidRPr="00A333B7" w:rsidRDefault="00CC29D0" w:rsidP="00CC29D0">
            <w:r w:rsidRPr="00A333B7">
              <w:t>String(1024)</w:t>
            </w:r>
          </w:p>
        </w:tc>
        <w:tc>
          <w:tcPr>
            <w:tcW w:w="4305" w:type="dxa"/>
            <w:gridSpan w:val="2"/>
          </w:tcPr>
          <w:p w:rsidR="00CC29D0" w:rsidRPr="00A333B7" w:rsidRDefault="00113117" w:rsidP="00CC29D0">
            <w:pPr>
              <w:ind w:rightChars="-45" w:right="-94"/>
            </w:pPr>
            <w:r w:rsidRPr="00A333B7">
              <w:rPr>
                <w:rFonts w:hint="eastAsia"/>
              </w:rPr>
              <w:t>快捷</w:t>
            </w:r>
            <w:r w:rsidR="00CC29D0" w:rsidRPr="00A333B7">
              <w:rPr>
                <w:rFonts w:hint="eastAsia"/>
              </w:rPr>
              <w:t>银行</w:t>
            </w:r>
            <w:r w:rsidR="00CC29D0" w:rsidRPr="00A333B7">
              <w:t>卡</w:t>
            </w:r>
            <w:r w:rsidR="00CC29D0" w:rsidRPr="00A333B7">
              <w:rPr>
                <w:rFonts w:hint="eastAsia"/>
              </w:rPr>
              <w:t>信息</w:t>
            </w:r>
          </w:p>
          <w:p w:rsidR="00CC29D0" w:rsidRPr="00A333B7" w:rsidRDefault="00CC29D0" w:rsidP="00CC29D0">
            <w:pPr>
              <w:ind w:rightChars="-45" w:right="-94"/>
            </w:pPr>
            <w:r w:rsidRPr="00A333B7">
              <w:rPr>
                <w:rFonts w:hint="eastAsia"/>
              </w:rPr>
              <w:t>多条记录返回的格式</w:t>
            </w:r>
          </w:p>
          <w:p w:rsidR="00CC29D0" w:rsidRPr="00A333B7" w:rsidRDefault="00CC29D0" w:rsidP="00CC29D0">
            <w:pPr>
              <w:ind w:rightChars="-45" w:right="-94"/>
            </w:pPr>
            <w:r w:rsidRPr="00A333B7">
              <w:t>xml格式</w:t>
            </w:r>
          </w:p>
          <w:p w:rsidR="00160ACE" w:rsidRPr="00A333B7" w:rsidRDefault="00160ACE" w:rsidP="00160ACE">
            <w:pPr>
              <w:ind w:rightChars="-45" w:right="-94"/>
            </w:pPr>
            <w:r>
              <w:t>&lt;card</w:t>
            </w:r>
            <w:r w:rsidRPr="00A333B7">
              <w:t>&gt;…&lt;/</w:t>
            </w:r>
            <w:r>
              <w:t>card</w:t>
            </w:r>
            <w:r w:rsidRPr="00A333B7">
              <w:t>&gt;</w:t>
            </w:r>
          </w:p>
          <w:p w:rsidR="00160ACE" w:rsidRPr="00A333B7" w:rsidRDefault="00160ACE" w:rsidP="00160ACE">
            <w:pPr>
              <w:ind w:rightChars="-45" w:right="-94"/>
            </w:pPr>
            <w:r w:rsidRPr="00A333B7">
              <w:t>…</w:t>
            </w:r>
          </w:p>
          <w:p w:rsidR="00CC29D0" w:rsidRPr="00A333B7" w:rsidRDefault="00160ACE" w:rsidP="00160ACE">
            <w:r w:rsidRPr="00A333B7">
              <w:t>&lt;</w:t>
            </w:r>
            <w:r>
              <w:t>card</w:t>
            </w:r>
            <w:r w:rsidRPr="00A333B7">
              <w:t>&gt;…&lt;/</w:t>
            </w:r>
            <w:r>
              <w:t>card</w:t>
            </w:r>
            <w:r w:rsidRPr="00A333B7">
              <w:t>&gt;</w:t>
            </w:r>
          </w:p>
        </w:tc>
      </w:tr>
      <w:tr w:rsidR="00392F49" w:rsidRPr="00A333B7" w:rsidTr="006C7AAB">
        <w:tc>
          <w:tcPr>
            <w:tcW w:w="1728" w:type="dxa"/>
            <w:gridSpan w:val="2"/>
          </w:tcPr>
          <w:p w:rsidR="00392F49" w:rsidRPr="00A333B7" w:rsidRDefault="00392F49" w:rsidP="00934A7E">
            <w:r>
              <w:rPr>
                <w:rFonts w:hint="eastAsia"/>
              </w:rPr>
              <w:t>所有绑</w:t>
            </w:r>
            <w:r>
              <w:t>卡信息</w:t>
            </w:r>
          </w:p>
        </w:tc>
        <w:tc>
          <w:tcPr>
            <w:tcW w:w="1980" w:type="dxa"/>
            <w:gridSpan w:val="2"/>
          </w:tcPr>
          <w:p w:rsidR="00392F49" w:rsidRPr="00A333B7" w:rsidRDefault="00392F49" w:rsidP="00CC29D0">
            <w:r>
              <w:rPr>
                <w:rFonts w:hint="eastAsia"/>
              </w:rPr>
              <w:t>all</w:t>
            </w:r>
            <w:r>
              <w:t>_cards</w:t>
            </w:r>
          </w:p>
        </w:tc>
        <w:tc>
          <w:tcPr>
            <w:tcW w:w="720" w:type="dxa"/>
          </w:tcPr>
          <w:p w:rsidR="00392F49" w:rsidRPr="00A333B7" w:rsidRDefault="00392F49" w:rsidP="00CC29D0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gridSpan w:val="2"/>
          </w:tcPr>
          <w:p w:rsidR="00392F49" w:rsidRPr="00A333B7" w:rsidRDefault="00392F49" w:rsidP="00CC29D0">
            <w:r w:rsidRPr="00A333B7">
              <w:t>String(1024</w:t>
            </w:r>
            <w:r w:rsidRPr="00A333B7">
              <w:lastRenderedPageBreak/>
              <w:t>)</w:t>
            </w:r>
          </w:p>
        </w:tc>
        <w:tc>
          <w:tcPr>
            <w:tcW w:w="4305" w:type="dxa"/>
            <w:gridSpan w:val="2"/>
          </w:tcPr>
          <w:p w:rsidR="00392F49" w:rsidRPr="00A333B7" w:rsidRDefault="00392F49" w:rsidP="00392F49">
            <w:pPr>
              <w:ind w:rightChars="-45" w:right="-94"/>
            </w:pPr>
            <w:r>
              <w:rPr>
                <w:rFonts w:hint="eastAsia"/>
              </w:rPr>
              <w:lastRenderedPageBreak/>
              <w:t>所有绑定</w:t>
            </w:r>
            <w:r w:rsidRPr="00A333B7">
              <w:rPr>
                <w:rFonts w:hint="eastAsia"/>
              </w:rPr>
              <w:t>银行</w:t>
            </w:r>
            <w:r w:rsidRPr="00A333B7">
              <w:t>卡</w:t>
            </w:r>
            <w:r w:rsidRPr="00A333B7">
              <w:rPr>
                <w:rFonts w:hint="eastAsia"/>
              </w:rPr>
              <w:t>信息</w:t>
            </w:r>
          </w:p>
          <w:p w:rsidR="00392F49" w:rsidRPr="00A333B7" w:rsidRDefault="00392F49" w:rsidP="00392F49">
            <w:pPr>
              <w:ind w:rightChars="-45" w:right="-94"/>
            </w:pPr>
            <w:r w:rsidRPr="00A333B7">
              <w:rPr>
                <w:rFonts w:hint="eastAsia"/>
              </w:rPr>
              <w:lastRenderedPageBreak/>
              <w:t>多条记录返回的格式</w:t>
            </w:r>
          </w:p>
          <w:p w:rsidR="00392F49" w:rsidRPr="00A333B7" w:rsidRDefault="00392F49" w:rsidP="00392F49">
            <w:pPr>
              <w:ind w:rightChars="-45" w:right="-94"/>
            </w:pPr>
            <w:r w:rsidRPr="00A333B7">
              <w:t>xml格式</w:t>
            </w:r>
          </w:p>
          <w:p w:rsidR="00160ACE" w:rsidRPr="00A333B7" w:rsidRDefault="00160ACE" w:rsidP="00160ACE">
            <w:pPr>
              <w:ind w:rightChars="-45" w:right="-94"/>
            </w:pPr>
            <w:r>
              <w:t>&lt;card</w:t>
            </w:r>
            <w:r w:rsidRPr="00A333B7">
              <w:t>&gt;…&lt;/</w:t>
            </w:r>
            <w:r>
              <w:t>card</w:t>
            </w:r>
            <w:r w:rsidRPr="00A333B7">
              <w:t>&gt;</w:t>
            </w:r>
          </w:p>
          <w:p w:rsidR="00160ACE" w:rsidRPr="00A333B7" w:rsidRDefault="00160ACE" w:rsidP="00160ACE">
            <w:pPr>
              <w:ind w:rightChars="-45" w:right="-94"/>
            </w:pPr>
            <w:r w:rsidRPr="00A333B7">
              <w:t>…</w:t>
            </w:r>
          </w:p>
          <w:p w:rsidR="00392F49" w:rsidRPr="00A333B7" w:rsidRDefault="00160ACE" w:rsidP="00160ACE">
            <w:pPr>
              <w:ind w:rightChars="-45" w:right="-94"/>
            </w:pPr>
            <w:r w:rsidRPr="00A333B7">
              <w:t>&lt;</w:t>
            </w:r>
            <w:r>
              <w:t>card</w:t>
            </w:r>
            <w:r w:rsidRPr="00A333B7">
              <w:t>&gt;…&lt;/</w:t>
            </w:r>
            <w:r>
              <w:t>card</w:t>
            </w:r>
            <w:r w:rsidRPr="00A333B7">
              <w:t>&gt;</w:t>
            </w:r>
          </w:p>
        </w:tc>
      </w:tr>
      <w:tr w:rsidR="00791051" w:rsidRPr="00A333B7" w:rsidTr="006C7AAB">
        <w:tc>
          <w:tcPr>
            <w:tcW w:w="10173" w:type="dxa"/>
            <w:gridSpan w:val="9"/>
          </w:tcPr>
          <w:p w:rsidR="00791051" w:rsidRPr="00A333B7" w:rsidRDefault="00791051" w:rsidP="0079105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提现</w:t>
            </w:r>
            <w:r w:rsidRPr="00A333B7">
              <w:rPr>
                <w:b/>
              </w:rPr>
              <w:t>银行卡信息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4E6249" w:rsidP="00791051">
            <w:pPr>
              <w:jc w:val="left"/>
            </w:pPr>
            <w:r w:rsidRPr="0042444F">
              <w:t>bind_serialno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绑定序列号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银行代码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4E6249" w:rsidP="00791051">
            <w:pPr>
              <w:jc w:val="left"/>
            </w:pPr>
            <w:r>
              <w:rPr>
                <w:rFonts w:hint="eastAsia"/>
              </w:rPr>
              <w:t>bank_segment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String(30)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银行代码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设置时间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create_time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设置时间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最后变更时间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modify_time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String(30)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最后变更时间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snapToGrid w:val="0"/>
            </w:pPr>
            <w:r w:rsidRPr="00A333B7">
              <w:rPr>
                <w:rFonts w:hint="eastAsia"/>
              </w:rPr>
              <w:t>提现银行</w:t>
            </w:r>
            <w:r w:rsidRPr="00A333B7">
              <w:t>状态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state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snapToGrid w:val="0"/>
            </w:pPr>
            <w:r w:rsidRPr="00A333B7">
              <w:rPr>
                <w:rFonts w:hint="eastAsia"/>
              </w:rPr>
              <w:t>提现银行</w:t>
            </w:r>
            <w:r w:rsidRPr="00A333B7">
              <w:t>状态：</w:t>
            </w:r>
          </w:p>
          <w:p w:rsidR="00D40D2B" w:rsidRPr="00235DC5" w:rsidRDefault="00D40D2B" w:rsidP="00D40D2B">
            <w:pPr>
              <w:snapToGrid w:val="0"/>
            </w:pPr>
            <w:r>
              <w:t>0-未开通提现</w:t>
            </w:r>
          </w:p>
          <w:p w:rsidR="00D40D2B" w:rsidRPr="00235DC5" w:rsidRDefault="00D40D2B" w:rsidP="00D40D2B">
            <w:pPr>
              <w:snapToGrid w:val="0"/>
            </w:pPr>
            <w:r w:rsidRPr="00235DC5">
              <w:rPr>
                <w:rFonts w:hint="eastAsia"/>
              </w:rPr>
              <w:t>1-正常</w:t>
            </w:r>
          </w:p>
          <w:p w:rsidR="00D40D2B" w:rsidRDefault="00D40D2B" w:rsidP="00D40D2B">
            <w:pPr>
              <w:snapToGrid w:val="0"/>
            </w:pPr>
            <w:r w:rsidRPr="00235DC5">
              <w:rPr>
                <w:rFonts w:hint="eastAsia"/>
              </w:rPr>
              <w:t>2-删除</w:t>
            </w:r>
          </w:p>
          <w:p w:rsidR="00791051" w:rsidRPr="00A333B7" w:rsidRDefault="00D40D2B" w:rsidP="00D40D2B">
            <w:pPr>
              <w:ind w:rightChars="-45" w:right="-94"/>
            </w:pPr>
            <w:r>
              <w:rPr>
                <w:rFonts w:hint="eastAsia"/>
              </w:rPr>
              <w:t>3-关闭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银行名称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bank_name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银行名称</w:t>
            </w:r>
            <w:r w:rsidRPr="00A333B7">
              <w:t>/开户行名称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branch_bank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acc_name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String(30)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area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791051" w:rsidRPr="00A333B7" w:rsidTr="006C7AAB">
        <w:tc>
          <w:tcPr>
            <w:tcW w:w="1728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gridSpan w:val="2"/>
            <w:vAlign w:val="center"/>
          </w:tcPr>
          <w:p w:rsidR="00791051" w:rsidRPr="00A333B7" w:rsidRDefault="00791051" w:rsidP="00791051">
            <w:pPr>
              <w:jc w:val="left"/>
            </w:pPr>
            <w:r w:rsidRPr="00A333B7">
              <w:t>city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</w:tr>
      <w:tr w:rsidR="00791051" w:rsidRPr="00A333B7" w:rsidTr="006C7AAB">
        <w:tc>
          <w:tcPr>
            <w:tcW w:w="1728" w:type="dxa"/>
            <w:gridSpan w:val="2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提现银行卡</w:t>
            </w:r>
          </w:p>
        </w:tc>
        <w:tc>
          <w:tcPr>
            <w:tcW w:w="1980" w:type="dxa"/>
            <w:gridSpan w:val="2"/>
          </w:tcPr>
          <w:p w:rsidR="00791051" w:rsidRPr="00A333B7" w:rsidRDefault="004E6249" w:rsidP="00791051">
            <w:pPr>
              <w:jc w:val="left"/>
            </w:pPr>
            <w:r>
              <w:rPr>
                <w:rFonts w:hint="eastAsia"/>
              </w:rPr>
              <w:t>cardid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String(64)</w:t>
            </w:r>
          </w:p>
        </w:tc>
        <w:tc>
          <w:tcPr>
            <w:tcW w:w="4305" w:type="dxa"/>
            <w:gridSpan w:val="2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提现银行卡或者帐号，账号为名文</w:t>
            </w:r>
          </w:p>
        </w:tc>
      </w:tr>
      <w:tr w:rsidR="00791051" w:rsidRPr="00A333B7" w:rsidTr="006C7AAB">
        <w:tc>
          <w:tcPr>
            <w:tcW w:w="1728" w:type="dxa"/>
            <w:gridSpan w:val="2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提现帐号尾号</w:t>
            </w:r>
          </w:p>
        </w:tc>
        <w:tc>
          <w:tcPr>
            <w:tcW w:w="1980" w:type="dxa"/>
            <w:gridSpan w:val="2"/>
          </w:tcPr>
          <w:p w:rsidR="00791051" w:rsidRPr="00A333B7" w:rsidRDefault="00791051" w:rsidP="00791051">
            <w:pPr>
              <w:jc w:val="left"/>
            </w:pPr>
            <w:r w:rsidRPr="00A333B7">
              <w:t>card_tail</w:t>
            </w:r>
          </w:p>
        </w:tc>
        <w:tc>
          <w:tcPr>
            <w:tcW w:w="720" w:type="dxa"/>
          </w:tcPr>
          <w:p w:rsidR="00791051" w:rsidRPr="00A333B7" w:rsidRDefault="00791051" w:rsidP="007910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791051" w:rsidRPr="00A333B7" w:rsidRDefault="00791051" w:rsidP="00791051">
            <w:r w:rsidRPr="00A333B7">
              <w:t>Int</w:t>
            </w:r>
          </w:p>
        </w:tc>
        <w:tc>
          <w:tcPr>
            <w:tcW w:w="4305" w:type="dxa"/>
            <w:gridSpan w:val="2"/>
          </w:tcPr>
          <w:p w:rsidR="00791051" w:rsidRPr="00A333B7" w:rsidRDefault="00791051" w:rsidP="00791051">
            <w:pPr>
              <w:ind w:rightChars="-45" w:right="-94"/>
            </w:pPr>
            <w:r w:rsidRPr="00A333B7">
              <w:rPr>
                <w:rFonts w:hint="eastAsia"/>
              </w:rPr>
              <w:t>提现帐号尾号（方便展示使用）</w:t>
            </w:r>
          </w:p>
        </w:tc>
      </w:tr>
      <w:tr w:rsidR="004E6249" w:rsidRPr="00A333B7" w:rsidTr="006C7AAB">
        <w:tc>
          <w:tcPr>
            <w:tcW w:w="1728" w:type="dxa"/>
            <w:gridSpan w:val="2"/>
          </w:tcPr>
          <w:p w:rsidR="004E6249" w:rsidRPr="00A333B7" w:rsidRDefault="004E6249" w:rsidP="004E6249">
            <w:pPr>
              <w:ind w:rightChars="-45" w:right="-94"/>
            </w:pPr>
            <w:r>
              <w:rPr>
                <w:rFonts w:hint="eastAsia"/>
              </w:rPr>
              <w:t>管理系统操作员</w:t>
            </w:r>
          </w:p>
        </w:tc>
        <w:tc>
          <w:tcPr>
            <w:tcW w:w="1980" w:type="dxa"/>
            <w:gridSpan w:val="2"/>
          </w:tcPr>
          <w:p w:rsidR="004E6249" w:rsidRPr="00A333B7" w:rsidRDefault="004E6249" w:rsidP="004E6249">
            <w:pPr>
              <w:jc w:val="left"/>
            </w:pPr>
            <w:r w:rsidRPr="00297FCA">
              <w:rPr>
                <w:rFonts w:ascii="Calibri" w:hAnsi="Calibri" w:cs="Calibri"/>
                <w:kern w:val="0"/>
                <w:szCs w:val="21"/>
              </w:rPr>
              <w:t>oper_user_id</w:t>
            </w:r>
          </w:p>
        </w:tc>
        <w:tc>
          <w:tcPr>
            <w:tcW w:w="720" w:type="dxa"/>
          </w:tcPr>
          <w:p w:rsidR="004E6249" w:rsidRPr="00A333B7" w:rsidRDefault="004E6249" w:rsidP="004E624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4E6249" w:rsidRPr="00A333B7" w:rsidRDefault="004E6249" w:rsidP="004E6249">
            <w:r w:rsidRPr="00A333B7">
              <w:t>Int</w:t>
            </w:r>
          </w:p>
        </w:tc>
        <w:tc>
          <w:tcPr>
            <w:tcW w:w="4305" w:type="dxa"/>
            <w:gridSpan w:val="2"/>
          </w:tcPr>
          <w:p w:rsidR="004E6249" w:rsidRPr="00A333B7" w:rsidRDefault="004E6249" w:rsidP="004E6249">
            <w:pPr>
              <w:ind w:rightChars="-45" w:right="-94"/>
            </w:pPr>
            <w:r>
              <w:rPr>
                <w:rFonts w:hint="eastAsia"/>
              </w:rPr>
              <w:t>后台管理系统操作员id</w:t>
            </w:r>
          </w:p>
        </w:tc>
      </w:tr>
      <w:tr w:rsidR="004E6249" w:rsidRPr="00A333B7" w:rsidTr="006C7AAB">
        <w:tc>
          <w:tcPr>
            <w:tcW w:w="10173" w:type="dxa"/>
            <w:gridSpan w:val="9"/>
          </w:tcPr>
          <w:p w:rsidR="004E6249" w:rsidRPr="00A333B7" w:rsidRDefault="004E6249" w:rsidP="004E624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快捷</w:t>
            </w:r>
            <w:r w:rsidRPr="00A333B7">
              <w:rPr>
                <w:b/>
              </w:rPr>
              <w:t>绑卡信息</w:t>
            </w:r>
          </w:p>
        </w:tc>
      </w:tr>
      <w:tr w:rsidR="004E6249" w:rsidRPr="00A333B7" w:rsidTr="006C7AAB">
        <w:tc>
          <w:tcPr>
            <w:tcW w:w="1728" w:type="dxa"/>
            <w:gridSpan w:val="2"/>
            <w:vAlign w:val="center"/>
          </w:tcPr>
          <w:p w:rsidR="004E6249" w:rsidRPr="00A333B7" w:rsidRDefault="004E6249" w:rsidP="004E6249">
            <w:pPr>
              <w:snapToGrid w:val="0"/>
            </w:pPr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gridSpan w:val="2"/>
            <w:vAlign w:val="center"/>
          </w:tcPr>
          <w:p w:rsidR="004E6249" w:rsidRPr="00A333B7" w:rsidRDefault="004E6249" w:rsidP="004E6249">
            <w:pPr>
              <w:jc w:val="left"/>
            </w:pPr>
            <w:r w:rsidRPr="00A333B7">
              <w:t>bind_serialno</w:t>
            </w:r>
          </w:p>
        </w:tc>
        <w:tc>
          <w:tcPr>
            <w:tcW w:w="720" w:type="dxa"/>
          </w:tcPr>
          <w:p w:rsidR="004E6249" w:rsidRPr="00A333B7" w:rsidRDefault="004E6249" w:rsidP="004E624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4E6249" w:rsidRPr="00A333B7" w:rsidRDefault="004E6249" w:rsidP="004E6249">
            <w:r w:rsidRPr="00A333B7"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4E6249" w:rsidRPr="00A333B7" w:rsidRDefault="004E6249" w:rsidP="004E6249">
            <w:pPr>
              <w:snapToGrid w:val="0"/>
            </w:pPr>
            <w:r w:rsidRPr="00A333B7">
              <w:rPr>
                <w:rFonts w:hint="eastAsia"/>
              </w:rPr>
              <w:t>绑定序列号</w:t>
            </w:r>
          </w:p>
        </w:tc>
      </w:tr>
      <w:tr w:rsidR="004E6249" w:rsidRPr="00A333B7" w:rsidTr="006C7AAB">
        <w:tc>
          <w:tcPr>
            <w:tcW w:w="1728" w:type="dxa"/>
            <w:gridSpan w:val="2"/>
            <w:vAlign w:val="center"/>
          </w:tcPr>
          <w:p w:rsidR="004E6249" w:rsidRPr="00A333B7" w:rsidRDefault="004E6249" w:rsidP="004E6249">
            <w:pPr>
              <w:snapToGrid w:val="0"/>
            </w:pPr>
            <w:r w:rsidRPr="00A333B7">
              <w:rPr>
                <w:rFonts w:hint="eastAsia"/>
              </w:rPr>
              <w:t>用户开卡时的手机号码</w:t>
            </w:r>
          </w:p>
        </w:tc>
        <w:tc>
          <w:tcPr>
            <w:tcW w:w="1980" w:type="dxa"/>
            <w:gridSpan w:val="2"/>
            <w:vAlign w:val="center"/>
          </w:tcPr>
          <w:p w:rsidR="004E6249" w:rsidRPr="00A333B7" w:rsidRDefault="004E6249" w:rsidP="004E6249">
            <w:pPr>
              <w:jc w:val="left"/>
            </w:pPr>
            <w:r w:rsidRPr="00A333B7">
              <w:t>mobile</w:t>
            </w:r>
          </w:p>
        </w:tc>
        <w:tc>
          <w:tcPr>
            <w:tcW w:w="720" w:type="dxa"/>
          </w:tcPr>
          <w:p w:rsidR="004E6249" w:rsidRPr="00A333B7" w:rsidRDefault="004E6249" w:rsidP="004E624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4E6249" w:rsidRPr="00A333B7" w:rsidRDefault="004E6249" w:rsidP="004E6249">
            <w:r w:rsidRPr="00A333B7">
              <w:t>String(11)</w:t>
            </w:r>
          </w:p>
        </w:tc>
        <w:tc>
          <w:tcPr>
            <w:tcW w:w="4305" w:type="dxa"/>
            <w:gridSpan w:val="2"/>
            <w:vAlign w:val="center"/>
          </w:tcPr>
          <w:p w:rsidR="004E6249" w:rsidRPr="00A333B7" w:rsidRDefault="004E6249" w:rsidP="004E6249">
            <w:pPr>
              <w:snapToGrid w:val="0"/>
            </w:pPr>
            <w:r w:rsidRPr="00A333B7">
              <w:rPr>
                <w:rFonts w:hint="eastAsia"/>
              </w:rPr>
              <w:t>用户开卡时的预留</w:t>
            </w:r>
            <w:r w:rsidRPr="00A333B7">
              <w:t>的</w:t>
            </w:r>
            <w:r w:rsidRPr="00A333B7">
              <w:rPr>
                <w:rFonts w:hint="eastAsia"/>
              </w:rPr>
              <w:t>手机号码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>
              <w:rPr>
                <w:rFonts w:hint="eastAsia"/>
              </w:rPr>
              <w:t>证件号码开头</w:t>
            </w:r>
            <w:r>
              <w:t>字母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5D1B2F">
              <w:t>creid_head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String(1)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>
              <w:rPr>
                <w:rFonts w:hint="eastAsia"/>
              </w:rPr>
              <w:t>证件号码开头</w:t>
            </w:r>
            <w:r>
              <w:t>字母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>
              <w:rPr>
                <w:rFonts w:hint="eastAsia"/>
              </w:rPr>
              <w:t>证件</w:t>
            </w:r>
            <w:r>
              <w:t>号码末尾字</w:t>
            </w:r>
            <w:r>
              <w:lastRenderedPageBreak/>
              <w:t>母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5D1B2F" w:rsidRDefault="00BE55B7" w:rsidP="00BE55B7">
            <w:pPr>
              <w:jc w:val="left"/>
            </w:pPr>
            <w:r w:rsidRPr="005D1B2F">
              <w:lastRenderedPageBreak/>
              <w:t>creid_tail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String(1)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>
              <w:rPr>
                <w:rFonts w:hint="eastAsia"/>
              </w:rPr>
              <w:t>证件</w:t>
            </w:r>
            <w:r>
              <w:t>号码末尾字母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lastRenderedPageBreak/>
              <w:t>用户的真实姓名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A333B7">
              <w:t>truename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String(64)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用户的真实姓名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银行签约协议号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agrmtNo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银行签约协议号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签约支付内部订单号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listid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签约支付内部订单号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签约支付外部订单号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签约支付外部订单号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创建时间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create_time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创建时间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最后变更时间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modify_time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最后变更时间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绑定状态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995547" w:rsidP="00995547">
            <w:pPr>
              <w:jc w:val="left"/>
            </w:pPr>
            <w:r w:rsidRPr="005D1B2F">
              <w:t>state_fast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绑定状态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0</w:t>
            </w:r>
            <w:r>
              <w:t>-未开通快捷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删除</w:t>
            </w:r>
          </w:p>
          <w:p w:rsidR="00BE55B7" w:rsidRPr="00A333B7" w:rsidRDefault="00D40D2B" w:rsidP="00D40D2B">
            <w:r>
              <w:rPr>
                <w:rFonts w:hint="eastAsia"/>
              </w:rPr>
              <w:t>3</w:t>
            </w:r>
            <w:r>
              <w:t>-停用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  <w:rPr>
                <w:highlight w:val="yellow"/>
              </w:rPr>
            </w:pPr>
            <w:r w:rsidRPr="00A333B7">
              <w:rPr>
                <w:rFonts w:hint="eastAsia"/>
              </w:rPr>
              <w:t>是</w:t>
            </w:r>
            <w:r w:rsidRPr="00A333B7">
              <w:t>否为默认的快捷支付记录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A333B7">
              <w:t>default</w:t>
            </w:r>
            <w:r w:rsidR="008A7BE5">
              <w:t>_fast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是</w:t>
            </w:r>
            <w:r w:rsidRPr="00A333B7">
              <w:t>否为默认的快捷支付记录</w:t>
            </w:r>
          </w:p>
          <w:p w:rsidR="00BE55B7" w:rsidRPr="00A333B7" w:rsidRDefault="00BE55B7" w:rsidP="00BE55B7">
            <w:pPr>
              <w:snapToGrid w:val="0"/>
            </w:pPr>
            <w:r w:rsidRPr="00A333B7">
              <w:t xml:space="preserve">0 </w:t>
            </w:r>
            <w:r w:rsidRPr="00A333B7">
              <w:rPr>
                <w:rFonts w:hint="eastAsia"/>
              </w:rPr>
              <w:t>非</w:t>
            </w:r>
            <w:r w:rsidRPr="00A333B7">
              <w:t>默认</w:t>
            </w:r>
          </w:p>
          <w:p w:rsidR="00BE55B7" w:rsidRPr="00A333B7" w:rsidRDefault="00BE55B7" w:rsidP="00BE55B7">
            <w:pPr>
              <w:rPr>
                <w:highlight w:val="yellow"/>
              </w:rPr>
            </w:pPr>
            <w:r w:rsidRPr="00A333B7">
              <w:t>1默认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5C5627" w:rsidP="00BE55B7">
            <w:pPr>
              <w:rPr>
                <w:highlight w:val="yellow"/>
              </w:rPr>
            </w:pPr>
            <w:r>
              <w:rPr>
                <w:rFonts w:hint="eastAsia"/>
              </w:rPr>
              <w:t>银行码段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5C5627" w:rsidP="00BE55B7">
            <w:pPr>
              <w:jc w:val="left"/>
            </w:pPr>
            <w:r w:rsidRPr="005D1B2F">
              <w:t>bank_segment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5C5627" w:rsidP="00BE55B7">
            <w:pPr>
              <w:rPr>
                <w:highlight w:val="yellow"/>
              </w:rPr>
            </w:pPr>
            <w:r>
              <w:rPr>
                <w:rFonts w:hint="eastAsia"/>
              </w:rPr>
              <w:t>银行码段</w:t>
            </w:r>
          </w:p>
        </w:tc>
      </w:tr>
      <w:tr w:rsidR="00971DD0" w:rsidRPr="00A333B7" w:rsidTr="006C7AAB">
        <w:tc>
          <w:tcPr>
            <w:tcW w:w="1728" w:type="dxa"/>
            <w:gridSpan w:val="2"/>
            <w:vAlign w:val="center"/>
          </w:tcPr>
          <w:p w:rsidR="00971DD0" w:rsidRDefault="00971DD0" w:rsidP="00BE55B7"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gridSpan w:val="2"/>
            <w:vAlign w:val="center"/>
          </w:tcPr>
          <w:p w:rsidR="00971DD0" w:rsidRPr="005D1B2F" w:rsidRDefault="00971DD0" w:rsidP="00BE55B7">
            <w:pPr>
              <w:jc w:val="left"/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</w:tcPr>
          <w:p w:rsidR="00971DD0" w:rsidRPr="00A333B7" w:rsidRDefault="00971DD0" w:rsidP="00BE55B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971DD0" w:rsidRPr="00A333B7" w:rsidRDefault="00971DD0" w:rsidP="00BE55B7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gridSpan w:val="2"/>
            <w:vAlign w:val="center"/>
          </w:tcPr>
          <w:p w:rsidR="00971DD0" w:rsidRDefault="00971DD0" w:rsidP="00BE55B7"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A333B7">
              <w:t>style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Int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  <w:p w:rsidR="00BE55B7" w:rsidRPr="00A333B7" w:rsidRDefault="000D7DD7" w:rsidP="00BE55B7">
            <w:pPr>
              <w:snapToGrid w:val="0"/>
            </w:pPr>
            <w:r>
              <w:t>2</w:t>
            </w:r>
            <w:r w:rsidR="00BE55B7" w:rsidRPr="00A333B7">
              <w:t>-信用卡</w:t>
            </w:r>
          </w:p>
          <w:p w:rsidR="00BE55B7" w:rsidRPr="00A333B7" w:rsidRDefault="000D7DD7" w:rsidP="00BE55B7">
            <w:r>
              <w:t>1</w:t>
            </w:r>
            <w:r w:rsidR="00BE55B7" w:rsidRPr="00A333B7">
              <w:t>-借记卡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</w:t>
            </w:r>
            <w:r w:rsidRPr="00160ACE">
              <w:rPr>
                <w:strike/>
                <w:color w:val="FF0000"/>
              </w:rPr>
              <w:t>-年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valid_year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String(4)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</w:t>
            </w:r>
            <w:r w:rsidRPr="00160ACE">
              <w:rPr>
                <w:strike/>
                <w:color w:val="FF0000"/>
              </w:rPr>
              <w:t>-年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</w:t>
            </w:r>
            <w:r w:rsidRPr="00160ACE">
              <w:rPr>
                <w:strike/>
                <w:color w:val="FF0000"/>
              </w:rPr>
              <w:t>-月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valid_month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</w:t>
            </w:r>
            <w:r w:rsidRPr="00160ACE">
              <w:rPr>
                <w:strike/>
                <w:color w:val="FF0000"/>
              </w:rPr>
              <w:t>-月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rPr>
                <w:strike/>
                <w:color w:val="FF0000"/>
                <w:highlight w:val="yellow"/>
              </w:rPr>
            </w:pPr>
            <w:r w:rsidRPr="00160ACE">
              <w:rPr>
                <w:rFonts w:hint="eastAsia"/>
                <w:strike/>
                <w:color w:val="FF0000"/>
              </w:rPr>
              <w:t>银行渠道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bank_channel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rPr>
                <w:strike/>
                <w:color w:val="FF0000"/>
                <w:highlight w:val="yellow"/>
              </w:rPr>
            </w:pPr>
            <w:r w:rsidRPr="00160ACE">
              <w:rPr>
                <w:rFonts w:hint="eastAsia"/>
                <w:strike/>
                <w:color w:val="FF0000"/>
              </w:rPr>
              <w:t>银行渠道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160ACE" w:rsidRDefault="00BE55B7" w:rsidP="00BE55B7">
            <w:pPr>
              <w:rPr>
                <w:strike/>
                <w:color w:val="FF0000"/>
                <w:highlight w:val="yellow"/>
              </w:rPr>
            </w:pPr>
            <w:r w:rsidRPr="00160ACE">
              <w:rPr>
                <w:rFonts w:hint="eastAsia"/>
                <w:strike/>
                <w:color w:val="FF0000"/>
              </w:rPr>
              <w:t>银行渠道账户标识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160ACE" w:rsidRDefault="00BE55B7" w:rsidP="00BE55B7">
            <w:pPr>
              <w:jc w:val="left"/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bank_id</w:t>
            </w:r>
          </w:p>
        </w:tc>
        <w:tc>
          <w:tcPr>
            <w:tcW w:w="720" w:type="dxa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160ACE" w:rsidRDefault="00BE55B7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160ACE" w:rsidRDefault="00BE55B7" w:rsidP="00BE55B7">
            <w:pPr>
              <w:rPr>
                <w:strike/>
                <w:color w:val="FF0000"/>
                <w:highlight w:val="yellow"/>
              </w:rPr>
            </w:pPr>
            <w:r w:rsidRPr="00160ACE">
              <w:rPr>
                <w:rFonts w:hint="eastAsia"/>
                <w:strike/>
                <w:color w:val="FF0000"/>
              </w:rPr>
              <w:t>银行渠道账户标识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pPr>
              <w:rPr>
                <w:highlight w:val="yellow"/>
              </w:rPr>
            </w:pPr>
            <w:r w:rsidRPr="00A333B7">
              <w:rPr>
                <w:rFonts w:hint="eastAsia"/>
              </w:rPr>
              <w:t>银行卡号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A333B7">
              <w:t>cardid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String(32)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pPr>
              <w:rPr>
                <w:highlight w:val="yellow"/>
              </w:rPr>
            </w:pPr>
            <w:r w:rsidRPr="00A333B7">
              <w:rPr>
                <w:rFonts w:hint="eastAsia"/>
              </w:rPr>
              <w:t>银行卡号</w:t>
            </w:r>
            <w:r w:rsidRPr="00A333B7">
              <w:t>，</w:t>
            </w:r>
            <w:r w:rsidRPr="00A333B7">
              <w:rPr>
                <w:rFonts w:hint="eastAsia"/>
              </w:rPr>
              <w:t>由</w:t>
            </w:r>
            <w:r w:rsidRPr="00A333B7">
              <w:t>cardid_type控制输出格式</w:t>
            </w:r>
          </w:p>
        </w:tc>
      </w:tr>
      <w:tr w:rsidR="00BE55B7" w:rsidRPr="00A333B7" w:rsidTr="006C7AAB">
        <w:tc>
          <w:tcPr>
            <w:tcW w:w="1728" w:type="dxa"/>
            <w:gridSpan w:val="2"/>
            <w:vAlign w:val="center"/>
          </w:tcPr>
          <w:p w:rsidR="00BE55B7" w:rsidRPr="00A333B7" w:rsidRDefault="00BE55B7" w:rsidP="00BE55B7">
            <w:r w:rsidRPr="00A333B7">
              <w:rPr>
                <w:rFonts w:hint="eastAsia"/>
              </w:rPr>
              <w:t>卡尾号，后四位</w:t>
            </w:r>
          </w:p>
        </w:tc>
        <w:tc>
          <w:tcPr>
            <w:tcW w:w="1980" w:type="dxa"/>
            <w:gridSpan w:val="2"/>
            <w:vAlign w:val="center"/>
          </w:tcPr>
          <w:p w:rsidR="00BE55B7" w:rsidRPr="00A333B7" w:rsidRDefault="00BE55B7" w:rsidP="00BE55B7">
            <w:pPr>
              <w:jc w:val="left"/>
            </w:pPr>
            <w:r w:rsidRPr="00A333B7">
              <w:t>card_tail</w:t>
            </w:r>
          </w:p>
        </w:tc>
        <w:tc>
          <w:tcPr>
            <w:tcW w:w="720" w:type="dxa"/>
          </w:tcPr>
          <w:p w:rsidR="00BE55B7" w:rsidRPr="00A333B7" w:rsidRDefault="00BE55B7" w:rsidP="00BE55B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gridSpan w:val="2"/>
          </w:tcPr>
          <w:p w:rsidR="00BE55B7" w:rsidRPr="00A333B7" w:rsidRDefault="00BE55B7" w:rsidP="00BE55B7">
            <w:r w:rsidRPr="00A333B7">
              <w:t>String(4)</w:t>
            </w:r>
          </w:p>
        </w:tc>
        <w:tc>
          <w:tcPr>
            <w:tcW w:w="4305" w:type="dxa"/>
            <w:gridSpan w:val="2"/>
            <w:vAlign w:val="center"/>
          </w:tcPr>
          <w:p w:rsidR="00BE55B7" w:rsidRPr="00A333B7" w:rsidRDefault="00BE55B7" w:rsidP="00BE55B7">
            <w:r w:rsidRPr="00A333B7">
              <w:rPr>
                <w:rFonts w:hint="eastAsia"/>
              </w:rPr>
              <w:t>卡尾号，后四位</w:t>
            </w:r>
          </w:p>
        </w:tc>
      </w:tr>
      <w:tr w:rsidR="001533A6" w:rsidRPr="00A333B7" w:rsidTr="004A4DEB">
        <w:tc>
          <w:tcPr>
            <w:tcW w:w="10173" w:type="dxa"/>
            <w:gridSpan w:val="9"/>
            <w:vAlign w:val="center"/>
          </w:tcPr>
          <w:p w:rsidR="001533A6" w:rsidRPr="001533A6" w:rsidRDefault="001533A6" w:rsidP="00BE55B7">
            <w:pPr>
              <w:rPr>
                <w:b/>
              </w:rPr>
            </w:pPr>
            <w:r w:rsidRPr="001533A6">
              <w:rPr>
                <w:rFonts w:hint="eastAsia"/>
                <w:b/>
              </w:rPr>
              <w:t>所有</w:t>
            </w:r>
            <w:r w:rsidRPr="001533A6">
              <w:rPr>
                <w:b/>
              </w:rPr>
              <w:t>绑卡信息</w:t>
            </w:r>
          </w:p>
        </w:tc>
      </w:tr>
      <w:tr w:rsidR="00C17417" w:rsidRPr="00A333B7" w:rsidTr="0034079A">
        <w:tc>
          <w:tcPr>
            <w:tcW w:w="1668" w:type="dxa"/>
            <w:vAlign w:val="center"/>
          </w:tcPr>
          <w:p w:rsidR="00C17417" w:rsidRDefault="00C17417" w:rsidP="00C17417">
            <w:r>
              <w:rPr>
                <w:rFonts w:hint="eastAsia"/>
              </w:rPr>
              <w:lastRenderedPageBreak/>
              <w:t>内容标识</w:t>
            </w:r>
          </w:p>
        </w:tc>
        <w:tc>
          <w:tcPr>
            <w:tcW w:w="1984" w:type="dxa"/>
            <w:gridSpan w:val="2"/>
            <w:vAlign w:val="center"/>
          </w:tcPr>
          <w:p w:rsidR="00C17417" w:rsidRPr="002F484A" w:rsidRDefault="00C17417" w:rsidP="00C17417">
            <w:r>
              <w:rPr>
                <w:rFonts w:hint="eastAsia"/>
              </w:rPr>
              <w:t>draw_fast_flag</w:t>
            </w:r>
          </w:p>
        </w:tc>
        <w:tc>
          <w:tcPr>
            <w:tcW w:w="851" w:type="dxa"/>
            <w:gridSpan w:val="3"/>
          </w:tcPr>
          <w:p w:rsidR="00C17417" w:rsidRPr="002F484A" w:rsidRDefault="00C17417" w:rsidP="00C1741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</w:tcPr>
          <w:p w:rsidR="00C17417" w:rsidRDefault="00C17417" w:rsidP="00C17417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vAlign w:val="center"/>
          </w:tcPr>
          <w:p w:rsidR="00950145" w:rsidRDefault="00C17417" w:rsidP="00C17417">
            <w:r>
              <w:rPr>
                <w:rFonts w:hint="eastAsia"/>
              </w:rPr>
              <w:t>0为提现和快捷；</w:t>
            </w:r>
          </w:p>
          <w:p w:rsidR="00950145" w:rsidRDefault="00C17417" w:rsidP="00C17417">
            <w:r>
              <w:rPr>
                <w:rFonts w:hint="eastAsia"/>
              </w:rPr>
              <w:t>1为提现；</w:t>
            </w:r>
          </w:p>
          <w:p w:rsidR="00C17417" w:rsidRDefault="00C17417" w:rsidP="00C17417">
            <w:r>
              <w:rPr>
                <w:rFonts w:hint="eastAsia"/>
              </w:rPr>
              <w:t>2为快捷</w:t>
            </w:r>
          </w:p>
        </w:tc>
      </w:tr>
      <w:tr w:rsidR="001533A6" w:rsidRPr="00A333B7" w:rsidTr="001533A6">
        <w:tc>
          <w:tcPr>
            <w:tcW w:w="1668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绑定</w:t>
            </w:r>
            <w:r>
              <w:t>序列号</w:t>
            </w:r>
          </w:p>
        </w:tc>
        <w:tc>
          <w:tcPr>
            <w:tcW w:w="1984" w:type="dxa"/>
            <w:gridSpan w:val="2"/>
            <w:vAlign w:val="center"/>
          </w:tcPr>
          <w:p w:rsidR="001533A6" w:rsidRPr="002F484A" w:rsidRDefault="002F484A" w:rsidP="00BE55B7">
            <w:r w:rsidRPr="002F484A">
              <w:t>bind_serialno</w:t>
            </w:r>
          </w:p>
        </w:tc>
        <w:tc>
          <w:tcPr>
            <w:tcW w:w="851" w:type="dxa"/>
            <w:gridSpan w:val="3"/>
            <w:vAlign w:val="center"/>
          </w:tcPr>
          <w:p w:rsidR="001533A6" w:rsidRPr="002F484A" w:rsidRDefault="002F484A" w:rsidP="00BE55B7">
            <w:r w:rsidRPr="002F484A"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253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绑定</w:t>
            </w:r>
            <w:r>
              <w:t>序列号</w:t>
            </w:r>
          </w:p>
        </w:tc>
      </w:tr>
      <w:tr w:rsidR="001533A6" w:rsidRPr="00A333B7" w:rsidTr="001533A6">
        <w:tc>
          <w:tcPr>
            <w:tcW w:w="1668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银行</w:t>
            </w:r>
            <w:r>
              <w:t>代码</w:t>
            </w:r>
          </w:p>
        </w:tc>
        <w:tc>
          <w:tcPr>
            <w:tcW w:w="1984" w:type="dxa"/>
            <w:gridSpan w:val="2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bank_segment</w:t>
            </w:r>
          </w:p>
        </w:tc>
        <w:tc>
          <w:tcPr>
            <w:tcW w:w="851" w:type="dxa"/>
            <w:gridSpan w:val="3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string</w:t>
            </w:r>
            <w:r>
              <w:t>(30)</w:t>
            </w:r>
          </w:p>
        </w:tc>
        <w:tc>
          <w:tcPr>
            <w:tcW w:w="4253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银行</w:t>
            </w:r>
            <w:r>
              <w:t>代码</w:t>
            </w:r>
          </w:p>
        </w:tc>
      </w:tr>
      <w:tr w:rsidR="00367FC0" w:rsidRPr="00A333B7" w:rsidTr="001533A6">
        <w:tc>
          <w:tcPr>
            <w:tcW w:w="1668" w:type="dxa"/>
            <w:vAlign w:val="center"/>
          </w:tcPr>
          <w:p w:rsidR="00367FC0" w:rsidRDefault="00367FC0" w:rsidP="00BE55B7">
            <w:r>
              <w:rPr>
                <w:rFonts w:hint="eastAsia"/>
              </w:rPr>
              <w:t>银行卡号</w:t>
            </w:r>
          </w:p>
        </w:tc>
        <w:tc>
          <w:tcPr>
            <w:tcW w:w="1984" w:type="dxa"/>
            <w:gridSpan w:val="2"/>
            <w:vAlign w:val="center"/>
          </w:tcPr>
          <w:p w:rsidR="00367FC0" w:rsidRDefault="00367FC0" w:rsidP="00BE55B7">
            <w:r>
              <w:rPr>
                <w:rFonts w:hint="eastAsia"/>
              </w:rPr>
              <w:t>cardid</w:t>
            </w:r>
          </w:p>
        </w:tc>
        <w:tc>
          <w:tcPr>
            <w:tcW w:w="851" w:type="dxa"/>
            <w:gridSpan w:val="3"/>
            <w:vAlign w:val="center"/>
          </w:tcPr>
          <w:p w:rsidR="00367FC0" w:rsidRDefault="00367FC0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367FC0" w:rsidRDefault="00367FC0" w:rsidP="00BE55B7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253" w:type="dxa"/>
            <w:vAlign w:val="center"/>
          </w:tcPr>
          <w:p w:rsidR="00367FC0" w:rsidRDefault="00367FC0" w:rsidP="00BE55B7">
            <w:r>
              <w:rPr>
                <w:rFonts w:hint="eastAsia"/>
              </w:rPr>
              <w:t>明文</w:t>
            </w:r>
            <w:r>
              <w:t>银行卡号</w:t>
            </w:r>
          </w:p>
        </w:tc>
      </w:tr>
      <w:tr w:rsidR="001533A6" w:rsidRPr="00A333B7" w:rsidTr="001533A6">
        <w:tc>
          <w:tcPr>
            <w:tcW w:w="1668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卡号</w:t>
            </w:r>
            <w:r>
              <w:t>后四位</w:t>
            </w:r>
          </w:p>
        </w:tc>
        <w:tc>
          <w:tcPr>
            <w:tcW w:w="1984" w:type="dxa"/>
            <w:gridSpan w:val="2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card_tail</w:t>
            </w:r>
          </w:p>
        </w:tc>
        <w:tc>
          <w:tcPr>
            <w:tcW w:w="851" w:type="dxa"/>
            <w:gridSpan w:val="3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string</w:t>
            </w:r>
            <w:r>
              <w:t>(4)</w:t>
            </w:r>
          </w:p>
        </w:tc>
        <w:tc>
          <w:tcPr>
            <w:tcW w:w="4253" w:type="dxa"/>
            <w:vAlign w:val="center"/>
          </w:tcPr>
          <w:p w:rsidR="001533A6" w:rsidRPr="002F484A" w:rsidRDefault="002F484A" w:rsidP="00BE55B7">
            <w:r>
              <w:rPr>
                <w:rFonts w:hint="eastAsia"/>
              </w:rPr>
              <w:t>卡号</w:t>
            </w:r>
            <w:r>
              <w:t>后四位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Default="00006C3D" w:rsidP="00BE55B7">
            <w:r>
              <w:rPr>
                <w:rFonts w:hint="eastAsia"/>
              </w:rPr>
              <w:t>用户</w:t>
            </w:r>
            <w:r>
              <w:t>真实姓名</w:t>
            </w:r>
          </w:p>
        </w:tc>
        <w:tc>
          <w:tcPr>
            <w:tcW w:w="1984" w:type="dxa"/>
            <w:gridSpan w:val="2"/>
            <w:vAlign w:val="center"/>
          </w:tcPr>
          <w:p w:rsidR="00006C3D" w:rsidRDefault="00006C3D" w:rsidP="00BE55B7">
            <w:r>
              <w:rPr>
                <w:rFonts w:hint="eastAsia"/>
              </w:rPr>
              <w:t>truename</w:t>
            </w:r>
          </w:p>
        </w:tc>
        <w:tc>
          <w:tcPr>
            <w:tcW w:w="851" w:type="dxa"/>
            <w:gridSpan w:val="3"/>
            <w:vAlign w:val="center"/>
          </w:tcPr>
          <w:p w:rsidR="00006C3D" w:rsidRDefault="00006C3D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Default="00006C3D" w:rsidP="00BE55B7">
            <w:r>
              <w:rPr>
                <w:rFonts w:hint="eastAsia"/>
              </w:rPr>
              <w:t>string</w:t>
            </w:r>
            <w:r>
              <w:t>()</w:t>
            </w:r>
          </w:p>
        </w:tc>
        <w:tc>
          <w:tcPr>
            <w:tcW w:w="4253" w:type="dxa"/>
            <w:vAlign w:val="center"/>
          </w:tcPr>
          <w:p w:rsidR="00006C3D" w:rsidRDefault="00006C3D" w:rsidP="00BE55B7">
            <w:r>
              <w:rPr>
                <w:rFonts w:hint="eastAsia"/>
              </w:rPr>
              <w:t>用户</w:t>
            </w:r>
            <w:r>
              <w:t>真实姓名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创建时间</w:t>
            </w:r>
          </w:p>
        </w:tc>
        <w:tc>
          <w:tcPr>
            <w:tcW w:w="1984" w:type="dxa"/>
            <w:gridSpan w:val="2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create_time</w:t>
            </w:r>
          </w:p>
        </w:tc>
        <w:tc>
          <w:tcPr>
            <w:tcW w:w="851" w:type="dxa"/>
            <w:gridSpan w:val="3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</w:t>
            </w:r>
            <w:r w:rsidRPr="00160ACE">
              <w:rPr>
                <w:strike/>
                <w:color w:val="FF0000"/>
              </w:rPr>
              <w:t>(32)</w:t>
            </w:r>
          </w:p>
        </w:tc>
        <w:tc>
          <w:tcPr>
            <w:tcW w:w="4253" w:type="dxa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创建</w:t>
            </w:r>
            <w:r w:rsidRPr="00160ACE">
              <w:rPr>
                <w:strike/>
                <w:color w:val="FF0000"/>
              </w:rPr>
              <w:t>时间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最后变更</w:t>
            </w:r>
            <w:r w:rsidRPr="00160ACE">
              <w:rPr>
                <w:strike/>
                <w:color w:val="FF0000"/>
              </w:rPr>
              <w:t>时间</w:t>
            </w:r>
          </w:p>
        </w:tc>
        <w:tc>
          <w:tcPr>
            <w:tcW w:w="1984" w:type="dxa"/>
            <w:gridSpan w:val="2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modify_time</w:t>
            </w:r>
          </w:p>
        </w:tc>
        <w:tc>
          <w:tcPr>
            <w:tcW w:w="851" w:type="dxa"/>
            <w:gridSpan w:val="3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</w:t>
            </w:r>
            <w:r w:rsidRPr="00160ACE">
              <w:rPr>
                <w:strike/>
                <w:color w:val="FF0000"/>
              </w:rPr>
              <w:t>(32)</w:t>
            </w:r>
          </w:p>
        </w:tc>
        <w:tc>
          <w:tcPr>
            <w:tcW w:w="4253" w:type="dxa"/>
            <w:vAlign w:val="center"/>
          </w:tcPr>
          <w:p w:rsidR="00006C3D" w:rsidRPr="00160ACE" w:rsidRDefault="00006C3D" w:rsidP="00BE55B7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最后变更</w:t>
            </w:r>
            <w:r w:rsidRPr="00160ACE">
              <w:rPr>
                <w:strike/>
                <w:color w:val="FF0000"/>
              </w:rPr>
              <w:t>时间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Default="00D57432" w:rsidP="00D57432">
            <w:pPr>
              <w:snapToGrid w:val="0"/>
            </w:pPr>
            <w:r>
              <w:rPr>
                <w:rFonts w:hint="eastAsia"/>
              </w:rPr>
              <w:t>银行卡类型</w:t>
            </w:r>
          </w:p>
        </w:tc>
        <w:tc>
          <w:tcPr>
            <w:tcW w:w="1984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sytle</w:t>
            </w:r>
          </w:p>
        </w:tc>
        <w:tc>
          <w:tcPr>
            <w:tcW w:w="851" w:type="dxa"/>
            <w:gridSpan w:val="3"/>
            <w:vAlign w:val="center"/>
          </w:tcPr>
          <w:p w:rsidR="00006C3D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vAlign w:val="center"/>
          </w:tcPr>
          <w:p w:rsidR="00D57432" w:rsidRDefault="00D57432" w:rsidP="00D57432">
            <w:pPr>
              <w:snapToGrid w:val="0"/>
            </w:pPr>
            <w:r>
              <w:rPr>
                <w:rFonts w:hint="eastAsia"/>
              </w:rPr>
              <w:t>银行卡类型</w:t>
            </w:r>
          </w:p>
          <w:p w:rsidR="00D57432" w:rsidRDefault="00D57432" w:rsidP="00D57432">
            <w:pPr>
              <w:snapToGrid w:val="0"/>
            </w:pPr>
            <w:r>
              <w:t>1-</w:t>
            </w:r>
            <w:r>
              <w:rPr>
                <w:rFonts w:hint="eastAsia"/>
              </w:rPr>
              <w:t>借记卡</w:t>
            </w:r>
          </w:p>
          <w:p w:rsidR="00006C3D" w:rsidRDefault="00D57432" w:rsidP="00D57432">
            <w:r>
              <w:t>2-</w:t>
            </w:r>
            <w:r>
              <w:rPr>
                <w:rFonts w:hint="eastAsia"/>
              </w:rPr>
              <w:t>贷记卡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银行名称/开户行名称(提现)</w:t>
            </w:r>
          </w:p>
        </w:tc>
        <w:tc>
          <w:tcPr>
            <w:tcW w:w="1984" w:type="dxa"/>
            <w:gridSpan w:val="2"/>
            <w:vAlign w:val="center"/>
          </w:tcPr>
          <w:p w:rsidR="00006C3D" w:rsidRPr="00455B10" w:rsidRDefault="00DC7E9C" w:rsidP="00BE55B7">
            <w:pPr>
              <w:rPr>
                <w:rFonts w:asciiTheme="minorEastAsia" w:eastAsiaTheme="minorEastAsia" w:hAnsiTheme="minorEastAsia"/>
                <w:szCs w:val="21"/>
              </w:rPr>
            </w:pPr>
            <w:r w:rsidRPr="00455B10">
              <w:rPr>
                <w:rFonts w:asciiTheme="minorEastAsia" w:eastAsiaTheme="minorEastAsia" w:hAnsiTheme="minorEastAsia" w:cs="Arial"/>
                <w:color w:val="000000"/>
                <w:szCs w:val="21"/>
                <w:shd w:val="clear" w:color="auto" w:fill="FFFFFF"/>
              </w:rPr>
              <w:t>bank_name</w:t>
            </w:r>
          </w:p>
        </w:tc>
        <w:tc>
          <w:tcPr>
            <w:tcW w:w="851" w:type="dxa"/>
            <w:gridSpan w:val="3"/>
            <w:vAlign w:val="center"/>
          </w:tcPr>
          <w:p w:rsidR="00006C3D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253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银行名称/开户行名称(提现)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支行名称(提现)</w:t>
            </w:r>
          </w:p>
        </w:tc>
        <w:tc>
          <w:tcPr>
            <w:tcW w:w="1984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branch_bank_draw</w:t>
            </w:r>
          </w:p>
        </w:tc>
        <w:tc>
          <w:tcPr>
            <w:tcW w:w="851" w:type="dxa"/>
            <w:gridSpan w:val="3"/>
            <w:vAlign w:val="center"/>
          </w:tcPr>
          <w:p w:rsidR="00006C3D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253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支行名称(提现)</w:t>
            </w:r>
          </w:p>
        </w:tc>
      </w:tr>
      <w:tr w:rsidR="00006C3D" w:rsidRPr="00A333B7" w:rsidTr="001533A6">
        <w:tc>
          <w:tcPr>
            <w:tcW w:w="1668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开户姓名(提现)</w:t>
            </w:r>
          </w:p>
        </w:tc>
        <w:tc>
          <w:tcPr>
            <w:tcW w:w="1984" w:type="dxa"/>
            <w:gridSpan w:val="2"/>
            <w:vAlign w:val="center"/>
          </w:tcPr>
          <w:p w:rsidR="00006C3D" w:rsidRDefault="00D57432" w:rsidP="00BE55B7">
            <w:r>
              <w:t>acc_name</w:t>
            </w:r>
            <w:r>
              <w:rPr>
                <w:rFonts w:hint="eastAsia"/>
              </w:rPr>
              <w:t>_draw</w:t>
            </w:r>
          </w:p>
        </w:tc>
        <w:tc>
          <w:tcPr>
            <w:tcW w:w="851" w:type="dxa"/>
            <w:gridSpan w:val="3"/>
            <w:vAlign w:val="center"/>
          </w:tcPr>
          <w:p w:rsidR="00006C3D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006C3D" w:rsidRDefault="00D57432" w:rsidP="00BE55B7">
            <w:r>
              <w:rPr>
                <w:rFonts w:hint="eastAsia"/>
              </w:rPr>
              <w:t>string(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vAlign w:val="center"/>
          </w:tcPr>
          <w:p w:rsidR="00006C3D" w:rsidRDefault="00D57432" w:rsidP="00BE55B7">
            <w:r>
              <w:rPr>
                <w:rFonts w:hint="eastAsia"/>
              </w:rPr>
              <w:t>开户姓名(提现)</w:t>
            </w:r>
          </w:p>
        </w:tc>
      </w:tr>
      <w:tr w:rsidR="00D57432" w:rsidRPr="00A333B7" w:rsidTr="001533A6">
        <w:tc>
          <w:tcPr>
            <w:tcW w:w="1668" w:type="dxa"/>
            <w:vAlign w:val="center"/>
          </w:tcPr>
          <w:p w:rsidR="00D57432" w:rsidRDefault="00D57432" w:rsidP="00BE55B7">
            <w:r>
              <w:rPr>
                <w:rFonts w:hint="eastAsia"/>
              </w:rPr>
              <w:t>开户地区，省级(提现)</w:t>
            </w:r>
          </w:p>
        </w:tc>
        <w:tc>
          <w:tcPr>
            <w:tcW w:w="1984" w:type="dxa"/>
            <w:gridSpan w:val="2"/>
            <w:vAlign w:val="center"/>
          </w:tcPr>
          <w:p w:rsidR="00D57432" w:rsidRDefault="00D57432" w:rsidP="00BE55B7">
            <w:r>
              <w:rPr>
                <w:rFonts w:hint="eastAsia"/>
              </w:rPr>
              <w:t>area_draw</w:t>
            </w:r>
          </w:p>
        </w:tc>
        <w:tc>
          <w:tcPr>
            <w:tcW w:w="851" w:type="dxa"/>
            <w:gridSpan w:val="3"/>
            <w:vAlign w:val="center"/>
          </w:tcPr>
          <w:p w:rsidR="00D57432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Default="00D57432" w:rsidP="00BE55B7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253" w:type="dxa"/>
            <w:vAlign w:val="center"/>
          </w:tcPr>
          <w:p w:rsidR="00D57432" w:rsidRDefault="00D57432" w:rsidP="00BE55B7">
            <w:r>
              <w:rPr>
                <w:rFonts w:hint="eastAsia"/>
              </w:rPr>
              <w:t>开户地区，省级(提现)</w:t>
            </w:r>
          </w:p>
        </w:tc>
      </w:tr>
      <w:tr w:rsidR="00D57432" w:rsidRPr="00A333B7" w:rsidTr="001533A6">
        <w:tc>
          <w:tcPr>
            <w:tcW w:w="1668" w:type="dxa"/>
            <w:vAlign w:val="center"/>
          </w:tcPr>
          <w:p w:rsidR="00D57432" w:rsidRDefault="00D57432" w:rsidP="00BE55B7">
            <w:r>
              <w:rPr>
                <w:rFonts w:hint="eastAsia"/>
              </w:rPr>
              <w:t>提现帐号尾号（方便展示使用）</w:t>
            </w:r>
          </w:p>
        </w:tc>
        <w:tc>
          <w:tcPr>
            <w:tcW w:w="1984" w:type="dxa"/>
            <w:gridSpan w:val="2"/>
            <w:vAlign w:val="center"/>
          </w:tcPr>
          <w:p w:rsidR="00D57432" w:rsidRDefault="00D57432" w:rsidP="00BE55B7">
            <w:r>
              <w:rPr>
                <w:rFonts w:hint="eastAsia"/>
              </w:rPr>
              <w:t>city_draw</w:t>
            </w:r>
          </w:p>
        </w:tc>
        <w:tc>
          <w:tcPr>
            <w:tcW w:w="851" w:type="dxa"/>
            <w:gridSpan w:val="3"/>
            <w:vAlign w:val="center"/>
          </w:tcPr>
          <w:p w:rsidR="00D57432" w:rsidRDefault="00D57432" w:rsidP="00BE55B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Default="00D57432" w:rsidP="00BE55B7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vAlign w:val="center"/>
          </w:tcPr>
          <w:p w:rsidR="00D57432" w:rsidRDefault="00D57432" w:rsidP="00BE55B7">
            <w:r>
              <w:rPr>
                <w:rFonts w:hint="eastAsia"/>
              </w:rPr>
              <w:t>提现帐号尾号（方便展示使用）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Default="00D57432" w:rsidP="00D57432">
            <w:pPr>
              <w:snapToGrid w:val="0"/>
            </w:pPr>
            <w:r>
              <w:rPr>
                <w:rFonts w:hint="eastAsia"/>
              </w:rPr>
              <w:t>提现银行</w:t>
            </w:r>
            <w:r>
              <w:t xml:space="preserve">状态 </w:t>
            </w:r>
          </w:p>
        </w:tc>
        <w:tc>
          <w:tcPr>
            <w:tcW w:w="1984" w:type="dxa"/>
            <w:gridSpan w:val="2"/>
            <w:vAlign w:val="center"/>
          </w:tcPr>
          <w:p w:rsidR="00D57432" w:rsidRDefault="00D57432" w:rsidP="00D57432">
            <w:r>
              <w:rPr>
                <w:rFonts w:hint="eastAsia"/>
              </w:rPr>
              <w:t>state</w:t>
            </w:r>
            <w:r>
              <w:t>_draw</w:t>
            </w:r>
          </w:p>
        </w:tc>
        <w:tc>
          <w:tcPr>
            <w:tcW w:w="851" w:type="dxa"/>
            <w:gridSpan w:val="3"/>
            <w:vAlign w:val="center"/>
          </w:tcPr>
          <w:p w:rsidR="00D57432" w:rsidRDefault="00D57432" w:rsidP="00D57432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Default="00D57432" w:rsidP="00D57432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vAlign w:val="center"/>
          </w:tcPr>
          <w:p w:rsidR="00D57432" w:rsidRDefault="00D57432" w:rsidP="00D57432">
            <w:pPr>
              <w:snapToGrid w:val="0"/>
            </w:pPr>
            <w:r>
              <w:rPr>
                <w:rFonts w:hint="eastAsia"/>
              </w:rPr>
              <w:t>提现银行</w:t>
            </w:r>
            <w:r>
              <w:t>状态：</w:t>
            </w:r>
            <w:r>
              <w:rPr>
                <w:rFonts w:hint="eastAsia"/>
              </w:rPr>
              <w:t>(提现)</w:t>
            </w:r>
          </w:p>
          <w:p w:rsidR="00D40D2B" w:rsidRPr="00235DC5" w:rsidRDefault="00D40D2B" w:rsidP="00D40D2B">
            <w:pPr>
              <w:snapToGrid w:val="0"/>
            </w:pPr>
            <w:r>
              <w:t>0-未开通提现</w:t>
            </w:r>
          </w:p>
          <w:p w:rsidR="00D40D2B" w:rsidRPr="00235DC5" w:rsidRDefault="00D40D2B" w:rsidP="00D40D2B">
            <w:pPr>
              <w:snapToGrid w:val="0"/>
            </w:pPr>
            <w:r w:rsidRPr="00235DC5">
              <w:rPr>
                <w:rFonts w:hint="eastAsia"/>
              </w:rPr>
              <w:t>1-正常</w:t>
            </w:r>
          </w:p>
          <w:p w:rsidR="00D40D2B" w:rsidRDefault="00D40D2B" w:rsidP="00D40D2B">
            <w:pPr>
              <w:snapToGrid w:val="0"/>
            </w:pPr>
            <w:r w:rsidRPr="00235DC5">
              <w:rPr>
                <w:rFonts w:hint="eastAsia"/>
              </w:rPr>
              <w:t>2-删除</w:t>
            </w:r>
          </w:p>
          <w:p w:rsidR="00D57432" w:rsidRDefault="00D40D2B" w:rsidP="00D40D2B">
            <w:r>
              <w:rPr>
                <w:rFonts w:hint="eastAsia"/>
              </w:rPr>
              <w:t>3-关闭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lastRenderedPageBreak/>
              <w:t>有效期-年(快捷&amp;信用卡)</w:t>
            </w:r>
          </w:p>
        </w:tc>
        <w:tc>
          <w:tcPr>
            <w:tcW w:w="1984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valid_year_fast</w:t>
            </w:r>
          </w:p>
        </w:tc>
        <w:tc>
          <w:tcPr>
            <w:tcW w:w="851" w:type="dxa"/>
            <w:gridSpan w:val="3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String(4)</w:t>
            </w:r>
          </w:p>
        </w:tc>
        <w:tc>
          <w:tcPr>
            <w:tcW w:w="4253" w:type="dxa"/>
            <w:vAlign w:val="center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有效期-年(快捷&amp;信用卡)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有效期-月(快捷&amp;信用卡)</w:t>
            </w:r>
          </w:p>
        </w:tc>
        <w:tc>
          <w:tcPr>
            <w:tcW w:w="1984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valid_month_fast</w:t>
            </w:r>
          </w:p>
        </w:tc>
        <w:tc>
          <w:tcPr>
            <w:tcW w:w="851" w:type="dxa"/>
            <w:gridSpan w:val="3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String(2)</w:t>
            </w:r>
          </w:p>
        </w:tc>
        <w:tc>
          <w:tcPr>
            <w:tcW w:w="4253" w:type="dxa"/>
            <w:vAlign w:val="center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有效期-月(快捷&amp;信用卡)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用户开卡时的手机号码(快捷)</w:t>
            </w:r>
          </w:p>
        </w:tc>
        <w:tc>
          <w:tcPr>
            <w:tcW w:w="1984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mobile</w:t>
            </w:r>
          </w:p>
        </w:tc>
        <w:tc>
          <w:tcPr>
            <w:tcW w:w="851" w:type="dxa"/>
            <w:gridSpan w:val="3"/>
            <w:vAlign w:val="center"/>
          </w:tcPr>
          <w:p w:rsidR="00D57432" w:rsidRPr="00160ACE" w:rsidRDefault="003B6E5D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17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string(</w:t>
            </w:r>
            <w:r w:rsidRPr="00160ACE">
              <w:rPr>
                <w:strike/>
                <w:color w:val="FF0000"/>
              </w:rPr>
              <w:t>11</w:t>
            </w:r>
            <w:r w:rsidRPr="00160AC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  <w:vAlign w:val="center"/>
          </w:tcPr>
          <w:p w:rsidR="00D57432" w:rsidRPr="00160ACE" w:rsidRDefault="00477E34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密文（现在</w:t>
            </w:r>
            <w:r w:rsidRPr="00160ACE">
              <w:rPr>
                <w:strike/>
                <w:color w:val="FF0000"/>
              </w:rPr>
              <w:t>只返回明文</w:t>
            </w:r>
            <w:r w:rsidRPr="00160ACE">
              <w:rPr>
                <w:rFonts w:hint="eastAsia"/>
                <w:strike/>
                <w:color w:val="FF0000"/>
              </w:rPr>
              <w:t>）</w:t>
            </w:r>
          </w:p>
        </w:tc>
      </w:tr>
      <w:tr w:rsidR="00477E34" w:rsidRPr="00A333B7" w:rsidTr="004A4DEB">
        <w:tc>
          <w:tcPr>
            <w:tcW w:w="1668" w:type="dxa"/>
          </w:tcPr>
          <w:p w:rsidR="00477E34" w:rsidRDefault="00477E34" w:rsidP="00D57432">
            <w:pPr>
              <w:snapToGrid w:val="0"/>
            </w:pPr>
            <w:r>
              <w:rPr>
                <w:rFonts w:hint="eastAsia"/>
              </w:rPr>
              <w:t>用户开卡时的手机号码(快捷)</w:t>
            </w:r>
          </w:p>
        </w:tc>
        <w:tc>
          <w:tcPr>
            <w:tcW w:w="1984" w:type="dxa"/>
            <w:gridSpan w:val="2"/>
            <w:vAlign w:val="center"/>
          </w:tcPr>
          <w:p w:rsidR="00477E34" w:rsidRDefault="00477E34" w:rsidP="00D57432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851" w:type="dxa"/>
            <w:gridSpan w:val="3"/>
            <w:vAlign w:val="center"/>
          </w:tcPr>
          <w:p w:rsidR="00477E34" w:rsidRDefault="00477E34" w:rsidP="00D57432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77E34" w:rsidRDefault="00477E34" w:rsidP="00D57432">
            <w:r>
              <w:rPr>
                <w:rFonts w:hint="eastAsia"/>
              </w:rPr>
              <w:t>string(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vAlign w:val="center"/>
          </w:tcPr>
          <w:p w:rsidR="00477E34" w:rsidRDefault="00477E34" w:rsidP="00D57432">
            <w:pPr>
              <w:snapToGrid w:val="0"/>
            </w:pPr>
            <w:r>
              <w:t>明文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证件号码</w:t>
            </w:r>
          </w:p>
        </w:tc>
        <w:tc>
          <w:tcPr>
            <w:tcW w:w="1984" w:type="dxa"/>
            <w:gridSpan w:val="2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cre_id</w:t>
            </w:r>
          </w:p>
        </w:tc>
        <w:tc>
          <w:tcPr>
            <w:tcW w:w="851" w:type="dxa"/>
            <w:gridSpan w:val="3"/>
            <w:vAlign w:val="center"/>
          </w:tcPr>
          <w:p w:rsidR="00D57432" w:rsidRPr="00160ACE" w:rsidRDefault="00D57432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string(</w:t>
            </w:r>
            <w:r w:rsidRPr="00160ACE">
              <w:rPr>
                <w:strike/>
                <w:color w:val="FF0000"/>
              </w:rPr>
              <w:t>32</w:t>
            </w:r>
            <w:r w:rsidRPr="00160AC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  <w:vAlign w:val="center"/>
          </w:tcPr>
          <w:p w:rsidR="00D57432" w:rsidRPr="00160ACE" w:rsidRDefault="00D57432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证件号码，私有算法加密（逆序、偏移）(快捷)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Default="00465FCF" w:rsidP="00D57432">
            <w:pPr>
              <w:snapToGrid w:val="0"/>
            </w:pPr>
            <w:r>
              <w:rPr>
                <w:rFonts w:hint="eastAsia"/>
              </w:rPr>
              <w:t>证件号码开头</w:t>
            </w:r>
            <w:r>
              <w:t>字母</w:t>
            </w:r>
            <w:r>
              <w:rPr>
                <w:rFonts w:hint="eastAsia"/>
              </w:rPr>
              <w:t>(快捷)</w:t>
            </w:r>
          </w:p>
        </w:tc>
        <w:tc>
          <w:tcPr>
            <w:tcW w:w="1984" w:type="dxa"/>
            <w:gridSpan w:val="2"/>
            <w:vAlign w:val="center"/>
          </w:tcPr>
          <w:p w:rsidR="00D57432" w:rsidRDefault="00465FCF" w:rsidP="00D57432">
            <w:r>
              <w:rPr>
                <w:rFonts w:hint="eastAsia"/>
              </w:rPr>
              <w:t>creid_head</w:t>
            </w:r>
          </w:p>
        </w:tc>
        <w:tc>
          <w:tcPr>
            <w:tcW w:w="851" w:type="dxa"/>
            <w:gridSpan w:val="3"/>
            <w:vAlign w:val="center"/>
          </w:tcPr>
          <w:p w:rsidR="00D57432" w:rsidRDefault="00465FCF" w:rsidP="00D57432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Default="00465FCF" w:rsidP="00D57432">
            <w:r>
              <w:rPr>
                <w:rFonts w:hint="eastAsia"/>
              </w:rPr>
              <w:t>string(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vAlign w:val="center"/>
          </w:tcPr>
          <w:p w:rsidR="00D57432" w:rsidRDefault="00465FCF" w:rsidP="00D57432">
            <w:pPr>
              <w:snapToGrid w:val="0"/>
            </w:pPr>
            <w:r>
              <w:rPr>
                <w:rFonts w:hint="eastAsia"/>
              </w:rPr>
              <w:t>证件号码开头</w:t>
            </w:r>
            <w:r>
              <w:t>字母</w:t>
            </w:r>
            <w:r>
              <w:rPr>
                <w:rFonts w:hint="eastAsia"/>
              </w:rPr>
              <w:t>(快捷)</w:t>
            </w:r>
          </w:p>
        </w:tc>
      </w:tr>
      <w:tr w:rsidR="00D57432" w:rsidRPr="00A333B7" w:rsidTr="004A4DEB">
        <w:tc>
          <w:tcPr>
            <w:tcW w:w="1668" w:type="dxa"/>
          </w:tcPr>
          <w:p w:rsidR="00D57432" w:rsidRDefault="00465FCF" w:rsidP="00D57432">
            <w:pPr>
              <w:snapToGrid w:val="0"/>
            </w:pPr>
            <w:r>
              <w:rPr>
                <w:rFonts w:hint="eastAsia"/>
              </w:rPr>
              <w:t>证件</w:t>
            </w:r>
            <w:r>
              <w:t>号码末尾字母</w:t>
            </w:r>
            <w:r>
              <w:rPr>
                <w:rFonts w:hint="eastAsia"/>
              </w:rPr>
              <w:t>(快捷)</w:t>
            </w:r>
          </w:p>
        </w:tc>
        <w:tc>
          <w:tcPr>
            <w:tcW w:w="1984" w:type="dxa"/>
            <w:gridSpan w:val="2"/>
            <w:vAlign w:val="center"/>
          </w:tcPr>
          <w:p w:rsidR="00D57432" w:rsidRDefault="00465FCF" w:rsidP="00D57432">
            <w:r>
              <w:rPr>
                <w:rFonts w:hint="eastAsia"/>
              </w:rPr>
              <w:t>creid_tail</w:t>
            </w:r>
          </w:p>
        </w:tc>
        <w:tc>
          <w:tcPr>
            <w:tcW w:w="851" w:type="dxa"/>
            <w:gridSpan w:val="3"/>
            <w:vAlign w:val="center"/>
          </w:tcPr>
          <w:p w:rsidR="00D57432" w:rsidRDefault="00465FCF" w:rsidP="00D57432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D57432" w:rsidRDefault="00465FCF" w:rsidP="00D57432">
            <w:r>
              <w:rPr>
                <w:rFonts w:hint="eastAsia"/>
              </w:rPr>
              <w:t>string</w:t>
            </w:r>
            <w:r>
              <w:t>(1)</w:t>
            </w:r>
          </w:p>
        </w:tc>
        <w:tc>
          <w:tcPr>
            <w:tcW w:w="4253" w:type="dxa"/>
            <w:vAlign w:val="center"/>
          </w:tcPr>
          <w:p w:rsidR="00D57432" w:rsidRDefault="00465FCF" w:rsidP="00D57432">
            <w:pPr>
              <w:snapToGrid w:val="0"/>
            </w:pPr>
            <w:r>
              <w:rPr>
                <w:rFonts w:hint="eastAsia"/>
              </w:rPr>
              <w:t>证件</w:t>
            </w:r>
            <w:r>
              <w:t>号码末尾字母</w:t>
            </w:r>
            <w:r>
              <w:rPr>
                <w:rFonts w:hint="eastAsia"/>
              </w:rPr>
              <w:t>(快捷)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银行签约协议号(快捷)</w:t>
            </w:r>
          </w:p>
        </w:tc>
        <w:tc>
          <w:tcPr>
            <w:tcW w:w="1984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agrmtNo</w:t>
            </w:r>
          </w:p>
        </w:tc>
        <w:tc>
          <w:tcPr>
            <w:tcW w:w="851" w:type="dxa"/>
            <w:gridSpan w:val="3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银行签约协议号(快捷)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签约支付内部订单号(快捷&amp;非直连)</w:t>
            </w:r>
          </w:p>
        </w:tc>
        <w:tc>
          <w:tcPr>
            <w:tcW w:w="1984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listid</w:t>
            </w:r>
          </w:p>
        </w:tc>
        <w:tc>
          <w:tcPr>
            <w:tcW w:w="851" w:type="dxa"/>
            <w:gridSpan w:val="3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</w:t>
            </w:r>
            <w:r w:rsidRPr="00160ACE">
              <w:rPr>
                <w:strike/>
                <w:color w:val="FF0000"/>
              </w:rPr>
              <w:t>(32)</w:t>
            </w:r>
          </w:p>
        </w:tc>
        <w:tc>
          <w:tcPr>
            <w:tcW w:w="4253" w:type="dxa"/>
            <w:vAlign w:val="center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签约支付内部订单号(快捷&amp;非直连)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签约支付外部订单号(快捷&amp;非直连)</w:t>
            </w:r>
          </w:p>
        </w:tc>
        <w:tc>
          <w:tcPr>
            <w:tcW w:w="1984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bank</w:t>
            </w:r>
            <w:r w:rsidRPr="00160ACE">
              <w:rPr>
                <w:strike/>
                <w:color w:val="FF0000"/>
              </w:rPr>
              <w:t>_listid</w:t>
            </w:r>
          </w:p>
        </w:tc>
        <w:tc>
          <w:tcPr>
            <w:tcW w:w="851" w:type="dxa"/>
            <w:gridSpan w:val="3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string(</w:t>
            </w:r>
            <w:r w:rsidRPr="00160ACE">
              <w:rPr>
                <w:strike/>
                <w:color w:val="FF0000"/>
              </w:rPr>
              <w:t>32</w:t>
            </w:r>
            <w:r w:rsidRPr="00160AC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  <w:vAlign w:val="center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签约支付外部订单号(快捷&amp;非直连)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银行渠道(快捷)</w:t>
            </w:r>
          </w:p>
        </w:tc>
        <w:tc>
          <w:tcPr>
            <w:tcW w:w="1984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bank_channel</w:t>
            </w:r>
          </w:p>
        </w:tc>
        <w:tc>
          <w:tcPr>
            <w:tcW w:w="851" w:type="dxa"/>
            <w:gridSpan w:val="3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Pr="00160ACE" w:rsidRDefault="00465FCF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string(</w:t>
            </w:r>
            <w:r w:rsidRPr="00160ACE">
              <w:rPr>
                <w:strike/>
                <w:color w:val="FF0000"/>
              </w:rPr>
              <w:t>32</w:t>
            </w:r>
            <w:r w:rsidRPr="00160AC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  <w:vAlign w:val="center"/>
          </w:tcPr>
          <w:p w:rsidR="00465FCF" w:rsidRPr="00160ACE" w:rsidRDefault="00465FCF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银行渠道(快捷)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Pr="00160ACE" w:rsidRDefault="00EA3341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银行渠道账户标识(快捷)</w:t>
            </w:r>
          </w:p>
        </w:tc>
        <w:tc>
          <w:tcPr>
            <w:tcW w:w="1984" w:type="dxa"/>
            <w:gridSpan w:val="2"/>
            <w:vAlign w:val="center"/>
          </w:tcPr>
          <w:p w:rsidR="00465FCF" w:rsidRPr="00160ACE" w:rsidRDefault="00EA3341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bank</w:t>
            </w:r>
            <w:r w:rsidRPr="00160ACE">
              <w:rPr>
                <w:strike/>
                <w:color w:val="FF0000"/>
              </w:rPr>
              <w:t>_id</w:t>
            </w:r>
          </w:p>
        </w:tc>
        <w:tc>
          <w:tcPr>
            <w:tcW w:w="851" w:type="dxa"/>
            <w:gridSpan w:val="3"/>
            <w:vAlign w:val="center"/>
          </w:tcPr>
          <w:p w:rsidR="00465FCF" w:rsidRPr="00160ACE" w:rsidRDefault="00EA3341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Pr="00160ACE" w:rsidRDefault="00EA3341" w:rsidP="00D57432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string(</w:t>
            </w:r>
            <w:r w:rsidRPr="00160ACE">
              <w:rPr>
                <w:strike/>
                <w:color w:val="FF0000"/>
              </w:rPr>
              <w:t>32</w:t>
            </w:r>
            <w:r w:rsidRPr="00160AC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  <w:vAlign w:val="center"/>
          </w:tcPr>
          <w:p w:rsidR="00465FCF" w:rsidRPr="00160ACE" w:rsidRDefault="00EA3341" w:rsidP="00D57432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银行渠道账户标识(快捷)</w:t>
            </w:r>
          </w:p>
        </w:tc>
      </w:tr>
      <w:tr w:rsidR="00465FCF" w:rsidRPr="00A333B7" w:rsidTr="004A4DEB">
        <w:tc>
          <w:tcPr>
            <w:tcW w:w="1668" w:type="dxa"/>
          </w:tcPr>
          <w:p w:rsidR="00465FCF" w:rsidRDefault="00EA3341" w:rsidP="00EA3341">
            <w:r>
              <w:rPr>
                <w:rFonts w:hint="eastAsia"/>
              </w:rPr>
              <w:t>快捷绑定状态(快捷)</w:t>
            </w:r>
          </w:p>
        </w:tc>
        <w:tc>
          <w:tcPr>
            <w:tcW w:w="1984" w:type="dxa"/>
            <w:gridSpan w:val="2"/>
            <w:vAlign w:val="center"/>
          </w:tcPr>
          <w:p w:rsidR="00465FCF" w:rsidRDefault="00EA3341" w:rsidP="00D57432">
            <w:r>
              <w:rPr>
                <w:rFonts w:hint="eastAsia"/>
              </w:rPr>
              <w:t>state</w:t>
            </w:r>
            <w:r>
              <w:t>_fast</w:t>
            </w:r>
          </w:p>
        </w:tc>
        <w:tc>
          <w:tcPr>
            <w:tcW w:w="851" w:type="dxa"/>
            <w:gridSpan w:val="3"/>
            <w:vAlign w:val="center"/>
          </w:tcPr>
          <w:p w:rsidR="00465FCF" w:rsidRDefault="00EA3341" w:rsidP="00D57432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465FCF" w:rsidRDefault="00EA3341" w:rsidP="00D57432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vAlign w:val="center"/>
          </w:tcPr>
          <w:p w:rsidR="00EA3341" w:rsidRDefault="00EA3341" w:rsidP="00EA3341">
            <w:r>
              <w:rPr>
                <w:rFonts w:hint="eastAsia"/>
              </w:rPr>
              <w:t>快捷绑定状态(快捷)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0</w:t>
            </w:r>
            <w:r>
              <w:t>-未开通快捷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D40D2B" w:rsidRDefault="00D40D2B" w:rsidP="00D40D2B">
            <w:pPr>
              <w:snapToGrid w:val="0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删除</w:t>
            </w:r>
          </w:p>
          <w:p w:rsidR="00465FCF" w:rsidRDefault="00D40D2B" w:rsidP="00D40D2B">
            <w:pPr>
              <w:snapToGrid w:val="0"/>
            </w:pPr>
            <w:r>
              <w:rPr>
                <w:rFonts w:hint="eastAsia"/>
              </w:rPr>
              <w:t>3</w:t>
            </w:r>
            <w:r>
              <w:t>-停用</w:t>
            </w:r>
          </w:p>
        </w:tc>
      </w:tr>
      <w:tr w:rsidR="00EA3341" w:rsidRPr="00A333B7" w:rsidTr="004A4DEB">
        <w:tc>
          <w:tcPr>
            <w:tcW w:w="1668" w:type="dxa"/>
          </w:tcPr>
          <w:p w:rsidR="00EA3341" w:rsidRPr="00EA3341" w:rsidRDefault="00EA3341" w:rsidP="00EA3341">
            <w:pPr>
              <w:snapToGrid w:val="0"/>
            </w:pPr>
            <w:r>
              <w:rPr>
                <w:rFonts w:hint="eastAsia"/>
              </w:rPr>
              <w:lastRenderedPageBreak/>
              <w:t>是</w:t>
            </w:r>
            <w:r>
              <w:t>否为默认的快捷支付</w:t>
            </w:r>
            <w:r>
              <w:rPr>
                <w:rFonts w:hint="eastAsia"/>
              </w:rPr>
              <w:t>选项(快捷)</w:t>
            </w:r>
          </w:p>
        </w:tc>
        <w:tc>
          <w:tcPr>
            <w:tcW w:w="1984" w:type="dxa"/>
            <w:gridSpan w:val="2"/>
            <w:vAlign w:val="center"/>
          </w:tcPr>
          <w:p w:rsidR="00EA3341" w:rsidRDefault="00280955" w:rsidP="00EA3341">
            <w:r w:rsidRPr="00280955">
              <w:t>default_fast</w:t>
            </w:r>
          </w:p>
        </w:tc>
        <w:tc>
          <w:tcPr>
            <w:tcW w:w="851" w:type="dxa"/>
            <w:gridSpan w:val="3"/>
            <w:vAlign w:val="center"/>
          </w:tcPr>
          <w:p w:rsidR="00EA3341" w:rsidRPr="00EA3341" w:rsidRDefault="00EA3341" w:rsidP="00EA3341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EA3341" w:rsidRDefault="00EA3341" w:rsidP="00EA3341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EA3341" w:rsidRDefault="00EA3341" w:rsidP="00EA3341">
            <w:pPr>
              <w:snapToGrid w:val="0"/>
            </w:pPr>
            <w:r>
              <w:rPr>
                <w:rFonts w:hint="eastAsia"/>
              </w:rPr>
              <w:t>是</w:t>
            </w:r>
            <w:r>
              <w:t>否为默认的快捷支付</w:t>
            </w:r>
            <w:r>
              <w:rPr>
                <w:rFonts w:hint="eastAsia"/>
              </w:rPr>
              <w:t>选项(快捷)</w:t>
            </w:r>
          </w:p>
          <w:p w:rsidR="00EA3341" w:rsidRDefault="00EA3341" w:rsidP="00EA3341">
            <w:pPr>
              <w:snapToGrid w:val="0"/>
            </w:pPr>
            <w:r>
              <w:t xml:space="preserve">0 </w:t>
            </w:r>
            <w:r>
              <w:rPr>
                <w:rFonts w:hint="eastAsia"/>
              </w:rPr>
              <w:t>非</w:t>
            </w:r>
            <w:r>
              <w:t>默认</w:t>
            </w:r>
          </w:p>
          <w:p w:rsidR="00EA3341" w:rsidRDefault="00EA3341" w:rsidP="00EA3341">
            <w:pPr>
              <w:snapToGrid w:val="0"/>
            </w:pPr>
            <w:r>
              <w:rPr>
                <w:rFonts w:hint="eastAsia"/>
              </w:rPr>
              <w:t>1默认</w:t>
            </w:r>
          </w:p>
        </w:tc>
      </w:tr>
      <w:tr w:rsidR="00280955" w:rsidRPr="00A333B7" w:rsidTr="004A4DEB">
        <w:tc>
          <w:tcPr>
            <w:tcW w:w="1668" w:type="dxa"/>
          </w:tcPr>
          <w:p w:rsidR="00280955" w:rsidRPr="00EA3341" w:rsidRDefault="00280955" w:rsidP="00280955">
            <w:pPr>
              <w:snapToGrid w:val="0"/>
            </w:pPr>
            <w:r>
              <w:rPr>
                <w:rFonts w:hint="eastAsia"/>
              </w:rPr>
              <w:t>是</w:t>
            </w:r>
            <w:r>
              <w:t>否为默认的</w:t>
            </w:r>
            <w:r>
              <w:rPr>
                <w:rFonts w:hint="eastAsia"/>
              </w:rPr>
              <w:t>提现卡</w:t>
            </w:r>
          </w:p>
        </w:tc>
        <w:tc>
          <w:tcPr>
            <w:tcW w:w="1984" w:type="dxa"/>
            <w:gridSpan w:val="2"/>
            <w:vAlign w:val="center"/>
          </w:tcPr>
          <w:p w:rsidR="00280955" w:rsidRDefault="00280955" w:rsidP="00280955">
            <w:r w:rsidRPr="00280955">
              <w:t>default_draw</w:t>
            </w:r>
          </w:p>
        </w:tc>
        <w:tc>
          <w:tcPr>
            <w:tcW w:w="851" w:type="dxa"/>
            <w:gridSpan w:val="3"/>
            <w:vAlign w:val="center"/>
          </w:tcPr>
          <w:p w:rsidR="00280955" w:rsidRPr="00EA3341" w:rsidRDefault="00280955" w:rsidP="00280955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280955" w:rsidRDefault="00280955" w:rsidP="0028095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80955" w:rsidRDefault="00280955" w:rsidP="00280955">
            <w:pPr>
              <w:snapToGrid w:val="0"/>
            </w:pPr>
            <w:r>
              <w:rPr>
                <w:rFonts w:hint="eastAsia"/>
              </w:rPr>
              <w:t>是</w:t>
            </w:r>
            <w:r>
              <w:t>否为默认的</w:t>
            </w:r>
            <w:r>
              <w:rPr>
                <w:rFonts w:hint="eastAsia"/>
              </w:rPr>
              <w:t>提现卡</w:t>
            </w:r>
          </w:p>
          <w:p w:rsidR="00280955" w:rsidRDefault="00280955" w:rsidP="00280955">
            <w:pPr>
              <w:snapToGrid w:val="0"/>
            </w:pPr>
            <w:r>
              <w:t xml:space="preserve">0 </w:t>
            </w:r>
            <w:r>
              <w:rPr>
                <w:rFonts w:hint="eastAsia"/>
              </w:rPr>
              <w:t>非</w:t>
            </w:r>
            <w:r>
              <w:t>默认</w:t>
            </w:r>
          </w:p>
          <w:p w:rsidR="00280955" w:rsidRDefault="00280955" w:rsidP="00280955">
            <w:pPr>
              <w:snapToGrid w:val="0"/>
            </w:pPr>
            <w:r>
              <w:rPr>
                <w:rFonts w:hint="eastAsia"/>
              </w:rPr>
              <w:t>1默认</w:t>
            </w:r>
          </w:p>
        </w:tc>
      </w:tr>
      <w:tr w:rsidR="00EA3341" w:rsidRPr="00A333B7" w:rsidTr="004A4DEB">
        <w:tc>
          <w:tcPr>
            <w:tcW w:w="1668" w:type="dxa"/>
          </w:tcPr>
          <w:p w:rsidR="00EA3341" w:rsidRPr="00160ACE" w:rsidRDefault="00EA3341" w:rsidP="00EA3341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后台管理系统操作员id（提现）</w:t>
            </w:r>
          </w:p>
        </w:tc>
        <w:tc>
          <w:tcPr>
            <w:tcW w:w="1984" w:type="dxa"/>
            <w:gridSpan w:val="2"/>
            <w:vAlign w:val="center"/>
          </w:tcPr>
          <w:p w:rsidR="00EA3341" w:rsidRPr="00160ACE" w:rsidRDefault="00EA3341" w:rsidP="00EA3341">
            <w:pPr>
              <w:rPr>
                <w:strike/>
                <w:color w:val="FF0000"/>
              </w:rPr>
            </w:pPr>
            <w:r w:rsidRPr="00160ACE">
              <w:rPr>
                <w:strike/>
                <w:color w:val="FF0000"/>
              </w:rPr>
              <w:t>oper_user_id</w:t>
            </w:r>
          </w:p>
        </w:tc>
        <w:tc>
          <w:tcPr>
            <w:tcW w:w="851" w:type="dxa"/>
            <w:gridSpan w:val="3"/>
            <w:vAlign w:val="center"/>
          </w:tcPr>
          <w:p w:rsidR="00EA3341" w:rsidRPr="00160ACE" w:rsidRDefault="00EA3341" w:rsidP="00EA3341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gridSpan w:val="2"/>
            <w:vAlign w:val="center"/>
          </w:tcPr>
          <w:p w:rsidR="00EA3341" w:rsidRPr="00160ACE" w:rsidRDefault="00EA3341" w:rsidP="00EA3341">
            <w:pPr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int</w:t>
            </w:r>
          </w:p>
        </w:tc>
        <w:tc>
          <w:tcPr>
            <w:tcW w:w="4253" w:type="dxa"/>
            <w:vAlign w:val="center"/>
          </w:tcPr>
          <w:p w:rsidR="00EA3341" w:rsidRPr="00160ACE" w:rsidRDefault="00EA3341" w:rsidP="00EA3341">
            <w:pPr>
              <w:snapToGrid w:val="0"/>
              <w:rPr>
                <w:strike/>
                <w:color w:val="FF0000"/>
              </w:rPr>
            </w:pPr>
            <w:r w:rsidRPr="00160ACE">
              <w:rPr>
                <w:rFonts w:hint="eastAsia"/>
                <w:strike/>
                <w:color w:val="FF0000"/>
              </w:rPr>
              <w:t>后台管理系统操作员id（提现）</w:t>
            </w:r>
          </w:p>
        </w:tc>
      </w:tr>
    </w:tbl>
    <w:p w:rsidR="002C3270" w:rsidRPr="00A333B7" w:rsidRDefault="002C3270" w:rsidP="002C3270">
      <w:pPr>
        <w:pStyle w:val="3"/>
        <w:numPr>
          <w:ilvl w:val="2"/>
          <w:numId w:val="1"/>
        </w:numPr>
      </w:pPr>
      <w:bookmarkStart w:id="192" w:name="_Toc493792055"/>
      <w:r w:rsidRPr="00A333B7">
        <w:rPr>
          <w:rFonts w:hint="eastAsia"/>
        </w:rPr>
        <w:t>处理逻辑</w:t>
      </w:r>
      <w:bookmarkEnd w:id="192"/>
    </w:p>
    <w:p w:rsidR="002C3270" w:rsidRDefault="002C3270" w:rsidP="00520B65">
      <w:pPr>
        <w:pStyle w:val="af"/>
        <w:numPr>
          <w:ilvl w:val="0"/>
          <w:numId w:val="23"/>
        </w:numPr>
        <w:ind w:firstLineChars="0"/>
      </w:pPr>
      <w:r w:rsidRPr="00A333B7">
        <w:t>验证用户登录态</w:t>
      </w:r>
    </w:p>
    <w:p w:rsidR="008B4E6B" w:rsidRPr="00A333B7" w:rsidRDefault="008B4E6B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C3270" w:rsidRPr="00A333B7" w:rsidRDefault="002C3270" w:rsidP="0026017E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B87F2F" w:rsidRPr="00A333B7" w:rsidRDefault="00B87F2F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调用用户模块</w:t>
      </w:r>
      <w:r w:rsidRPr="00A333B7">
        <w:t>个人用户</w:t>
      </w:r>
      <w:r w:rsidRPr="00A333B7">
        <w:rPr>
          <w:rFonts w:hint="eastAsia"/>
        </w:rPr>
        <w:t>信息</w:t>
      </w:r>
      <w:r w:rsidRPr="00A333B7">
        <w:t>查询接口</w:t>
      </w:r>
      <w:r w:rsidRPr="00A333B7">
        <w:rPr>
          <w:rFonts w:hint="eastAsia"/>
        </w:rPr>
        <w:t>，</w:t>
      </w:r>
      <w:r w:rsidRPr="00A333B7">
        <w:t>校验用户可用性</w:t>
      </w:r>
    </w:p>
    <w:p w:rsidR="002C3270" w:rsidRPr="00A333B7" w:rsidRDefault="002C3270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="00B87F2F" w:rsidRPr="00A333B7">
        <w:rPr>
          <w:rFonts w:hint="eastAsia"/>
        </w:rPr>
        <w:t>通过</w:t>
      </w:r>
      <w:r w:rsidR="00B87F2F" w:rsidRPr="00A333B7">
        <w:t>uid</w:t>
      </w:r>
      <w:r w:rsidR="00B87F2F" w:rsidRPr="00A333B7">
        <w:rPr>
          <w:rFonts w:hint="eastAsia"/>
        </w:rPr>
        <w:t>查询用户提现银行</w:t>
      </w:r>
      <w:r w:rsidR="00B87F2F" w:rsidRPr="00A333B7">
        <w:t>卡信息</w:t>
      </w:r>
      <w:r w:rsidR="00BE3015">
        <w:rPr>
          <w:rFonts w:hint="eastAsia"/>
        </w:rPr>
        <w:t>user_drawbank_query</w:t>
      </w:r>
      <w:r w:rsidR="00D00478" w:rsidRPr="00A333B7">
        <w:rPr>
          <w:rFonts w:hint="eastAsia"/>
        </w:rPr>
        <w:t>（当</w:t>
      </w:r>
      <w:r w:rsidR="00D00478" w:rsidRPr="00A333B7">
        <w:t>bind_type</w:t>
      </w:r>
      <w:r w:rsidR="00D00478" w:rsidRPr="00A333B7">
        <w:rPr>
          <w:rFonts w:hint="eastAsia"/>
        </w:rPr>
        <w:t>为</w:t>
      </w:r>
      <w:r w:rsidR="00D00478" w:rsidRPr="00A333B7">
        <w:t>2时有此</w:t>
      </w:r>
      <w:r w:rsidR="00D00478" w:rsidRPr="00A333B7">
        <w:rPr>
          <w:rFonts w:hint="eastAsia"/>
        </w:rPr>
        <w:t>调用</w:t>
      </w:r>
      <w:r w:rsidR="00D00478" w:rsidRPr="00A333B7">
        <w:t>）</w:t>
      </w:r>
    </w:p>
    <w:p w:rsidR="00B87F2F" w:rsidRDefault="00B87F2F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</w:t>
      </w:r>
      <w:r w:rsidRPr="00A333B7">
        <w:t>用户模块通过uid</w:t>
      </w:r>
      <w:r w:rsidRPr="00A333B7">
        <w:rPr>
          <w:rFonts w:hint="eastAsia"/>
        </w:rPr>
        <w:t>查询</w:t>
      </w:r>
      <w:r w:rsidRPr="00A333B7">
        <w:t>用户快捷绑卡信息</w:t>
      </w:r>
      <w:r w:rsidR="00AE41B0">
        <w:t>fast_bind_query</w:t>
      </w:r>
      <w:r w:rsidR="00D00478" w:rsidRPr="00A333B7">
        <w:rPr>
          <w:rFonts w:hint="eastAsia"/>
        </w:rPr>
        <w:t>（当</w:t>
      </w:r>
      <w:r w:rsidR="00D00478" w:rsidRPr="00A333B7">
        <w:t>bind_type</w:t>
      </w:r>
      <w:r w:rsidR="00D00478" w:rsidRPr="00A333B7">
        <w:rPr>
          <w:rFonts w:hint="eastAsia"/>
        </w:rPr>
        <w:t>为</w:t>
      </w:r>
      <w:r w:rsidR="00D00478" w:rsidRPr="00A333B7">
        <w:t>1时有此</w:t>
      </w:r>
      <w:r w:rsidR="00D00478" w:rsidRPr="00A333B7">
        <w:rPr>
          <w:rFonts w:hint="eastAsia"/>
        </w:rPr>
        <w:t>调用</w:t>
      </w:r>
      <w:r w:rsidR="00D00478" w:rsidRPr="00A333B7">
        <w:t>）</w:t>
      </w:r>
    </w:p>
    <w:p w:rsidR="002F484A" w:rsidRDefault="002F484A" w:rsidP="002F484A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</w:t>
      </w:r>
      <w:r w:rsidRPr="00A333B7">
        <w:t>用户模块通过uid</w:t>
      </w:r>
      <w:r w:rsidRPr="00A333B7">
        <w:rPr>
          <w:rFonts w:hint="eastAsia"/>
        </w:rPr>
        <w:t>查询</w:t>
      </w:r>
      <w:r w:rsidRPr="00A333B7">
        <w:t>用户</w:t>
      </w:r>
      <w:r>
        <w:rPr>
          <w:rFonts w:hint="eastAsia"/>
        </w:rPr>
        <w:t>银行卡</w:t>
      </w:r>
      <w:r w:rsidRPr="00A333B7">
        <w:t>信息</w:t>
      </w:r>
      <w:r>
        <w:rPr>
          <w:rFonts w:hint="eastAsia"/>
        </w:rPr>
        <w:t>user_bank_card _query</w:t>
      </w:r>
      <w:r w:rsidRPr="00A333B7">
        <w:rPr>
          <w:rFonts w:hint="eastAsia"/>
        </w:rPr>
        <w:t>（当</w:t>
      </w:r>
      <w:r w:rsidRPr="00A333B7">
        <w:t>bind_type</w:t>
      </w:r>
      <w:r w:rsidRPr="00A333B7">
        <w:rPr>
          <w:rFonts w:hint="eastAsia"/>
        </w:rPr>
        <w:t>为</w:t>
      </w:r>
      <w:r>
        <w:rPr>
          <w:rFonts w:hint="eastAsia"/>
        </w:rPr>
        <w:t>3</w:t>
      </w:r>
      <w:r w:rsidRPr="00A333B7">
        <w:t>时有此</w:t>
      </w:r>
      <w:r w:rsidRPr="00A333B7">
        <w:rPr>
          <w:rFonts w:hint="eastAsia"/>
        </w:rPr>
        <w:t>调用</w:t>
      </w:r>
      <w:r w:rsidRPr="00A333B7">
        <w:t>）</w:t>
      </w:r>
    </w:p>
    <w:p w:rsidR="002C3270" w:rsidRPr="00A333B7" w:rsidRDefault="002C3270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2C3270" w:rsidRPr="00A333B7" w:rsidRDefault="002C3270" w:rsidP="00520B65">
      <w:pPr>
        <w:pStyle w:val="af"/>
        <w:numPr>
          <w:ilvl w:val="0"/>
          <w:numId w:val="2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2C3270" w:rsidRPr="00A333B7" w:rsidRDefault="002C3270" w:rsidP="002C3270">
      <w:pPr>
        <w:pStyle w:val="3"/>
        <w:numPr>
          <w:ilvl w:val="2"/>
          <w:numId w:val="1"/>
        </w:numPr>
      </w:pPr>
      <w:bookmarkStart w:id="193" w:name="_Toc493792056"/>
      <w:r w:rsidRPr="00A333B7">
        <w:rPr>
          <w:rFonts w:hint="eastAsia"/>
        </w:rPr>
        <w:t>错误</w:t>
      </w:r>
      <w:r w:rsidRPr="00A333B7">
        <w:t>码列表</w:t>
      </w:r>
      <w:bookmarkEnd w:id="19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C3270" w:rsidRPr="00A333B7" w:rsidTr="006C7AAB">
        <w:trPr>
          <w:jc w:val="center"/>
        </w:trPr>
        <w:tc>
          <w:tcPr>
            <w:tcW w:w="1908" w:type="dxa"/>
          </w:tcPr>
          <w:p w:rsidR="002C3270" w:rsidRPr="00A333B7" w:rsidRDefault="002C3270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C3270" w:rsidRPr="00A333B7" w:rsidRDefault="002C3270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C3270" w:rsidRPr="00A333B7" w:rsidTr="006C7AAB">
        <w:trPr>
          <w:jc w:val="center"/>
        </w:trPr>
        <w:tc>
          <w:tcPr>
            <w:tcW w:w="1908" w:type="dxa"/>
            <w:vAlign w:val="center"/>
          </w:tcPr>
          <w:p w:rsidR="002C3270" w:rsidRPr="00A333B7" w:rsidRDefault="002C3270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C3270" w:rsidRPr="00A333B7" w:rsidRDefault="002C3270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  <w:r w:rsidRPr="0034079A">
              <w:t>205146</w:t>
            </w: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  <w:r w:rsidRPr="0034079A">
              <w:rPr>
                <w:rFonts w:hint="eastAsia"/>
              </w:rPr>
              <w:t>绑定类型错误</w:t>
            </w: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B904B8" w:rsidP="0034079A">
            <w:pPr>
              <w:jc w:val="center"/>
            </w:pPr>
            <w:r w:rsidRPr="00B904B8">
              <w:t>205160</w:t>
            </w:r>
          </w:p>
        </w:tc>
        <w:tc>
          <w:tcPr>
            <w:tcW w:w="8265" w:type="dxa"/>
            <w:vAlign w:val="center"/>
          </w:tcPr>
          <w:p w:rsidR="0034079A" w:rsidRPr="00A333B7" w:rsidRDefault="00B904B8" w:rsidP="0034079A">
            <w:pPr>
              <w:ind w:rightChars="-45" w:right="-94"/>
            </w:pPr>
            <w:r>
              <w:rPr>
                <w:rFonts w:hint="eastAsia"/>
              </w:rPr>
              <w:t>无</w:t>
            </w:r>
            <w:r>
              <w:t>快捷绑卡信息</w:t>
            </w: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</w:p>
        </w:tc>
      </w:tr>
      <w:tr w:rsidR="0034079A" w:rsidRPr="00A333B7" w:rsidTr="006C7AAB">
        <w:trPr>
          <w:jc w:val="center"/>
        </w:trPr>
        <w:tc>
          <w:tcPr>
            <w:tcW w:w="1908" w:type="dxa"/>
            <w:vAlign w:val="center"/>
          </w:tcPr>
          <w:p w:rsidR="0034079A" w:rsidRPr="00A333B7" w:rsidRDefault="0034079A" w:rsidP="0034079A">
            <w:pPr>
              <w:jc w:val="center"/>
            </w:pPr>
          </w:p>
        </w:tc>
        <w:tc>
          <w:tcPr>
            <w:tcW w:w="8265" w:type="dxa"/>
            <w:vAlign w:val="center"/>
          </w:tcPr>
          <w:p w:rsidR="0034079A" w:rsidRPr="00A333B7" w:rsidRDefault="0034079A" w:rsidP="0034079A">
            <w:pPr>
              <w:ind w:rightChars="-45" w:right="-94"/>
            </w:pPr>
          </w:p>
        </w:tc>
      </w:tr>
    </w:tbl>
    <w:p w:rsidR="00E23B2E" w:rsidRPr="00A333B7" w:rsidRDefault="00E23B2E" w:rsidP="00E23B2E">
      <w:pPr>
        <w:rPr>
          <w:strike/>
        </w:rPr>
      </w:pPr>
    </w:p>
    <w:p w:rsidR="0030575B" w:rsidRPr="00A333B7" w:rsidRDefault="0030575B" w:rsidP="0030575B">
      <w:pPr>
        <w:pStyle w:val="2"/>
        <w:numPr>
          <w:ilvl w:val="1"/>
          <w:numId w:val="1"/>
        </w:numPr>
      </w:pPr>
      <w:bookmarkStart w:id="194" w:name="_Toc493792057"/>
      <w:r w:rsidRPr="00A333B7">
        <w:rPr>
          <w:rFonts w:hint="eastAsia"/>
        </w:rPr>
        <w:t>查询限额</w:t>
      </w:r>
      <w:bookmarkEnd w:id="194"/>
    </w:p>
    <w:p w:rsidR="0030575B" w:rsidRPr="00A333B7" w:rsidRDefault="0030575B" w:rsidP="0030575B">
      <w:pPr>
        <w:pStyle w:val="3"/>
        <w:numPr>
          <w:ilvl w:val="2"/>
          <w:numId w:val="1"/>
        </w:numPr>
      </w:pPr>
      <w:bookmarkStart w:id="195" w:name="_Toc493792058"/>
      <w:r w:rsidRPr="00A333B7">
        <w:rPr>
          <w:rFonts w:hint="eastAsia"/>
        </w:rPr>
        <w:t>业务功能</w:t>
      </w:r>
      <w:bookmarkEnd w:id="195"/>
    </w:p>
    <w:p w:rsidR="0030575B" w:rsidRPr="00A333B7" w:rsidRDefault="0030575B" w:rsidP="0030575B">
      <w:r w:rsidRPr="00A333B7">
        <w:tab/>
      </w:r>
      <w:r w:rsidRPr="00A333B7">
        <w:tab/>
      </w:r>
      <w:r w:rsidRPr="00A333B7">
        <w:rPr>
          <w:rFonts w:hint="eastAsia"/>
        </w:rPr>
        <w:t>支付</w:t>
      </w:r>
      <w:r w:rsidRPr="00A333B7">
        <w:t>/充值/转账/提现时，查询用户的交易</w:t>
      </w:r>
      <w:r w:rsidRPr="00A333B7">
        <w:rPr>
          <w:rFonts w:hint="eastAsia"/>
        </w:rPr>
        <w:t>限额情况。</w:t>
      </w:r>
    </w:p>
    <w:p w:rsidR="0030575B" w:rsidRPr="00A333B7" w:rsidRDefault="0030575B" w:rsidP="0030575B">
      <w:pPr>
        <w:pStyle w:val="3"/>
        <w:numPr>
          <w:ilvl w:val="2"/>
          <w:numId w:val="1"/>
        </w:numPr>
      </w:pPr>
      <w:bookmarkStart w:id="196" w:name="_Toc493792059"/>
      <w:r w:rsidRPr="00A333B7">
        <w:rPr>
          <w:rFonts w:hint="eastAsia"/>
        </w:rPr>
        <w:t>交互模式</w:t>
      </w:r>
      <w:bookmarkEnd w:id="196"/>
    </w:p>
    <w:p w:rsidR="0030575B" w:rsidRPr="00A333B7" w:rsidRDefault="0030575B" w:rsidP="0030575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30575B" w:rsidRPr="00A333B7" w:rsidRDefault="0030575B" w:rsidP="0030575B">
      <w:pPr>
        <w:pStyle w:val="3"/>
        <w:numPr>
          <w:ilvl w:val="2"/>
          <w:numId w:val="1"/>
        </w:numPr>
      </w:pPr>
      <w:bookmarkStart w:id="197" w:name="_Toc493792060"/>
      <w:r w:rsidRPr="00A333B7">
        <w:rPr>
          <w:rFonts w:hint="eastAsia"/>
        </w:rPr>
        <w:t>请求参数列表</w:t>
      </w:r>
      <w:bookmarkEnd w:id="197"/>
    </w:p>
    <w:p w:rsidR="0030575B" w:rsidRPr="00A333B7" w:rsidRDefault="0030575B" w:rsidP="0030575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qry_user_quota.cgi</w:t>
      </w:r>
    </w:p>
    <w:p w:rsidR="0030575B" w:rsidRPr="00A333B7" w:rsidRDefault="0030575B" w:rsidP="0030575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0575B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0575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0575B" w:rsidRPr="00A333B7" w:rsidRDefault="0030575B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0575B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30575B" w:rsidRPr="00A333B7" w:rsidRDefault="0030575B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0575B" w:rsidRPr="00A333B7" w:rsidRDefault="0030575B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0575B" w:rsidRPr="00A333B7" w:rsidRDefault="0030575B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service_version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input_charset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sign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是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String(32)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签名</w:t>
            </w:r>
            <w:r w:rsidR="00824A1E" w:rsidRPr="00A333B7">
              <w:rPr>
                <w:rFonts w:hint="eastAsia"/>
              </w:rPr>
              <w:t>（动态</w:t>
            </w:r>
            <w:r w:rsidR="00824A1E" w:rsidRPr="00A333B7">
              <w:t>key签名）</w:t>
            </w:r>
          </w:p>
        </w:tc>
      </w:tr>
      <w:tr w:rsidR="0030575B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0575B" w:rsidRPr="00A333B7" w:rsidRDefault="0030575B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lastRenderedPageBreak/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业务</w:t>
            </w:r>
            <w:r w:rsidRPr="00A333B7">
              <w:t>场景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pStyle w:val="p0"/>
              <w:rPr>
                <w:rFonts w:ascii="宋体" w:hAnsi="宋体"/>
              </w:rPr>
            </w:pPr>
            <w:r w:rsidRPr="00A333B7">
              <w:rPr>
                <w:rFonts w:ascii="宋体" w:hAnsi="宋体"/>
              </w:rPr>
              <w:t>buss_type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pStyle w:val="p0"/>
              <w:rPr>
                <w:rFonts w:ascii="宋体" w:hAnsi="宋体"/>
              </w:rPr>
            </w:pPr>
            <w:r w:rsidRPr="00A333B7">
              <w:rPr>
                <w:rFonts w:ascii="宋体" w:hAnsi="宋体" w:hint="eastAsia"/>
              </w:rPr>
              <w:t>场景目前只有：</w:t>
            </w:r>
          </w:p>
          <w:p w:rsidR="007B05BA" w:rsidRPr="00A333B7" w:rsidRDefault="007B05BA" w:rsidP="007B05BA">
            <w:pPr>
              <w:pStyle w:val="p0"/>
              <w:jc w:val="left"/>
              <w:rPr>
                <w:rFonts w:ascii="宋体" w:hAnsi="宋体"/>
              </w:rPr>
            </w:pPr>
            <w:r w:rsidRPr="00A333B7">
              <w:rPr>
                <w:rFonts w:ascii="宋体" w:hAnsi="宋体"/>
              </w:rPr>
              <w:t xml:space="preserve">1 </w:t>
            </w:r>
            <w:r w:rsidRPr="00A333B7">
              <w:rPr>
                <w:rFonts w:ascii="宋体" w:hAnsi="宋体" w:hint="eastAsia"/>
              </w:rPr>
              <w:t>限额参数</w:t>
            </w:r>
            <w:r w:rsidRPr="00A333B7">
              <w:rPr>
                <w:rFonts w:ascii="宋体" w:hAnsi="宋体"/>
              </w:rPr>
              <w:t>(list_type,channel,userid)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pStyle w:val="p0"/>
              <w:rPr>
                <w:rFonts w:ascii="宋体" w:hAnsi="宋体"/>
              </w:rPr>
            </w:pPr>
            <w:r w:rsidRPr="00A333B7">
              <w:rPr>
                <w:rFonts w:ascii="宋体" w:hAnsi="宋体"/>
              </w:rPr>
              <w:t>list_type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pPr>
              <w:widowControl/>
              <w:rPr>
                <w:rFonts w:cs="Calibri"/>
                <w:kern w:val="0"/>
                <w:szCs w:val="21"/>
              </w:rPr>
            </w:pPr>
            <w:r w:rsidRPr="00A333B7">
              <w:rPr>
                <w:rFonts w:cs="Calibri"/>
                <w:kern w:val="0"/>
                <w:szCs w:val="21"/>
              </w:rPr>
              <w:t>1-</w:t>
            </w:r>
            <w:r w:rsidRPr="00A333B7">
              <w:rPr>
                <w:rFonts w:cs="Calibri" w:hint="eastAsia"/>
                <w:kern w:val="0"/>
                <w:szCs w:val="21"/>
              </w:rPr>
              <w:t>充值单</w:t>
            </w:r>
          </w:p>
          <w:p w:rsidR="007B05BA" w:rsidRPr="00A333B7" w:rsidRDefault="007B05BA" w:rsidP="007B05BA">
            <w:pPr>
              <w:widowControl/>
              <w:rPr>
                <w:rFonts w:cs="Calibri"/>
                <w:kern w:val="0"/>
                <w:szCs w:val="21"/>
              </w:rPr>
            </w:pPr>
            <w:r w:rsidRPr="00A333B7">
              <w:rPr>
                <w:rFonts w:cs="Calibri"/>
                <w:kern w:val="0"/>
                <w:szCs w:val="21"/>
              </w:rPr>
              <w:t>2-</w:t>
            </w:r>
            <w:r w:rsidRPr="00A333B7">
              <w:rPr>
                <w:rFonts w:cs="Calibri" w:hint="eastAsia"/>
                <w:kern w:val="0"/>
                <w:szCs w:val="21"/>
              </w:rPr>
              <w:t>支付单</w:t>
            </w:r>
          </w:p>
          <w:p w:rsidR="007B05BA" w:rsidRPr="00A333B7" w:rsidRDefault="007B05BA" w:rsidP="007B05BA">
            <w:pPr>
              <w:widowControl/>
              <w:rPr>
                <w:rFonts w:cs="Calibri"/>
                <w:kern w:val="0"/>
                <w:szCs w:val="21"/>
              </w:rPr>
            </w:pPr>
            <w:r w:rsidRPr="00A333B7">
              <w:rPr>
                <w:rFonts w:cs="Calibri"/>
                <w:kern w:val="0"/>
                <w:szCs w:val="21"/>
              </w:rPr>
              <w:t>3-</w:t>
            </w:r>
            <w:r w:rsidRPr="00A333B7">
              <w:rPr>
                <w:rFonts w:cs="Calibri" w:hint="eastAsia"/>
                <w:kern w:val="0"/>
                <w:szCs w:val="21"/>
              </w:rPr>
              <w:t>个账转账</w:t>
            </w:r>
          </w:p>
          <w:p w:rsidR="007B05BA" w:rsidRPr="00A333B7" w:rsidRDefault="007B05BA" w:rsidP="007B05BA">
            <w:pPr>
              <w:widowControl/>
              <w:ind w:right="-95"/>
            </w:pPr>
            <w:r w:rsidRPr="00A333B7">
              <w:rPr>
                <w:rFonts w:cs="Calibri"/>
                <w:kern w:val="0"/>
                <w:szCs w:val="21"/>
              </w:rPr>
              <w:t>4-</w:t>
            </w:r>
            <w:r w:rsidRPr="00A333B7">
              <w:rPr>
                <w:rFonts w:cs="Calibri" w:hint="eastAsia"/>
                <w:kern w:val="0"/>
                <w:szCs w:val="21"/>
              </w:rPr>
              <w:t>提现单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登录成功标识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登录成功之后返回的标识</w:t>
            </w:r>
          </w:p>
        </w:tc>
      </w:tr>
    </w:tbl>
    <w:p w:rsidR="0030575B" w:rsidRPr="00A333B7" w:rsidRDefault="0030575B" w:rsidP="0030575B">
      <w:pPr>
        <w:ind w:firstLineChars="200" w:firstLine="420"/>
      </w:pPr>
    </w:p>
    <w:p w:rsidR="0030575B" w:rsidRPr="00A333B7" w:rsidRDefault="0030575B" w:rsidP="0030575B">
      <w:pPr>
        <w:pStyle w:val="3"/>
        <w:numPr>
          <w:ilvl w:val="2"/>
          <w:numId w:val="1"/>
        </w:numPr>
      </w:pPr>
      <w:bookmarkStart w:id="198" w:name="_Toc493792061"/>
      <w:r w:rsidRPr="00A333B7">
        <w:rPr>
          <w:rFonts w:hint="eastAsia"/>
        </w:rPr>
        <w:t>应答参数列表</w:t>
      </w:r>
      <w:bookmarkEnd w:id="198"/>
    </w:p>
    <w:p w:rsidR="0030575B" w:rsidRPr="00A333B7" w:rsidRDefault="0030575B" w:rsidP="0030575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0575B" w:rsidRPr="00A333B7" w:rsidRDefault="0030575B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0575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0575B" w:rsidRPr="00A333B7" w:rsidRDefault="0030575B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sign_type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service_version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input_charset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String(8)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sign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是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String(32)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签名</w:t>
            </w:r>
            <w:r w:rsidR="008B3AC7" w:rsidRPr="00A333B7">
              <w:rPr>
                <w:rFonts w:hint="eastAsia"/>
              </w:rPr>
              <w:t>（动态</w:t>
            </w:r>
            <w:r w:rsidR="008B3AC7" w:rsidRPr="00A333B7">
              <w:t>key签名）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sign_key_index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t>否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Int</w:t>
            </w:r>
          </w:p>
        </w:tc>
        <w:tc>
          <w:tcPr>
            <w:tcW w:w="4305" w:type="dxa"/>
          </w:tcPr>
          <w:p w:rsidR="0030575B" w:rsidRPr="00A333B7" w:rsidRDefault="0030575B" w:rsidP="006C7AAB">
            <w:r w:rsidRPr="00A333B7">
              <w:t>多密钥支持的密钥序号，默认1</w:t>
            </w:r>
          </w:p>
        </w:tc>
      </w:tr>
      <w:tr w:rsidR="0030575B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0575B" w:rsidRPr="00A333B7" w:rsidRDefault="0030575B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0575B" w:rsidRPr="00A333B7" w:rsidRDefault="0030575B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Int</w:t>
            </w:r>
          </w:p>
        </w:tc>
        <w:tc>
          <w:tcPr>
            <w:tcW w:w="4305" w:type="dxa"/>
          </w:tcPr>
          <w:p w:rsidR="0030575B" w:rsidRPr="00A333B7" w:rsidRDefault="0030575B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30575B" w:rsidRPr="00A333B7" w:rsidTr="006C7AAB">
        <w:tc>
          <w:tcPr>
            <w:tcW w:w="1728" w:type="dxa"/>
          </w:tcPr>
          <w:p w:rsidR="0030575B" w:rsidRPr="00A333B7" w:rsidRDefault="0030575B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0575B" w:rsidRPr="00A333B7" w:rsidRDefault="0030575B" w:rsidP="006C7AAB">
            <w:r w:rsidRPr="00A333B7">
              <w:t>retmsg</w:t>
            </w:r>
          </w:p>
        </w:tc>
        <w:tc>
          <w:tcPr>
            <w:tcW w:w="720" w:type="dxa"/>
          </w:tcPr>
          <w:p w:rsidR="0030575B" w:rsidRPr="00A333B7" w:rsidRDefault="0030575B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0575B" w:rsidRPr="00A333B7" w:rsidRDefault="0030575B" w:rsidP="006C7AAB">
            <w:r w:rsidRPr="00A333B7">
              <w:t>String(30)</w:t>
            </w:r>
          </w:p>
        </w:tc>
        <w:tc>
          <w:tcPr>
            <w:tcW w:w="4305" w:type="dxa"/>
          </w:tcPr>
          <w:p w:rsidR="0030575B" w:rsidRPr="00A333B7" w:rsidRDefault="0030575B" w:rsidP="006C7AAB">
            <w:pPr>
              <w:rPr>
                <w:lang w:val="zh-CN"/>
              </w:rPr>
            </w:pPr>
          </w:p>
        </w:tc>
      </w:tr>
      <w:tr w:rsidR="00EA6B5C" w:rsidRPr="00A333B7" w:rsidTr="006C7AAB">
        <w:tc>
          <w:tcPr>
            <w:tcW w:w="1728" w:type="dxa"/>
          </w:tcPr>
          <w:p w:rsidR="00EA6B5C" w:rsidRPr="00A333B7" w:rsidRDefault="00EA6B5C" w:rsidP="00EA6B5C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EA6B5C" w:rsidRPr="00A333B7" w:rsidRDefault="00EA6B5C" w:rsidP="00EA6B5C">
            <w:r w:rsidRPr="00A333B7">
              <w:t>userid</w:t>
            </w:r>
          </w:p>
        </w:tc>
        <w:tc>
          <w:tcPr>
            <w:tcW w:w="720" w:type="dxa"/>
          </w:tcPr>
          <w:p w:rsidR="00EA6B5C" w:rsidRPr="00A333B7" w:rsidRDefault="00EA6B5C" w:rsidP="00EA6B5C">
            <w:r w:rsidRPr="00A333B7">
              <w:t>是</w:t>
            </w:r>
          </w:p>
        </w:tc>
        <w:tc>
          <w:tcPr>
            <w:tcW w:w="1440" w:type="dxa"/>
          </w:tcPr>
          <w:p w:rsidR="00EA6B5C" w:rsidRPr="00A333B7" w:rsidRDefault="00EA6B5C" w:rsidP="00EA6B5C">
            <w:r w:rsidRPr="00A333B7">
              <w:t>String(64)</w:t>
            </w:r>
          </w:p>
        </w:tc>
        <w:tc>
          <w:tcPr>
            <w:tcW w:w="4305" w:type="dxa"/>
          </w:tcPr>
          <w:p w:rsidR="00EA6B5C" w:rsidRPr="00A333B7" w:rsidRDefault="00EA6B5C" w:rsidP="00EA6B5C">
            <w:r w:rsidRPr="00A333B7">
              <w:rPr>
                <w:rFonts w:hint="eastAsia"/>
              </w:rPr>
              <w:t>手机号码或邮箱</w:t>
            </w:r>
          </w:p>
        </w:tc>
      </w:tr>
      <w:tr w:rsidR="00FF1A6B" w:rsidRPr="00A333B7" w:rsidTr="006C7AAB">
        <w:tc>
          <w:tcPr>
            <w:tcW w:w="1728" w:type="dxa"/>
          </w:tcPr>
          <w:p w:rsidR="00FF1A6B" w:rsidRPr="00A333B7" w:rsidRDefault="00FF1A6B" w:rsidP="00FF1A6B">
            <w:r w:rsidRPr="00A333B7">
              <w:rPr>
                <w:rFonts w:hint="eastAsia"/>
              </w:rPr>
              <w:t>日累计上限</w:t>
            </w:r>
          </w:p>
        </w:tc>
        <w:tc>
          <w:tcPr>
            <w:tcW w:w="1980" w:type="dxa"/>
          </w:tcPr>
          <w:p w:rsidR="00FF1A6B" w:rsidRPr="00A333B7" w:rsidRDefault="00FF1A6B" w:rsidP="00FF1A6B">
            <w:r w:rsidRPr="00A333B7">
              <w:t>day_sum_ceiling</w:t>
            </w:r>
          </w:p>
        </w:tc>
        <w:tc>
          <w:tcPr>
            <w:tcW w:w="720" w:type="dxa"/>
          </w:tcPr>
          <w:p w:rsidR="00FF1A6B" w:rsidRPr="00A333B7" w:rsidRDefault="009F6EFA" w:rsidP="00FF1A6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F1A6B" w:rsidRPr="00A333B7" w:rsidRDefault="00FF1A6B" w:rsidP="00FF1A6B">
            <w:r w:rsidRPr="00A333B7">
              <w:t>Int</w:t>
            </w:r>
          </w:p>
        </w:tc>
        <w:tc>
          <w:tcPr>
            <w:tcW w:w="4305" w:type="dxa"/>
          </w:tcPr>
          <w:p w:rsidR="00FF1A6B" w:rsidRPr="00A333B7" w:rsidRDefault="00FF1A6B" w:rsidP="00FF1A6B">
            <w:r w:rsidRPr="00A333B7">
              <w:rPr>
                <w:rFonts w:hint="eastAsia"/>
              </w:rPr>
              <w:t>日累计上限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月累计上限</w:t>
            </w:r>
          </w:p>
        </w:tc>
        <w:tc>
          <w:tcPr>
            <w:tcW w:w="1980" w:type="dxa"/>
          </w:tcPr>
          <w:p w:rsidR="009F6EFA" w:rsidRPr="00A333B7" w:rsidRDefault="009F6EFA" w:rsidP="009F6EFA">
            <w:r w:rsidRPr="00A333B7">
              <w:t>month_sum_ceiling</w:t>
            </w:r>
          </w:p>
        </w:tc>
        <w:tc>
          <w:tcPr>
            <w:tcW w:w="720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F6EFA" w:rsidRPr="00A333B7" w:rsidRDefault="009F6EFA" w:rsidP="009F6EFA">
            <w:r w:rsidRPr="00A333B7">
              <w:t>Int</w:t>
            </w:r>
          </w:p>
        </w:tc>
        <w:tc>
          <w:tcPr>
            <w:tcW w:w="4305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月累计上限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单次上限</w:t>
            </w:r>
          </w:p>
        </w:tc>
        <w:tc>
          <w:tcPr>
            <w:tcW w:w="1980" w:type="dxa"/>
          </w:tcPr>
          <w:p w:rsidR="009F6EFA" w:rsidRPr="00A333B7" w:rsidRDefault="009F6EFA" w:rsidP="009F6EFA">
            <w:r w:rsidRPr="00A333B7">
              <w:t>single_sum_ceiling</w:t>
            </w:r>
          </w:p>
        </w:tc>
        <w:tc>
          <w:tcPr>
            <w:tcW w:w="720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F6EFA" w:rsidRPr="00A333B7" w:rsidRDefault="009F6EFA" w:rsidP="009F6EFA">
            <w:r w:rsidRPr="00A333B7">
              <w:t>Int</w:t>
            </w:r>
          </w:p>
        </w:tc>
        <w:tc>
          <w:tcPr>
            <w:tcW w:w="4305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单次上限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日调用次数上限</w:t>
            </w:r>
          </w:p>
        </w:tc>
        <w:tc>
          <w:tcPr>
            <w:tcW w:w="1980" w:type="dxa"/>
          </w:tcPr>
          <w:p w:rsidR="009F6EFA" w:rsidRPr="00A333B7" w:rsidRDefault="009F6EFA" w:rsidP="009F6EFA">
            <w:r w:rsidRPr="00A333B7">
              <w:t>day_times_ceiling</w:t>
            </w:r>
          </w:p>
        </w:tc>
        <w:tc>
          <w:tcPr>
            <w:tcW w:w="720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F6EFA" w:rsidRPr="00A333B7" w:rsidRDefault="009F6EFA" w:rsidP="009F6EFA">
            <w:r w:rsidRPr="00A333B7">
              <w:t>Int</w:t>
            </w:r>
          </w:p>
        </w:tc>
        <w:tc>
          <w:tcPr>
            <w:tcW w:w="4305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日调用次数上限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月调用次数上限</w:t>
            </w:r>
          </w:p>
        </w:tc>
        <w:tc>
          <w:tcPr>
            <w:tcW w:w="1980" w:type="dxa"/>
          </w:tcPr>
          <w:p w:rsidR="009F6EFA" w:rsidRPr="00A333B7" w:rsidRDefault="009F6EFA" w:rsidP="009F6EFA">
            <w:r w:rsidRPr="00A333B7">
              <w:t>month_times_celing</w:t>
            </w:r>
          </w:p>
        </w:tc>
        <w:tc>
          <w:tcPr>
            <w:tcW w:w="720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F6EFA" w:rsidRPr="00A333B7" w:rsidRDefault="009F6EFA" w:rsidP="009F6EFA">
            <w:r w:rsidRPr="00A333B7">
              <w:t>Int</w:t>
            </w:r>
          </w:p>
        </w:tc>
        <w:tc>
          <w:tcPr>
            <w:tcW w:w="4305" w:type="dxa"/>
          </w:tcPr>
          <w:p w:rsidR="009F6EFA" w:rsidRPr="00A333B7" w:rsidRDefault="009F6EFA" w:rsidP="009F6EFA">
            <w:r w:rsidRPr="00A333B7">
              <w:rPr>
                <w:rFonts w:hint="eastAsia"/>
              </w:rPr>
              <w:t>月调用次数上限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日已使用额度</w:t>
            </w:r>
          </w:p>
        </w:tc>
        <w:tc>
          <w:tcPr>
            <w:tcW w:w="198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day_sum</w:t>
            </w:r>
          </w:p>
        </w:tc>
        <w:tc>
          <w:tcPr>
            <w:tcW w:w="72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日已使用额度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月已使用额度</w:t>
            </w:r>
          </w:p>
        </w:tc>
        <w:tc>
          <w:tcPr>
            <w:tcW w:w="198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month_sum</w:t>
            </w:r>
          </w:p>
        </w:tc>
        <w:tc>
          <w:tcPr>
            <w:tcW w:w="72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月已使用额度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日已使用次数</w:t>
            </w:r>
          </w:p>
        </w:tc>
        <w:tc>
          <w:tcPr>
            <w:tcW w:w="198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day_times</w:t>
            </w:r>
          </w:p>
        </w:tc>
        <w:tc>
          <w:tcPr>
            <w:tcW w:w="72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日已使用次数</w:t>
            </w:r>
          </w:p>
        </w:tc>
      </w:tr>
      <w:tr w:rsidR="009F6EFA" w:rsidRPr="00A333B7" w:rsidTr="006C7AAB">
        <w:tc>
          <w:tcPr>
            <w:tcW w:w="1728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月已使用次数</w:t>
            </w:r>
          </w:p>
        </w:tc>
        <w:tc>
          <w:tcPr>
            <w:tcW w:w="198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month_times</w:t>
            </w:r>
          </w:p>
        </w:tc>
        <w:tc>
          <w:tcPr>
            <w:tcW w:w="72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9F6EFA" w:rsidRPr="00194AD8" w:rsidRDefault="009F6EFA" w:rsidP="009F6EFA">
            <w:pPr>
              <w:rPr>
                <w:strike/>
                <w:color w:val="FF0000"/>
              </w:rPr>
            </w:pPr>
            <w:r w:rsidRPr="00194AD8">
              <w:rPr>
                <w:rFonts w:hint="eastAsia"/>
                <w:strike/>
                <w:color w:val="FF0000"/>
              </w:rPr>
              <w:t>月已使用次数</w:t>
            </w:r>
          </w:p>
        </w:tc>
      </w:tr>
    </w:tbl>
    <w:p w:rsidR="0030575B" w:rsidRPr="00A333B7" w:rsidRDefault="0030575B" w:rsidP="0030575B"/>
    <w:p w:rsidR="00BC588D" w:rsidRPr="00A333B7" w:rsidRDefault="00BC588D" w:rsidP="00BC588D">
      <w:pPr>
        <w:pStyle w:val="3"/>
        <w:numPr>
          <w:ilvl w:val="2"/>
          <w:numId w:val="1"/>
        </w:numPr>
      </w:pPr>
      <w:bookmarkStart w:id="199" w:name="_Toc493792062"/>
      <w:r w:rsidRPr="00A333B7">
        <w:rPr>
          <w:rFonts w:hint="eastAsia"/>
        </w:rPr>
        <w:t>处理逻辑</w:t>
      </w:r>
      <w:bookmarkEnd w:id="199"/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t>验证用户登录态</w:t>
      </w:r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rPr>
          <w:rFonts w:hint="eastAsia"/>
        </w:rPr>
        <w:t>调用</w:t>
      </w:r>
      <w:r w:rsidR="001069AF" w:rsidRPr="00A333B7">
        <w:rPr>
          <w:rFonts w:hint="eastAsia"/>
        </w:rPr>
        <w:t>限额服务</w:t>
      </w:r>
      <w:r w:rsidR="001069AF" w:rsidRPr="00A333B7">
        <w:t>接口，查询用户限额信息</w:t>
      </w:r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BC588D" w:rsidRPr="00A333B7" w:rsidRDefault="00BC588D" w:rsidP="00AC73D5">
      <w:pPr>
        <w:pStyle w:val="af"/>
        <w:numPr>
          <w:ilvl w:val="0"/>
          <w:numId w:val="24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BC588D" w:rsidRPr="00A333B7" w:rsidRDefault="00BC588D" w:rsidP="00BC588D">
      <w:pPr>
        <w:pStyle w:val="3"/>
        <w:numPr>
          <w:ilvl w:val="2"/>
          <w:numId w:val="1"/>
        </w:numPr>
      </w:pPr>
      <w:bookmarkStart w:id="200" w:name="_Toc493792063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20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C588D" w:rsidRPr="00A333B7" w:rsidTr="006C7AAB">
        <w:trPr>
          <w:jc w:val="center"/>
        </w:trPr>
        <w:tc>
          <w:tcPr>
            <w:tcW w:w="1908" w:type="dxa"/>
          </w:tcPr>
          <w:p w:rsidR="00BC588D" w:rsidRPr="00A333B7" w:rsidRDefault="00BC588D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C588D" w:rsidRPr="00A333B7" w:rsidRDefault="00BC588D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C588D" w:rsidRPr="00A333B7" w:rsidTr="006C7AAB">
        <w:trPr>
          <w:jc w:val="center"/>
        </w:trPr>
        <w:tc>
          <w:tcPr>
            <w:tcW w:w="1908" w:type="dxa"/>
            <w:vAlign w:val="center"/>
          </w:tcPr>
          <w:p w:rsidR="00BC588D" w:rsidRPr="00A333B7" w:rsidRDefault="00BC588D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C588D" w:rsidRPr="00A333B7" w:rsidRDefault="00BC588D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7794F" w:rsidRPr="00A333B7" w:rsidTr="005943B4">
        <w:trPr>
          <w:jc w:val="center"/>
        </w:trPr>
        <w:tc>
          <w:tcPr>
            <w:tcW w:w="1908" w:type="dxa"/>
          </w:tcPr>
          <w:p w:rsidR="0017794F" w:rsidRPr="00A333B7" w:rsidRDefault="0017794F" w:rsidP="0017794F">
            <w:pPr>
              <w:jc w:val="center"/>
            </w:pPr>
            <w:r w:rsidRPr="00D55E0A">
              <w:t>205007</w:t>
            </w:r>
          </w:p>
        </w:tc>
        <w:tc>
          <w:tcPr>
            <w:tcW w:w="8265" w:type="dxa"/>
          </w:tcPr>
          <w:p w:rsidR="0017794F" w:rsidRPr="00A333B7" w:rsidRDefault="0017794F" w:rsidP="0017794F">
            <w:pPr>
              <w:ind w:rightChars="-45" w:right="-94"/>
            </w:pPr>
            <w:r w:rsidRPr="003C28DC">
              <w:rPr>
                <w:rFonts w:hint="eastAsia"/>
              </w:rPr>
              <w:t>应用场景类型错误</w:t>
            </w:r>
          </w:p>
        </w:tc>
      </w:tr>
    </w:tbl>
    <w:p w:rsidR="00BC588D" w:rsidRPr="00A333B7" w:rsidRDefault="00BC588D" w:rsidP="0030575B"/>
    <w:p w:rsidR="00211692" w:rsidRPr="00A333B7" w:rsidRDefault="00AA7B59" w:rsidP="0030575B">
      <w:pPr>
        <w:pStyle w:val="2"/>
        <w:numPr>
          <w:ilvl w:val="1"/>
          <w:numId w:val="1"/>
        </w:numPr>
      </w:pPr>
      <w:bookmarkStart w:id="201" w:name="_Toc493792064"/>
      <w:r w:rsidRPr="00A333B7">
        <w:rPr>
          <w:rFonts w:hint="eastAsia"/>
        </w:rPr>
        <w:t>创建</w:t>
      </w:r>
      <w:r w:rsidR="00453D5C" w:rsidRPr="00A333B7">
        <w:rPr>
          <w:rFonts w:hint="eastAsia"/>
        </w:rPr>
        <w:t>充值单</w:t>
      </w:r>
      <w:r w:rsidR="00211692" w:rsidRPr="00A333B7">
        <w:rPr>
          <w:rFonts w:hint="eastAsia"/>
        </w:rPr>
        <w:t>接口</w:t>
      </w:r>
      <w:bookmarkEnd w:id="201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02" w:name="_Toc493792065"/>
      <w:r w:rsidRPr="00A333B7">
        <w:rPr>
          <w:rFonts w:hint="eastAsia"/>
        </w:rPr>
        <w:t>业务功能</w:t>
      </w:r>
      <w:bookmarkEnd w:id="202"/>
    </w:p>
    <w:p w:rsidR="00211692" w:rsidRPr="00A333B7" w:rsidRDefault="000457FD" w:rsidP="00211692">
      <w:pPr>
        <w:ind w:firstLine="420"/>
      </w:pPr>
      <w:r w:rsidRPr="00A333B7">
        <w:rPr>
          <w:rFonts w:hint="eastAsia"/>
        </w:rPr>
        <w:t>用户</w:t>
      </w:r>
      <w:r w:rsidR="00824C3C" w:rsidRPr="00A333B7">
        <w:rPr>
          <w:rFonts w:hint="eastAsia"/>
        </w:rPr>
        <w:t>输入</w:t>
      </w:r>
      <w:r w:rsidR="004D467A" w:rsidRPr="00A333B7">
        <w:rPr>
          <w:rFonts w:hint="eastAsia"/>
        </w:rPr>
        <w:t>完“充值</w:t>
      </w:r>
      <w:r w:rsidR="004D467A" w:rsidRPr="00A333B7">
        <w:t>金额”</w:t>
      </w:r>
      <w:r w:rsidR="00E75C6E" w:rsidRPr="00A333B7">
        <w:rPr>
          <w:rFonts w:hint="eastAsia"/>
        </w:rPr>
        <w:t>，并</w:t>
      </w:r>
      <w:r w:rsidR="008F3200" w:rsidRPr="00A333B7">
        <w:rPr>
          <w:rFonts w:hint="eastAsia"/>
        </w:rPr>
        <w:t>点击“</w:t>
      </w:r>
      <w:r w:rsidR="008F3200" w:rsidRPr="00A333B7">
        <w:t>充值</w:t>
      </w:r>
      <w:r w:rsidR="008F3200" w:rsidRPr="00A333B7">
        <w:rPr>
          <w:rFonts w:hint="eastAsia"/>
        </w:rPr>
        <w:t>”</w:t>
      </w:r>
      <w:r w:rsidR="008F3200" w:rsidRPr="00A333B7">
        <w:t>按钮，</w:t>
      </w:r>
      <w:r w:rsidR="008F3200" w:rsidRPr="00A333B7">
        <w:rPr>
          <w:rFonts w:hint="eastAsia"/>
        </w:rPr>
        <w:t>选定</w:t>
      </w:r>
      <w:r w:rsidR="008F3200" w:rsidRPr="00A333B7">
        <w:t>好</w:t>
      </w:r>
      <w:r w:rsidR="008F3200" w:rsidRPr="00A333B7">
        <w:rPr>
          <w:rFonts w:hint="eastAsia"/>
        </w:rPr>
        <w:t>支付</w:t>
      </w:r>
      <w:r w:rsidR="008F3200" w:rsidRPr="00A333B7">
        <w:t>银行</w:t>
      </w:r>
      <w:r w:rsidR="008F3200" w:rsidRPr="00A333B7">
        <w:rPr>
          <w:rFonts w:hint="eastAsia"/>
        </w:rPr>
        <w:t>卡，</w:t>
      </w:r>
      <w:r w:rsidR="004D467A" w:rsidRPr="00A333B7">
        <w:t>点击“去</w:t>
      </w:r>
      <w:r w:rsidR="004D467A" w:rsidRPr="00A333B7">
        <w:rPr>
          <w:rFonts w:hint="eastAsia"/>
        </w:rPr>
        <w:t>支付</w:t>
      </w:r>
      <w:r w:rsidR="004D467A" w:rsidRPr="00A333B7">
        <w:t>”</w:t>
      </w:r>
      <w:r w:rsidR="008F3200" w:rsidRPr="00A333B7">
        <w:rPr>
          <w:rFonts w:hint="eastAsia"/>
        </w:rPr>
        <w:t>按钮</w:t>
      </w:r>
      <w:r w:rsidR="00DD028E" w:rsidRPr="00A333B7">
        <w:rPr>
          <w:rFonts w:hint="eastAsia"/>
        </w:rPr>
        <w:t>，</w:t>
      </w:r>
      <w:r w:rsidR="00DD028E" w:rsidRPr="00A333B7">
        <w:t>此时</w:t>
      </w:r>
      <w:r w:rsidR="008F3200" w:rsidRPr="00A333B7">
        <w:rPr>
          <w:rFonts w:hint="eastAsia"/>
        </w:rPr>
        <w:t>后台</w:t>
      </w:r>
      <w:r w:rsidR="00DD028E" w:rsidRPr="00A333B7">
        <w:t>生成</w:t>
      </w:r>
      <w:r w:rsidR="008F3200" w:rsidRPr="00A333B7">
        <w:rPr>
          <w:rFonts w:hint="eastAsia"/>
        </w:rPr>
        <w:t>一</w:t>
      </w:r>
      <w:r w:rsidR="008F3200" w:rsidRPr="00A333B7">
        <w:t>笔</w:t>
      </w:r>
      <w:r w:rsidR="00DD028E" w:rsidRPr="00A333B7">
        <w:t>充值单</w:t>
      </w:r>
      <w:r w:rsidR="006820C0" w:rsidRPr="00A333B7">
        <w:rPr>
          <w:rFonts w:hint="eastAsia"/>
        </w:rPr>
        <w:t>（状态</w:t>
      </w:r>
      <w:r w:rsidR="006820C0" w:rsidRPr="00A333B7">
        <w:t>为</w:t>
      </w:r>
      <w:r w:rsidR="006820C0" w:rsidRPr="00A333B7">
        <w:rPr>
          <w:rFonts w:hint="eastAsia"/>
        </w:rPr>
        <w:t>待</w:t>
      </w:r>
      <w:r w:rsidR="006820C0" w:rsidRPr="00A333B7">
        <w:t>支付）</w:t>
      </w:r>
      <w:r w:rsidR="008D3419" w:rsidRPr="00A333B7">
        <w:rPr>
          <w:rFonts w:hint="eastAsia"/>
        </w:rPr>
        <w:t>，</w:t>
      </w:r>
      <w:r w:rsidR="008D3419" w:rsidRPr="00A333B7">
        <w:t>后续需调用“</w:t>
      </w:r>
      <w:r w:rsidR="00B02CDB">
        <w:rPr>
          <w:rFonts w:hint="eastAsia"/>
        </w:rPr>
        <w:t>快捷(签约</w:t>
      </w:r>
      <w:r w:rsidR="00B02CDB">
        <w:t>)</w:t>
      </w:r>
      <w:r w:rsidR="00B02CDB">
        <w:rPr>
          <w:rFonts w:hint="eastAsia"/>
        </w:rPr>
        <w:t>支付</w:t>
      </w:r>
      <w:r w:rsidR="00B02CDB" w:rsidRPr="00A333B7">
        <w:t>申请接口</w:t>
      </w:r>
      <w:r w:rsidR="008D3419" w:rsidRPr="00A333B7">
        <w:t>”</w:t>
      </w:r>
      <w:r w:rsidR="008D3419" w:rsidRPr="00A333B7">
        <w:rPr>
          <w:rFonts w:hint="eastAsia"/>
        </w:rPr>
        <w:t>及“</w:t>
      </w:r>
      <w:r w:rsidR="00B02CDB">
        <w:rPr>
          <w:rFonts w:hint="eastAsia"/>
        </w:rPr>
        <w:t>快捷支付(充值)</w:t>
      </w:r>
      <w:r w:rsidR="00B02CDB" w:rsidRPr="00A333B7">
        <w:t>确认接口</w:t>
      </w:r>
      <w:r w:rsidR="008D3419" w:rsidRPr="00A333B7">
        <w:t>”</w:t>
      </w:r>
      <w:r w:rsidR="00211692" w:rsidRPr="00A333B7">
        <w:rPr>
          <w:rFonts w:hint="eastAsia"/>
        </w:rPr>
        <w:t>。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03" w:name="_Toc493792066"/>
      <w:r w:rsidRPr="00A333B7">
        <w:rPr>
          <w:rFonts w:hint="eastAsia"/>
        </w:rPr>
        <w:t>交互模式</w:t>
      </w:r>
      <w:bookmarkEnd w:id="203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04" w:name="_Toc493792067"/>
      <w:r w:rsidRPr="00A333B7">
        <w:rPr>
          <w:rFonts w:hint="eastAsia"/>
        </w:rPr>
        <w:t>请求参数列表</w:t>
      </w:r>
      <w:bookmarkEnd w:id="204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="00B751D1" w:rsidRPr="00A333B7">
        <w:rPr>
          <w:b/>
        </w:rPr>
        <w:t>create</w:t>
      </w:r>
      <w:r w:rsidRPr="00A333B7">
        <w:rPr>
          <w:b/>
        </w:rPr>
        <w:t>_charge</w:t>
      </w:r>
      <w:r w:rsidR="00F54DDE" w:rsidRPr="00A333B7">
        <w:rPr>
          <w:b/>
        </w:rPr>
        <w:t>_order</w:t>
      </w:r>
      <w:r w:rsidRPr="00A333B7">
        <w:rPr>
          <w:b/>
        </w:rPr>
        <w:t>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0457FD">
            <w:r w:rsidRPr="00A333B7">
              <w:t>签名</w:t>
            </w:r>
            <w:r w:rsidR="000457FD" w:rsidRPr="00A333B7">
              <w:rPr>
                <w:rFonts w:hint="eastAsia"/>
              </w:rPr>
              <w:t>（</w:t>
            </w:r>
            <w:r w:rsidRPr="00A333B7">
              <w:t>动态key</w:t>
            </w:r>
            <w:r w:rsidR="000457FD"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lastRenderedPageBreak/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手机号码或邮箱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充值金额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total_money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充值</w:t>
            </w:r>
            <w:r w:rsidRPr="00A333B7">
              <w:t>金额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登录成功之后返回的标识</w:t>
            </w:r>
          </w:p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05" w:name="_Toc493792068"/>
      <w:r w:rsidRPr="00A333B7">
        <w:rPr>
          <w:rFonts w:hint="eastAsia"/>
        </w:rPr>
        <w:t>应答参数列表</w:t>
      </w:r>
      <w:bookmarkEnd w:id="205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="008D4A01" w:rsidRPr="00A333B7">
              <w:rPr>
                <w:rFonts w:hint="eastAsia"/>
              </w:rPr>
              <w:t>（</w:t>
            </w:r>
            <w:r w:rsidR="008D4A01" w:rsidRPr="00A333B7">
              <w:t>动态key</w:t>
            </w:r>
            <w:r w:rsidR="008D4A01" w:rsidRPr="00A333B7">
              <w:rPr>
                <w:rFonts w:hint="eastAsia"/>
              </w:rPr>
              <w:t>签名</w:t>
            </w:r>
            <w:r w:rsidR="008D4A01"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String(30)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035310" w:rsidRPr="00A333B7" w:rsidTr="006C7AAB">
        <w:tc>
          <w:tcPr>
            <w:tcW w:w="1728" w:type="dxa"/>
          </w:tcPr>
          <w:p w:rsidR="00035310" w:rsidRPr="00A333B7" w:rsidRDefault="00035310" w:rsidP="00035310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035310" w:rsidRPr="00A333B7" w:rsidRDefault="00035310" w:rsidP="00035310">
            <w:r w:rsidRPr="00A333B7">
              <w:t>userid</w:t>
            </w:r>
          </w:p>
        </w:tc>
        <w:tc>
          <w:tcPr>
            <w:tcW w:w="720" w:type="dxa"/>
          </w:tcPr>
          <w:p w:rsidR="00035310" w:rsidRPr="00A333B7" w:rsidRDefault="00035310" w:rsidP="00035310">
            <w:r w:rsidRPr="00A333B7">
              <w:t>是</w:t>
            </w:r>
          </w:p>
        </w:tc>
        <w:tc>
          <w:tcPr>
            <w:tcW w:w="1440" w:type="dxa"/>
          </w:tcPr>
          <w:p w:rsidR="00035310" w:rsidRPr="00A333B7" w:rsidRDefault="00035310" w:rsidP="00035310">
            <w:r w:rsidRPr="00A333B7">
              <w:t>String(64)</w:t>
            </w:r>
          </w:p>
        </w:tc>
        <w:tc>
          <w:tcPr>
            <w:tcW w:w="4305" w:type="dxa"/>
          </w:tcPr>
          <w:p w:rsidR="00035310" w:rsidRPr="00A333B7" w:rsidRDefault="00035310" w:rsidP="00035310">
            <w:r w:rsidRPr="00A333B7">
              <w:rPr>
                <w:rFonts w:hint="eastAsia"/>
              </w:rPr>
              <w:t>手机号码或邮箱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listid</w:t>
            </w:r>
          </w:p>
        </w:tc>
        <w:tc>
          <w:tcPr>
            <w:tcW w:w="720" w:type="dxa"/>
          </w:tcPr>
          <w:p w:rsidR="00211692" w:rsidRPr="00A333B7" w:rsidRDefault="00A51AD3" w:rsidP="006C7AA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035310" w:rsidP="006C7AAB">
            <w:r w:rsidRPr="00A333B7">
              <w:rPr>
                <w:rFonts w:hint="eastAsia"/>
              </w:rPr>
              <w:t>充值</w:t>
            </w:r>
            <w:r w:rsidRPr="00A333B7">
              <w:t>订单号</w:t>
            </w:r>
          </w:p>
        </w:tc>
      </w:tr>
    </w:tbl>
    <w:p w:rsidR="00E87A75" w:rsidRPr="00A333B7" w:rsidRDefault="00E87A75" w:rsidP="0030575B">
      <w:pPr>
        <w:pStyle w:val="3"/>
        <w:numPr>
          <w:ilvl w:val="2"/>
          <w:numId w:val="1"/>
        </w:numPr>
      </w:pPr>
      <w:bookmarkStart w:id="206" w:name="_Toc493792069"/>
      <w:r w:rsidRPr="00A333B7">
        <w:rPr>
          <w:rFonts w:hint="eastAsia"/>
        </w:rPr>
        <w:t>处理逻辑</w:t>
      </w:r>
      <w:bookmarkEnd w:id="206"/>
    </w:p>
    <w:p w:rsidR="00E87A75" w:rsidRPr="00A333B7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t>验证用户登录态</w:t>
      </w:r>
    </w:p>
    <w:p w:rsidR="00E87A75" w:rsidRPr="00A333B7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E87A75" w:rsidRPr="00A333B7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E87A75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rPr>
          <w:rFonts w:hint="eastAsia"/>
        </w:rPr>
        <w:t>调用用户模块</w:t>
      </w:r>
      <w:r w:rsidRPr="00A333B7">
        <w:t>个人用户</w:t>
      </w:r>
      <w:r w:rsidRPr="00A333B7">
        <w:rPr>
          <w:rFonts w:hint="eastAsia"/>
        </w:rPr>
        <w:t>信息</w:t>
      </w:r>
      <w:r w:rsidRPr="00A333B7">
        <w:t>查询接口</w:t>
      </w:r>
      <w:r w:rsidRPr="00A333B7">
        <w:rPr>
          <w:rFonts w:hint="eastAsia"/>
        </w:rPr>
        <w:t>，</w:t>
      </w:r>
      <w:r w:rsidRPr="00A333B7">
        <w:t>校验用户可用性</w:t>
      </w:r>
    </w:p>
    <w:p w:rsidR="002F543D" w:rsidRPr="00A333B7" w:rsidRDefault="002F543D" w:rsidP="00AC73D5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调用订单</w:t>
      </w:r>
      <w:r>
        <w:t>生成充值</w:t>
      </w:r>
      <w:r>
        <w:rPr>
          <w:rFonts w:hint="eastAsia"/>
        </w:rPr>
        <w:t>单</w:t>
      </w:r>
    </w:p>
    <w:p w:rsidR="00E87A75" w:rsidRPr="00A333B7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87A75" w:rsidRPr="00A333B7" w:rsidRDefault="00E87A75" w:rsidP="00AC73D5">
      <w:pPr>
        <w:pStyle w:val="af"/>
        <w:numPr>
          <w:ilvl w:val="0"/>
          <w:numId w:val="2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87A75" w:rsidRPr="00A333B7" w:rsidRDefault="00E87A75" w:rsidP="0030575B">
      <w:pPr>
        <w:pStyle w:val="3"/>
        <w:numPr>
          <w:ilvl w:val="2"/>
          <w:numId w:val="1"/>
        </w:numPr>
      </w:pPr>
      <w:bookmarkStart w:id="207" w:name="_Toc493792070"/>
      <w:r w:rsidRPr="00A333B7">
        <w:rPr>
          <w:rFonts w:hint="eastAsia"/>
        </w:rPr>
        <w:t>错误</w:t>
      </w:r>
      <w:r w:rsidRPr="00A333B7">
        <w:t>码列表</w:t>
      </w:r>
      <w:bookmarkEnd w:id="20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87A75" w:rsidRPr="00A333B7" w:rsidTr="006C7AAB">
        <w:trPr>
          <w:jc w:val="center"/>
        </w:trPr>
        <w:tc>
          <w:tcPr>
            <w:tcW w:w="1908" w:type="dxa"/>
          </w:tcPr>
          <w:p w:rsidR="00E87A75" w:rsidRPr="00A333B7" w:rsidRDefault="00E87A75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87A75" w:rsidRPr="00A333B7" w:rsidRDefault="00E87A75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87A75" w:rsidRPr="00A333B7" w:rsidTr="006C7AAB">
        <w:trPr>
          <w:jc w:val="center"/>
        </w:trPr>
        <w:tc>
          <w:tcPr>
            <w:tcW w:w="1908" w:type="dxa"/>
            <w:vAlign w:val="center"/>
          </w:tcPr>
          <w:p w:rsidR="00E87A75" w:rsidRPr="00A333B7" w:rsidRDefault="00E87A75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87A75" w:rsidRPr="00A333B7" w:rsidRDefault="00E87A75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7794F" w:rsidRPr="00A333B7" w:rsidTr="005943B4">
        <w:trPr>
          <w:jc w:val="center"/>
        </w:trPr>
        <w:tc>
          <w:tcPr>
            <w:tcW w:w="1908" w:type="dxa"/>
          </w:tcPr>
          <w:p w:rsidR="0017794F" w:rsidRPr="00A333B7" w:rsidRDefault="0017794F" w:rsidP="0017794F">
            <w:pPr>
              <w:jc w:val="center"/>
            </w:pPr>
          </w:p>
        </w:tc>
        <w:tc>
          <w:tcPr>
            <w:tcW w:w="8265" w:type="dxa"/>
          </w:tcPr>
          <w:p w:rsidR="0017794F" w:rsidRPr="00A333B7" w:rsidRDefault="0017794F" w:rsidP="0017794F">
            <w:pPr>
              <w:ind w:rightChars="-45" w:right="-94"/>
            </w:pPr>
          </w:p>
        </w:tc>
      </w:tr>
      <w:tr w:rsidR="0017794F" w:rsidRPr="00A333B7" w:rsidTr="005943B4">
        <w:trPr>
          <w:jc w:val="center"/>
        </w:trPr>
        <w:tc>
          <w:tcPr>
            <w:tcW w:w="1908" w:type="dxa"/>
          </w:tcPr>
          <w:p w:rsidR="0017794F" w:rsidRPr="00A333B7" w:rsidRDefault="0017794F" w:rsidP="0017794F">
            <w:pPr>
              <w:jc w:val="center"/>
            </w:pPr>
            <w:r w:rsidRPr="001448B9">
              <w:t>205103</w:t>
            </w:r>
          </w:p>
        </w:tc>
        <w:tc>
          <w:tcPr>
            <w:tcW w:w="8265" w:type="dxa"/>
          </w:tcPr>
          <w:p w:rsidR="0017794F" w:rsidRPr="00A333B7" w:rsidRDefault="0017794F" w:rsidP="0017794F">
            <w:pPr>
              <w:ind w:rightChars="-45" w:right="-94"/>
            </w:pPr>
            <w:r w:rsidRPr="0072166D">
              <w:rPr>
                <w:rFonts w:hint="eastAsia"/>
              </w:rPr>
              <w:t>总金额为空或格式有误</w:t>
            </w:r>
          </w:p>
        </w:tc>
      </w:tr>
    </w:tbl>
    <w:p w:rsidR="00211692" w:rsidRPr="00A333B7" w:rsidRDefault="00211692" w:rsidP="00211692"/>
    <w:p w:rsidR="00211692" w:rsidRPr="00A333B7" w:rsidRDefault="00211692" w:rsidP="0030575B">
      <w:pPr>
        <w:pStyle w:val="2"/>
        <w:numPr>
          <w:ilvl w:val="1"/>
          <w:numId w:val="1"/>
        </w:numPr>
      </w:pPr>
      <w:bookmarkStart w:id="208" w:name="_Toc493792071"/>
      <w:r w:rsidRPr="00A333B7">
        <w:rPr>
          <w:rFonts w:hint="eastAsia"/>
        </w:rPr>
        <w:t>内部转账申请接口</w:t>
      </w:r>
      <w:bookmarkEnd w:id="208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09" w:name="_Toc493792072"/>
      <w:r w:rsidRPr="00A333B7">
        <w:rPr>
          <w:rFonts w:hint="eastAsia"/>
        </w:rPr>
        <w:t>业务功能</w:t>
      </w:r>
      <w:bookmarkEnd w:id="209"/>
    </w:p>
    <w:p w:rsidR="00211692" w:rsidRPr="00A333B7" w:rsidRDefault="00211692" w:rsidP="00211692"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</w:t>
      </w:r>
      <w:r w:rsidRPr="00A333B7">
        <w:rPr>
          <w:rFonts w:hint="eastAsia"/>
        </w:rPr>
        <w:t>内部</w:t>
      </w:r>
      <w:r w:rsidRPr="00A333B7">
        <w:t>转账申请</w:t>
      </w:r>
      <w:r w:rsidRPr="00A333B7">
        <w:rPr>
          <w:rFonts w:hint="eastAsia"/>
        </w:rPr>
        <w:t>（余额</w:t>
      </w:r>
      <w:r w:rsidRPr="00A333B7">
        <w:t>账目至余额账目之间</w:t>
      </w:r>
      <w:r w:rsidR="007C0F6E" w:rsidRPr="00A333B7">
        <w:rPr>
          <w:rFonts w:hint="eastAsia"/>
        </w:rPr>
        <w:t>资金</w:t>
      </w:r>
      <w:r w:rsidRPr="00A333B7">
        <w:rPr>
          <w:rFonts w:hint="eastAsia"/>
        </w:rPr>
        <w:t>扭转</w:t>
      </w:r>
      <w:r w:rsidRPr="00A333B7">
        <w:t>）</w:t>
      </w:r>
      <w:r w:rsidR="00DF5605" w:rsidRPr="00A333B7">
        <w:rPr>
          <w:rFonts w:hint="eastAsia"/>
        </w:rPr>
        <w:t>，</w:t>
      </w:r>
      <w:r w:rsidR="00DF5605" w:rsidRPr="00A333B7">
        <w:t>需验数据签名及用户登录态</w:t>
      </w:r>
      <w:r w:rsidRPr="00A333B7">
        <w:rPr>
          <w:rFonts w:hint="eastAsia"/>
        </w:rPr>
        <w:t>。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0" w:name="_Toc493792073"/>
      <w:r w:rsidRPr="00A333B7">
        <w:rPr>
          <w:rFonts w:hint="eastAsia"/>
        </w:rPr>
        <w:lastRenderedPageBreak/>
        <w:t>交互模式</w:t>
      </w:r>
      <w:bookmarkEnd w:id="210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1" w:name="_Toc493792074"/>
      <w:r w:rsidRPr="00A333B7">
        <w:rPr>
          <w:rFonts w:hint="eastAsia"/>
        </w:rPr>
        <w:t>请求参数列表</w:t>
      </w:r>
      <w:bookmarkEnd w:id="211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</w:t>
      </w:r>
      <w:r w:rsidR="00D05BF4" w:rsidRPr="00A333B7">
        <w:rPr>
          <w:b/>
        </w:rPr>
        <w:t>m.</w:t>
      </w:r>
      <w:r w:rsidR="008F29A0">
        <w:rPr>
          <w:b/>
        </w:rPr>
        <w:t>bananapay.cn</w:t>
      </w:r>
      <w:r w:rsidRPr="00A333B7">
        <w:rPr>
          <w:b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transfer_apply.cgi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8D41B5">
            <w:r w:rsidRPr="00A333B7">
              <w:t>签名</w:t>
            </w:r>
            <w:r w:rsidR="008D41B5" w:rsidRPr="00A333B7">
              <w:rPr>
                <w:rFonts w:hint="eastAsia"/>
              </w:rPr>
              <w:t>（</w:t>
            </w:r>
            <w:r w:rsidRPr="00A333B7">
              <w:rPr>
                <w:rFonts w:hint="eastAsia"/>
              </w:rPr>
              <w:t>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</w:t>
            </w:r>
            <w:r w:rsidRPr="00A333B7">
              <w:rPr>
                <w:lang w:val="zh-CN"/>
              </w:rPr>
              <w:t>款人账号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lang w:val="zh-CN"/>
              </w:rPr>
              <w:t>to_user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收款</w:t>
            </w:r>
            <w:r w:rsidRPr="00A333B7">
              <w:rPr>
                <w:lang w:val="zh-CN"/>
              </w:rPr>
              <w:t>人</w:t>
            </w:r>
            <w:r>
              <w:rPr>
                <w:lang w:val="zh-CN"/>
              </w:rPr>
              <w:t>小蕉</w:t>
            </w:r>
            <w:r w:rsidRPr="00A333B7">
              <w:rPr>
                <w:lang w:val="zh-CN"/>
              </w:rPr>
              <w:t>账号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收款人名称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to_user_name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是</w:t>
            </w:r>
            <w:r w:rsidRPr="00A333B7">
              <w:rPr>
                <w:lang w:val="zh-CN"/>
              </w:rPr>
              <w:t>否校验收款</w:t>
            </w:r>
            <w:r w:rsidRPr="00A333B7">
              <w:rPr>
                <w:rFonts w:hint="eastAsia"/>
                <w:lang w:val="zh-CN"/>
              </w:rPr>
              <w:t>人</w:t>
            </w:r>
            <w:r w:rsidRPr="00A333B7">
              <w:rPr>
                <w:lang w:val="zh-CN"/>
              </w:rPr>
              <w:t>名称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check_name_flag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pStyle w:val="af"/>
              <w:numPr>
                <w:ilvl w:val="0"/>
                <w:numId w:val="54"/>
              </w:numPr>
              <w:spacing w:line="240" w:lineRule="auto"/>
              <w:ind w:firstLineChars="0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校验</w:t>
            </w:r>
          </w:p>
          <w:p w:rsidR="007B05BA" w:rsidRPr="00A333B7" w:rsidRDefault="007B05BA" w:rsidP="007B05BA">
            <w:pPr>
              <w:pStyle w:val="af"/>
              <w:numPr>
                <w:ilvl w:val="0"/>
                <w:numId w:val="54"/>
              </w:numPr>
              <w:spacing w:line="240" w:lineRule="auto"/>
              <w:ind w:firstLineChars="0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不</w:t>
            </w:r>
            <w:r w:rsidRPr="00A333B7">
              <w:rPr>
                <w:lang w:val="zh-CN"/>
              </w:rPr>
              <w:t>校验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transfer_money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</w:t>
            </w:r>
            <w:r w:rsidRPr="00A333B7">
              <w:rPr>
                <w:lang w:val="zh-CN"/>
              </w:rPr>
              <w:t>收</w:t>
            </w:r>
            <w:r w:rsidRPr="00A333B7">
              <w:rPr>
                <w:rFonts w:hint="eastAsia"/>
                <w:lang w:val="zh-CN"/>
              </w:rPr>
              <w:t>取</w:t>
            </w:r>
            <w:r w:rsidRPr="00A333B7">
              <w:rPr>
                <w:lang w:val="zh-CN"/>
              </w:rPr>
              <w:t>手续费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t>total_money=transfer_money+fee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描述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lang w:val="zh-CN"/>
              </w:rPr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String(255)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二维码</w:t>
            </w:r>
            <w:r>
              <w:t>转账</w:t>
            </w:r>
            <w:r>
              <w:rPr>
                <w:rFonts w:hint="eastAsia"/>
              </w:rPr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Q</w:t>
            </w:r>
            <w:r>
              <w:t>RCode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pPr>
              <w:spacing w:line="240" w:lineRule="auto"/>
              <w:jc w:val="left"/>
            </w:pPr>
            <w:r>
              <w:rPr>
                <w:rFonts w:hint="eastAsia"/>
              </w:rPr>
              <w:t>如果是二维码</w:t>
            </w:r>
            <w:r>
              <w:t>转账，</w:t>
            </w:r>
            <w:r>
              <w:rPr>
                <w:rFonts w:hint="eastAsia"/>
              </w:rPr>
              <w:t>填1</w:t>
            </w:r>
          </w:p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2" w:name="_Toc493792075"/>
      <w:r w:rsidRPr="00A333B7">
        <w:rPr>
          <w:rFonts w:hint="eastAsia"/>
        </w:rPr>
        <w:t>应答参数列表</w:t>
      </w:r>
      <w:bookmarkEnd w:id="212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="00976506" w:rsidRPr="00A333B7">
              <w:rPr>
                <w:rFonts w:hint="eastAsia"/>
              </w:rPr>
              <w:t>（动态</w:t>
            </w:r>
            <w:r w:rsidR="00976506" w:rsidRPr="00A333B7">
              <w:t>key</w:t>
            </w:r>
            <w:r w:rsidR="00976506" w:rsidRPr="00A333B7">
              <w:rPr>
                <w:rFonts w:hint="eastAsia"/>
              </w:rPr>
              <w:t>签名</w:t>
            </w:r>
            <w:r w:rsidR="00976506"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String(255)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B11541" w:rsidRPr="00A333B7" w:rsidTr="006C7AAB">
        <w:tc>
          <w:tcPr>
            <w:tcW w:w="1728" w:type="dxa"/>
          </w:tcPr>
          <w:p w:rsidR="00B11541" w:rsidRPr="00A333B7" w:rsidRDefault="00B11541" w:rsidP="00B11541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B11541" w:rsidRPr="00A333B7" w:rsidRDefault="00B11541" w:rsidP="00B11541">
            <w:r w:rsidRPr="00A333B7">
              <w:t>userid</w:t>
            </w:r>
          </w:p>
        </w:tc>
        <w:tc>
          <w:tcPr>
            <w:tcW w:w="720" w:type="dxa"/>
          </w:tcPr>
          <w:p w:rsidR="00B11541" w:rsidRPr="00A333B7" w:rsidRDefault="00B11541" w:rsidP="00B11541">
            <w:r w:rsidRPr="00A333B7">
              <w:t>是</w:t>
            </w:r>
          </w:p>
        </w:tc>
        <w:tc>
          <w:tcPr>
            <w:tcW w:w="1440" w:type="dxa"/>
          </w:tcPr>
          <w:p w:rsidR="00B11541" w:rsidRPr="00A333B7" w:rsidRDefault="00B11541" w:rsidP="00B11541">
            <w:r w:rsidRPr="00A333B7">
              <w:t>String(64)</w:t>
            </w:r>
          </w:p>
        </w:tc>
        <w:tc>
          <w:tcPr>
            <w:tcW w:w="4305" w:type="dxa"/>
          </w:tcPr>
          <w:p w:rsidR="00B11541" w:rsidRPr="00A333B7" w:rsidRDefault="006C50B0" w:rsidP="00B11541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B11541" w:rsidRPr="00A333B7" w:rsidTr="006C7AAB">
        <w:tc>
          <w:tcPr>
            <w:tcW w:w="1728" w:type="dxa"/>
          </w:tcPr>
          <w:p w:rsidR="00B11541" w:rsidRPr="00A333B7" w:rsidRDefault="00B11541" w:rsidP="00B1154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B11541" w:rsidRPr="00A333B7" w:rsidRDefault="00B11541" w:rsidP="00B11541">
            <w:r w:rsidRPr="00A333B7">
              <w:t>listid</w:t>
            </w:r>
          </w:p>
        </w:tc>
        <w:tc>
          <w:tcPr>
            <w:tcW w:w="720" w:type="dxa"/>
          </w:tcPr>
          <w:p w:rsidR="00B11541" w:rsidRPr="00A333B7" w:rsidRDefault="00B11541" w:rsidP="00B1154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11541" w:rsidRPr="00A333B7" w:rsidRDefault="00B11541" w:rsidP="00B11541">
            <w:r w:rsidRPr="00A333B7">
              <w:t>String(32)</w:t>
            </w:r>
          </w:p>
        </w:tc>
        <w:tc>
          <w:tcPr>
            <w:tcW w:w="4305" w:type="dxa"/>
          </w:tcPr>
          <w:p w:rsidR="00B11541" w:rsidRPr="00A333B7" w:rsidRDefault="00824245" w:rsidP="00B1154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内部</w:t>
            </w:r>
            <w:r w:rsidRPr="00A333B7">
              <w:rPr>
                <w:lang w:val="zh-CN"/>
              </w:rPr>
              <w:t>转账单号</w:t>
            </w:r>
          </w:p>
        </w:tc>
      </w:tr>
    </w:tbl>
    <w:p w:rsidR="00FF57D8" w:rsidRPr="00A333B7" w:rsidRDefault="00FF57D8" w:rsidP="0030575B">
      <w:pPr>
        <w:pStyle w:val="3"/>
        <w:numPr>
          <w:ilvl w:val="2"/>
          <w:numId w:val="1"/>
        </w:numPr>
      </w:pPr>
      <w:bookmarkStart w:id="213" w:name="_Toc493792076"/>
      <w:r w:rsidRPr="00A333B7">
        <w:rPr>
          <w:rFonts w:hint="eastAsia"/>
        </w:rPr>
        <w:lastRenderedPageBreak/>
        <w:t>处理逻辑</w:t>
      </w:r>
      <w:bookmarkEnd w:id="213"/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t>验证用户登录态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调用用户模块</w:t>
      </w:r>
      <w:r w:rsidRPr="00A333B7">
        <w:t>个人用户</w:t>
      </w:r>
      <w:r w:rsidRPr="00A333B7">
        <w:rPr>
          <w:rFonts w:hint="eastAsia"/>
        </w:rPr>
        <w:t>信息</w:t>
      </w:r>
      <w:r w:rsidRPr="00A333B7">
        <w:t>查询接口</w:t>
      </w:r>
      <w:r w:rsidRPr="00A333B7">
        <w:rPr>
          <w:rFonts w:hint="eastAsia"/>
        </w:rPr>
        <w:t>，</w:t>
      </w:r>
      <w:r w:rsidRPr="00A333B7">
        <w:t>校验用户可用性</w:t>
      </w:r>
      <w:r w:rsidR="008D2012" w:rsidRPr="00A333B7">
        <w:rPr>
          <w:rFonts w:hint="eastAsia"/>
        </w:rPr>
        <w:t>及</w:t>
      </w:r>
      <w:r w:rsidR="008D2012" w:rsidRPr="00A333B7">
        <w:t>收款人名称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调用</w:t>
      </w:r>
      <w:r w:rsidR="008D2012" w:rsidRPr="00A333B7">
        <w:rPr>
          <w:rFonts w:hint="eastAsia"/>
        </w:rPr>
        <w:t>订单模块</w:t>
      </w:r>
      <w:r w:rsidR="008D2012" w:rsidRPr="00A333B7">
        <w:t>生成</w:t>
      </w:r>
      <w:r w:rsidR="004D4D27" w:rsidRPr="00A333B7">
        <w:t>内部</w:t>
      </w:r>
      <w:r w:rsidR="008D2012" w:rsidRPr="00A333B7">
        <w:t>转账单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FF57D8" w:rsidRPr="00A333B7" w:rsidRDefault="00FF57D8" w:rsidP="00AC73D5">
      <w:pPr>
        <w:pStyle w:val="af"/>
        <w:numPr>
          <w:ilvl w:val="0"/>
          <w:numId w:val="2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FF57D8" w:rsidRPr="00A333B7" w:rsidRDefault="00FF57D8" w:rsidP="0030575B">
      <w:pPr>
        <w:pStyle w:val="3"/>
        <w:numPr>
          <w:ilvl w:val="2"/>
          <w:numId w:val="1"/>
        </w:numPr>
      </w:pPr>
      <w:bookmarkStart w:id="214" w:name="_Toc493792077"/>
      <w:r w:rsidRPr="00A333B7">
        <w:rPr>
          <w:rFonts w:hint="eastAsia"/>
        </w:rPr>
        <w:t>错误</w:t>
      </w:r>
      <w:r w:rsidRPr="00A333B7">
        <w:t>码列表</w:t>
      </w:r>
      <w:bookmarkEnd w:id="21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FF57D8" w:rsidRPr="00A333B7" w:rsidTr="006C7AAB">
        <w:trPr>
          <w:jc w:val="center"/>
        </w:trPr>
        <w:tc>
          <w:tcPr>
            <w:tcW w:w="1908" w:type="dxa"/>
          </w:tcPr>
          <w:p w:rsidR="00FF57D8" w:rsidRPr="00A333B7" w:rsidRDefault="00FF57D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FF57D8" w:rsidRPr="00A333B7" w:rsidRDefault="00FF57D8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FF57D8" w:rsidRPr="00A333B7" w:rsidTr="006C7AAB">
        <w:trPr>
          <w:jc w:val="center"/>
        </w:trPr>
        <w:tc>
          <w:tcPr>
            <w:tcW w:w="1908" w:type="dxa"/>
            <w:vAlign w:val="center"/>
          </w:tcPr>
          <w:p w:rsidR="00FF57D8" w:rsidRPr="00A333B7" w:rsidRDefault="00FF57D8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FF57D8" w:rsidRPr="00A333B7" w:rsidRDefault="00FF57D8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E0374" w:rsidRPr="00A333B7" w:rsidTr="006C7AAB">
        <w:trPr>
          <w:jc w:val="center"/>
        </w:trPr>
        <w:tc>
          <w:tcPr>
            <w:tcW w:w="1908" w:type="dxa"/>
            <w:vAlign w:val="center"/>
          </w:tcPr>
          <w:p w:rsidR="00AE0374" w:rsidRPr="00A333B7" w:rsidRDefault="00AE0374" w:rsidP="006C7AAB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AE0374" w:rsidRPr="00A333B7" w:rsidRDefault="00AE0374" w:rsidP="006C7AAB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615B46" w:rsidRPr="00A333B7" w:rsidTr="006C7AAB">
        <w:trPr>
          <w:jc w:val="center"/>
        </w:trPr>
        <w:tc>
          <w:tcPr>
            <w:tcW w:w="1908" w:type="dxa"/>
            <w:vAlign w:val="center"/>
          </w:tcPr>
          <w:p w:rsidR="00615B46" w:rsidRPr="004E710A" w:rsidRDefault="00615B46" w:rsidP="00AE0374">
            <w:pPr>
              <w:jc w:val="center"/>
            </w:pPr>
            <w:r w:rsidRPr="00615B46">
              <w:t>205031</w:t>
            </w:r>
          </w:p>
        </w:tc>
        <w:tc>
          <w:tcPr>
            <w:tcW w:w="8265" w:type="dxa"/>
            <w:vAlign w:val="center"/>
          </w:tcPr>
          <w:p w:rsidR="00615B46" w:rsidRPr="004E710A" w:rsidRDefault="00615B46" w:rsidP="00AE0374">
            <w:pPr>
              <w:ind w:rightChars="-45" w:right="-94"/>
            </w:pPr>
            <w:r>
              <w:rPr>
                <w:rFonts w:hint="eastAsia"/>
              </w:rPr>
              <w:t>收款</w:t>
            </w:r>
            <w:r>
              <w:t>方账号有误</w:t>
            </w:r>
          </w:p>
        </w:tc>
      </w:tr>
      <w:tr w:rsidR="00615B46" w:rsidRPr="00A333B7" w:rsidTr="006C7AAB">
        <w:trPr>
          <w:jc w:val="center"/>
        </w:trPr>
        <w:tc>
          <w:tcPr>
            <w:tcW w:w="1908" w:type="dxa"/>
            <w:vAlign w:val="center"/>
          </w:tcPr>
          <w:p w:rsidR="00615B46" w:rsidRPr="004E710A" w:rsidRDefault="00615B46" w:rsidP="00AE0374">
            <w:pPr>
              <w:jc w:val="center"/>
            </w:pPr>
            <w:r w:rsidRPr="00615B46">
              <w:t>205513</w:t>
            </w:r>
          </w:p>
        </w:tc>
        <w:tc>
          <w:tcPr>
            <w:tcW w:w="8265" w:type="dxa"/>
            <w:vAlign w:val="center"/>
          </w:tcPr>
          <w:p w:rsidR="00615B46" w:rsidRPr="004E710A" w:rsidRDefault="00615B46" w:rsidP="00AE0374">
            <w:pPr>
              <w:ind w:rightChars="-45" w:right="-94"/>
            </w:pPr>
            <w:r w:rsidRPr="00615B46">
              <w:rPr>
                <w:rFonts w:hint="eastAsia"/>
              </w:rPr>
              <w:t>校验收款方名称字段有误</w:t>
            </w:r>
          </w:p>
        </w:tc>
      </w:tr>
      <w:tr w:rsidR="00615B46" w:rsidRPr="00A333B7" w:rsidTr="006C7AAB">
        <w:trPr>
          <w:jc w:val="center"/>
        </w:trPr>
        <w:tc>
          <w:tcPr>
            <w:tcW w:w="1908" w:type="dxa"/>
            <w:vAlign w:val="center"/>
          </w:tcPr>
          <w:p w:rsidR="00615B46" w:rsidRPr="004E710A" w:rsidRDefault="00615B46" w:rsidP="00AE0374">
            <w:pPr>
              <w:jc w:val="center"/>
            </w:pPr>
            <w:r w:rsidRPr="00615B46">
              <w:t>205107</w:t>
            </w:r>
          </w:p>
        </w:tc>
        <w:tc>
          <w:tcPr>
            <w:tcW w:w="8265" w:type="dxa"/>
            <w:vAlign w:val="center"/>
          </w:tcPr>
          <w:p w:rsidR="00615B46" w:rsidRPr="004E710A" w:rsidRDefault="00615B46" w:rsidP="00AE0374">
            <w:pPr>
              <w:ind w:rightChars="-45" w:right="-94"/>
            </w:pPr>
            <w:r w:rsidRPr="00615B46">
              <w:rPr>
                <w:rFonts w:hint="eastAsia"/>
              </w:rPr>
              <w:t>服务费有误</w:t>
            </w:r>
          </w:p>
        </w:tc>
      </w:tr>
      <w:tr w:rsidR="00615B46" w:rsidRPr="00A333B7" w:rsidTr="006C7AAB">
        <w:trPr>
          <w:jc w:val="center"/>
        </w:trPr>
        <w:tc>
          <w:tcPr>
            <w:tcW w:w="1908" w:type="dxa"/>
            <w:vAlign w:val="center"/>
          </w:tcPr>
          <w:p w:rsidR="00615B46" w:rsidRPr="004E710A" w:rsidRDefault="00615B46" w:rsidP="00AE0374">
            <w:pPr>
              <w:jc w:val="center"/>
            </w:pPr>
            <w:r w:rsidRPr="00615B46">
              <w:t>205109</w:t>
            </w:r>
          </w:p>
        </w:tc>
        <w:tc>
          <w:tcPr>
            <w:tcW w:w="8265" w:type="dxa"/>
            <w:vAlign w:val="center"/>
          </w:tcPr>
          <w:p w:rsidR="00615B46" w:rsidRPr="004E710A" w:rsidRDefault="00615B46" w:rsidP="00AE0374">
            <w:pPr>
              <w:ind w:rightChars="-45" w:right="-94"/>
            </w:pPr>
            <w:r w:rsidRPr="00615B46">
              <w:rPr>
                <w:rFonts w:hint="eastAsia"/>
              </w:rPr>
              <w:t>订单金额有误</w:t>
            </w:r>
          </w:p>
        </w:tc>
      </w:tr>
      <w:tr w:rsidR="00615B46" w:rsidRPr="00A333B7" w:rsidTr="006C7AAB">
        <w:trPr>
          <w:jc w:val="center"/>
        </w:trPr>
        <w:tc>
          <w:tcPr>
            <w:tcW w:w="1908" w:type="dxa"/>
            <w:vAlign w:val="center"/>
          </w:tcPr>
          <w:p w:rsidR="00615B46" w:rsidRPr="004E710A" w:rsidRDefault="00615B46" w:rsidP="00AE0374">
            <w:pPr>
              <w:jc w:val="center"/>
            </w:pPr>
            <w:r w:rsidRPr="00615B46">
              <w:t>205103</w:t>
            </w:r>
          </w:p>
        </w:tc>
        <w:tc>
          <w:tcPr>
            <w:tcW w:w="8265" w:type="dxa"/>
            <w:vAlign w:val="center"/>
          </w:tcPr>
          <w:p w:rsidR="00615B46" w:rsidRPr="004E710A" w:rsidRDefault="00615B46" w:rsidP="00AE0374">
            <w:pPr>
              <w:ind w:rightChars="-45" w:right="-94"/>
            </w:pPr>
            <w:r>
              <w:rPr>
                <w:rFonts w:hint="eastAsia"/>
              </w:rPr>
              <w:t>总金额有</w:t>
            </w:r>
            <w:r>
              <w:t>误</w:t>
            </w:r>
          </w:p>
        </w:tc>
      </w:tr>
      <w:tr w:rsidR="00A53ABE" w:rsidRPr="00A333B7" w:rsidTr="006C7AAB">
        <w:trPr>
          <w:jc w:val="center"/>
        </w:trPr>
        <w:tc>
          <w:tcPr>
            <w:tcW w:w="1908" w:type="dxa"/>
            <w:vAlign w:val="center"/>
          </w:tcPr>
          <w:p w:rsidR="00A53ABE" w:rsidRPr="00615B46" w:rsidRDefault="00A53ABE" w:rsidP="00AE0374">
            <w:pPr>
              <w:jc w:val="center"/>
            </w:pPr>
            <w:r w:rsidRPr="00A53ABE">
              <w:t>205003</w:t>
            </w:r>
          </w:p>
        </w:tc>
        <w:tc>
          <w:tcPr>
            <w:tcW w:w="8265" w:type="dxa"/>
            <w:vAlign w:val="center"/>
          </w:tcPr>
          <w:p w:rsidR="00A53ABE" w:rsidRDefault="00A53ABE" w:rsidP="00AE0374">
            <w:pPr>
              <w:ind w:rightChars="-45" w:right="-94"/>
            </w:pPr>
            <w:r w:rsidRPr="00A53ABE">
              <w:rPr>
                <w:rFonts w:hint="eastAsia"/>
              </w:rPr>
              <w:t>备注格式有误</w:t>
            </w:r>
          </w:p>
        </w:tc>
      </w:tr>
      <w:tr w:rsidR="00AE0374" w:rsidRPr="00A333B7" w:rsidTr="006C7AAB">
        <w:trPr>
          <w:jc w:val="center"/>
        </w:trPr>
        <w:tc>
          <w:tcPr>
            <w:tcW w:w="1908" w:type="dxa"/>
            <w:vAlign w:val="center"/>
          </w:tcPr>
          <w:p w:rsidR="00AE0374" w:rsidRPr="00D93191" w:rsidRDefault="00AE0374" w:rsidP="00AE0374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AE0374" w:rsidRPr="00D93191" w:rsidRDefault="00AE0374" w:rsidP="00AE0374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D93191" w:rsidRDefault="00AC6C46" w:rsidP="00AC6C46">
            <w:pPr>
              <w:jc w:val="center"/>
            </w:pPr>
            <w:r w:rsidRPr="00C62EB0">
              <w:t>205200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D93191" w:rsidRDefault="00AC6C46" w:rsidP="00AC6C46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205256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同一账户之间不允许转帐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205286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订单总金额有误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205287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服务费有误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205245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付款方用户异常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205246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收款方用户异常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205247</w:t>
            </w:r>
          </w:p>
        </w:tc>
        <w:tc>
          <w:tcPr>
            <w:tcW w:w="8265" w:type="dxa"/>
          </w:tcPr>
          <w:p w:rsidR="00AC6C46" w:rsidRPr="00D93191" w:rsidRDefault="002C0E16" w:rsidP="00AC6C46">
            <w:pPr>
              <w:ind w:rightChars="-45" w:right="-94"/>
            </w:pPr>
            <w:r>
              <w:rPr>
                <w:rFonts w:hint="eastAsia"/>
              </w:rPr>
              <w:t>小蕉</w:t>
            </w:r>
            <w:r w:rsidR="00AC6C46" w:rsidRPr="00C62EB0">
              <w:rPr>
                <w:rFonts w:hint="eastAsia"/>
              </w:rPr>
              <w:t>收益用户异常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lastRenderedPageBreak/>
              <w:t>205250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收款方名称有误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205251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付款方账户异常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205252</w:t>
            </w:r>
          </w:p>
        </w:tc>
        <w:tc>
          <w:tcPr>
            <w:tcW w:w="8265" w:type="dxa"/>
          </w:tcPr>
          <w:p w:rsidR="00AC6C46" w:rsidRPr="00D93191" w:rsidRDefault="00AC6C46" w:rsidP="00AC6C46">
            <w:pPr>
              <w:ind w:rightChars="-45" w:right="-94"/>
            </w:pPr>
            <w:r w:rsidRPr="00C62EB0">
              <w:rPr>
                <w:rFonts w:hint="eastAsia"/>
              </w:rPr>
              <w:t>收款方账户异常</w:t>
            </w:r>
          </w:p>
        </w:tc>
      </w:tr>
      <w:tr w:rsidR="00AC6C46" w:rsidRPr="00A333B7" w:rsidTr="00EE3174">
        <w:trPr>
          <w:jc w:val="center"/>
        </w:trPr>
        <w:tc>
          <w:tcPr>
            <w:tcW w:w="1908" w:type="dxa"/>
          </w:tcPr>
          <w:p w:rsidR="00AC6C46" w:rsidRPr="00C62EB0" w:rsidRDefault="00AC6C46" w:rsidP="00AC6C46">
            <w:pPr>
              <w:jc w:val="center"/>
            </w:pPr>
            <w:r w:rsidRPr="00C62EB0">
              <w:t>205253</w:t>
            </w:r>
          </w:p>
        </w:tc>
        <w:tc>
          <w:tcPr>
            <w:tcW w:w="8265" w:type="dxa"/>
          </w:tcPr>
          <w:p w:rsidR="00AC6C46" w:rsidRPr="00D93191" w:rsidRDefault="002C0E16" w:rsidP="00AC6C46">
            <w:pPr>
              <w:ind w:rightChars="-45" w:right="-94"/>
            </w:pPr>
            <w:r>
              <w:rPr>
                <w:rFonts w:hint="eastAsia"/>
              </w:rPr>
              <w:t>小蕉</w:t>
            </w:r>
            <w:r w:rsidR="00AC6C46" w:rsidRPr="00C62EB0">
              <w:rPr>
                <w:rFonts w:hint="eastAsia"/>
              </w:rPr>
              <w:t>收益账户异常</w:t>
            </w:r>
          </w:p>
        </w:tc>
      </w:tr>
    </w:tbl>
    <w:p w:rsidR="00211692" w:rsidRPr="00A333B7" w:rsidRDefault="00211692" w:rsidP="0030575B">
      <w:pPr>
        <w:pStyle w:val="2"/>
        <w:numPr>
          <w:ilvl w:val="1"/>
          <w:numId w:val="1"/>
        </w:numPr>
      </w:pPr>
      <w:bookmarkStart w:id="215" w:name="_Toc493792078"/>
      <w:r w:rsidRPr="00A333B7">
        <w:rPr>
          <w:rFonts w:hint="eastAsia"/>
        </w:rPr>
        <w:t>内部转账确认接口</w:t>
      </w:r>
      <w:bookmarkEnd w:id="215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6" w:name="_Toc493792079"/>
      <w:r w:rsidRPr="00A333B7">
        <w:rPr>
          <w:rFonts w:hint="eastAsia"/>
        </w:rPr>
        <w:t>业务功能</w:t>
      </w:r>
      <w:bookmarkEnd w:id="216"/>
    </w:p>
    <w:p w:rsidR="00211692" w:rsidRPr="00A333B7" w:rsidRDefault="00211692" w:rsidP="00211692">
      <w:pPr>
        <w:ind w:firstLine="420"/>
      </w:pPr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端向后台发起转账</w:t>
      </w:r>
      <w:r w:rsidRPr="00A333B7">
        <w:rPr>
          <w:rFonts w:hint="eastAsia"/>
        </w:rPr>
        <w:t>确认（余额</w:t>
      </w:r>
      <w:r w:rsidRPr="00A333B7">
        <w:t>账目至余额账目之间</w:t>
      </w:r>
      <w:r w:rsidRPr="00A333B7">
        <w:rPr>
          <w:rFonts w:hint="eastAsia"/>
        </w:rPr>
        <w:t>扭转</w:t>
      </w:r>
      <w:r w:rsidRPr="00A333B7">
        <w:t>）</w:t>
      </w:r>
      <w:r w:rsidR="00BF72F3" w:rsidRPr="00A333B7">
        <w:rPr>
          <w:rFonts w:hint="eastAsia"/>
        </w:rPr>
        <w:t>，</w:t>
      </w:r>
      <w:r w:rsidR="00BF72F3" w:rsidRPr="00A333B7">
        <w:t>需验签名</w:t>
      </w:r>
      <w:r w:rsidR="00BF72F3" w:rsidRPr="00A333B7">
        <w:rPr>
          <w:rFonts w:hint="eastAsia"/>
        </w:rPr>
        <w:t>及</w:t>
      </w:r>
      <w:r w:rsidR="00BF72F3" w:rsidRPr="00A333B7">
        <w:t>用户登录态</w:t>
      </w:r>
      <w:r w:rsidRPr="00A333B7">
        <w:rPr>
          <w:rFonts w:hint="eastAsia"/>
        </w:rPr>
        <w:t>。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7" w:name="_Toc493792080"/>
      <w:r w:rsidRPr="00A333B7">
        <w:rPr>
          <w:rFonts w:hint="eastAsia"/>
        </w:rPr>
        <w:t>交互模式</w:t>
      </w:r>
      <w:bookmarkEnd w:id="217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8" w:name="_Toc493792081"/>
      <w:r w:rsidRPr="00A333B7">
        <w:rPr>
          <w:rFonts w:hint="eastAsia"/>
        </w:rPr>
        <w:t>请求参数列表</w:t>
      </w:r>
      <w:bookmarkEnd w:id="218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</w:t>
      </w:r>
      <w:r w:rsidR="00D05BF4" w:rsidRPr="00A333B7">
        <w:rPr>
          <w:b/>
        </w:rPr>
        <w:t>m.</w:t>
      </w:r>
      <w:r w:rsidR="008F29A0">
        <w:rPr>
          <w:b/>
        </w:rPr>
        <w:t>bananapay.cn</w:t>
      </w:r>
      <w:r w:rsidRPr="00A333B7">
        <w:rPr>
          <w:b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transfer_confirm.cgi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53368A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 w:rsidR="0053368A" w:rsidRPr="00A333B7">
              <w:rPr>
                <w:rFonts w:hint="eastAsia"/>
              </w:rPr>
              <w:t>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lastRenderedPageBreak/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</w:t>
            </w:r>
            <w:r w:rsidRPr="00A333B7">
              <w:rPr>
                <w:lang w:val="zh-CN"/>
              </w:rPr>
              <w:t>款人账号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lang w:val="zh-CN"/>
              </w:rPr>
              <w:t>to_user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收款</w:t>
            </w:r>
            <w:r w:rsidRPr="00A333B7">
              <w:rPr>
                <w:lang w:val="zh-CN"/>
              </w:rPr>
              <w:t>人</w:t>
            </w:r>
            <w:r>
              <w:rPr>
                <w:lang w:val="zh-CN"/>
              </w:rPr>
              <w:t>小蕉</w:t>
            </w:r>
            <w:r w:rsidRPr="00A333B7">
              <w:rPr>
                <w:lang w:val="zh-CN"/>
              </w:rPr>
              <w:t>账号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p</w:t>
            </w:r>
            <w:r>
              <w:t>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transfer_money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t>total_money=transfer_money+fee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19" w:name="_Toc493792082"/>
      <w:r w:rsidRPr="00A333B7">
        <w:rPr>
          <w:rFonts w:hint="eastAsia"/>
        </w:rPr>
        <w:t>应答参数列表</w:t>
      </w:r>
      <w:bookmarkEnd w:id="219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="001E04A5" w:rsidRPr="00A333B7">
              <w:rPr>
                <w:rFonts w:hint="eastAsia"/>
              </w:rPr>
              <w:t>（动态</w:t>
            </w:r>
            <w:r w:rsidR="001E04A5" w:rsidRPr="00A333B7">
              <w:t>key</w:t>
            </w:r>
            <w:r w:rsidR="001E04A5" w:rsidRPr="00A333B7">
              <w:rPr>
                <w:rFonts w:hint="eastAsia"/>
              </w:rPr>
              <w:t>签名</w:t>
            </w:r>
            <w:r w:rsidR="001E04A5"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String(255)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896239" w:rsidRPr="00A333B7" w:rsidTr="006C7AAB">
        <w:tc>
          <w:tcPr>
            <w:tcW w:w="1728" w:type="dxa"/>
          </w:tcPr>
          <w:p w:rsidR="00896239" w:rsidRPr="00A333B7" w:rsidRDefault="00896239" w:rsidP="00896239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896239" w:rsidRPr="00A333B7" w:rsidRDefault="00896239" w:rsidP="00896239">
            <w:r w:rsidRPr="00A333B7">
              <w:t>userid</w:t>
            </w:r>
          </w:p>
        </w:tc>
        <w:tc>
          <w:tcPr>
            <w:tcW w:w="720" w:type="dxa"/>
          </w:tcPr>
          <w:p w:rsidR="00896239" w:rsidRPr="00A333B7" w:rsidRDefault="00896239" w:rsidP="00896239">
            <w:r w:rsidRPr="00A333B7">
              <w:t>是</w:t>
            </w:r>
          </w:p>
        </w:tc>
        <w:tc>
          <w:tcPr>
            <w:tcW w:w="1440" w:type="dxa"/>
          </w:tcPr>
          <w:p w:rsidR="00896239" w:rsidRPr="00A333B7" w:rsidRDefault="00896239" w:rsidP="00896239">
            <w:r w:rsidRPr="00A333B7">
              <w:t>String(64)</w:t>
            </w:r>
          </w:p>
        </w:tc>
        <w:tc>
          <w:tcPr>
            <w:tcW w:w="4305" w:type="dxa"/>
          </w:tcPr>
          <w:p w:rsidR="00896239" w:rsidRPr="00A333B7" w:rsidRDefault="00896239" w:rsidP="00896239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896239" w:rsidRPr="00A333B7" w:rsidTr="006C7AAB">
        <w:tc>
          <w:tcPr>
            <w:tcW w:w="1728" w:type="dxa"/>
          </w:tcPr>
          <w:p w:rsidR="00896239" w:rsidRPr="00A333B7" w:rsidRDefault="00896239" w:rsidP="0089623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896239" w:rsidRPr="00A333B7" w:rsidRDefault="00896239" w:rsidP="00896239">
            <w:r w:rsidRPr="00A333B7">
              <w:t>listid</w:t>
            </w:r>
          </w:p>
        </w:tc>
        <w:tc>
          <w:tcPr>
            <w:tcW w:w="720" w:type="dxa"/>
          </w:tcPr>
          <w:p w:rsidR="00896239" w:rsidRPr="00A333B7" w:rsidRDefault="00896239" w:rsidP="0089623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96239" w:rsidRPr="00A333B7" w:rsidRDefault="00896239" w:rsidP="00896239">
            <w:r w:rsidRPr="00A333B7">
              <w:t>String(32)</w:t>
            </w:r>
          </w:p>
        </w:tc>
        <w:tc>
          <w:tcPr>
            <w:tcW w:w="4305" w:type="dxa"/>
          </w:tcPr>
          <w:p w:rsidR="00896239" w:rsidRPr="00A333B7" w:rsidRDefault="00896239" w:rsidP="0089623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内部</w:t>
            </w:r>
            <w:r w:rsidRPr="00A333B7">
              <w:rPr>
                <w:lang w:val="zh-CN"/>
              </w:rPr>
              <w:t>转账单号</w:t>
            </w:r>
          </w:p>
        </w:tc>
      </w:tr>
    </w:tbl>
    <w:p w:rsidR="00211692" w:rsidRPr="00A333B7" w:rsidRDefault="00211692" w:rsidP="00211692"/>
    <w:p w:rsidR="00A45001" w:rsidRPr="00A333B7" w:rsidRDefault="00A45001" w:rsidP="00A45001">
      <w:pPr>
        <w:pStyle w:val="3"/>
        <w:numPr>
          <w:ilvl w:val="2"/>
          <w:numId w:val="1"/>
        </w:numPr>
      </w:pPr>
      <w:bookmarkStart w:id="220" w:name="_Toc493792083"/>
      <w:r w:rsidRPr="00A333B7">
        <w:rPr>
          <w:rFonts w:hint="eastAsia"/>
        </w:rPr>
        <w:t>处理逻辑</w:t>
      </w:r>
      <w:bookmarkEnd w:id="220"/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t>验证用户登录态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调用用户模块</w:t>
      </w:r>
      <w:r w:rsidRPr="00A333B7">
        <w:t>个人用户</w:t>
      </w:r>
      <w:r w:rsidRPr="00A333B7">
        <w:rPr>
          <w:rFonts w:hint="eastAsia"/>
        </w:rPr>
        <w:t>信息</w:t>
      </w:r>
      <w:r w:rsidRPr="00A333B7">
        <w:t>查询接口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调用订单模块</w:t>
      </w:r>
      <w:r w:rsidR="00F85426" w:rsidRPr="00A333B7">
        <w:rPr>
          <w:rFonts w:hint="eastAsia"/>
        </w:rPr>
        <w:t>内部</w:t>
      </w:r>
      <w:r w:rsidRPr="00A333B7">
        <w:t>转账</w:t>
      </w:r>
      <w:r w:rsidR="00F85426" w:rsidRPr="00A333B7">
        <w:rPr>
          <w:rFonts w:hint="eastAsia"/>
        </w:rPr>
        <w:t>确认接口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45001" w:rsidRPr="00A333B7" w:rsidRDefault="00A45001" w:rsidP="00AC73D5">
      <w:pPr>
        <w:pStyle w:val="af"/>
        <w:numPr>
          <w:ilvl w:val="0"/>
          <w:numId w:val="2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45001" w:rsidRPr="00A333B7" w:rsidRDefault="00A45001" w:rsidP="00A45001">
      <w:pPr>
        <w:pStyle w:val="3"/>
        <w:numPr>
          <w:ilvl w:val="2"/>
          <w:numId w:val="1"/>
        </w:numPr>
      </w:pPr>
      <w:bookmarkStart w:id="221" w:name="_Toc493792084"/>
      <w:r w:rsidRPr="00A333B7">
        <w:rPr>
          <w:rFonts w:hint="eastAsia"/>
        </w:rPr>
        <w:t>错误</w:t>
      </w:r>
      <w:r w:rsidRPr="00A333B7">
        <w:t>码列表</w:t>
      </w:r>
      <w:bookmarkEnd w:id="22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45001" w:rsidRPr="00A333B7" w:rsidTr="006C7AAB">
        <w:trPr>
          <w:jc w:val="center"/>
        </w:trPr>
        <w:tc>
          <w:tcPr>
            <w:tcW w:w="1908" w:type="dxa"/>
          </w:tcPr>
          <w:p w:rsidR="00A45001" w:rsidRPr="00A333B7" w:rsidRDefault="00A45001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A45001" w:rsidRPr="00A333B7" w:rsidRDefault="00A45001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45001" w:rsidRPr="00A333B7" w:rsidTr="006C7AAB">
        <w:trPr>
          <w:jc w:val="center"/>
        </w:trPr>
        <w:tc>
          <w:tcPr>
            <w:tcW w:w="1908" w:type="dxa"/>
            <w:vAlign w:val="center"/>
          </w:tcPr>
          <w:p w:rsidR="00A45001" w:rsidRPr="00A333B7" w:rsidRDefault="00A45001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A45001" w:rsidRPr="00A333B7" w:rsidRDefault="00A45001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819D3" w:rsidRPr="00A333B7" w:rsidTr="006C7AAB">
        <w:trPr>
          <w:jc w:val="center"/>
        </w:trPr>
        <w:tc>
          <w:tcPr>
            <w:tcW w:w="1908" w:type="dxa"/>
            <w:vAlign w:val="center"/>
          </w:tcPr>
          <w:p w:rsidR="008819D3" w:rsidRPr="00A333B7" w:rsidRDefault="008819D3" w:rsidP="008819D3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8819D3" w:rsidRPr="00A333B7" w:rsidRDefault="008819D3" w:rsidP="008819D3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6A1C34" w:rsidRPr="00A333B7" w:rsidTr="006C7AAB">
        <w:trPr>
          <w:jc w:val="center"/>
        </w:trPr>
        <w:tc>
          <w:tcPr>
            <w:tcW w:w="1908" w:type="dxa"/>
            <w:vAlign w:val="center"/>
          </w:tcPr>
          <w:p w:rsidR="006A1C34" w:rsidRPr="004E710A" w:rsidRDefault="006A1C34" w:rsidP="008819D3">
            <w:pPr>
              <w:jc w:val="center"/>
            </w:pPr>
            <w:r w:rsidRPr="006A1C34">
              <w:t>205050</w:t>
            </w:r>
          </w:p>
        </w:tc>
        <w:tc>
          <w:tcPr>
            <w:tcW w:w="8265" w:type="dxa"/>
            <w:vAlign w:val="center"/>
          </w:tcPr>
          <w:p w:rsidR="006A1C34" w:rsidRPr="004E710A" w:rsidRDefault="006A1C34" w:rsidP="008819D3">
            <w:pPr>
              <w:ind w:rightChars="-45" w:right="-94"/>
            </w:pPr>
            <w:r w:rsidRPr="006A1C34">
              <w:rPr>
                <w:rFonts w:hint="eastAsia"/>
              </w:rPr>
              <w:t>订单号为空或格式有误</w:t>
            </w:r>
          </w:p>
        </w:tc>
      </w:tr>
      <w:tr w:rsidR="006A1C34" w:rsidRPr="00A333B7" w:rsidTr="006C7AAB">
        <w:trPr>
          <w:jc w:val="center"/>
        </w:trPr>
        <w:tc>
          <w:tcPr>
            <w:tcW w:w="1908" w:type="dxa"/>
            <w:vAlign w:val="center"/>
          </w:tcPr>
          <w:p w:rsidR="006A1C34" w:rsidRPr="004E710A" w:rsidRDefault="006A1C34" w:rsidP="008819D3">
            <w:pPr>
              <w:jc w:val="center"/>
            </w:pPr>
            <w:r w:rsidRPr="006A1C34">
              <w:t>205024</w:t>
            </w:r>
          </w:p>
        </w:tc>
        <w:tc>
          <w:tcPr>
            <w:tcW w:w="8265" w:type="dxa"/>
            <w:vAlign w:val="center"/>
          </w:tcPr>
          <w:p w:rsidR="006A1C34" w:rsidRPr="004E710A" w:rsidRDefault="006A1C34" w:rsidP="008819D3">
            <w:pPr>
              <w:ind w:rightChars="-45" w:right="-94"/>
            </w:pPr>
            <w:r w:rsidRPr="006A1C34">
              <w:rPr>
                <w:rFonts w:hint="eastAsia"/>
              </w:rPr>
              <w:t>支付密码有误</w:t>
            </w:r>
          </w:p>
        </w:tc>
      </w:tr>
      <w:tr w:rsidR="00536B05" w:rsidRPr="00A333B7" w:rsidTr="006C7AAB">
        <w:trPr>
          <w:jc w:val="center"/>
        </w:trPr>
        <w:tc>
          <w:tcPr>
            <w:tcW w:w="1908" w:type="dxa"/>
            <w:vAlign w:val="center"/>
          </w:tcPr>
          <w:p w:rsidR="00536B05" w:rsidRPr="004E710A" w:rsidRDefault="00536B05" w:rsidP="008819D3">
            <w:pPr>
              <w:jc w:val="center"/>
            </w:pPr>
            <w:r w:rsidRPr="00536B05">
              <w:t>209007</w:t>
            </w:r>
          </w:p>
        </w:tc>
        <w:tc>
          <w:tcPr>
            <w:tcW w:w="8265" w:type="dxa"/>
            <w:vAlign w:val="center"/>
          </w:tcPr>
          <w:p w:rsidR="00536B05" w:rsidRPr="004E710A" w:rsidRDefault="00536B05" w:rsidP="008819D3">
            <w:pPr>
              <w:ind w:rightChars="-45" w:right="-94"/>
            </w:pPr>
            <w:r w:rsidRPr="00536B05">
              <w:rPr>
                <w:rFonts w:hint="eastAsia"/>
              </w:rPr>
              <w:t>支付密码校验失败</w:t>
            </w:r>
          </w:p>
        </w:tc>
      </w:tr>
      <w:tr w:rsidR="00536B05" w:rsidRPr="00A333B7" w:rsidTr="006C7AAB">
        <w:trPr>
          <w:jc w:val="center"/>
        </w:trPr>
        <w:tc>
          <w:tcPr>
            <w:tcW w:w="1908" w:type="dxa"/>
            <w:vAlign w:val="center"/>
          </w:tcPr>
          <w:p w:rsidR="00536B05" w:rsidRPr="004E710A" w:rsidRDefault="00536B05" w:rsidP="008819D3">
            <w:pPr>
              <w:jc w:val="center"/>
            </w:pPr>
            <w:r w:rsidRPr="00536B05">
              <w:t>209013</w:t>
            </w:r>
          </w:p>
        </w:tc>
        <w:tc>
          <w:tcPr>
            <w:tcW w:w="8265" w:type="dxa"/>
            <w:vAlign w:val="center"/>
          </w:tcPr>
          <w:p w:rsidR="00536B05" w:rsidRPr="004E710A" w:rsidRDefault="00536B05" w:rsidP="008819D3">
            <w:pPr>
              <w:ind w:rightChars="-45" w:right="-94"/>
            </w:pPr>
            <w:r w:rsidRPr="00536B05">
              <w:rPr>
                <w:rFonts w:hint="eastAsia"/>
              </w:rPr>
              <w:t>支付密码错误次数达到上限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4E710A" w:rsidRDefault="008819D3" w:rsidP="008819D3">
            <w:pPr>
              <w:jc w:val="center"/>
            </w:pPr>
            <w:r w:rsidRPr="00C62EB0">
              <w:t>205200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lastRenderedPageBreak/>
              <w:t>205256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同一账户之间不允许转帐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205290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转账已成功</w:t>
            </w:r>
            <w:r w:rsidRPr="00C62EB0">
              <w:t>,请勿重复提交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205291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转账单已关闭</w:t>
            </w:r>
            <w:r w:rsidRPr="00C62EB0">
              <w:t>,请重新创建一笔转账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205281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订单不存在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205282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订单类型错误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205292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转账单已删除</w:t>
            </w:r>
            <w:r w:rsidRPr="00C62EB0">
              <w:t>,请重新生成一笔转账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205284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订单状态错误</w:t>
            </w:r>
          </w:p>
        </w:tc>
      </w:tr>
      <w:tr w:rsidR="008819D3" w:rsidRPr="00A333B7" w:rsidTr="00EE3174">
        <w:trPr>
          <w:jc w:val="center"/>
        </w:trPr>
        <w:tc>
          <w:tcPr>
            <w:tcW w:w="1908" w:type="dxa"/>
          </w:tcPr>
          <w:p w:rsidR="008819D3" w:rsidRPr="00C62EB0" w:rsidRDefault="008819D3" w:rsidP="008819D3">
            <w:pPr>
              <w:jc w:val="center"/>
            </w:pPr>
            <w:r w:rsidRPr="00C62EB0">
              <w:t>205221</w:t>
            </w:r>
          </w:p>
        </w:tc>
        <w:tc>
          <w:tcPr>
            <w:tcW w:w="8265" w:type="dxa"/>
          </w:tcPr>
          <w:p w:rsidR="008819D3" w:rsidRPr="004E710A" w:rsidRDefault="008819D3" w:rsidP="008819D3">
            <w:pPr>
              <w:ind w:rightChars="-45" w:right="-94"/>
            </w:pPr>
            <w:r w:rsidRPr="00C62EB0">
              <w:rPr>
                <w:rFonts w:hint="eastAsia"/>
              </w:rPr>
              <w:t>保存数据失败</w:t>
            </w:r>
          </w:p>
        </w:tc>
      </w:tr>
    </w:tbl>
    <w:p w:rsidR="00A75421" w:rsidRPr="00A333B7" w:rsidRDefault="006D5AD2" w:rsidP="00A75421">
      <w:pPr>
        <w:pStyle w:val="2"/>
        <w:numPr>
          <w:ilvl w:val="1"/>
          <w:numId w:val="1"/>
        </w:numPr>
      </w:pPr>
      <w:bookmarkStart w:id="222" w:name="_Toc493792085"/>
      <w:r>
        <w:rPr>
          <w:rFonts w:hint="eastAsia"/>
        </w:rPr>
        <w:t>提现</w:t>
      </w:r>
      <w:r w:rsidR="00A75421" w:rsidRPr="00A333B7">
        <w:rPr>
          <w:rFonts w:hint="eastAsia"/>
        </w:rPr>
        <w:t>申请接口</w:t>
      </w:r>
      <w:bookmarkEnd w:id="222"/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3" w:name="_Toc493792086"/>
      <w:r w:rsidRPr="00A333B7">
        <w:rPr>
          <w:rFonts w:hint="eastAsia"/>
        </w:rPr>
        <w:t>业务功能</w:t>
      </w:r>
      <w:bookmarkEnd w:id="223"/>
    </w:p>
    <w:p w:rsidR="00A75421" w:rsidRPr="00A333B7" w:rsidRDefault="00A75421" w:rsidP="00A75421"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</w:t>
      </w:r>
      <w:r w:rsidR="00FD2C88">
        <w:rPr>
          <w:rFonts w:hint="eastAsia"/>
        </w:rPr>
        <w:t>提现</w:t>
      </w:r>
      <w:r w:rsidRPr="00A333B7">
        <w:t>申请</w:t>
      </w:r>
      <w:r w:rsidRPr="00A333B7">
        <w:rPr>
          <w:rFonts w:hint="eastAsia"/>
        </w:rPr>
        <w:t>，</w:t>
      </w:r>
      <w:r w:rsidRPr="00A333B7">
        <w:t>需验数据签名及用户登录态</w:t>
      </w:r>
      <w:r w:rsidRPr="00A333B7">
        <w:rPr>
          <w:rFonts w:hint="eastAsia"/>
        </w:rPr>
        <w:t>。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4" w:name="_Toc493792087"/>
      <w:r w:rsidRPr="00A333B7">
        <w:rPr>
          <w:rFonts w:hint="eastAsia"/>
        </w:rPr>
        <w:t>交互模式</w:t>
      </w:r>
      <w:bookmarkEnd w:id="224"/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5" w:name="_Toc493792088"/>
      <w:r w:rsidRPr="00A333B7">
        <w:rPr>
          <w:rFonts w:hint="eastAsia"/>
        </w:rPr>
        <w:t>请求参数列表</w:t>
      </w:r>
      <w:bookmarkEnd w:id="225"/>
    </w:p>
    <w:p w:rsidR="00A75421" w:rsidRPr="00A333B7" w:rsidRDefault="00A75421" w:rsidP="00A75421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tp://m.</w:t>
      </w:r>
      <w:r w:rsidR="008F29A0">
        <w:rPr>
          <w:b/>
        </w:rPr>
        <w:t>bananapay.cn</w:t>
      </w:r>
      <w:r w:rsidRPr="00A333B7">
        <w:rPr>
          <w:b/>
        </w:rPr>
        <w:t>/cgi-bin/mb2c_</w:t>
      </w:r>
      <w:r w:rsidR="004367C9">
        <w:rPr>
          <w:b/>
        </w:rPr>
        <w:t>withdraw</w:t>
      </w:r>
      <w:r w:rsidRPr="00A333B7">
        <w:rPr>
          <w:b/>
        </w:rPr>
        <w:t>_apply.cgi</w:t>
      </w:r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7542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75421" w:rsidRPr="00A333B7" w:rsidRDefault="00A75421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7542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service_version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input_charset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A7542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提现</w:t>
            </w:r>
            <w:r>
              <w:t>用户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绑定</w:t>
            </w:r>
            <w:r>
              <w:t>序列号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bind_</w:t>
            </w:r>
            <w:r w:rsidRPr="004D278E">
              <w:t>serialno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提现</w:t>
            </w:r>
            <w:r>
              <w:t>卡绑定序列号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draw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小蕉服务</w:t>
            </w:r>
            <w:r w:rsidRPr="00A333B7">
              <w:rPr>
                <w:lang w:val="zh-CN"/>
              </w:rPr>
              <w:t>费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t>total_money=</w:t>
            </w:r>
            <w:r>
              <w:t>draw_</w:t>
            </w:r>
            <w:r w:rsidRPr="00A333B7">
              <w:t>money+fee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</w:tbl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6" w:name="_Toc493792089"/>
      <w:r w:rsidRPr="00A333B7">
        <w:rPr>
          <w:rFonts w:hint="eastAsia"/>
        </w:rPr>
        <w:t>应答参数列表</w:t>
      </w:r>
      <w:bookmarkEnd w:id="226"/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A75421" w:rsidRPr="00A333B7" w:rsidRDefault="00A75421" w:rsidP="00A75421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75421" w:rsidRPr="00A333B7" w:rsidRDefault="00A75421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sign_type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service_version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input_charset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sign_key_index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多密钥支持的密钥序号，默认1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A75421" w:rsidRPr="00A333B7" w:rsidRDefault="00A75421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retmsg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String(255)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rPr>
                <w:lang w:val="zh-CN"/>
              </w:rPr>
            </w:pP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userid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String(64)</w:t>
            </w:r>
          </w:p>
        </w:tc>
        <w:tc>
          <w:tcPr>
            <w:tcW w:w="4305" w:type="dxa"/>
          </w:tcPr>
          <w:p w:rsidR="00A75421" w:rsidRPr="00A333B7" w:rsidRDefault="0038345B" w:rsidP="0038345B">
            <w:r>
              <w:rPr>
                <w:rFonts w:hint="eastAsia"/>
              </w:rPr>
              <w:t>提现</w:t>
            </w:r>
            <w:r>
              <w:t>账号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38345B" w:rsidP="003660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="00A75421"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A75421" w:rsidRPr="00A333B7" w:rsidRDefault="00AB5D19" w:rsidP="003660F8">
            <w:r>
              <w:t>drawid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696E7A" w:rsidP="003660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提现单号</w:t>
            </w:r>
          </w:p>
        </w:tc>
      </w:tr>
    </w:tbl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7" w:name="_Toc493792090"/>
      <w:r w:rsidRPr="00A333B7">
        <w:rPr>
          <w:rFonts w:hint="eastAsia"/>
        </w:rPr>
        <w:t>处理逻辑</w:t>
      </w:r>
      <w:bookmarkEnd w:id="227"/>
    </w:p>
    <w:p w:rsidR="00A75421" w:rsidRDefault="00A75421" w:rsidP="00AC73D5">
      <w:pPr>
        <w:pStyle w:val="af"/>
        <w:numPr>
          <w:ilvl w:val="0"/>
          <w:numId w:val="57"/>
        </w:numPr>
        <w:ind w:firstLineChars="0"/>
      </w:pPr>
      <w:r w:rsidRPr="00A333B7">
        <w:t>验证用户登录态</w:t>
      </w:r>
    </w:p>
    <w:p w:rsidR="00AD286B" w:rsidRPr="00A333B7" w:rsidRDefault="00AD286B" w:rsidP="00AC73D5">
      <w:pPr>
        <w:pStyle w:val="af"/>
        <w:numPr>
          <w:ilvl w:val="0"/>
          <w:numId w:val="57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75421" w:rsidRPr="00A333B7" w:rsidRDefault="00A75421" w:rsidP="00AC73D5">
      <w:pPr>
        <w:pStyle w:val="af"/>
        <w:numPr>
          <w:ilvl w:val="0"/>
          <w:numId w:val="5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75421" w:rsidRPr="00A333B7" w:rsidRDefault="00567A29" w:rsidP="00AC73D5">
      <w:pPr>
        <w:pStyle w:val="af"/>
        <w:numPr>
          <w:ilvl w:val="0"/>
          <w:numId w:val="57"/>
        </w:numPr>
        <w:ind w:firstLineChars="0"/>
      </w:pPr>
      <w:r>
        <w:rPr>
          <w:rFonts w:hint="eastAsia"/>
        </w:rPr>
        <w:t>提现</w:t>
      </w:r>
      <w:r>
        <w:t>用户信息</w:t>
      </w:r>
      <w:r>
        <w:rPr>
          <w:rFonts w:hint="eastAsia"/>
        </w:rPr>
        <w:t>校验</w:t>
      </w:r>
    </w:p>
    <w:p w:rsidR="00A75421" w:rsidRPr="00A333B7" w:rsidRDefault="00D83C5C" w:rsidP="00AC73D5">
      <w:pPr>
        <w:pStyle w:val="af"/>
        <w:numPr>
          <w:ilvl w:val="0"/>
          <w:numId w:val="57"/>
        </w:numPr>
        <w:ind w:firstLineChars="0"/>
      </w:pPr>
      <w:r>
        <w:rPr>
          <w:rFonts w:hint="eastAsia"/>
        </w:rPr>
        <w:t>调用</w:t>
      </w:r>
      <w:r>
        <w:t>订单</w:t>
      </w:r>
      <w:r>
        <w:rPr>
          <w:rFonts w:hint="eastAsia"/>
        </w:rPr>
        <w:t>生成提现</w:t>
      </w:r>
      <w:r>
        <w:t>单</w:t>
      </w:r>
    </w:p>
    <w:p w:rsidR="00A75421" w:rsidRPr="00A333B7" w:rsidRDefault="00A75421" w:rsidP="00AC73D5">
      <w:pPr>
        <w:pStyle w:val="af"/>
        <w:numPr>
          <w:ilvl w:val="0"/>
          <w:numId w:val="5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75421" w:rsidRPr="00A333B7" w:rsidRDefault="00A75421" w:rsidP="00AC73D5">
      <w:pPr>
        <w:pStyle w:val="af"/>
        <w:numPr>
          <w:ilvl w:val="0"/>
          <w:numId w:val="5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28" w:name="_Toc493792091"/>
      <w:r w:rsidRPr="00A333B7">
        <w:rPr>
          <w:rFonts w:hint="eastAsia"/>
        </w:rPr>
        <w:t>错误</w:t>
      </w:r>
      <w:r w:rsidRPr="00A333B7">
        <w:t>码列表</w:t>
      </w:r>
      <w:bookmarkEnd w:id="22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75421" w:rsidRPr="00A333B7" w:rsidTr="003660F8">
        <w:trPr>
          <w:jc w:val="center"/>
        </w:trPr>
        <w:tc>
          <w:tcPr>
            <w:tcW w:w="1908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75421" w:rsidRPr="00A333B7" w:rsidTr="003660F8">
        <w:trPr>
          <w:jc w:val="center"/>
        </w:trPr>
        <w:tc>
          <w:tcPr>
            <w:tcW w:w="1908" w:type="dxa"/>
            <w:vAlign w:val="center"/>
          </w:tcPr>
          <w:p w:rsidR="00A75421" w:rsidRPr="00A333B7" w:rsidRDefault="00A75421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A75421" w:rsidRPr="00A333B7" w:rsidRDefault="00A75421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C3006" w:rsidRPr="00A333B7" w:rsidTr="003660F8">
        <w:trPr>
          <w:jc w:val="center"/>
        </w:trPr>
        <w:tc>
          <w:tcPr>
            <w:tcW w:w="1908" w:type="dxa"/>
            <w:vAlign w:val="center"/>
          </w:tcPr>
          <w:p w:rsidR="002C3006" w:rsidRPr="00A333B7" w:rsidRDefault="002C3006" w:rsidP="002C3006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2C3006" w:rsidRPr="00A333B7" w:rsidRDefault="002C3006" w:rsidP="002C3006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2C3006" w:rsidRPr="00A333B7" w:rsidTr="003660F8">
        <w:trPr>
          <w:jc w:val="center"/>
        </w:trPr>
        <w:tc>
          <w:tcPr>
            <w:tcW w:w="1908" w:type="dxa"/>
            <w:vAlign w:val="center"/>
          </w:tcPr>
          <w:p w:rsidR="002C3006" w:rsidRPr="00A333B7" w:rsidRDefault="002C3006" w:rsidP="002C3006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2C3006" w:rsidRPr="00A333B7" w:rsidRDefault="002C3006" w:rsidP="002C3006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2C3006" w:rsidRPr="00A333B7" w:rsidTr="003660F8">
        <w:trPr>
          <w:jc w:val="center"/>
        </w:trPr>
        <w:tc>
          <w:tcPr>
            <w:tcW w:w="1908" w:type="dxa"/>
            <w:vAlign w:val="center"/>
          </w:tcPr>
          <w:p w:rsidR="002C3006" w:rsidRPr="00D93191" w:rsidRDefault="00D65C9A" w:rsidP="002C3006">
            <w:pPr>
              <w:jc w:val="center"/>
            </w:pPr>
            <w:r w:rsidRPr="00D65C9A">
              <w:t>205148</w:t>
            </w:r>
          </w:p>
        </w:tc>
        <w:tc>
          <w:tcPr>
            <w:tcW w:w="8265" w:type="dxa"/>
            <w:vAlign w:val="center"/>
          </w:tcPr>
          <w:p w:rsidR="002C3006" w:rsidRPr="00D93191" w:rsidRDefault="00D65C9A" w:rsidP="002C3006">
            <w:pPr>
              <w:ind w:rightChars="-45" w:right="-94"/>
            </w:pPr>
            <w:r w:rsidRPr="00D65C9A">
              <w:rPr>
                <w:rFonts w:hint="eastAsia"/>
              </w:rPr>
              <w:t>银行卡绑定序列号错误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D93191" w:rsidRDefault="00BE1708" w:rsidP="002C3006">
            <w:pPr>
              <w:jc w:val="center"/>
            </w:pPr>
            <w:r>
              <w:t>2</w:t>
            </w:r>
            <w:r w:rsidR="002C3006" w:rsidRPr="00C62EB0">
              <w:t>05200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205202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入参数据不匹配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lastRenderedPageBreak/>
              <w:t>205286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订单总金额有误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205249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用户状态异常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205244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用户未认证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205255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用户账号状态异常</w:t>
            </w:r>
          </w:p>
        </w:tc>
      </w:tr>
      <w:tr w:rsidR="002C3006" w:rsidRPr="00A333B7" w:rsidTr="00EE3174">
        <w:trPr>
          <w:jc w:val="center"/>
        </w:trPr>
        <w:tc>
          <w:tcPr>
            <w:tcW w:w="1908" w:type="dxa"/>
          </w:tcPr>
          <w:p w:rsidR="002C3006" w:rsidRPr="00C62EB0" w:rsidRDefault="002C3006" w:rsidP="002C3006">
            <w:pPr>
              <w:jc w:val="center"/>
            </w:pPr>
            <w:r w:rsidRPr="00C62EB0">
              <w:t>205221</w:t>
            </w:r>
          </w:p>
        </w:tc>
        <w:tc>
          <w:tcPr>
            <w:tcW w:w="8265" w:type="dxa"/>
          </w:tcPr>
          <w:p w:rsidR="002C3006" w:rsidRPr="00D93191" w:rsidRDefault="002C3006" w:rsidP="002C3006">
            <w:pPr>
              <w:ind w:rightChars="-45" w:right="-94"/>
            </w:pPr>
            <w:r w:rsidRPr="00C62EB0">
              <w:rPr>
                <w:rFonts w:hint="eastAsia"/>
              </w:rPr>
              <w:t>保存数据失败</w:t>
            </w:r>
          </w:p>
        </w:tc>
      </w:tr>
    </w:tbl>
    <w:p w:rsidR="00A75421" w:rsidRPr="00A333B7" w:rsidRDefault="007D26FD" w:rsidP="00A75421">
      <w:pPr>
        <w:pStyle w:val="2"/>
        <w:numPr>
          <w:ilvl w:val="1"/>
          <w:numId w:val="1"/>
        </w:numPr>
      </w:pPr>
      <w:bookmarkStart w:id="229" w:name="_Toc493792092"/>
      <w:r>
        <w:rPr>
          <w:rFonts w:hint="eastAsia"/>
        </w:rPr>
        <w:t>提现</w:t>
      </w:r>
      <w:r w:rsidR="00A75421" w:rsidRPr="00A333B7">
        <w:rPr>
          <w:rFonts w:hint="eastAsia"/>
        </w:rPr>
        <w:t>确认接口</w:t>
      </w:r>
      <w:bookmarkEnd w:id="229"/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0" w:name="_Toc493792093"/>
      <w:r w:rsidRPr="00A333B7">
        <w:rPr>
          <w:rFonts w:hint="eastAsia"/>
        </w:rPr>
        <w:t>业务功能</w:t>
      </w:r>
      <w:bookmarkEnd w:id="230"/>
    </w:p>
    <w:p w:rsidR="00A75421" w:rsidRPr="00A333B7" w:rsidRDefault="00A75421" w:rsidP="00A75421">
      <w:pPr>
        <w:ind w:firstLine="420"/>
      </w:pPr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</w:t>
      </w:r>
      <w:r w:rsidR="0057632B">
        <w:rPr>
          <w:rFonts w:hint="eastAsia"/>
        </w:rPr>
        <w:t>提现</w:t>
      </w:r>
      <w:r w:rsidRPr="00A333B7">
        <w:rPr>
          <w:rFonts w:hint="eastAsia"/>
        </w:rPr>
        <w:t>确认（</w:t>
      </w:r>
      <w:r w:rsidR="0057632B">
        <w:rPr>
          <w:rFonts w:hint="eastAsia"/>
        </w:rPr>
        <w:t>完成</w:t>
      </w:r>
      <w:r w:rsidR="0057632B">
        <w:t>资金划拨，将资金从</w:t>
      </w:r>
      <w:r w:rsidRPr="00A333B7">
        <w:rPr>
          <w:rFonts w:hint="eastAsia"/>
        </w:rPr>
        <w:t>余额</w:t>
      </w:r>
      <w:r w:rsidRPr="00A333B7">
        <w:t>账目</w:t>
      </w:r>
      <w:r w:rsidR="0057632B">
        <w:rPr>
          <w:rFonts w:hint="eastAsia"/>
        </w:rPr>
        <w:t>划到提现中</w:t>
      </w:r>
      <w:r w:rsidRPr="00A333B7">
        <w:t>账目）</w:t>
      </w:r>
      <w:r w:rsidRPr="00A333B7">
        <w:rPr>
          <w:rFonts w:hint="eastAsia"/>
        </w:rPr>
        <w:t>，</w:t>
      </w:r>
      <w:r w:rsidRPr="00A333B7">
        <w:t>需验签名</w:t>
      </w:r>
      <w:r w:rsidRPr="00A333B7">
        <w:rPr>
          <w:rFonts w:hint="eastAsia"/>
        </w:rPr>
        <w:t>及</w:t>
      </w:r>
      <w:r w:rsidRPr="00A333B7">
        <w:t>用户登录态</w:t>
      </w:r>
      <w:r w:rsidRPr="00A333B7">
        <w:rPr>
          <w:rFonts w:hint="eastAsia"/>
        </w:rPr>
        <w:t>。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1" w:name="_Toc493792094"/>
      <w:r w:rsidRPr="00A333B7">
        <w:rPr>
          <w:rFonts w:hint="eastAsia"/>
        </w:rPr>
        <w:t>交互模式</w:t>
      </w:r>
      <w:bookmarkEnd w:id="231"/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2" w:name="_Toc493792095"/>
      <w:r w:rsidRPr="00A333B7">
        <w:rPr>
          <w:rFonts w:hint="eastAsia"/>
        </w:rPr>
        <w:t>请求参数列表</w:t>
      </w:r>
      <w:bookmarkEnd w:id="232"/>
    </w:p>
    <w:p w:rsidR="00A75421" w:rsidRPr="00A333B7" w:rsidRDefault="00A75421" w:rsidP="00A75421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tp://m.</w:t>
      </w:r>
      <w:r w:rsidR="008F29A0">
        <w:rPr>
          <w:b/>
        </w:rPr>
        <w:t>bananapay.cn</w:t>
      </w:r>
      <w:r w:rsidRPr="00A333B7">
        <w:rPr>
          <w:b/>
        </w:rPr>
        <w:t>/cgi-bin/mb2c_</w:t>
      </w:r>
      <w:r w:rsidR="009D1B5E">
        <w:rPr>
          <w:b/>
        </w:rPr>
        <w:t>withdraw</w:t>
      </w:r>
      <w:r w:rsidRPr="00A333B7">
        <w:rPr>
          <w:b/>
        </w:rPr>
        <w:t>_confirm.cgi</w:t>
      </w:r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7542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75421" w:rsidRPr="00A333B7" w:rsidRDefault="00A75421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7542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A75421" w:rsidRPr="00A333B7" w:rsidRDefault="00A75421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service_version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input_charset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A7542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75421" w:rsidRPr="00A333B7" w:rsidRDefault="00A75421" w:rsidP="003660F8">
            <w:r w:rsidRPr="00A333B7">
              <w:t>多密钥支持的密钥序号，默认1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lastRenderedPageBreak/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提现</w:t>
            </w:r>
            <w:r>
              <w:t>用户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r>
              <w:rPr>
                <w:rFonts w:hint="eastAsia"/>
              </w:rPr>
              <w:t>p</w:t>
            </w:r>
            <w:r>
              <w:t>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Default="007B05BA" w:rsidP="007B05BA">
            <w:r>
              <w:rPr>
                <w:rFonts w:hint="eastAsia"/>
              </w:rPr>
              <w:t>支付</w:t>
            </w:r>
            <w:r>
              <w:t>密码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</w:rPr>
              <w:t>提现</w:t>
            </w:r>
            <w:r>
              <w:t>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t>drawid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</w:rPr>
              <w:t>提现单</w:t>
            </w:r>
            <w:r>
              <w:t>号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draw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小蕉服务</w:t>
            </w:r>
            <w:r w:rsidRPr="00A333B7">
              <w:rPr>
                <w:lang w:val="zh-CN"/>
              </w:rPr>
              <w:t>费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7B129E" w:rsidRDefault="007B05BA" w:rsidP="007B05BA">
            <w:pPr>
              <w:spacing w:line="240" w:lineRule="auto"/>
            </w:pPr>
            <w:r w:rsidRPr="00A333B7">
              <w:t>total_money=</w:t>
            </w:r>
            <w:r>
              <w:t>draw_</w:t>
            </w:r>
            <w:r w:rsidRPr="00A333B7">
              <w:t>money+fee</w:t>
            </w:r>
          </w:p>
        </w:tc>
      </w:tr>
      <w:tr w:rsidR="007B05BA" w:rsidRPr="00A333B7" w:rsidTr="003660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</w:tbl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3" w:name="_Toc493792096"/>
      <w:r w:rsidRPr="00A333B7">
        <w:rPr>
          <w:rFonts w:hint="eastAsia"/>
        </w:rPr>
        <w:t>应答参数列表</w:t>
      </w:r>
      <w:bookmarkEnd w:id="233"/>
    </w:p>
    <w:p w:rsidR="00A75421" w:rsidRPr="00A333B7" w:rsidRDefault="00A75421" w:rsidP="00A7542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75421" w:rsidRPr="00A333B7" w:rsidRDefault="00A75421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sign_type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service_version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input_charset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String(8)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sign_key_index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否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</w:tcPr>
          <w:p w:rsidR="00A75421" w:rsidRPr="00A333B7" w:rsidRDefault="00A75421" w:rsidP="003660F8">
            <w:r w:rsidRPr="00A333B7">
              <w:t>多密钥支持的密钥序号，默认1</w:t>
            </w:r>
          </w:p>
        </w:tc>
      </w:tr>
      <w:tr w:rsidR="00A7542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A75421" w:rsidRPr="00A333B7" w:rsidRDefault="00A75421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Int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retmsg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String(255)</w:t>
            </w:r>
          </w:p>
        </w:tc>
        <w:tc>
          <w:tcPr>
            <w:tcW w:w="4305" w:type="dxa"/>
          </w:tcPr>
          <w:p w:rsidR="00A75421" w:rsidRPr="00A333B7" w:rsidRDefault="00A75421" w:rsidP="003660F8">
            <w:pPr>
              <w:rPr>
                <w:lang w:val="zh-CN"/>
              </w:rPr>
            </w:pP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A75421" w:rsidRPr="00A333B7" w:rsidRDefault="00A75421" w:rsidP="003660F8">
            <w:r w:rsidRPr="00A333B7">
              <w:t>userid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String(64)</w:t>
            </w:r>
          </w:p>
        </w:tc>
        <w:tc>
          <w:tcPr>
            <w:tcW w:w="4305" w:type="dxa"/>
          </w:tcPr>
          <w:p w:rsidR="00A75421" w:rsidRPr="00A333B7" w:rsidRDefault="00AA004A" w:rsidP="003660F8">
            <w:r>
              <w:rPr>
                <w:rFonts w:hint="eastAsia"/>
              </w:rPr>
              <w:t>提现</w:t>
            </w:r>
            <w:r>
              <w:t>用户账号</w:t>
            </w:r>
          </w:p>
        </w:tc>
      </w:tr>
      <w:tr w:rsidR="00A75421" w:rsidRPr="00A333B7" w:rsidTr="003660F8">
        <w:tc>
          <w:tcPr>
            <w:tcW w:w="1728" w:type="dxa"/>
          </w:tcPr>
          <w:p w:rsidR="00A75421" w:rsidRPr="00A333B7" w:rsidRDefault="00FE7CEA" w:rsidP="003660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="00A75421"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A75421" w:rsidRPr="00A333B7" w:rsidRDefault="00F72009" w:rsidP="003660F8">
            <w:r>
              <w:t>draw</w:t>
            </w:r>
            <w:r w:rsidR="00A75421" w:rsidRPr="00A333B7">
              <w:t>id</w:t>
            </w:r>
          </w:p>
        </w:tc>
        <w:tc>
          <w:tcPr>
            <w:tcW w:w="720" w:type="dxa"/>
          </w:tcPr>
          <w:p w:rsidR="00A75421" w:rsidRPr="00A333B7" w:rsidRDefault="00A75421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75421" w:rsidRPr="00A333B7" w:rsidRDefault="00A75421" w:rsidP="003660F8">
            <w:r w:rsidRPr="00A333B7">
              <w:t>String(32)</w:t>
            </w:r>
          </w:p>
        </w:tc>
        <w:tc>
          <w:tcPr>
            <w:tcW w:w="4305" w:type="dxa"/>
          </w:tcPr>
          <w:p w:rsidR="00A75421" w:rsidRPr="00A333B7" w:rsidRDefault="00AA004A" w:rsidP="003660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提现单</w:t>
            </w:r>
            <w:r>
              <w:rPr>
                <w:lang w:val="zh-CN"/>
              </w:rPr>
              <w:t>号</w:t>
            </w:r>
          </w:p>
        </w:tc>
      </w:tr>
    </w:tbl>
    <w:p w:rsidR="00A75421" w:rsidRPr="00A333B7" w:rsidRDefault="00A75421" w:rsidP="00A75421"/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4" w:name="_Toc493792097"/>
      <w:r w:rsidRPr="00A333B7">
        <w:rPr>
          <w:rFonts w:hint="eastAsia"/>
        </w:rPr>
        <w:t>处理逻辑</w:t>
      </w:r>
      <w:bookmarkEnd w:id="234"/>
    </w:p>
    <w:p w:rsidR="00A75421" w:rsidRDefault="00A75421" w:rsidP="00AC73D5">
      <w:pPr>
        <w:pStyle w:val="af"/>
        <w:numPr>
          <w:ilvl w:val="0"/>
          <w:numId w:val="58"/>
        </w:numPr>
        <w:ind w:firstLineChars="0"/>
      </w:pPr>
      <w:r w:rsidRPr="00A333B7">
        <w:t>验证用户登录态</w:t>
      </w:r>
    </w:p>
    <w:p w:rsidR="00BD0D06" w:rsidRPr="00A333B7" w:rsidRDefault="00BD0D06" w:rsidP="00AC73D5">
      <w:pPr>
        <w:pStyle w:val="af"/>
        <w:numPr>
          <w:ilvl w:val="0"/>
          <w:numId w:val="5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75421" w:rsidRDefault="00A75421" w:rsidP="00AC73D5">
      <w:pPr>
        <w:pStyle w:val="af"/>
        <w:numPr>
          <w:ilvl w:val="0"/>
          <w:numId w:val="5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8D45ED" w:rsidRDefault="008D45ED" w:rsidP="00AC73D5">
      <w:pPr>
        <w:pStyle w:val="af"/>
        <w:numPr>
          <w:ilvl w:val="0"/>
          <w:numId w:val="58"/>
        </w:numPr>
        <w:ind w:firstLineChars="0"/>
      </w:pPr>
      <w:r>
        <w:rPr>
          <w:rFonts w:hint="eastAsia"/>
        </w:rPr>
        <w:t>用户</w:t>
      </w:r>
      <w:r>
        <w:t>信息校验</w:t>
      </w:r>
    </w:p>
    <w:p w:rsidR="00BD7DAA" w:rsidRPr="00A333B7" w:rsidRDefault="00BD7DAA" w:rsidP="00AC73D5">
      <w:pPr>
        <w:pStyle w:val="af"/>
        <w:numPr>
          <w:ilvl w:val="0"/>
          <w:numId w:val="58"/>
        </w:numPr>
        <w:ind w:firstLineChars="0"/>
      </w:pPr>
      <w:r>
        <w:rPr>
          <w:rFonts w:hint="eastAsia"/>
        </w:rPr>
        <w:t>支付密码</w:t>
      </w:r>
      <w:r>
        <w:t>校验</w:t>
      </w:r>
    </w:p>
    <w:p w:rsidR="00A75421" w:rsidRPr="00A333B7" w:rsidRDefault="00A75421" w:rsidP="00AC73D5">
      <w:pPr>
        <w:pStyle w:val="af"/>
        <w:numPr>
          <w:ilvl w:val="0"/>
          <w:numId w:val="58"/>
        </w:numPr>
        <w:ind w:firstLineChars="0"/>
      </w:pPr>
      <w:r w:rsidRPr="00A333B7">
        <w:rPr>
          <w:rFonts w:hint="eastAsia"/>
        </w:rPr>
        <w:t>调用订单模块</w:t>
      </w:r>
      <w:r w:rsidR="008D45ED">
        <w:rPr>
          <w:rFonts w:hint="eastAsia"/>
        </w:rPr>
        <w:t>提现确认</w:t>
      </w:r>
      <w:r w:rsidRPr="00A333B7">
        <w:rPr>
          <w:rFonts w:hint="eastAsia"/>
        </w:rPr>
        <w:t>接口</w:t>
      </w:r>
    </w:p>
    <w:p w:rsidR="00A75421" w:rsidRPr="00A333B7" w:rsidRDefault="00A75421" w:rsidP="00AC73D5">
      <w:pPr>
        <w:pStyle w:val="af"/>
        <w:numPr>
          <w:ilvl w:val="0"/>
          <w:numId w:val="5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75421" w:rsidRPr="00A333B7" w:rsidRDefault="00A75421" w:rsidP="00AC73D5">
      <w:pPr>
        <w:pStyle w:val="af"/>
        <w:numPr>
          <w:ilvl w:val="0"/>
          <w:numId w:val="5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75421" w:rsidRPr="00A333B7" w:rsidRDefault="00A75421" w:rsidP="00A75421">
      <w:pPr>
        <w:pStyle w:val="3"/>
        <w:numPr>
          <w:ilvl w:val="2"/>
          <w:numId w:val="1"/>
        </w:numPr>
      </w:pPr>
      <w:bookmarkStart w:id="235" w:name="_Toc493792098"/>
      <w:r w:rsidRPr="00A333B7">
        <w:rPr>
          <w:rFonts w:hint="eastAsia"/>
        </w:rPr>
        <w:t>错误</w:t>
      </w:r>
      <w:r w:rsidRPr="00A333B7">
        <w:t>码列表</w:t>
      </w:r>
      <w:bookmarkEnd w:id="23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75421" w:rsidRPr="00A333B7" w:rsidTr="003660F8">
        <w:trPr>
          <w:jc w:val="center"/>
        </w:trPr>
        <w:tc>
          <w:tcPr>
            <w:tcW w:w="1908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A75421" w:rsidRPr="00A333B7" w:rsidRDefault="00A75421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75421" w:rsidRPr="00A333B7" w:rsidTr="003660F8">
        <w:trPr>
          <w:jc w:val="center"/>
        </w:trPr>
        <w:tc>
          <w:tcPr>
            <w:tcW w:w="1908" w:type="dxa"/>
            <w:vAlign w:val="center"/>
          </w:tcPr>
          <w:p w:rsidR="00A75421" w:rsidRPr="00A333B7" w:rsidRDefault="00A75421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A75421" w:rsidRPr="00A333B7" w:rsidRDefault="00A75421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E3561" w:rsidRPr="00A333B7" w:rsidTr="003660F8">
        <w:trPr>
          <w:jc w:val="center"/>
        </w:trPr>
        <w:tc>
          <w:tcPr>
            <w:tcW w:w="1908" w:type="dxa"/>
            <w:vAlign w:val="center"/>
          </w:tcPr>
          <w:p w:rsidR="00DE3561" w:rsidRPr="00A333B7" w:rsidRDefault="00DE3561" w:rsidP="00DE3561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DE3561" w:rsidRPr="00A333B7" w:rsidRDefault="00DE3561" w:rsidP="00DE3561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DE3561" w:rsidRPr="00A333B7" w:rsidTr="003660F8">
        <w:trPr>
          <w:jc w:val="center"/>
        </w:trPr>
        <w:tc>
          <w:tcPr>
            <w:tcW w:w="1908" w:type="dxa"/>
            <w:vAlign w:val="center"/>
          </w:tcPr>
          <w:p w:rsidR="00DE3561" w:rsidRPr="004E710A" w:rsidRDefault="00DE3561" w:rsidP="00DE3561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DE3561" w:rsidRPr="004E710A" w:rsidRDefault="00DE3561" w:rsidP="00DE3561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336B87" w:rsidRPr="00A333B7" w:rsidTr="003660F8">
        <w:trPr>
          <w:jc w:val="center"/>
        </w:trPr>
        <w:tc>
          <w:tcPr>
            <w:tcW w:w="1908" w:type="dxa"/>
            <w:vAlign w:val="center"/>
          </w:tcPr>
          <w:p w:rsidR="00336B87" w:rsidRPr="00D93191" w:rsidRDefault="00336B87" w:rsidP="00336B87">
            <w:pPr>
              <w:jc w:val="center"/>
            </w:pPr>
            <w:r w:rsidRPr="006A1C34">
              <w:t>205050</w:t>
            </w:r>
          </w:p>
        </w:tc>
        <w:tc>
          <w:tcPr>
            <w:tcW w:w="8265" w:type="dxa"/>
            <w:vAlign w:val="center"/>
          </w:tcPr>
          <w:p w:rsidR="00336B87" w:rsidRPr="00D93191" w:rsidRDefault="00336B87" w:rsidP="00336B87">
            <w:pPr>
              <w:ind w:rightChars="-45" w:right="-94"/>
            </w:pPr>
            <w:r w:rsidRPr="006A1C34">
              <w:rPr>
                <w:rFonts w:hint="eastAsia"/>
              </w:rPr>
              <w:t>订单号为空或格式有误</w:t>
            </w:r>
          </w:p>
        </w:tc>
      </w:tr>
      <w:tr w:rsidR="00336B87" w:rsidRPr="00A333B7" w:rsidTr="003660F8">
        <w:trPr>
          <w:jc w:val="center"/>
        </w:trPr>
        <w:tc>
          <w:tcPr>
            <w:tcW w:w="1908" w:type="dxa"/>
            <w:vAlign w:val="center"/>
          </w:tcPr>
          <w:p w:rsidR="00336B87" w:rsidRPr="00D93191" w:rsidRDefault="00336B87" w:rsidP="00336B87">
            <w:pPr>
              <w:jc w:val="center"/>
            </w:pPr>
            <w:r w:rsidRPr="006A1C34">
              <w:t>205024</w:t>
            </w:r>
          </w:p>
        </w:tc>
        <w:tc>
          <w:tcPr>
            <w:tcW w:w="8265" w:type="dxa"/>
            <w:vAlign w:val="center"/>
          </w:tcPr>
          <w:p w:rsidR="00336B87" w:rsidRPr="00D93191" w:rsidRDefault="00336B87" w:rsidP="00336B87">
            <w:pPr>
              <w:ind w:rightChars="-45" w:right="-94"/>
            </w:pPr>
            <w:r w:rsidRPr="006A1C34">
              <w:rPr>
                <w:rFonts w:hint="eastAsia"/>
              </w:rPr>
              <w:t>支付密码有误</w:t>
            </w:r>
          </w:p>
        </w:tc>
      </w:tr>
      <w:tr w:rsidR="00336B87" w:rsidRPr="00A333B7" w:rsidTr="003660F8">
        <w:trPr>
          <w:jc w:val="center"/>
        </w:trPr>
        <w:tc>
          <w:tcPr>
            <w:tcW w:w="1908" w:type="dxa"/>
            <w:vAlign w:val="center"/>
          </w:tcPr>
          <w:p w:rsidR="00336B87" w:rsidRPr="00D93191" w:rsidRDefault="00336B87" w:rsidP="00336B87">
            <w:pPr>
              <w:jc w:val="center"/>
            </w:pPr>
            <w:r w:rsidRPr="00536B05">
              <w:t>209007</w:t>
            </w:r>
          </w:p>
        </w:tc>
        <w:tc>
          <w:tcPr>
            <w:tcW w:w="8265" w:type="dxa"/>
            <w:vAlign w:val="center"/>
          </w:tcPr>
          <w:p w:rsidR="00336B87" w:rsidRPr="00D93191" w:rsidRDefault="00336B87" w:rsidP="00336B87">
            <w:pPr>
              <w:ind w:rightChars="-45" w:right="-94"/>
            </w:pPr>
            <w:r w:rsidRPr="00536B05">
              <w:rPr>
                <w:rFonts w:hint="eastAsia"/>
              </w:rPr>
              <w:t>支付密码校验失败</w:t>
            </w:r>
          </w:p>
        </w:tc>
      </w:tr>
      <w:tr w:rsidR="00336B87" w:rsidRPr="00A333B7" w:rsidTr="003660F8">
        <w:trPr>
          <w:jc w:val="center"/>
        </w:trPr>
        <w:tc>
          <w:tcPr>
            <w:tcW w:w="1908" w:type="dxa"/>
            <w:vAlign w:val="center"/>
          </w:tcPr>
          <w:p w:rsidR="00336B87" w:rsidRPr="00D93191" w:rsidRDefault="00336B87" w:rsidP="00336B87">
            <w:pPr>
              <w:jc w:val="center"/>
            </w:pPr>
            <w:r w:rsidRPr="00536B05">
              <w:t>209013</w:t>
            </w:r>
          </w:p>
        </w:tc>
        <w:tc>
          <w:tcPr>
            <w:tcW w:w="8265" w:type="dxa"/>
            <w:vAlign w:val="center"/>
          </w:tcPr>
          <w:p w:rsidR="00336B87" w:rsidRPr="00D93191" w:rsidRDefault="00336B87" w:rsidP="00336B87">
            <w:pPr>
              <w:ind w:rightChars="-45" w:right="-94"/>
            </w:pPr>
            <w:r w:rsidRPr="00536B05">
              <w:rPr>
                <w:rFonts w:hint="eastAsia"/>
              </w:rPr>
              <w:t>支付密码错误次数达到上限</w:t>
            </w:r>
          </w:p>
        </w:tc>
      </w:tr>
      <w:tr w:rsidR="00336B87" w:rsidRPr="00A333B7" w:rsidTr="00EE3174">
        <w:trPr>
          <w:jc w:val="center"/>
        </w:trPr>
        <w:tc>
          <w:tcPr>
            <w:tcW w:w="1908" w:type="dxa"/>
          </w:tcPr>
          <w:p w:rsidR="00336B87" w:rsidRPr="00D93191" w:rsidRDefault="00336B87" w:rsidP="00336B87">
            <w:pPr>
              <w:jc w:val="center"/>
            </w:pPr>
            <w:r w:rsidRPr="00C62EB0">
              <w:lastRenderedPageBreak/>
              <w:t>205200</w:t>
            </w:r>
          </w:p>
        </w:tc>
        <w:tc>
          <w:tcPr>
            <w:tcW w:w="8265" w:type="dxa"/>
          </w:tcPr>
          <w:p w:rsidR="00336B87" w:rsidRPr="00D93191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205202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入参数据不匹配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205286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订单总金额有误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205249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用户状态异常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205244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用户未认证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205255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用户账号状态异常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205281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订单不存在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205301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提现处理中</w:t>
            </w:r>
            <w:r w:rsidRPr="00C62EB0">
              <w:t>,请勿重复提交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205302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提现已处理成功</w:t>
            </w:r>
            <w:r w:rsidRPr="00C62EB0">
              <w:t>,请勿重复提交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205303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提现申请未通过</w:t>
            </w:r>
            <w:r w:rsidRPr="00C62EB0">
              <w:t>,提现失败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205285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订单记录已无效</w:t>
            </w:r>
          </w:p>
        </w:tc>
      </w:tr>
      <w:tr w:rsidR="00336B87" w:rsidRPr="00A333B7" w:rsidTr="0001163E">
        <w:trPr>
          <w:jc w:val="center"/>
        </w:trPr>
        <w:tc>
          <w:tcPr>
            <w:tcW w:w="1908" w:type="dxa"/>
          </w:tcPr>
          <w:p w:rsidR="00336B87" w:rsidRPr="00C62EB0" w:rsidRDefault="00336B87" w:rsidP="00336B87">
            <w:pPr>
              <w:jc w:val="center"/>
            </w:pPr>
            <w:r w:rsidRPr="00C62EB0">
              <w:t>205222</w:t>
            </w:r>
          </w:p>
        </w:tc>
        <w:tc>
          <w:tcPr>
            <w:tcW w:w="8265" w:type="dxa"/>
          </w:tcPr>
          <w:p w:rsidR="00336B87" w:rsidRPr="00C62EB0" w:rsidRDefault="00336B87" w:rsidP="00336B87">
            <w:pPr>
              <w:ind w:rightChars="-45" w:right="-94"/>
            </w:pPr>
            <w:r w:rsidRPr="00C62EB0">
              <w:rPr>
                <w:rFonts w:hint="eastAsia"/>
              </w:rPr>
              <w:t>更新数据库失败</w:t>
            </w:r>
          </w:p>
        </w:tc>
      </w:tr>
    </w:tbl>
    <w:p w:rsidR="00A75421" w:rsidRPr="00A333B7" w:rsidRDefault="00A75421" w:rsidP="00A75421"/>
    <w:p w:rsidR="00211692" w:rsidRPr="00A333B7" w:rsidRDefault="00211692" w:rsidP="00211692"/>
    <w:p w:rsidR="00211692" w:rsidRPr="00A333B7" w:rsidRDefault="00211692" w:rsidP="0030575B">
      <w:pPr>
        <w:pStyle w:val="2"/>
        <w:numPr>
          <w:ilvl w:val="1"/>
          <w:numId w:val="1"/>
        </w:numPr>
      </w:pPr>
      <w:bookmarkStart w:id="236" w:name="_Toc493792099"/>
      <w:r w:rsidRPr="00A333B7">
        <w:rPr>
          <w:rFonts w:hint="eastAsia"/>
        </w:rPr>
        <w:t>支付登录接口</w:t>
      </w:r>
      <w:bookmarkEnd w:id="236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37" w:name="_Toc493792100"/>
      <w:r w:rsidRPr="00A333B7">
        <w:rPr>
          <w:rFonts w:hint="eastAsia"/>
        </w:rPr>
        <w:t>业务功能</w:t>
      </w:r>
      <w:bookmarkEnd w:id="237"/>
    </w:p>
    <w:p w:rsidR="00CC7ABE" w:rsidRPr="00A333B7" w:rsidRDefault="00FD3200" w:rsidP="00606E34">
      <w:pPr>
        <w:ind w:left="420" w:firstLine="420"/>
      </w:pPr>
      <w:r w:rsidRPr="00A333B7">
        <w:rPr>
          <w:rFonts w:hint="eastAsia"/>
        </w:rPr>
        <w:t>用户通过此</w:t>
      </w:r>
      <w:r w:rsidRPr="00A333B7">
        <w:t>接口进行登录操作，登录成功</w:t>
      </w:r>
      <w:r w:rsidR="00763741" w:rsidRPr="00A333B7">
        <w:rPr>
          <w:rFonts w:hint="eastAsia"/>
        </w:rPr>
        <w:t>后</w:t>
      </w:r>
      <w:r w:rsidRPr="00A333B7">
        <w:t>生成支付订单，同时给用户下发动态签名key,</w:t>
      </w:r>
      <w:r w:rsidRPr="00A333B7">
        <w:rPr>
          <w:rFonts w:hint="eastAsia"/>
        </w:rPr>
        <w:t>后续</w:t>
      </w:r>
      <w:r w:rsidRPr="00A333B7">
        <w:t>交易相关</w:t>
      </w:r>
      <w:r w:rsidRPr="00A333B7">
        <w:rPr>
          <w:rFonts w:hint="eastAsia"/>
        </w:rPr>
        <w:t>操作，</w:t>
      </w:r>
      <w:r w:rsidRPr="00A333B7">
        <w:t>移动app</w:t>
      </w:r>
      <w:r w:rsidRPr="00A333B7">
        <w:rPr>
          <w:rFonts w:hint="eastAsia"/>
        </w:rPr>
        <w:t>与</w:t>
      </w:r>
      <w:r w:rsidRPr="00A333B7">
        <w:t>cgi</w:t>
      </w:r>
      <w:r w:rsidRPr="00A333B7">
        <w:rPr>
          <w:rFonts w:hint="eastAsia"/>
        </w:rPr>
        <w:t>接口</w:t>
      </w:r>
      <w:r w:rsidRPr="00A333B7">
        <w:t>均需用此key签名</w:t>
      </w:r>
      <w:r w:rsidR="00323924" w:rsidRPr="00A333B7">
        <w:rPr>
          <w:rFonts w:hint="eastAsia"/>
        </w:rPr>
        <w:t>。</w:t>
      </w:r>
    </w:p>
    <w:p w:rsidR="00837480" w:rsidRPr="00A333B7" w:rsidRDefault="00837480" w:rsidP="00606E34">
      <w:pPr>
        <w:ind w:left="420" w:firstLine="420"/>
      </w:pPr>
      <w:r w:rsidRPr="00A333B7">
        <w:rPr>
          <w:rFonts w:hint="eastAsia"/>
        </w:rPr>
        <w:t>注</w:t>
      </w:r>
      <w:r w:rsidRPr="00A333B7">
        <w:t>：失败的处理都</w:t>
      </w:r>
      <w:r w:rsidRPr="00A333B7">
        <w:rPr>
          <w:rFonts w:hint="eastAsia"/>
        </w:rPr>
        <w:t>不</w:t>
      </w:r>
      <w:r w:rsidRPr="00A333B7">
        <w:t>做签名。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38" w:name="_Toc493792101"/>
      <w:r w:rsidRPr="00A333B7">
        <w:rPr>
          <w:rFonts w:hint="eastAsia"/>
        </w:rPr>
        <w:t>交互模式</w:t>
      </w:r>
      <w:bookmarkEnd w:id="238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39" w:name="_Toc493792102"/>
      <w:r w:rsidRPr="00A333B7">
        <w:rPr>
          <w:rFonts w:hint="eastAsia"/>
        </w:rPr>
        <w:t>请求参数列表</w:t>
      </w:r>
      <w:bookmarkEnd w:id="239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</w:t>
      </w:r>
      <w:r w:rsidR="00D05BF4" w:rsidRPr="00A333B7">
        <w:rPr>
          <w:b/>
        </w:rPr>
        <w:t>m.</w:t>
      </w:r>
      <w:r w:rsidR="008F29A0">
        <w:rPr>
          <w:b/>
        </w:rPr>
        <w:t>bananapay.cn</w:t>
      </w:r>
      <w:r w:rsidRPr="00A333B7">
        <w:rPr>
          <w:b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pay_login.cgi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lastRenderedPageBreak/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Pr="00A333B7">
              <w:rPr>
                <w:rFonts w:hint="eastAsia"/>
              </w:rPr>
              <w:t>（采用国定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付</w:t>
            </w:r>
            <w:r w:rsidRPr="00A333B7">
              <w:t>款人</w:t>
            </w:r>
            <w:r>
              <w:t>小蕉</w:t>
            </w:r>
            <w:r w:rsidRPr="00A333B7">
              <w:t>账号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jc w:val="left"/>
            </w:pPr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(MD5加密后传输至后台接口)</w:t>
            </w:r>
          </w:p>
          <w:p w:rsidR="007B05BA" w:rsidRPr="00A333B7" w:rsidRDefault="007B05BA" w:rsidP="007B05BA">
            <w:r w:rsidRPr="00A333B7">
              <w:rPr>
                <w:rFonts w:hint="eastAsia"/>
              </w:rPr>
              <w:t>如果该</w:t>
            </w:r>
            <w:r w:rsidRPr="00A333B7">
              <w:t>用户已登录情况下，</w:t>
            </w:r>
            <w:r w:rsidRPr="00A333B7">
              <w:rPr>
                <w:rFonts w:hint="eastAsia"/>
              </w:rPr>
              <w:t>此</w:t>
            </w:r>
            <w:r w:rsidRPr="00A333B7">
              <w:t>参数可以为空，cgi不校验</w:t>
            </w:r>
            <w:r w:rsidRPr="00A333B7">
              <w:rPr>
                <w:rFonts w:hint="eastAsia"/>
              </w:rPr>
              <w:t>其</w:t>
            </w:r>
            <w:r w:rsidRPr="00A333B7">
              <w:t>支付密码，只验其登录态。后</w:t>
            </w:r>
            <w:r w:rsidRPr="00A333B7">
              <w:rPr>
                <w:rFonts w:hint="eastAsia"/>
              </w:rPr>
              <w:t>方</w:t>
            </w:r>
            <w:r w:rsidRPr="00A333B7">
              <w:t>service</w:t>
            </w:r>
            <w:r w:rsidRPr="00A333B7">
              <w:rPr>
                <w:rFonts w:hint="eastAsia"/>
              </w:rPr>
              <w:t>在</w:t>
            </w:r>
            <w:r w:rsidRPr="00A333B7">
              <w:t>生成支付单时不再校验</w:t>
            </w:r>
            <w:r w:rsidRPr="00A333B7">
              <w:rPr>
                <w:rFonts w:hint="eastAsia"/>
              </w:rPr>
              <w:t>支付</w:t>
            </w:r>
            <w:r w:rsidRPr="00A333B7">
              <w:t>密码</w:t>
            </w:r>
            <w:r w:rsidRPr="00A333B7">
              <w:rPr>
                <w:rFonts w:hint="eastAsia"/>
              </w:rPr>
              <w:t>，</w:t>
            </w:r>
            <w:r w:rsidRPr="00A333B7">
              <w:lastRenderedPageBreak/>
              <w:t>只</w:t>
            </w:r>
            <w:r w:rsidRPr="00A333B7">
              <w:rPr>
                <w:rFonts w:hint="eastAsia"/>
              </w:rPr>
              <w:t>验</w:t>
            </w:r>
            <w:r w:rsidRPr="00A333B7">
              <w:t>签名。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商户订单号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spbillno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商户</w:t>
            </w:r>
            <w:r w:rsidRPr="00A333B7">
              <w:rPr>
                <w:lang w:val="zh-CN"/>
              </w:rPr>
              <w:t>平台内需保证订单唯一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商品名称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String(255)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总</w:t>
            </w:r>
            <w:r w:rsidRPr="00A333B7">
              <w:rPr>
                <w:rFonts w:hint="eastAsia"/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total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单位</w:t>
            </w:r>
            <w:r w:rsidRPr="00A333B7">
              <w:rPr>
                <w:lang w:val="zh-CN"/>
              </w:rPr>
              <w:t>为分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实付</w:t>
            </w:r>
            <w:r w:rsidRPr="00A333B7">
              <w:rPr>
                <w:rFonts w:hint="eastAsia"/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pay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单位</w:t>
            </w:r>
            <w:r w:rsidRPr="00A333B7">
              <w:rPr>
                <w:lang w:val="zh-CN"/>
              </w:rPr>
              <w:t>为分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收款人账号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spid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商户</w:t>
            </w:r>
            <w:r w:rsidRPr="00A333B7">
              <w:rPr>
                <w:lang w:val="zh-CN"/>
              </w:rPr>
              <w:t>平台</w:t>
            </w:r>
            <w:r>
              <w:rPr>
                <w:lang w:val="zh-CN"/>
              </w:rPr>
              <w:t>小蕉</w:t>
            </w:r>
            <w:r w:rsidRPr="00A333B7">
              <w:rPr>
                <w:lang w:val="zh-CN"/>
              </w:rPr>
              <w:t>账号</w:t>
            </w:r>
            <w:r w:rsidRPr="00A333B7">
              <w:rPr>
                <w:rFonts w:hint="eastAsia"/>
                <w:lang w:val="zh-CN"/>
              </w:rPr>
              <w:t>（</w:t>
            </w:r>
            <w:r w:rsidRPr="00A333B7">
              <w:rPr>
                <w:lang w:val="zh-CN"/>
              </w:rPr>
              <w:t>B商户）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</w:t>
            </w:r>
            <w:r w:rsidRPr="00A333B7">
              <w:rPr>
                <w:lang w:val="zh-CN"/>
              </w:rPr>
              <w:t>过期</w:t>
            </w:r>
            <w:r w:rsidRPr="00A333B7">
              <w:rPr>
                <w:rFonts w:hint="eastAsia"/>
                <w:lang w:val="zh-CN"/>
              </w:rPr>
              <w:t>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lang w:val="zh-CN"/>
              </w:rPr>
              <w:t>expire_time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</w:rPr>
              <w:t>时间以字符串形式返回：</w:t>
            </w:r>
            <w:r w:rsidRPr="00A333B7">
              <w:t>20140319142233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后台回调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notify_url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String(512)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支付成功的后台回调地址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spbill_create_ip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在生成该订单时，用户的</w:t>
            </w:r>
            <w:r w:rsidRPr="00A333B7">
              <w:t>IP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商户</w:t>
            </w:r>
            <w:r w:rsidRPr="00A333B7">
              <w:t>签名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sp_sign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商户</w:t>
            </w:r>
            <w:r w:rsidRPr="00A333B7">
              <w:t>签名</w:t>
            </w:r>
            <w:r w:rsidRPr="00A333B7">
              <w:rPr>
                <w:rFonts w:hint="eastAsia"/>
              </w:rPr>
              <w:t>（签名</w:t>
            </w:r>
            <w:r w:rsidRPr="00A333B7">
              <w:t>规则</w:t>
            </w:r>
            <w:r>
              <w:rPr>
                <w:rFonts w:hint="eastAsia"/>
              </w:rPr>
              <w:t>见下</w:t>
            </w:r>
            <w:r w:rsidRPr="00A333B7">
              <w:t>）</w:t>
            </w:r>
          </w:p>
        </w:tc>
      </w:tr>
    </w:tbl>
    <w:p w:rsidR="00C350C8" w:rsidRPr="00C350C8" w:rsidRDefault="00C350C8" w:rsidP="005A0EC1">
      <w:pPr>
        <w:jc w:val="left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商户</w:t>
      </w:r>
      <w:r>
        <w:t>签名格式</w:t>
      </w:r>
      <w:r>
        <w:rPr>
          <w:rFonts w:hint="eastAsia"/>
        </w:rPr>
        <w:t>（</w:t>
      </w:r>
      <w:r>
        <w:t>spbillno,memo,total_money,pay_money,spid,expire_time,notify_url,spbill_create_ip</w:t>
      </w:r>
      <w:r>
        <w:rPr>
          <w:rFonts w:hint="eastAsia"/>
        </w:rPr>
        <w:t>以上8个</w:t>
      </w:r>
      <w:r>
        <w:t>字段字典序</w:t>
      </w:r>
      <w:r>
        <w:rPr>
          <w:rFonts w:hint="eastAsia"/>
        </w:rPr>
        <w:t>生成</w:t>
      </w:r>
      <w:r>
        <w:t>源串</w:t>
      </w:r>
      <w:r>
        <w:rPr>
          <w:rFonts w:hint="eastAsia"/>
        </w:rPr>
        <w:t>，</w:t>
      </w:r>
      <w:r>
        <w:t>空则不参与生成签名源串</w:t>
      </w:r>
      <w:r>
        <w:rPr>
          <w:rFonts w:hint="eastAsia"/>
        </w:rPr>
        <w:t>。源串之后加</w:t>
      </w:r>
      <w:r>
        <w:t>分配给商户的签名key，</w:t>
      </w:r>
      <w:r>
        <w:rPr>
          <w:rFonts w:hint="eastAsia"/>
        </w:rPr>
        <w:t>最后对签名</w:t>
      </w:r>
      <w:r>
        <w:t>串进行MD5）：</w:t>
      </w:r>
      <w:r w:rsidRPr="005A0EC1">
        <w:rPr>
          <w:rFonts w:ascii="微软雅黑" w:eastAsia="微软雅黑" w:hAnsi="Times New Roman" w:cs="微软雅黑"/>
          <w:b/>
          <w:bCs/>
          <w:color w:val="000000"/>
          <w:kern w:val="0"/>
          <w:sz w:val="20"/>
        </w:rPr>
        <w:t>expire_time=xxx&amp;memo=xxx&amp;notify_url=xxx&amp;pay_money=xxx&amp;spbill_create_ip=xxx&amp;spbillno=xxx&amp;spid=xxx&amp;total_money=xxx&amp;key=12345</w:t>
      </w:r>
    </w:p>
    <w:p w:rsidR="00C350C8" w:rsidRPr="00C350C8" w:rsidRDefault="00C350C8" w:rsidP="005A0EC1"/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40" w:name="_Toc493792103"/>
      <w:r w:rsidRPr="00A333B7">
        <w:rPr>
          <w:rFonts w:hint="eastAsia"/>
        </w:rPr>
        <w:t>应答参数列表</w:t>
      </w:r>
      <w:bookmarkEnd w:id="240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8A35D6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 w:rsidR="008A35D6" w:rsidRPr="00A333B7">
              <w:rPr>
                <w:rFonts w:hint="eastAsia"/>
              </w:rPr>
              <w:t>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String(255)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245AE5" w:rsidRPr="00A333B7" w:rsidTr="006C7AAB">
        <w:tc>
          <w:tcPr>
            <w:tcW w:w="1728" w:type="dxa"/>
          </w:tcPr>
          <w:p w:rsidR="00245AE5" w:rsidRPr="00A333B7" w:rsidRDefault="00245AE5" w:rsidP="00245AE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245AE5" w:rsidRPr="00A333B7" w:rsidRDefault="00245AE5" w:rsidP="00245AE5">
            <w:r w:rsidRPr="00A333B7">
              <w:t>userid</w:t>
            </w:r>
          </w:p>
        </w:tc>
        <w:tc>
          <w:tcPr>
            <w:tcW w:w="720" w:type="dxa"/>
          </w:tcPr>
          <w:p w:rsidR="00245AE5" w:rsidRPr="00A333B7" w:rsidRDefault="00245AE5" w:rsidP="00245AE5">
            <w:r w:rsidRPr="00A333B7">
              <w:t>是</w:t>
            </w:r>
          </w:p>
        </w:tc>
        <w:tc>
          <w:tcPr>
            <w:tcW w:w="1440" w:type="dxa"/>
          </w:tcPr>
          <w:p w:rsidR="00245AE5" w:rsidRPr="00A333B7" w:rsidRDefault="00245AE5" w:rsidP="00245AE5">
            <w:r w:rsidRPr="00A333B7">
              <w:t>String(64)</w:t>
            </w:r>
          </w:p>
        </w:tc>
        <w:tc>
          <w:tcPr>
            <w:tcW w:w="4305" w:type="dxa"/>
          </w:tcPr>
          <w:p w:rsidR="00245AE5" w:rsidRPr="00A333B7" w:rsidRDefault="00245AE5" w:rsidP="00245AE5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支付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listid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keepNext/>
              <w:keepLines/>
              <w:tabs>
                <w:tab w:val="left" w:pos="1134"/>
              </w:tabs>
              <w:spacing w:before="260" w:after="260" w:line="240" w:lineRule="auto"/>
              <w:ind w:left="1135" w:hanging="284"/>
              <w:outlineLvl w:val="2"/>
              <w:rPr>
                <w:lang w:val="zh-CN"/>
              </w:rPr>
            </w:pPr>
          </w:p>
        </w:tc>
      </w:tr>
      <w:tr w:rsidR="00BF6C5D" w:rsidRPr="00A333B7" w:rsidTr="006C7AAB">
        <w:tc>
          <w:tcPr>
            <w:tcW w:w="1728" w:type="dxa"/>
          </w:tcPr>
          <w:p w:rsidR="00BF6C5D" w:rsidRPr="00A333B7" w:rsidRDefault="00BF6C5D" w:rsidP="006C7AA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数字证书黑白名单标志</w:t>
            </w:r>
          </w:p>
        </w:tc>
        <w:tc>
          <w:tcPr>
            <w:tcW w:w="1980" w:type="dxa"/>
          </w:tcPr>
          <w:p w:rsidR="00BF6C5D" w:rsidRPr="00A333B7" w:rsidRDefault="00BF6C5D" w:rsidP="006C7AAB">
            <w:r w:rsidRPr="00BF6C5D">
              <w:t>cert_bw_list</w:t>
            </w:r>
          </w:p>
        </w:tc>
        <w:tc>
          <w:tcPr>
            <w:tcW w:w="720" w:type="dxa"/>
          </w:tcPr>
          <w:p w:rsidR="00BF6C5D" w:rsidRPr="00A333B7" w:rsidRDefault="00BF6C5D" w:rsidP="006C7A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F6C5D" w:rsidRPr="00A333B7" w:rsidRDefault="0078132E" w:rsidP="00990E5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BF6C5D" w:rsidRDefault="00BF6C5D" w:rsidP="006C7AAB">
            <w:pPr>
              <w:keepNext/>
              <w:keepLines/>
              <w:tabs>
                <w:tab w:val="left" w:pos="1134"/>
              </w:tabs>
              <w:spacing w:before="260" w:after="260" w:line="240" w:lineRule="auto"/>
              <w:ind w:left="1135" w:hanging="284"/>
              <w:outlineLvl w:val="2"/>
              <w:rPr>
                <w:lang w:val="zh-CN"/>
              </w:rPr>
            </w:pPr>
            <w:bookmarkStart w:id="241" w:name="_Toc493792104"/>
            <w:r>
              <w:rPr>
                <w:rFonts w:hint="eastAsia"/>
                <w:lang w:val="zh-CN"/>
              </w:rPr>
              <w:t>数字证书的黑白名单</w:t>
            </w:r>
            <w:bookmarkEnd w:id="241"/>
          </w:p>
          <w:p w:rsidR="00BF6C5D" w:rsidRPr="00A333B7" w:rsidRDefault="00BF6C5D" w:rsidP="006C7AAB">
            <w:pPr>
              <w:keepNext/>
              <w:keepLines/>
              <w:tabs>
                <w:tab w:val="left" w:pos="1134"/>
              </w:tabs>
              <w:spacing w:before="260" w:after="260" w:line="240" w:lineRule="auto"/>
              <w:ind w:left="1135" w:hanging="284"/>
              <w:outlineLvl w:val="2"/>
              <w:rPr>
                <w:lang w:val="zh-CN"/>
              </w:rPr>
            </w:pPr>
            <w:bookmarkStart w:id="242" w:name="_Toc493792105"/>
            <w:r>
              <w:rPr>
                <w:rFonts w:hint="eastAsia"/>
                <w:lang w:val="zh-CN"/>
              </w:rPr>
              <w:t>1-黑 2-白 0-非黑非白</w:t>
            </w:r>
            <w:bookmarkEnd w:id="242"/>
          </w:p>
        </w:tc>
      </w:tr>
      <w:tr w:rsidR="00BF6C5D" w:rsidRPr="00A333B7" w:rsidTr="006C7AAB">
        <w:tc>
          <w:tcPr>
            <w:tcW w:w="1728" w:type="dxa"/>
          </w:tcPr>
          <w:p w:rsidR="00BF6C5D" w:rsidRPr="00A333B7" w:rsidRDefault="00BF6C5D" w:rsidP="006C7AAB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会话标识</w:t>
            </w:r>
          </w:p>
        </w:tc>
        <w:tc>
          <w:tcPr>
            <w:tcW w:w="1980" w:type="dxa"/>
          </w:tcPr>
          <w:p w:rsidR="00BF6C5D" w:rsidRPr="00A333B7" w:rsidRDefault="00BF6C5D" w:rsidP="006C7AAB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BF6C5D" w:rsidRPr="00A333B7" w:rsidRDefault="00BF6C5D" w:rsidP="006C7AAB">
            <w:r w:rsidRPr="00A333B7">
              <w:t>是</w:t>
            </w:r>
          </w:p>
        </w:tc>
        <w:tc>
          <w:tcPr>
            <w:tcW w:w="1440" w:type="dxa"/>
          </w:tcPr>
          <w:p w:rsidR="00BF6C5D" w:rsidRPr="00A333B7" w:rsidRDefault="00BF6C5D" w:rsidP="006C7AAB">
            <w:r w:rsidRPr="00A333B7">
              <w:t>String(32)</w:t>
            </w:r>
          </w:p>
        </w:tc>
        <w:tc>
          <w:tcPr>
            <w:tcW w:w="4305" w:type="dxa"/>
          </w:tcPr>
          <w:p w:rsidR="00BF6C5D" w:rsidRPr="00A333B7" w:rsidRDefault="00BF6C5D" w:rsidP="006C7AAB">
            <w:pPr>
              <w:spacing w:line="240" w:lineRule="auto"/>
            </w:pPr>
            <w:r w:rsidRPr="00A333B7">
              <w:rPr>
                <w:rFonts w:hint="eastAsia"/>
              </w:rPr>
              <w:t>登录成功之后返回的标识</w:t>
            </w:r>
          </w:p>
        </w:tc>
      </w:tr>
      <w:tr w:rsidR="00BF6C5D" w:rsidRPr="00A333B7" w:rsidTr="006C7AAB">
        <w:tc>
          <w:tcPr>
            <w:tcW w:w="1728" w:type="dxa"/>
          </w:tcPr>
          <w:p w:rsidR="00BF6C5D" w:rsidRPr="00A333B7" w:rsidRDefault="00BF6C5D" w:rsidP="006C7AAB">
            <w:r w:rsidRPr="00A333B7">
              <w:rPr>
                <w:rFonts w:hint="eastAsia"/>
              </w:rPr>
              <w:t>剩余密码尝试次数</w:t>
            </w:r>
          </w:p>
        </w:tc>
        <w:tc>
          <w:tcPr>
            <w:tcW w:w="1980" w:type="dxa"/>
          </w:tcPr>
          <w:p w:rsidR="00BF6C5D" w:rsidRPr="00A333B7" w:rsidRDefault="00BF6C5D" w:rsidP="006C7AAB">
            <w:r w:rsidRPr="00A333B7">
              <w:t>remain_try_times</w:t>
            </w:r>
          </w:p>
        </w:tc>
        <w:tc>
          <w:tcPr>
            <w:tcW w:w="720" w:type="dxa"/>
          </w:tcPr>
          <w:p w:rsidR="00BF6C5D" w:rsidRPr="00A333B7" w:rsidRDefault="00BF6C5D" w:rsidP="006C7AA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F6C5D" w:rsidRPr="00A333B7" w:rsidRDefault="00BF6C5D" w:rsidP="006C7AAB">
            <w:r w:rsidRPr="00A333B7">
              <w:t>Int</w:t>
            </w:r>
          </w:p>
        </w:tc>
        <w:tc>
          <w:tcPr>
            <w:tcW w:w="4305" w:type="dxa"/>
          </w:tcPr>
          <w:p w:rsidR="00BF6C5D" w:rsidRPr="00A333B7" w:rsidRDefault="00BF6C5D" w:rsidP="006C7AAB">
            <w:pPr>
              <w:spacing w:line="240" w:lineRule="auto"/>
            </w:pPr>
            <w:r w:rsidRPr="00A333B7">
              <w:rPr>
                <w:rFonts w:hint="eastAsia"/>
              </w:rPr>
              <w:t>密码输入错误后，系统提示仍有多少次尝试机会</w:t>
            </w:r>
          </w:p>
        </w:tc>
      </w:tr>
      <w:tr w:rsidR="00BF6C5D" w:rsidRPr="00A333B7" w:rsidTr="006C7AAB">
        <w:tc>
          <w:tcPr>
            <w:tcW w:w="1728" w:type="dxa"/>
          </w:tcPr>
          <w:p w:rsidR="00BF6C5D" w:rsidRPr="00A333B7" w:rsidRDefault="00BF6C5D" w:rsidP="006C7AAB">
            <w:r w:rsidRPr="00A333B7">
              <w:rPr>
                <w:rFonts w:hint="eastAsia"/>
              </w:rPr>
              <w:t>签名</w:t>
            </w:r>
            <w:r w:rsidRPr="00A333B7">
              <w:t>key</w:t>
            </w:r>
          </w:p>
        </w:tc>
        <w:tc>
          <w:tcPr>
            <w:tcW w:w="1980" w:type="dxa"/>
          </w:tcPr>
          <w:p w:rsidR="00BF6C5D" w:rsidRPr="00A333B7" w:rsidDel="00766862" w:rsidRDefault="00BF6C5D" w:rsidP="006C7AAB">
            <w:r w:rsidRPr="00A333B7">
              <w:t>dsk</w:t>
            </w:r>
          </w:p>
        </w:tc>
        <w:tc>
          <w:tcPr>
            <w:tcW w:w="720" w:type="dxa"/>
          </w:tcPr>
          <w:p w:rsidR="00BF6C5D" w:rsidRPr="00A333B7" w:rsidRDefault="00BF6C5D" w:rsidP="006C7AA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F6C5D" w:rsidRPr="00A333B7" w:rsidRDefault="00BF6C5D" w:rsidP="006C7AAB">
            <w:r w:rsidRPr="00A333B7">
              <w:t>String(32)</w:t>
            </w:r>
          </w:p>
        </w:tc>
        <w:tc>
          <w:tcPr>
            <w:tcW w:w="4305" w:type="dxa"/>
          </w:tcPr>
          <w:p w:rsidR="00BF6C5D" w:rsidRPr="00A333B7" w:rsidRDefault="00BF6C5D" w:rsidP="00452585">
            <w:pPr>
              <w:spacing w:line="240" w:lineRule="auto"/>
            </w:pPr>
            <w:r w:rsidRPr="00A333B7">
              <w:rPr>
                <w:rFonts w:hint="eastAsia"/>
              </w:rPr>
              <w:t>每</w:t>
            </w:r>
            <w:r w:rsidRPr="00A333B7">
              <w:t>次</w:t>
            </w:r>
            <w:r w:rsidRPr="00A333B7">
              <w:rPr>
                <w:rFonts w:hint="eastAsia"/>
              </w:rPr>
              <w:t>登录</w:t>
            </w:r>
            <w:r w:rsidRPr="00A333B7">
              <w:t>成功后，系统会下发动态key给</w:t>
            </w:r>
            <w:r w:rsidRPr="00A333B7">
              <w:rPr>
                <w:rFonts w:hint="eastAsia"/>
              </w:rPr>
              <w:t>移动</w:t>
            </w:r>
            <w:r w:rsidRPr="00A333B7">
              <w:t>客户端。</w:t>
            </w:r>
          </w:p>
        </w:tc>
      </w:tr>
    </w:tbl>
    <w:p w:rsidR="00EC1229" w:rsidRPr="00A333B7" w:rsidRDefault="00EC1229" w:rsidP="00EC1229">
      <w:pPr>
        <w:pStyle w:val="3"/>
        <w:numPr>
          <w:ilvl w:val="2"/>
          <w:numId w:val="1"/>
        </w:numPr>
      </w:pPr>
      <w:bookmarkStart w:id="243" w:name="_Toc493792106"/>
      <w:r w:rsidRPr="00A333B7">
        <w:rPr>
          <w:rFonts w:hint="eastAsia"/>
        </w:rPr>
        <w:t>处理逻辑</w:t>
      </w:r>
      <w:bookmarkEnd w:id="243"/>
    </w:p>
    <w:p w:rsidR="00EC1229" w:rsidRPr="00A333B7" w:rsidRDefault="00EC1229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9C6CDF" w:rsidRPr="00A333B7" w:rsidRDefault="009C6CDF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F031CE" w:rsidRPr="00A333B7" w:rsidRDefault="00F031CE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校验商户</w:t>
      </w:r>
      <w:r w:rsidRPr="00A333B7">
        <w:t>签名</w:t>
      </w:r>
    </w:p>
    <w:p w:rsidR="009C6CDF" w:rsidRPr="00A333B7" w:rsidRDefault="009C6CDF" w:rsidP="00AC73D5">
      <w:pPr>
        <w:pStyle w:val="af"/>
        <w:numPr>
          <w:ilvl w:val="0"/>
          <w:numId w:val="28"/>
        </w:numPr>
        <w:ind w:firstLineChars="0"/>
      </w:pPr>
      <w:r w:rsidRPr="00A333B7">
        <w:t>校验支付密码</w:t>
      </w:r>
    </w:p>
    <w:p w:rsidR="00EC1229" w:rsidRPr="00A333B7" w:rsidRDefault="009C6CDF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</w:t>
      </w:r>
      <w:r w:rsidRPr="00A333B7">
        <w:t>用户模块</w:t>
      </w:r>
      <w:r w:rsidRPr="00A333B7">
        <w:rPr>
          <w:rFonts w:hint="eastAsia"/>
        </w:rPr>
        <w:t>个</w:t>
      </w:r>
      <w:r w:rsidRPr="00A333B7">
        <w:t>人信息查询</w:t>
      </w:r>
      <w:r w:rsidRPr="00A333B7">
        <w:rPr>
          <w:rFonts w:hint="eastAsia"/>
        </w:rPr>
        <w:t>接口</w:t>
      </w:r>
    </w:p>
    <w:p w:rsidR="009C6CDF" w:rsidRPr="00A333B7" w:rsidRDefault="009C6CDF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</w:t>
      </w:r>
      <w:r w:rsidRPr="00A333B7">
        <w:t>鉴权模块生成动态key</w:t>
      </w:r>
    </w:p>
    <w:p w:rsidR="00A96DD0" w:rsidRPr="00A333B7" w:rsidRDefault="00A96DD0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</w:t>
      </w:r>
      <w:r w:rsidR="009C6CDF" w:rsidRPr="00A333B7">
        <w:rPr>
          <w:rFonts w:hint="eastAsia"/>
        </w:rPr>
        <w:t>鉴权模块</w:t>
      </w:r>
      <w:r w:rsidR="009C6CDF" w:rsidRPr="00A333B7">
        <w:t>生成业务签名</w:t>
      </w:r>
    </w:p>
    <w:p w:rsidR="00EC1229" w:rsidRPr="00A333B7" w:rsidRDefault="00EC1229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调用订单模块</w:t>
      </w:r>
      <w:r w:rsidR="009C6CDF" w:rsidRPr="00A333B7">
        <w:rPr>
          <w:rFonts w:hint="eastAsia"/>
        </w:rPr>
        <w:t>生成</w:t>
      </w:r>
      <w:r w:rsidR="009C6CDF" w:rsidRPr="00A333B7">
        <w:t>B2c</w:t>
      </w:r>
      <w:r w:rsidR="009C6CDF" w:rsidRPr="00A333B7">
        <w:rPr>
          <w:rFonts w:hint="eastAsia"/>
        </w:rPr>
        <w:t>支付单</w:t>
      </w:r>
    </w:p>
    <w:p w:rsidR="00EC1229" w:rsidRPr="00A333B7" w:rsidRDefault="00EC1229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C1229" w:rsidRPr="00A333B7" w:rsidRDefault="00EC1229" w:rsidP="00AC73D5">
      <w:pPr>
        <w:pStyle w:val="af"/>
        <w:numPr>
          <w:ilvl w:val="0"/>
          <w:numId w:val="2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C1229" w:rsidRPr="00A333B7" w:rsidRDefault="00EC1229" w:rsidP="00EC1229">
      <w:pPr>
        <w:pStyle w:val="3"/>
        <w:numPr>
          <w:ilvl w:val="2"/>
          <w:numId w:val="1"/>
        </w:numPr>
      </w:pPr>
      <w:bookmarkStart w:id="244" w:name="_Toc493792107"/>
      <w:r w:rsidRPr="00A333B7">
        <w:rPr>
          <w:rFonts w:hint="eastAsia"/>
        </w:rPr>
        <w:t>错误</w:t>
      </w:r>
      <w:r w:rsidRPr="00A333B7">
        <w:t>码列表</w:t>
      </w:r>
      <w:bookmarkEnd w:id="24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C1229" w:rsidRPr="00A333B7" w:rsidTr="006C7AAB">
        <w:trPr>
          <w:jc w:val="center"/>
        </w:trPr>
        <w:tc>
          <w:tcPr>
            <w:tcW w:w="1908" w:type="dxa"/>
          </w:tcPr>
          <w:p w:rsidR="00EC1229" w:rsidRPr="00A333B7" w:rsidRDefault="00EC1229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C1229" w:rsidRPr="00A333B7" w:rsidRDefault="00EC1229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C1229" w:rsidRPr="00A333B7" w:rsidTr="006C7AAB">
        <w:trPr>
          <w:jc w:val="center"/>
        </w:trPr>
        <w:tc>
          <w:tcPr>
            <w:tcW w:w="1908" w:type="dxa"/>
            <w:vAlign w:val="center"/>
          </w:tcPr>
          <w:p w:rsidR="00EC1229" w:rsidRPr="00A333B7" w:rsidRDefault="00EC1229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C1229" w:rsidRPr="00A333B7" w:rsidRDefault="00EC1229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205024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支付密码有误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lastRenderedPageBreak/>
              <w:t>205056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外部支付单号为空或格式有误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205003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备注格式有误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205103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总金额为空或格式有误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205106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商品金额有误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205034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商户号有误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205001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时间为空或格式有误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205012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后台回调为空或格式有误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205010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用户</w:t>
            </w:r>
            <w:r w:rsidRPr="00415A0A">
              <w:t xml:space="preserve">IP地址为空或格式有误  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205020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签名为空或格式有误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205505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商户签名校验失败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205503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固定签名校验失败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CC6619">
              <w:t>205035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415A0A">
              <w:rPr>
                <w:rFonts w:hint="eastAsia"/>
              </w:rPr>
              <w:t>用户未激活或已被冻结</w:t>
            </w:r>
          </w:p>
        </w:tc>
      </w:tr>
    </w:tbl>
    <w:p w:rsidR="00211692" w:rsidRPr="00A333B7" w:rsidRDefault="00211692" w:rsidP="0030575B">
      <w:pPr>
        <w:pStyle w:val="2"/>
        <w:numPr>
          <w:ilvl w:val="1"/>
          <w:numId w:val="1"/>
        </w:numPr>
      </w:pPr>
      <w:bookmarkStart w:id="245" w:name="_Toc493792108"/>
      <w:r w:rsidRPr="00A333B7">
        <w:rPr>
          <w:rFonts w:hint="eastAsia"/>
        </w:rPr>
        <w:t>余额确认支付接口</w:t>
      </w:r>
      <w:bookmarkEnd w:id="245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46" w:name="_Toc493792109"/>
      <w:r w:rsidRPr="00A333B7">
        <w:rPr>
          <w:rFonts w:hint="eastAsia"/>
        </w:rPr>
        <w:t>业务功能</w:t>
      </w:r>
      <w:bookmarkEnd w:id="246"/>
    </w:p>
    <w:p w:rsidR="00E20618" w:rsidRPr="00A333B7" w:rsidRDefault="00E20618" w:rsidP="00E20618">
      <w:pPr>
        <w:ind w:left="420"/>
      </w:pPr>
      <w:r w:rsidRPr="00A333B7">
        <w:rPr>
          <w:rFonts w:hint="eastAsia"/>
        </w:rPr>
        <w:t>当</w:t>
      </w:r>
      <w:r w:rsidRPr="00A333B7">
        <w:t>用</w:t>
      </w:r>
      <w:r w:rsidRPr="00A333B7">
        <w:rPr>
          <w:rFonts w:hint="eastAsia"/>
        </w:rPr>
        <w:t>户</w:t>
      </w:r>
      <w:r w:rsidRPr="00A333B7">
        <w:t>选择用余额支付</w:t>
      </w:r>
      <w:r w:rsidRPr="00A333B7">
        <w:rPr>
          <w:rFonts w:hint="eastAsia"/>
        </w:rPr>
        <w:t>时</w:t>
      </w:r>
      <w:r w:rsidRPr="00A333B7">
        <w:t>，会调用此接口，需验数据签名</w:t>
      </w:r>
      <w:r w:rsidR="008C26D8" w:rsidRPr="00A333B7">
        <w:rPr>
          <w:rFonts w:hint="eastAsia"/>
        </w:rPr>
        <w:t>、</w:t>
      </w:r>
      <w:r w:rsidRPr="00A333B7">
        <w:t>用户登录态</w:t>
      </w:r>
      <w:r w:rsidR="008C26D8" w:rsidRPr="00A333B7">
        <w:rPr>
          <w:rFonts w:hint="eastAsia"/>
        </w:rPr>
        <w:t>以</w:t>
      </w:r>
      <w:r w:rsidR="008C26D8" w:rsidRPr="00A333B7">
        <w:t>及支付密码</w:t>
      </w:r>
      <w:r w:rsidRPr="00A333B7">
        <w:t>。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47" w:name="_Toc493792110"/>
      <w:r w:rsidRPr="00A333B7">
        <w:rPr>
          <w:rFonts w:hint="eastAsia"/>
        </w:rPr>
        <w:t>交互模式</w:t>
      </w:r>
      <w:bookmarkEnd w:id="247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48" w:name="_Toc493792111"/>
      <w:r w:rsidRPr="00A333B7">
        <w:rPr>
          <w:rFonts w:hint="eastAsia"/>
        </w:rPr>
        <w:t>请求参数列表</w:t>
      </w:r>
      <w:bookmarkEnd w:id="248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</w:t>
      </w:r>
      <w:r w:rsidR="00D05BF4" w:rsidRPr="00A333B7">
        <w:rPr>
          <w:b/>
        </w:rPr>
        <w:t>m.</w:t>
      </w:r>
      <w:r w:rsidR="008F29A0">
        <w:rPr>
          <w:b/>
        </w:rPr>
        <w:t>bananapay.cn</w:t>
      </w:r>
      <w:r w:rsidRPr="00A333B7">
        <w:rPr>
          <w:b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Pr="00A333B7">
        <w:rPr>
          <w:b/>
        </w:rPr>
        <w:t>balance_confirm_pay.cgi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lastRenderedPageBreak/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815115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订单</w:t>
            </w:r>
            <w:r>
              <w:rPr>
                <w:rFonts w:hint="eastAsia"/>
                <w:lang w:val="zh-CN"/>
              </w:rPr>
              <w:t>总</w:t>
            </w:r>
            <w:r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订单</w:t>
            </w:r>
            <w:r>
              <w:rPr>
                <w:rFonts w:hint="eastAsia"/>
                <w:lang w:val="zh-CN"/>
              </w:rPr>
              <w:t>实付金额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pay_money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支付订单号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listid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0A4D58" w:rsidRDefault="007B05BA" w:rsidP="007B05BA">
            <w:r w:rsidRPr="00A333B7">
              <w:t>(MD5加密后传输至后台接口)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A" w:rsidRPr="00A333B7" w:rsidRDefault="007B05BA" w:rsidP="007B05BA">
            <w:pPr>
              <w:spacing w:line="240" w:lineRule="auto"/>
            </w:pPr>
          </w:p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49" w:name="_Toc493792112"/>
      <w:r w:rsidRPr="00A333B7">
        <w:rPr>
          <w:rFonts w:hint="eastAsia"/>
        </w:rPr>
        <w:t>应答参数列表</w:t>
      </w:r>
      <w:bookmarkEnd w:id="249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Pr="00A333B7">
              <w:rPr>
                <w:rFonts w:hint="eastAsia"/>
              </w:rPr>
              <w:t>（采用</w:t>
            </w:r>
            <w:r w:rsidRPr="00A333B7">
              <w:t>固定key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String(255)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B257E3" w:rsidRPr="00A333B7" w:rsidTr="006C7AAB">
        <w:tc>
          <w:tcPr>
            <w:tcW w:w="1728" w:type="dxa"/>
          </w:tcPr>
          <w:p w:rsidR="00B257E3" w:rsidRPr="00A333B7" w:rsidRDefault="00B257E3" w:rsidP="00B257E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B257E3" w:rsidRPr="00A333B7" w:rsidRDefault="00B257E3" w:rsidP="00B257E3">
            <w:r w:rsidRPr="00A333B7">
              <w:t>userid</w:t>
            </w:r>
          </w:p>
        </w:tc>
        <w:tc>
          <w:tcPr>
            <w:tcW w:w="720" w:type="dxa"/>
          </w:tcPr>
          <w:p w:rsidR="00B257E3" w:rsidRPr="00A333B7" w:rsidRDefault="00B257E3" w:rsidP="00B257E3">
            <w:r w:rsidRPr="00A333B7">
              <w:t>是</w:t>
            </w:r>
          </w:p>
        </w:tc>
        <w:tc>
          <w:tcPr>
            <w:tcW w:w="1440" w:type="dxa"/>
          </w:tcPr>
          <w:p w:rsidR="00B257E3" w:rsidRPr="00A333B7" w:rsidRDefault="00B257E3" w:rsidP="00B257E3">
            <w:r w:rsidRPr="00A333B7">
              <w:t>String(64)</w:t>
            </w:r>
          </w:p>
        </w:tc>
        <w:tc>
          <w:tcPr>
            <w:tcW w:w="4305" w:type="dxa"/>
          </w:tcPr>
          <w:p w:rsidR="00B257E3" w:rsidRPr="00A333B7" w:rsidRDefault="00B257E3" w:rsidP="00B257E3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支付</w:t>
            </w:r>
            <w:r w:rsidRPr="00A333B7">
              <w:t>单号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listid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0D1157"/>
        </w:tc>
      </w:tr>
    </w:tbl>
    <w:p w:rsidR="00F72EB1" w:rsidRPr="00A333B7" w:rsidRDefault="00F72EB1" w:rsidP="00F72EB1">
      <w:pPr>
        <w:pStyle w:val="3"/>
        <w:numPr>
          <w:ilvl w:val="2"/>
          <w:numId w:val="1"/>
        </w:numPr>
      </w:pPr>
      <w:bookmarkStart w:id="250" w:name="_Toc493792113"/>
      <w:r w:rsidRPr="00A333B7">
        <w:rPr>
          <w:rFonts w:hint="eastAsia"/>
        </w:rPr>
        <w:t>处理逻辑</w:t>
      </w:r>
      <w:bookmarkEnd w:id="250"/>
    </w:p>
    <w:p w:rsidR="000E6E1C" w:rsidRPr="00A333B7" w:rsidRDefault="000E6E1C" w:rsidP="00AC73D5">
      <w:pPr>
        <w:pStyle w:val="af"/>
        <w:numPr>
          <w:ilvl w:val="0"/>
          <w:numId w:val="29"/>
        </w:numPr>
        <w:ind w:firstLineChars="0"/>
      </w:pPr>
      <w:r w:rsidRPr="00A333B7">
        <w:t>验证用户登录态</w:t>
      </w:r>
    </w:p>
    <w:p w:rsidR="00F72EB1" w:rsidRPr="00A333B7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F72EB1" w:rsidRPr="00A333B7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F72EB1" w:rsidRPr="00A333B7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调用</w:t>
      </w:r>
      <w:r w:rsidR="00EA3EE6" w:rsidRPr="00A333B7">
        <w:t>鉴权模块</w:t>
      </w:r>
      <w:r w:rsidR="00EA3EE6" w:rsidRPr="00A333B7">
        <w:rPr>
          <w:rFonts w:hint="eastAsia"/>
        </w:rPr>
        <w:t>校验</w:t>
      </w:r>
      <w:r w:rsidR="00EA3EE6" w:rsidRPr="00A333B7">
        <w:t>支付密码</w:t>
      </w:r>
      <w:r w:rsidRPr="00A333B7">
        <w:rPr>
          <w:rFonts w:hint="eastAsia"/>
        </w:rPr>
        <w:t>接口</w:t>
      </w:r>
    </w:p>
    <w:p w:rsidR="00F72EB1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调用订单模块</w:t>
      </w:r>
      <w:r w:rsidR="00202C21" w:rsidRPr="00A333B7">
        <w:rPr>
          <w:rFonts w:hint="eastAsia"/>
        </w:rPr>
        <w:t>确认余额</w:t>
      </w:r>
      <w:r w:rsidR="00202C21" w:rsidRPr="00A333B7">
        <w:t>支付接口</w:t>
      </w:r>
    </w:p>
    <w:p w:rsidR="00A00CBF" w:rsidRDefault="00A00CBF" w:rsidP="00AC73D5">
      <w:pPr>
        <w:pStyle w:val="af"/>
        <w:numPr>
          <w:ilvl w:val="0"/>
          <w:numId w:val="29"/>
        </w:numPr>
        <w:ind w:firstLineChars="0"/>
      </w:pPr>
      <w:r>
        <w:rPr>
          <w:rFonts w:hint="eastAsia"/>
        </w:rPr>
        <w:t>创建回调</w:t>
      </w:r>
      <w:r>
        <w:t>商户签名</w:t>
      </w:r>
    </w:p>
    <w:p w:rsidR="00A00CBF" w:rsidRPr="00A333B7" w:rsidRDefault="00A00CBF" w:rsidP="00AC73D5">
      <w:pPr>
        <w:pStyle w:val="af"/>
        <w:numPr>
          <w:ilvl w:val="0"/>
          <w:numId w:val="29"/>
        </w:numPr>
        <w:ind w:firstLineChars="0"/>
      </w:pPr>
      <w:r>
        <w:rPr>
          <w:rFonts w:hint="eastAsia"/>
        </w:rPr>
        <w:t>回调商户</w:t>
      </w:r>
    </w:p>
    <w:p w:rsidR="00F72EB1" w:rsidRPr="00A333B7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F72EB1" w:rsidRPr="00A333B7" w:rsidRDefault="00F72EB1" w:rsidP="00AC73D5">
      <w:pPr>
        <w:pStyle w:val="af"/>
        <w:numPr>
          <w:ilvl w:val="0"/>
          <w:numId w:val="2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F72EB1" w:rsidRPr="00A333B7" w:rsidRDefault="00F72EB1" w:rsidP="00F72EB1">
      <w:pPr>
        <w:pStyle w:val="3"/>
        <w:numPr>
          <w:ilvl w:val="2"/>
          <w:numId w:val="1"/>
        </w:numPr>
      </w:pPr>
      <w:bookmarkStart w:id="251" w:name="_Toc493792114"/>
      <w:r w:rsidRPr="00A333B7">
        <w:rPr>
          <w:rFonts w:hint="eastAsia"/>
        </w:rPr>
        <w:t>错误</w:t>
      </w:r>
      <w:r w:rsidRPr="00A333B7">
        <w:t>码列表</w:t>
      </w:r>
      <w:bookmarkEnd w:id="25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F72EB1" w:rsidRPr="00A333B7" w:rsidTr="006C7AAB">
        <w:trPr>
          <w:jc w:val="center"/>
        </w:trPr>
        <w:tc>
          <w:tcPr>
            <w:tcW w:w="1908" w:type="dxa"/>
          </w:tcPr>
          <w:p w:rsidR="00F72EB1" w:rsidRPr="00A333B7" w:rsidRDefault="00F72EB1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F72EB1" w:rsidRPr="00A333B7" w:rsidRDefault="00F72EB1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F72EB1" w:rsidRPr="00A333B7" w:rsidTr="006C7AAB">
        <w:trPr>
          <w:jc w:val="center"/>
        </w:trPr>
        <w:tc>
          <w:tcPr>
            <w:tcW w:w="1908" w:type="dxa"/>
            <w:vAlign w:val="center"/>
          </w:tcPr>
          <w:p w:rsidR="00F72EB1" w:rsidRPr="00A333B7" w:rsidRDefault="00F72EB1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F72EB1" w:rsidRPr="00A333B7" w:rsidRDefault="00F72EB1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684E1E">
              <w:t>205103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363CA6">
              <w:rPr>
                <w:rFonts w:hint="eastAsia"/>
              </w:rPr>
              <w:t>总金额为空或格式有误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684E1E">
              <w:lastRenderedPageBreak/>
              <w:t>205102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363CA6">
              <w:rPr>
                <w:rFonts w:hint="eastAsia"/>
              </w:rPr>
              <w:t>实际支付金额为空或格式有误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684E1E">
              <w:t>205050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363CA6">
              <w:rPr>
                <w:rFonts w:hint="eastAsia"/>
              </w:rPr>
              <w:t>订单号为空或格式有误</w:t>
            </w:r>
          </w:p>
        </w:tc>
      </w:tr>
      <w:tr w:rsidR="00290EA8" w:rsidRPr="00A333B7" w:rsidTr="005943B4">
        <w:trPr>
          <w:jc w:val="center"/>
        </w:trPr>
        <w:tc>
          <w:tcPr>
            <w:tcW w:w="1908" w:type="dxa"/>
          </w:tcPr>
          <w:p w:rsidR="00290EA8" w:rsidRPr="00A333B7" w:rsidRDefault="00290EA8" w:rsidP="00290EA8">
            <w:pPr>
              <w:jc w:val="center"/>
            </w:pPr>
            <w:r w:rsidRPr="00684E1E">
              <w:t>205024</w:t>
            </w:r>
          </w:p>
        </w:tc>
        <w:tc>
          <w:tcPr>
            <w:tcW w:w="8265" w:type="dxa"/>
          </w:tcPr>
          <w:p w:rsidR="00290EA8" w:rsidRPr="00A333B7" w:rsidRDefault="00290EA8" w:rsidP="00290EA8">
            <w:pPr>
              <w:ind w:rightChars="-45" w:right="-94"/>
            </w:pPr>
            <w:r w:rsidRPr="00363CA6">
              <w:rPr>
                <w:rFonts w:hint="eastAsia"/>
              </w:rPr>
              <w:t>支付密码有误</w:t>
            </w:r>
          </w:p>
        </w:tc>
      </w:tr>
    </w:tbl>
    <w:p w:rsidR="00211692" w:rsidRPr="00A333B7" w:rsidRDefault="00211692" w:rsidP="00211692"/>
    <w:p w:rsidR="00211692" w:rsidRPr="00A333B7" w:rsidRDefault="00A148F1" w:rsidP="0030575B">
      <w:pPr>
        <w:pStyle w:val="2"/>
        <w:numPr>
          <w:ilvl w:val="1"/>
          <w:numId w:val="1"/>
        </w:numPr>
      </w:pPr>
      <w:bookmarkStart w:id="252" w:name="_Toc493792115"/>
      <w:r w:rsidRPr="00A333B7">
        <w:rPr>
          <w:rFonts w:hint="eastAsia"/>
        </w:rPr>
        <w:t>快捷</w:t>
      </w:r>
      <w:r w:rsidR="00F93C71" w:rsidRPr="00A333B7">
        <w:t>(</w:t>
      </w:r>
      <w:r w:rsidRPr="00A333B7">
        <w:rPr>
          <w:rFonts w:hint="eastAsia"/>
        </w:rPr>
        <w:t>签约</w:t>
      </w:r>
      <w:r w:rsidR="00F93C71" w:rsidRPr="00A333B7">
        <w:t>)</w:t>
      </w:r>
      <w:r w:rsidRPr="00A333B7">
        <w:rPr>
          <w:rFonts w:hint="eastAsia"/>
        </w:rPr>
        <w:t>支付</w:t>
      </w:r>
      <w:r w:rsidR="00E0237F" w:rsidRPr="00A333B7">
        <w:rPr>
          <w:rFonts w:hint="eastAsia"/>
        </w:rPr>
        <w:t>申请</w:t>
      </w:r>
      <w:r w:rsidR="00211692" w:rsidRPr="00A333B7">
        <w:rPr>
          <w:rFonts w:hint="eastAsia"/>
        </w:rPr>
        <w:t>接口</w:t>
      </w:r>
      <w:r w:rsidR="00C1238F" w:rsidRPr="00A333B7">
        <w:rPr>
          <w:rFonts w:hint="eastAsia"/>
        </w:rPr>
        <w:t>（渠道接口）</w:t>
      </w:r>
      <w:bookmarkEnd w:id="252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53" w:name="_Toc493792116"/>
      <w:r w:rsidRPr="00A333B7">
        <w:rPr>
          <w:rFonts w:hint="eastAsia"/>
        </w:rPr>
        <w:t>业务功能</w:t>
      </w:r>
      <w:bookmarkEnd w:id="253"/>
    </w:p>
    <w:p w:rsidR="008D0F45" w:rsidRPr="00A333B7" w:rsidRDefault="00211692" w:rsidP="00211692">
      <w:r w:rsidRPr="00A333B7">
        <w:tab/>
      </w:r>
      <w:r w:rsidRPr="00A333B7">
        <w:tab/>
      </w:r>
      <w:r w:rsidR="006C1242" w:rsidRPr="00A333B7">
        <w:rPr>
          <w:rFonts w:hint="eastAsia"/>
        </w:rPr>
        <w:t>向</w:t>
      </w:r>
      <w:r w:rsidR="006C1242" w:rsidRPr="00A333B7">
        <w:t>第三方渠道发起支付</w:t>
      </w:r>
      <w:r w:rsidR="007E7308" w:rsidRPr="00A333B7">
        <w:t>(充值)</w:t>
      </w:r>
      <w:r w:rsidR="006C1242" w:rsidRPr="00A333B7">
        <w:rPr>
          <w:rFonts w:hint="eastAsia"/>
        </w:rPr>
        <w:t>申请，需</w:t>
      </w:r>
      <w:r w:rsidR="006C1242" w:rsidRPr="00A333B7">
        <w:t>验支付密码</w:t>
      </w:r>
      <w:r w:rsidR="005D1E4D" w:rsidRPr="00A333B7">
        <w:rPr>
          <w:rFonts w:hint="eastAsia"/>
        </w:rPr>
        <w:t>、</w:t>
      </w:r>
      <w:r w:rsidR="005D1E4D" w:rsidRPr="00A333B7">
        <w:t>数据签名及用户登录态</w:t>
      </w:r>
      <w:r w:rsidRPr="00A333B7">
        <w:rPr>
          <w:rFonts w:hint="eastAsia"/>
        </w:rPr>
        <w:t>。</w:t>
      </w:r>
    </w:p>
    <w:p w:rsidR="00E34C51" w:rsidRPr="00A333B7" w:rsidRDefault="00F53FF1" w:rsidP="00FC3AEA">
      <w:pPr>
        <w:ind w:firstLine="420"/>
      </w:pPr>
      <w:r w:rsidRPr="00A333B7">
        <w:rPr>
          <w:rFonts w:hint="eastAsia"/>
        </w:rPr>
        <w:t>应</w:t>
      </w:r>
      <w:r w:rsidRPr="00A333B7">
        <w:t>用</w:t>
      </w:r>
      <w:r w:rsidR="00E34C51" w:rsidRPr="00A333B7">
        <w:t>场景：</w:t>
      </w:r>
    </w:p>
    <w:p w:rsidR="00E34C51" w:rsidRPr="00A333B7" w:rsidRDefault="00E34C51" w:rsidP="00AC73D5">
      <w:pPr>
        <w:pStyle w:val="af"/>
        <w:numPr>
          <w:ilvl w:val="0"/>
          <w:numId w:val="46"/>
        </w:numPr>
        <w:ind w:firstLineChars="0"/>
      </w:pPr>
      <w:r w:rsidRPr="00A333B7">
        <w:t>充值</w:t>
      </w:r>
    </w:p>
    <w:p w:rsidR="00E34C51" w:rsidRPr="00A333B7" w:rsidRDefault="00E34C51" w:rsidP="00AC73D5">
      <w:pPr>
        <w:pStyle w:val="af"/>
        <w:numPr>
          <w:ilvl w:val="0"/>
          <w:numId w:val="46"/>
        </w:numPr>
        <w:ind w:firstLineChars="0"/>
      </w:pPr>
      <w:r w:rsidRPr="00A333B7">
        <w:t>B2C</w:t>
      </w:r>
      <w:r w:rsidRPr="00A333B7">
        <w:rPr>
          <w:rFonts w:hint="eastAsia"/>
        </w:rPr>
        <w:t>支付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54" w:name="_Toc493792117"/>
      <w:r w:rsidRPr="00A333B7">
        <w:rPr>
          <w:rFonts w:hint="eastAsia"/>
        </w:rPr>
        <w:t>交互模式</w:t>
      </w:r>
      <w:bookmarkEnd w:id="254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55" w:name="_Toc493792118"/>
      <w:r w:rsidRPr="00A333B7">
        <w:rPr>
          <w:rFonts w:hint="eastAsia"/>
        </w:rPr>
        <w:t>请求参数列表</w:t>
      </w:r>
      <w:bookmarkEnd w:id="255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="00727644" w:rsidRPr="00A333B7">
        <w:rPr>
          <w:b/>
        </w:rPr>
        <w:t>fast</w:t>
      </w:r>
      <w:r w:rsidRPr="00A333B7">
        <w:rPr>
          <w:b/>
        </w:rPr>
        <w:t>_pay</w:t>
      </w:r>
      <w:r w:rsidR="00682A43" w:rsidRPr="00A333B7">
        <w:rPr>
          <w:b/>
        </w:rPr>
        <w:t>_apply</w:t>
      </w:r>
      <w:r w:rsidRPr="00A333B7">
        <w:rPr>
          <w:b/>
        </w:rPr>
        <w:t>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0968FA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lastRenderedPageBreak/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(MD5加密后传输至后台接口)，</w:t>
            </w:r>
            <w:r>
              <w:rPr>
                <w:rFonts w:hint="eastAsia"/>
              </w:rPr>
              <w:t>已开</w:t>
            </w:r>
            <w:r>
              <w:t>通快捷</w:t>
            </w:r>
            <w:r>
              <w:rPr>
                <w:rFonts w:hint="eastAsia"/>
              </w:rPr>
              <w:t>银行</w:t>
            </w:r>
            <w:r>
              <w:t>卡支付申请时需传入此字段</w:t>
            </w:r>
            <w:r w:rsidRPr="00A333B7">
              <w:rPr>
                <w:rFonts w:hint="eastAsia"/>
              </w:rPr>
              <w:t>。</w:t>
            </w:r>
            <w:r>
              <w:rPr>
                <w:rFonts w:hint="eastAsia"/>
              </w:rPr>
              <w:t>如果</w:t>
            </w:r>
            <w:r>
              <w:t>此卡是开通了快捷功能，则后台接口一</w:t>
            </w:r>
            <w:r>
              <w:rPr>
                <w:rFonts w:hint="eastAsia"/>
              </w:rPr>
              <w:t>定</w:t>
            </w:r>
            <w:r>
              <w:t>要</w:t>
            </w:r>
            <w:r>
              <w:rPr>
                <w:rFonts w:hint="eastAsia"/>
              </w:rPr>
              <w:t>校验</w:t>
            </w:r>
            <w:r>
              <w:t>支付密码。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1-充值 2-支付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绑定</w:t>
            </w:r>
            <w:r w:rsidRPr="00A333B7">
              <w:rPr>
                <w:lang w:val="zh-CN"/>
              </w:rP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bind_ser</w:t>
            </w:r>
            <w:r>
              <w:rPr>
                <w:rFonts w:hint="eastAsia"/>
              </w:rPr>
              <w:t>ia</w:t>
            </w:r>
            <w:r w:rsidRPr="00A333B7">
              <w:t>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信</w:t>
            </w:r>
            <w:r w:rsidRPr="00A333B7">
              <w:rPr>
                <w:lang w:val="zh-CN"/>
              </w:rPr>
              <w:t>用卡</w:t>
            </w:r>
            <w:r w:rsidRPr="00A333B7">
              <w:rPr>
                <w:rFonts w:hint="eastAsia"/>
                <w:lang w:val="zh-CN"/>
              </w:rPr>
              <w:t>安全</w:t>
            </w:r>
            <w:r w:rsidRPr="00A333B7">
              <w:rPr>
                <w:lang w:val="zh-CN"/>
              </w:rPr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明文</w:t>
            </w:r>
          </w:p>
        </w:tc>
      </w:tr>
      <w:tr w:rsidR="007B05BA" w:rsidRPr="00A333B7" w:rsidTr="00AA0B14">
        <w:trPr>
          <w:trHeight w:val="538"/>
        </w:trPr>
        <w:tc>
          <w:tcPr>
            <w:tcW w:w="1728" w:type="dxa"/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/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56" w:name="_Toc493792119"/>
      <w:r w:rsidRPr="00A333B7">
        <w:rPr>
          <w:rFonts w:hint="eastAsia"/>
        </w:rPr>
        <w:t>应答参数列表</w:t>
      </w:r>
      <w:bookmarkEnd w:id="256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p w:rsidR="00211692" w:rsidRPr="00A333B7" w:rsidRDefault="00211692" w:rsidP="00211692"/>
    <w:p w:rsidR="009D0267" w:rsidRPr="00A333B7" w:rsidRDefault="009D0267" w:rsidP="00211692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  <w:r w:rsidR="009F6205" w:rsidRPr="00A333B7">
              <w:rPr>
                <w:rFonts w:hint="eastAsia"/>
              </w:rPr>
              <w:t>（动态</w:t>
            </w:r>
            <w:r w:rsidR="009F6205" w:rsidRPr="00A333B7">
              <w:t>key</w:t>
            </w:r>
            <w:r w:rsidR="009F6205" w:rsidRPr="00A333B7">
              <w:rPr>
                <w:rFonts w:hint="eastAsia"/>
              </w:rPr>
              <w:t>签名</w:t>
            </w:r>
            <w:r w:rsidR="009F6205"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String(30)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C96DD3" w:rsidRPr="00A333B7" w:rsidTr="006C7AAB">
        <w:tc>
          <w:tcPr>
            <w:tcW w:w="1728" w:type="dxa"/>
          </w:tcPr>
          <w:p w:rsidR="00C96DD3" w:rsidRPr="00A333B7" w:rsidRDefault="00C96DD3" w:rsidP="00C96DD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C96DD3" w:rsidRPr="00A333B7" w:rsidRDefault="00C96DD3" w:rsidP="00C96DD3">
            <w:r w:rsidRPr="00A333B7">
              <w:t>userid</w:t>
            </w:r>
          </w:p>
        </w:tc>
        <w:tc>
          <w:tcPr>
            <w:tcW w:w="720" w:type="dxa"/>
          </w:tcPr>
          <w:p w:rsidR="00C96DD3" w:rsidRPr="00A333B7" w:rsidRDefault="00C96DD3" w:rsidP="00C96DD3">
            <w:r w:rsidRPr="00A333B7">
              <w:t>是</w:t>
            </w:r>
          </w:p>
        </w:tc>
        <w:tc>
          <w:tcPr>
            <w:tcW w:w="1440" w:type="dxa"/>
          </w:tcPr>
          <w:p w:rsidR="00C96DD3" w:rsidRPr="00A333B7" w:rsidRDefault="00C96DD3" w:rsidP="00C96DD3">
            <w:r w:rsidRPr="00A333B7">
              <w:t>String(64)</w:t>
            </w:r>
          </w:p>
        </w:tc>
        <w:tc>
          <w:tcPr>
            <w:tcW w:w="4305" w:type="dxa"/>
          </w:tcPr>
          <w:p w:rsidR="00C96DD3" w:rsidRPr="00A333B7" w:rsidRDefault="00C96DD3" w:rsidP="00C96DD3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支付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listid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9D0267" w:rsidRPr="00A333B7" w:rsidTr="006C7AAB">
        <w:tc>
          <w:tcPr>
            <w:tcW w:w="1728" w:type="dxa"/>
          </w:tcPr>
          <w:p w:rsidR="009D0267" w:rsidRPr="00A333B7" w:rsidRDefault="009D0267" w:rsidP="009D0267">
            <w:pPr>
              <w:rPr>
                <w:lang w:val="zh-CN"/>
              </w:rPr>
            </w:pPr>
            <w:r w:rsidRPr="00A333B7">
              <w:rPr>
                <w:rFonts w:hint="eastAsia"/>
              </w:rPr>
              <w:t>订单</w:t>
            </w:r>
            <w:r w:rsidRPr="00A333B7">
              <w:t>类型</w:t>
            </w:r>
          </w:p>
        </w:tc>
        <w:tc>
          <w:tcPr>
            <w:tcW w:w="1980" w:type="dxa"/>
          </w:tcPr>
          <w:p w:rsidR="009D0267" w:rsidRPr="00A333B7" w:rsidRDefault="009D0267" w:rsidP="009D0267">
            <w:r w:rsidRPr="00A333B7">
              <w:t>list_type</w:t>
            </w:r>
          </w:p>
        </w:tc>
        <w:tc>
          <w:tcPr>
            <w:tcW w:w="720" w:type="dxa"/>
          </w:tcPr>
          <w:p w:rsidR="009D0267" w:rsidRPr="00A333B7" w:rsidRDefault="009D0267" w:rsidP="009D026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D0267" w:rsidRPr="00A333B7" w:rsidRDefault="009D0267" w:rsidP="009D0267">
            <w:r w:rsidRPr="00A333B7">
              <w:t>String(32)</w:t>
            </w:r>
          </w:p>
        </w:tc>
        <w:tc>
          <w:tcPr>
            <w:tcW w:w="4305" w:type="dxa"/>
          </w:tcPr>
          <w:p w:rsidR="009D0267" w:rsidRPr="00A333B7" w:rsidRDefault="009D0267" w:rsidP="009D0267">
            <w:pPr>
              <w:rPr>
                <w:lang w:val="zh-CN"/>
              </w:rPr>
            </w:pPr>
            <w:r w:rsidRPr="00A333B7">
              <w:t>1-充值 2-支付</w:t>
            </w:r>
          </w:p>
        </w:tc>
      </w:tr>
      <w:tr w:rsidR="00EB6E48" w:rsidRPr="00A333B7" w:rsidTr="006C7AAB">
        <w:tc>
          <w:tcPr>
            <w:tcW w:w="1728" w:type="dxa"/>
          </w:tcPr>
          <w:p w:rsidR="00EB6E48" w:rsidRPr="00A333B7" w:rsidRDefault="00EB6E48" w:rsidP="009D0267">
            <w:r w:rsidRPr="00A333B7">
              <w:rPr>
                <w:rFonts w:hint="eastAsia"/>
              </w:rPr>
              <w:t>授</w:t>
            </w:r>
            <w:r w:rsidRPr="00A333B7">
              <w:t>权码</w:t>
            </w:r>
          </w:p>
        </w:tc>
        <w:tc>
          <w:tcPr>
            <w:tcW w:w="1980" w:type="dxa"/>
          </w:tcPr>
          <w:p w:rsidR="00EB6E48" w:rsidRPr="00A333B7" w:rsidRDefault="00EB6E48" w:rsidP="009D0267">
            <w:r w:rsidRPr="00A333B7">
              <w:t>token</w:t>
            </w:r>
          </w:p>
        </w:tc>
        <w:tc>
          <w:tcPr>
            <w:tcW w:w="720" w:type="dxa"/>
          </w:tcPr>
          <w:p w:rsidR="00EB6E48" w:rsidRPr="00A333B7" w:rsidRDefault="00EB6E48" w:rsidP="009D0267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B6E48" w:rsidRPr="00A333B7" w:rsidRDefault="00EB6E48" w:rsidP="009D0267">
            <w:r w:rsidRPr="00A333B7">
              <w:t>String(32)</w:t>
            </w:r>
          </w:p>
        </w:tc>
        <w:tc>
          <w:tcPr>
            <w:tcW w:w="4305" w:type="dxa"/>
          </w:tcPr>
          <w:p w:rsidR="00EB6E48" w:rsidRPr="00A333B7" w:rsidRDefault="00EB6E48" w:rsidP="009D0267">
            <w:r w:rsidRPr="00A333B7">
              <w:rPr>
                <w:rFonts w:hint="eastAsia"/>
              </w:rPr>
              <w:t>第</w:t>
            </w:r>
            <w:r w:rsidRPr="00A333B7">
              <w:t>三</w:t>
            </w:r>
            <w:r w:rsidRPr="00A333B7">
              <w:rPr>
                <w:rFonts w:hint="eastAsia"/>
              </w:rPr>
              <w:t>方</w:t>
            </w:r>
            <w:r w:rsidRPr="00A333B7">
              <w:t>渠道授权码</w:t>
            </w:r>
          </w:p>
        </w:tc>
      </w:tr>
      <w:tr w:rsidR="0053701E" w:rsidRPr="00A333B7" w:rsidTr="006C7AAB">
        <w:tc>
          <w:tcPr>
            <w:tcW w:w="1728" w:type="dxa"/>
          </w:tcPr>
          <w:p w:rsidR="0053701E" w:rsidRPr="00A333B7" w:rsidRDefault="0053701E" w:rsidP="0053701E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53701E" w:rsidRPr="00A333B7" w:rsidRDefault="0053701E" w:rsidP="0053701E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53701E" w:rsidRPr="00A333B7" w:rsidRDefault="0053701E" w:rsidP="0053701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3701E" w:rsidRPr="00A333B7" w:rsidRDefault="0053701E" w:rsidP="0053701E">
            <w:r w:rsidRPr="00A333B7">
              <w:t>String(32)</w:t>
            </w:r>
          </w:p>
        </w:tc>
        <w:tc>
          <w:tcPr>
            <w:tcW w:w="4305" w:type="dxa"/>
          </w:tcPr>
          <w:p w:rsidR="0053701E" w:rsidRPr="00A333B7" w:rsidRDefault="0053701E" w:rsidP="0053701E"/>
        </w:tc>
      </w:tr>
    </w:tbl>
    <w:p w:rsidR="0057440F" w:rsidRPr="00A333B7" w:rsidRDefault="0057440F" w:rsidP="0057440F">
      <w:pPr>
        <w:pStyle w:val="3"/>
        <w:numPr>
          <w:ilvl w:val="2"/>
          <w:numId w:val="1"/>
        </w:numPr>
      </w:pPr>
      <w:bookmarkStart w:id="257" w:name="_Toc493792120"/>
      <w:r w:rsidRPr="00A333B7">
        <w:rPr>
          <w:rFonts w:hint="eastAsia"/>
        </w:rPr>
        <w:t>处理逻辑</w:t>
      </w:r>
      <w:bookmarkEnd w:id="257"/>
    </w:p>
    <w:p w:rsidR="0057440F" w:rsidRDefault="0057440F" w:rsidP="00AC73D5">
      <w:pPr>
        <w:pStyle w:val="af"/>
        <w:numPr>
          <w:ilvl w:val="0"/>
          <w:numId w:val="30"/>
        </w:numPr>
        <w:ind w:firstLineChars="0"/>
      </w:pPr>
      <w:r w:rsidRPr="00A333B7">
        <w:t>验证用户登录态</w:t>
      </w:r>
    </w:p>
    <w:p w:rsidR="00846441" w:rsidRPr="00A333B7" w:rsidRDefault="00846441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57440F" w:rsidRPr="00A333B7" w:rsidRDefault="0057440F" w:rsidP="00AC73D5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846441" w:rsidRDefault="00846441" w:rsidP="00AC73D5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用户</w:t>
      </w:r>
      <w:r>
        <w:t>信息校验</w:t>
      </w:r>
    </w:p>
    <w:p w:rsidR="00846441" w:rsidRDefault="00846441" w:rsidP="00AC73D5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订单</w:t>
      </w:r>
      <w:r>
        <w:t>信息校验</w:t>
      </w:r>
    </w:p>
    <w:p w:rsidR="0057440F" w:rsidRDefault="00846441" w:rsidP="00AC73D5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限额校验</w:t>
      </w:r>
    </w:p>
    <w:p w:rsidR="00D34DA5" w:rsidRPr="00A333B7" w:rsidRDefault="00846441" w:rsidP="00AC73D5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查询</w:t>
      </w:r>
      <w:r>
        <w:t>绑卡信息，</w:t>
      </w:r>
      <w:r w:rsidR="00D34DA5">
        <w:rPr>
          <w:rFonts w:hint="eastAsia"/>
        </w:rPr>
        <w:t>如果</w:t>
      </w:r>
      <w:r w:rsidR="00630F2E">
        <w:rPr>
          <w:rFonts w:hint="eastAsia"/>
        </w:rPr>
        <w:t>银行</w:t>
      </w:r>
      <w:r w:rsidR="00D34DA5">
        <w:rPr>
          <w:rFonts w:hint="eastAsia"/>
        </w:rPr>
        <w:t>卡</w:t>
      </w:r>
      <w:r w:rsidR="00D34DA5">
        <w:t>已开通了快捷功能，则需校验用户支付密码</w:t>
      </w:r>
    </w:p>
    <w:p w:rsidR="00E36003" w:rsidRPr="00A333B7" w:rsidRDefault="00E36003" w:rsidP="00AC73D5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t>调</w:t>
      </w:r>
      <w:r w:rsidRPr="00A333B7">
        <w:t>支付</w:t>
      </w:r>
      <w:r w:rsidRPr="00A333B7">
        <w:rPr>
          <w:rFonts w:hint="eastAsia"/>
        </w:rPr>
        <w:t>网关</w:t>
      </w:r>
      <w:r w:rsidRPr="00A333B7">
        <w:t>接口</w:t>
      </w:r>
      <w:r w:rsidR="00846441">
        <w:rPr>
          <w:rFonts w:hint="eastAsia"/>
        </w:rPr>
        <w:t>，</w:t>
      </w:r>
      <w:r w:rsidR="00846441">
        <w:t>组织报文，</w:t>
      </w:r>
      <w:r w:rsidRPr="00A333B7">
        <w:rPr>
          <w:rFonts w:hint="eastAsia"/>
        </w:rPr>
        <w:t>向银行</w:t>
      </w:r>
      <w:r w:rsidRPr="00A333B7">
        <w:t>收</w:t>
      </w:r>
      <w:r w:rsidRPr="00A333B7">
        <w:rPr>
          <w:rFonts w:hint="eastAsia"/>
        </w:rPr>
        <w:t>单</w:t>
      </w:r>
      <w:r w:rsidRPr="00A333B7">
        <w:t>表</w:t>
      </w:r>
      <w:r w:rsidRPr="00A333B7">
        <w:rPr>
          <w:rFonts w:hint="eastAsia"/>
        </w:rPr>
        <w:t>插入</w:t>
      </w:r>
      <w:r w:rsidRPr="00A333B7">
        <w:t>一条记录</w:t>
      </w:r>
    </w:p>
    <w:p w:rsidR="00E36003" w:rsidRPr="00A333B7" w:rsidRDefault="00E36003" w:rsidP="00AC73D5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t>调用</w:t>
      </w:r>
      <w:r w:rsidRPr="00A333B7">
        <w:t>第三方</w:t>
      </w:r>
      <w:r w:rsidRPr="00A333B7">
        <w:rPr>
          <w:rFonts w:hint="eastAsia"/>
        </w:rPr>
        <w:t>渠道快捷</w:t>
      </w:r>
      <w:r w:rsidRPr="00A333B7">
        <w:t>签约</w:t>
      </w:r>
      <w:r w:rsidRPr="00A333B7">
        <w:rPr>
          <w:rFonts w:hint="eastAsia"/>
        </w:rPr>
        <w:t>支付</w:t>
      </w:r>
      <w:r w:rsidRPr="00A333B7">
        <w:t>申请接口</w:t>
      </w:r>
    </w:p>
    <w:p w:rsidR="0057440F" w:rsidRPr="00A333B7" w:rsidRDefault="0057440F" w:rsidP="00AC73D5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57440F" w:rsidRPr="00A333B7" w:rsidRDefault="0057440F" w:rsidP="00AC73D5">
      <w:pPr>
        <w:pStyle w:val="af"/>
        <w:numPr>
          <w:ilvl w:val="0"/>
          <w:numId w:val="30"/>
        </w:numPr>
        <w:ind w:firstLineChars="0"/>
      </w:pPr>
      <w:r w:rsidRPr="00A333B7">
        <w:rPr>
          <w:rFonts w:hint="eastAsia"/>
        </w:rPr>
        <w:lastRenderedPageBreak/>
        <w:t>处理</w:t>
      </w:r>
      <w:r w:rsidRPr="00A333B7">
        <w:t>返回</w:t>
      </w:r>
    </w:p>
    <w:p w:rsidR="0057440F" w:rsidRPr="00A333B7" w:rsidRDefault="0057440F" w:rsidP="0057440F">
      <w:pPr>
        <w:pStyle w:val="3"/>
        <w:numPr>
          <w:ilvl w:val="2"/>
          <w:numId w:val="1"/>
        </w:numPr>
      </w:pPr>
      <w:bookmarkStart w:id="258" w:name="_Toc493792121"/>
      <w:r w:rsidRPr="00A333B7">
        <w:rPr>
          <w:rFonts w:hint="eastAsia"/>
        </w:rPr>
        <w:t>错误</w:t>
      </w:r>
      <w:r w:rsidRPr="00A333B7">
        <w:t>码列表</w:t>
      </w:r>
      <w:bookmarkEnd w:id="2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7440F" w:rsidRPr="00A333B7" w:rsidTr="006C7AAB">
        <w:trPr>
          <w:jc w:val="center"/>
        </w:trPr>
        <w:tc>
          <w:tcPr>
            <w:tcW w:w="1908" w:type="dxa"/>
          </w:tcPr>
          <w:p w:rsidR="0057440F" w:rsidRPr="00A333B7" w:rsidRDefault="0057440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7440F" w:rsidRPr="00A333B7" w:rsidRDefault="0057440F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A333B7" w:rsidRDefault="0026052A" w:rsidP="00333CD0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26052A" w:rsidRPr="00A333B7" w:rsidRDefault="0026052A" w:rsidP="00333CD0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A333B7" w:rsidRDefault="0026052A" w:rsidP="00333CD0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26052A" w:rsidRPr="00A333B7" w:rsidRDefault="0026052A" w:rsidP="00333CD0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A333B7" w:rsidRDefault="0026052A" w:rsidP="00333CD0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26052A" w:rsidRPr="00A333B7" w:rsidRDefault="0026052A" w:rsidP="00333CD0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123B4F" w:rsidRDefault="0026052A" w:rsidP="00333CD0">
            <w:pPr>
              <w:jc w:val="center"/>
            </w:pPr>
            <w:r w:rsidRPr="002E7445">
              <w:t>205153</w:t>
            </w:r>
          </w:p>
        </w:tc>
        <w:tc>
          <w:tcPr>
            <w:tcW w:w="8265" w:type="dxa"/>
            <w:vAlign w:val="center"/>
          </w:tcPr>
          <w:p w:rsidR="0026052A" w:rsidRPr="00B90F35" w:rsidRDefault="0026052A" w:rsidP="00333CD0">
            <w:pPr>
              <w:ind w:rightChars="-45" w:right="-94"/>
            </w:pPr>
            <w:r w:rsidRPr="002E7445">
              <w:rPr>
                <w:rFonts w:hint="eastAsia"/>
              </w:rPr>
              <w:t>安全号为空或有误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123B4F" w:rsidRDefault="0026052A" w:rsidP="00333CD0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26052A" w:rsidRPr="00B90F35" w:rsidRDefault="0026052A" w:rsidP="00333CD0">
            <w:pPr>
              <w:ind w:rightChars="-45" w:right="-94"/>
            </w:pPr>
            <w:r w:rsidRPr="009E0E92">
              <w:t>XML字符串解析错误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9E0E92" w:rsidRDefault="0026052A" w:rsidP="00333CD0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26052A" w:rsidRPr="009E0E92" w:rsidRDefault="0026052A" w:rsidP="00333CD0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2F18B2" w:rsidRDefault="0026052A" w:rsidP="00333CD0">
            <w:pPr>
              <w:jc w:val="center"/>
            </w:pPr>
            <w:r w:rsidRPr="00EF0603">
              <w:t>205158</w:t>
            </w:r>
          </w:p>
        </w:tc>
        <w:tc>
          <w:tcPr>
            <w:tcW w:w="8265" w:type="dxa"/>
            <w:vAlign w:val="center"/>
          </w:tcPr>
          <w:p w:rsidR="0026052A" w:rsidRPr="002F18B2" w:rsidRDefault="0026052A" w:rsidP="00333CD0">
            <w:pPr>
              <w:ind w:rightChars="-45" w:right="-94"/>
            </w:pPr>
            <w:r w:rsidRPr="00EF0603">
              <w:rPr>
                <w:rFonts w:hint="eastAsia"/>
              </w:rPr>
              <w:t>渠道签名校验错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EF0603" w:rsidRDefault="0026052A" w:rsidP="00333CD0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26052A" w:rsidRPr="00EF0603" w:rsidRDefault="0026052A" w:rsidP="00333CD0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26052A" w:rsidRPr="00A333B7" w:rsidTr="00333CD0">
        <w:trPr>
          <w:jc w:val="center"/>
        </w:trPr>
        <w:tc>
          <w:tcPr>
            <w:tcW w:w="1908" w:type="dxa"/>
            <w:vAlign w:val="center"/>
          </w:tcPr>
          <w:p w:rsidR="0026052A" w:rsidRPr="007E0A48" w:rsidRDefault="0026052A" w:rsidP="00333CD0">
            <w:pPr>
              <w:jc w:val="center"/>
            </w:pPr>
            <w:r w:rsidRPr="00101165">
              <w:t>205157</w:t>
            </w:r>
          </w:p>
        </w:tc>
        <w:tc>
          <w:tcPr>
            <w:tcW w:w="8265" w:type="dxa"/>
            <w:vAlign w:val="center"/>
          </w:tcPr>
          <w:p w:rsidR="0026052A" w:rsidRPr="007E0A48" w:rsidRDefault="0026052A" w:rsidP="00333CD0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  <w:tr w:rsidR="0057440F" w:rsidRPr="00A333B7" w:rsidTr="006C7AAB">
        <w:trPr>
          <w:jc w:val="center"/>
        </w:trPr>
        <w:tc>
          <w:tcPr>
            <w:tcW w:w="1908" w:type="dxa"/>
            <w:vAlign w:val="center"/>
          </w:tcPr>
          <w:p w:rsidR="0057440F" w:rsidRPr="00A333B7" w:rsidRDefault="0057440F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57440F" w:rsidRPr="00A333B7" w:rsidRDefault="0057440F" w:rsidP="006C7AAB">
            <w:pPr>
              <w:ind w:rightChars="-45" w:right="-94"/>
            </w:pPr>
          </w:p>
        </w:tc>
      </w:tr>
    </w:tbl>
    <w:p w:rsidR="0057440F" w:rsidRPr="00A333B7" w:rsidRDefault="0057440F" w:rsidP="0057440F"/>
    <w:p w:rsidR="00B627B5" w:rsidRPr="00A333B7" w:rsidRDefault="00B627B5" w:rsidP="00B627B5">
      <w:pPr>
        <w:pStyle w:val="2"/>
        <w:numPr>
          <w:ilvl w:val="1"/>
          <w:numId w:val="1"/>
        </w:numPr>
        <w:tabs>
          <w:tab w:val="clear" w:pos="1429"/>
        </w:tabs>
      </w:pPr>
      <w:bookmarkStart w:id="259" w:name="_Toc493792122"/>
      <w:r w:rsidRPr="00A333B7">
        <w:rPr>
          <w:rFonts w:hint="eastAsia"/>
        </w:rPr>
        <w:t>短信验证码重发申请接口</w:t>
      </w:r>
      <w:r w:rsidR="005E6CD9" w:rsidRPr="00A333B7">
        <w:rPr>
          <w:rFonts w:hint="eastAsia"/>
        </w:rPr>
        <w:t>（渠道接口）</w:t>
      </w:r>
      <w:bookmarkEnd w:id="259"/>
    </w:p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0" w:name="_Toc493792123"/>
      <w:r w:rsidRPr="00A333B7">
        <w:rPr>
          <w:rFonts w:hint="eastAsia"/>
        </w:rPr>
        <w:t>业务功能</w:t>
      </w:r>
      <w:bookmarkEnd w:id="260"/>
    </w:p>
    <w:p w:rsidR="00B627B5" w:rsidRPr="00A333B7" w:rsidRDefault="002C0E16" w:rsidP="00B627B5">
      <w:pPr>
        <w:ind w:firstLine="420"/>
      </w:pPr>
      <w:r>
        <w:t>小蕉</w:t>
      </w:r>
      <w:r w:rsidR="00B627B5" w:rsidRPr="00A333B7">
        <w:rPr>
          <w:rFonts w:hint="eastAsia"/>
        </w:rPr>
        <w:t>支付</w:t>
      </w:r>
      <w:r w:rsidR="00B627B5" w:rsidRPr="00A333B7">
        <w:t>系统</w:t>
      </w:r>
      <w:r w:rsidR="00B627B5" w:rsidRPr="00A333B7">
        <w:rPr>
          <w:rFonts w:hint="eastAsia"/>
        </w:rPr>
        <w:t>向第</w:t>
      </w:r>
      <w:r w:rsidR="00B627B5" w:rsidRPr="00A333B7">
        <w:t>三方系统(银行、连连、网银在线等)申请重</w:t>
      </w:r>
      <w:r w:rsidR="00B627B5" w:rsidRPr="00A333B7">
        <w:rPr>
          <w:rFonts w:hint="eastAsia"/>
        </w:rPr>
        <w:t>发</w:t>
      </w:r>
      <w:r w:rsidR="004E68F0" w:rsidRPr="00A333B7">
        <w:rPr>
          <w:rFonts w:hint="eastAsia"/>
        </w:rPr>
        <w:t>支付</w:t>
      </w:r>
      <w:r w:rsidR="00B627B5" w:rsidRPr="00A333B7">
        <w:rPr>
          <w:rFonts w:hint="eastAsia"/>
        </w:rPr>
        <w:t>短信</w:t>
      </w:r>
      <w:r w:rsidR="00B627B5" w:rsidRPr="00A333B7">
        <w:t>验证码，</w:t>
      </w:r>
      <w:r w:rsidR="00B627B5" w:rsidRPr="00A333B7">
        <w:rPr>
          <w:rFonts w:hint="eastAsia"/>
        </w:rPr>
        <w:t>此</w:t>
      </w:r>
      <w:r w:rsidR="00B627B5" w:rsidRPr="00A333B7">
        <w:t>接口主要应用场景如下：</w:t>
      </w:r>
    </w:p>
    <w:p w:rsidR="00B627B5" w:rsidRPr="00A333B7" w:rsidRDefault="00B627B5" w:rsidP="00B627B5">
      <w:pPr>
        <w:pStyle w:val="af"/>
        <w:numPr>
          <w:ilvl w:val="0"/>
          <w:numId w:val="11"/>
        </w:numPr>
        <w:ind w:firstLineChars="0"/>
      </w:pPr>
      <w:r w:rsidRPr="00A333B7">
        <w:rPr>
          <w:rFonts w:hint="eastAsia"/>
        </w:rPr>
        <w:t>实名认证</w:t>
      </w:r>
      <w:r w:rsidRPr="00A333B7">
        <w:t>-快捷绑</w:t>
      </w:r>
      <w:r w:rsidRPr="00A333B7">
        <w:rPr>
          <w:rFonts w:hint="eastAsia"/>
        </w:rPr>
        <w:t>卡</w:t>
      </w:r>
      <w:r w:rsidRPr="00A333B7">
        <w:t>短信验证码申请重发；</w:t>
      </w:r>
    </w:p>
    <w:p w:rsidR="00B627B5" w:rsidRPr="00A333B7" w:rsidRDefault="00B627B5" w:rsidP="00B627B5">
      <w:pPr>
        <w:pStyle w:val="af"/>
        <w:numPr>
          <w:ilvl w:val="0"/>
          <w:numId w:val="11"/>
        </w:numPr>
        <w:ind w:firstLineChars="0"/>
      </w:pPr>
      <w:r w:rsidRPr="00A333B7">
        <w:rPr>
          <w:rFonts w:hint="eastAsia"/>
        </w:rPr>
        <w:t>添加快捷银行卡</w:t>
      </w:r>
      <w:r w:rsidRPr="00A333B7">
        <w:t>短信验证码申请重发；</w:t>
      </w:r>
    </w:p>
    <w:p w:rsidR="00B627B5" w:rsidRPr="00A333B7" w:rsidRDefault="00B627B5" w:rsidP="00B627B5">
      <w:pPr>
        <w:pStyle w:val="af"/>
        <w:numPr>
          <w:ilvl w:val="0"/>
          <w:numId w:val="11"/>
        </w:numPr>
        <w:ind w:firstLineChars="0"/>
      </w:pPr>
      <w:r w:rsidRPr="00A333B7">
        <w:rPr>
          <w:rFonts w:hint="eastAsia"/>
        </w:rPr>
        <w:lastRenderedPageBreak/>
        <w:t>快捷</w:t>
      </w:r>
      <w:r w:rsidRPr="00A333B7">
        <w:t>支付短信验证码申请重发</w:t>
      </w:r>
      <w:r w:rsidRPr="00A333B7">
        <w:rPr>
          <w:rFonts w:hint="eastAsia"/>
        </w:rPr>
        <w:t>。</w:t>
      </w:r>
    </w:p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1" w:name="_Toc493792124"/>
      <w:r w:rsidRPr="00A333B7">
        <w:rPr>
          <w:rFonts w:hint="eastAsia"/>
        </w:rPr>
        <w:t>交互模式</w:t>
      </w:r>
      <w:bookmarkEnd w:id="261"/>
    </w:p>
    <w:p w:rsidR="00B627B5" w:rsidRPr="00A333B7" w:rsidRDefault="00B627B5" w:rsidP="00B627B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2" w:name="_Toc493792125"/>
      <w:r w:rsidRPr="00A333B7">
        <w:rPr>
          <w:rFonts w:hint="eastAsia"/>
        </w:rPr>
        <w:t>请求参数列表</w:t>
      </w:r>
      <w:bookmarkEnd w:id="262"/>
    </w:p>
    <w:p w:rsidR="00B627B5" w:rsidRPr="00A333B7" w:rsidRDefault="00B627B5" w:rsidP="00B627B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</w:t>
      </w:r>
      <w:r w:rsidR="00032906" w:rsidRPr="00A333B7">
        <w:t>/mb2c_</w:t>
      </w:r>
      <w:r w:rsidRPr="00A333B7">
        <w:rPr>
          <w:b/>
        </w:rPr>
        <w:t>sms_re</w:t>
      </w:r>
      <w:r w:rsidR="003A27CB" w:rsidRPr="00A333B7">
        <w:rPr>
          <w:b/>
        </w:rPr>
        <w:t>peat</w:t>
      </w:r>
      <w:r w:rsidRPr="00A333B7">
        <w:rPr>
          <w:b/>
        </w:rPr>
        <w:t>_req.cgi</w:t>
      </w:r>
    </w:p>
    <w:p w:rsidR="00B627B5" w:rsidRPr="00A333B7" w:rsidRDefault="00B627B5" w:rsidP="00B627B5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627B5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627B5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627B5" w:rsidRPr="00A333B7" w:rsidRDefault="00B627B5" w:rsidP="005B48B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627B5" w:rsidRPr="00A333B7" w:rsidTr="005B48B2">
        <w:tc>
          <w:tcPr>
            <w:tcW w:w="1728" w:type="dxa"/>
            <w:tcBorders>
              <w:top w:val="single" w:sz="6" w:space="0" w:color="000000"/>
            </w:tcBorders>
          </w:tcPr>
          <w:p w:rsidR="00B627B5" w:rsidRPr="00A333B7" w:rsidRDefault="00B627B5" w:rsidP="005B48B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627B5" w:rsidRPr="00A333B7" w:rsidRDefault="00B627B5" w:rsidP="005B48B2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627B5" w:rsidRPr="00A333B7" w:rsidRDefault="00B627B5" w:rsidP="005B48B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service_version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input_charset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sign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String(32)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签名(动态key签名)</w:t>
            </w:r>
          </w:p>
        </w:tc>
      </w:tr>
      <w:tr w:rsidR="00B627B5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627B5" w:rsidRPr="00A333B7" w:rsidRDefault="00B627B5" w:rsidP="005B48B2">
            <w:r w:rsidRPr="00A333B7">
              <w:t>多密钥支持的密钥序号，默认1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lastRenderedPageBreak/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5B48B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985287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bind_serialno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</w:tr>
      <w:tr w:rsidR="007B05BA" w:rsidRPr="00A333B7" w:rsidTr="005B48B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支付订单</w:t>
            </w:r>
            <w:r w:rsidRPr="00A333B7">
              <w:t>号</w:t>
            </w:r>
          </w:p>
        </w:tc>
      </w:tr>
      <w:tr w:rsidR="007B05BA" w:rsidRPr="00A333B7" w:rsidTr="005B48B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553C45" w:rsidTr="00985287">
        <w:tc>
          <w:tcPr>
            <w:tcW w:w="1728" w:type="dxa"/>
          </w:tcPr>
          <w:p w:rsidR="007B05BA" w:rsidRPr="003D5250" w:rsidRDefault="007B05BA" w:rsidP="007B05BA">
            <w:r w:rsidRPr="003D5250">
              <w:rPr>
                <w:rFonts w:hint="eastAsia"/>
              </w:rPr>
              <w:t>订单类型</w:t>
            </w:r>
          </w:p>
        </w:tc>
        <w:tc>
          <w:tcPr>
            <w:tcW w:w="1980" w:type="dxa"/>
          </w:tcPr>
          <w:p w:rsidR="007B05BA" w:rsidRPr="003D5250" w:rsidRDefault="007B05BA" w:rsidP="007B05BA">
            <w:r w:rsidRPr="003D5250">
              <w:t>list_type</w:t>
            </w:r>
          </w:p>
        </w:tc>
        <w:tc>
          <w:tcPr>
            <w:tcW w:w="720" w:type="dxa"/>
          </w:tcPr>
          <w:p w:rsidR="007B05BA" w:rsidRPr="003D5250" w:rsidRDefault="007B05BA" w:rsidP="007B05BA">
            <w:r w:rsidRPr="003D5250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3D5250" w:rsidRDefault="007B05BA" w:rsidP="007B05BA">
            <w:r w:rsidRPr="003D5250">
              <w:t>String(1)</w:t>
            </w:r>
          </w:p>
        </w:tc>
        <w:tc>
          <w:tcPr>
            <w:tcW w:w="4305" w:type="dxa"/>
          </w:tcPr>
          <w:p w:rsidR="007B05BA" w:rsidRPr="003D5250" w:rsidRDefault="007B05BA" w:rsidP="007B05BA">
            <w:pPr>
              <w:spacing w:line="240" w:lineRule="auto"/>
            </w:pPr>
            <w:r w:rsidRPr="003D5250">
              <w:t>1：充值</w:t>
            </w:r>
          </w:p>
          <w:p w:rsidR="007B05BA" w:rsidRPr="003D5250" w:rsidRDefault="007B05BA" w:rsidP="007B05BA">
            <w:pPr>
              <w:spacing w:line="240" w:lineRule="auto"/>
            </w:pPr>
            <w:r w:rsidRPr="003D5250">
              <w:t>2：支付</w:t>
            </w:r>
          </w:p>
        </w:tc>
      </w:tr>
      <w:tr w:rsidR="007B05BA" w:rsidRPr="00553C45" w:rsidTr="005B48B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3D5250" w:rsidRDefault="007B05BA" w:rsidP="007B05BA">
            <w:r w:rsidRPr="003D5250">
              <w:rPr>
                <w:rFonts w:hint="eastAsia"/>
              </w:rPr>
              <w:t>授权</w:t>
            </w:r>
            <w:r w:rsidRPr="003D5250"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3D5250" w:rsidRDefault="007B05BA" w:rsidP="007B05BA">
            <w:r w:rsidRPr="003D5250">
              <w:t>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3D5250" w:rsidRDefault="007B05BA" w:rsidP="007B05BA">
            <w:r w:rsidRPr="003D5250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3D5250" w:rsidRDefault="007B05BA" w:rsidP="007B05BA">
            <w:r w:rsidRPr="003D5250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3D5250" w:rsidRDefault="007B05BA" w:rsidP="007B05BA">
            <w:r w:rsidRPr="003D5250">
              <w:rPr>
                <w:rFonts w:hint="eastAsia"/>
              </w:rPr>
              <w:t>第</w:t>
            </w:r>
            <w:r w:rsidRPr="003D5250">
              <w:t>三方渠道授权码</w:t>
            </w:r>
          </w:p>
        </w:tc>
      </w:tr>
      <w:tr w:rsidR="007B05BA" w:rsidRPr="00A333B7" w:rsidTr="00F9660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3" w:name="_Toc493792126"/>
      <w:r w:rsidRPr="00A333B7">
        <w:rPr>
          <w:rFonts w:hint="eastAsia"/>
        </w:rPr>
        <w:t>应答参数列表</w:t>
      </w:r>
      <w:bookmarkEnd w:id="263"/>
    </w:p>
    <w:p w:rsidR="00B627B5" w:rsidRPr="00A333B7" w:rsidRDefault="00B627B5" w:rsidP="00B627B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627B5" w:rsidRPr="00A333B7" w:rsidRDefault="00B627B5" w:rsidP="00B627B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627B5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627B5" w:rsidRPr="00A333B7" w:rsidRDefault="00B627B5" w:rsidP="005B48B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sign_type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service_version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input_charset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String(8)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sign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String(32)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签名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sign_key_index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否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Int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t>多密钥支持的密钥序号，默认1</w:t>
            </w:r>
          </w:p>
        </w:tc>
      </w:tr>
      <w:tr w:rsidR="00B627B5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627B5" w:rsidRPr="00A333B7" w:rsidRDefault="00B627B5" w:rsidP="005B48B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627B5" w:rsidRPr="00A333B7" w:rsidRDefault="00B627B5" w:rsidP="005B48B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Int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参见错误码对照表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retmsg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String(30)</w:t>
            </w:r>
          </w:p>
        </w:tc>
        <w:tc>
          <w:tcPr>
            <w:tcW w:w="4305" w:type="dxa"/>
          </w:tcPr>
          <w:p w:rsidR="00B627B5" w:rsidRPr="00A333B7" w:rsidRDefault="00B627B5" w:rsidP="005B48B2"/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userid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String(20)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B627B5" w:rsidRPr="00A333B7" w:rsidTr="005B48B2">
        <w:tc>
          <w:tcPr>
            <w:tcW w:w="1728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B627B5" w:rsidRPr="00A333B7" w:rsidRDefault="00B627B5" w:rsidP="005B48B2">
            <w:r w:rsidRPr="00A333B7">
              <w:t>listid</w:t>
            </w:r>
          </w:p>
        </w:tc>
        <w:tc>
          <w:tcPr>
            <w:tcW w:w="720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627B5" w:rsidRPr="00A333B7" w:rsidRDefault="00B627B5" w:rsidP="005B48B2">
            <w:r w:rsidRPr="00A333B7">
              <w:t>String(32)</w:t>
            </w:r>
          </w:p>
        </w:tc>
        <w:tc>
          <w:tcPr>
            <w:tcW w:w="4305" w:type="dxa"/>
          </w:tcPr>
          <w:p w:rsidR="00B627B5" w:rsidRPr="00A333B7" w:rsidRDefault="00B627B5" w:rsidP="005B48B2">
            <w:r w:rsidRPr="00A333B7">
              <w:rPr>
                <w:rFonts w:hint="eastAsia"/>
              </w:rPr>
              <w:t>支付订单</w:t>
            </w:r>
            <w:r w:rsidRPr="00A333B7">
              <w:t>号</w:t>
            </w:r>
          </w:p>
        </w:tc>
      </w:tr>
      <w:tr w:rsidR="004C605E" w:rsidRPr="00A333B7" w:rsidTr="005B48B2">
        <w:tc>
          <w:tcPr>
            <w:tcW w:w="1728" w:type="dxa"/>
          </w:tcPr>
          <w:p w:rsidR="004C605E" w:rsidRPr="00A333B7" w:rsidRDefault="004C605E" w:rsidP="004C605E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4C605E" w:rsidRPr="00A333B7" w:rsidRDefault="004C605E" w:rsidP="004C605E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4C605E" w:rsidRPr="00A333B7" w:rsidRDefault="004C605E" w:rsidP="004C605E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C605E" w:rsidRPr="00A333B7" w:rsidRDefault="004C605E" w:rsidP="004C605E">
            <w:r w:rsidRPr="00A333B7">
              <w:t>String(32)</w:t>
            </w:r>
          </w:p>
        </w:tc>
        <w:tc>
          <w:tcPr>
            <w:tcW w:w="4305" w:type="dxa"/>
          </w:tcPr>
          <w:p w:rsidR="004C605E" w:rsidRPr="00A333B7" w:rsidRDefault="004C605E" w:rsidP="004C605E"/>
        </w:tc>
      </w:tr>
    </w:tbl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4" w:name="_Toc493792127"/>
      <w:r w:rsidRPr="00A333B7">
        <w:rPr>
          <w:rFonts w:hint="eastAsia"/>
        </w:rPr>
        <w:lastRenderedPageBreak/>
        <w:t>处理逻辑</w:t>
      </w:r>
      <w:bookmarkEnd w:id="264"/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Pr="00A333B7">
        <w:rPr>
          <w:rFonts w:hint="eastAsia"/>
        </w:rPr>
        <w:t>，</w:t>
      </w:r>
      <w:r w:rsidRPr="00A333B7">
        <w:t>并校验用户有效性</w:t>
      </w:r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调用第三</w:t>
      </w:r>
      <w:r w:rsidRPr="00A333B7">
        <w:t>方</w:t>
      </w:r>
      <w:r w:rsidR="005F3CA4" w:rsidRPr="00A333B7">
        <w:rPr>
          <w:rFonts w:hint="eastAsia"/>
        </w:rPr>
        <w:t>渠道</w:t>
      </w:r>
      <w:r w:rsidRPr="00A333B7">
        <w:rPr>
          <w:rFonts w:hint="eastAsia"/>
        </w:rPr>
        <w:t>短信</w:t>
      </w:r>
      <w:r w:rsidRPr="00A333B7">
        <w:t>重发接口</w:t>
      </w:r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B627B5" w:rsidRPr="00A333B7" w:rsidRDefault="00B627B5" w:rsidP="00B627B5">
      <w:pPr>
        <w:pStyle w:val="af"/>
        <w:numPr>
          <w:ilvl w:val="0"/>
          <w:numId w:val="1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B627B5" w:rsidRPr="00A333B7" w:rsidRDefault="00B627B5" w:rsidP="00B627B5">
      <w:pPr>
        <w:pStyle w:val="3"/>
        <w:numPr>
          <w:ilvl w:val="2"/>
          <w:numId w:val="1"/>
        </w:numPr>
      </w:pPr>
      <w:bookmarkStart w:id="265" w:name="_Toc493792128"/>
      <w:r w:rsidRPr="00A333B7">
        <w:rPr>
          <w:rFonts w:hint="eastAsia"/>
        </w:rPr>
        <w:t>错误</w:t>
      </w:r>
      <w:r w:rsidRPr="00A333B7">
        <w:t>码列表</w:t>
      </w:r>
      <w:bookmarkEnd w:id="26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627B5" w:rsidRPr="00A333B7" w:rsidTr="005B48B2">
        <w:trPr>
          <w:jc w:val="center"/>
        </w:trPr>
        <w:tc>
          <w:tcPr>
            <w:tcW w:w="1908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627B5" w:rsidRPr="00A333B7" w:rsidRDefault="00B627B5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627B5" w:rsidRPr="00A333B7" w:rsidTr="005B48B2">
        <w:trPr>
          <w:jc w:val="center"/>
        </w:trPr>
        <w:tc>
          <w:tcPr>
            <w:tcW w:w="1908" w:type="dxa"/>
            <w:vAlign w:val="center"/>
          </w:tcPr>
          <w:p w:rsidR="00B627B5" w:rsidRPr="00A333B7" w:rsidRDefault="00B627B5" w:rsidP="005B48B2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627B5" w:rsidRPr="00A333B7" w:rsidRDefault="00B627B5" w:rsidP="005B48B2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6B453E">
              <w:t>205059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6B453E">
              <w:rPr>
                <w:rFonts w:hint="eastAsia"/>
              </w:rPr>
              <w:t>手机验证</w:t>
            </w:r>
            <w:r w:rsidRPr="006B453E">
              <w:t>token为空或格式有误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9E0E92">
              <w:t>XML字符串解析错误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A333B7" w:rsidRDefault="000B539F" w:rsidP="005B48B2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0B539F" w:rsidRPr="00A333B7" w:rsidRDefault="000B539F" w:rsidP="005B48B2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7E0A48" w:rsidRDefault="000B539F" w:rsidP="005B48B2">
            <w:pPr>
              <w:jc w:val="center"/>
            </w:pPr>
            <w:r w:rsidRPr="00101165">
              <w:t>205157</w:t>
            </w:r>
          </w:p>
        </w:tc>
        <w:tc>
          <w:tcPr>
            <w:tcW w:w="8265" w:type="dxa"/>
            <w:vAlign w:val="center"/>
          </w:tcPr>
          <w:p w:rsidR="000B539F" w:rsidRPr="007E0A48" w:rsidRDefault="000B539F" w:rsidP="005B48B2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0B539F" w:rsidRPr="00A333B7" w:rsidTr="005B48B2">
        <w:trPr>
          <w:jc w:val="center"/>
        </w:trPr>
        <w:tc>
          <w:tcPr>
            <w:tcW w:w="1908" w:type="dxa"/>
            <w:vAlign w:val="center"/>
          </w:tcPr>
          <w:p w:rsidR="000B539F" w:rsidRPr="00101165" w:rsidRDefault="000B539F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0B539F" w:rsidRPr="00101165" w:rsidRDefault="000B539F" w:rsidP="005B48B2">
            <w:pPr>
              <w:ind w:rightChars="-45" w:right="-94"/>
            </w:pPr>
          </w:p>
        </w:tc>
      </w:tr>
    </w:tbl>
    <w:p w:rsidR="00B627B5" w:rsidRPr="00A333B7" w:rsidRDefault="00B627B5" w:rsidP="00B627B5"/>
    <w:p w:rsidR="00211692" w:rsidRPr="00A333B7" w:rsidRDefault="00F37D18" w:rsidP="0030575B">
      <w:pPr>
        <w:pStyle w:val="2"/>
        <w:numPr>
          <w:ilvl w:val="1"/>
          <w:numId w:val="1"/>
        </w:numPr>
      </w:pPr>
      <w:bookmarkStart w:id="266" w:name="_Toc493792129"/>
      <w:r w:rsidRPr="00A333B7">
        <w:rPr>
          <w:rFonts w:hint="eastAsia"/>
        </w:rPr>
        <w:t>快捷</w:t>
      </w:r>
      <w:r w:rsidR="00211692" w:rsidRPr="00A333B7">
        <w:rPr>
          <w:rFonts w:hint="eastAsia"/>
        </w:rPr>
        <w:t>支付</w:t>
      </w:r>
      <w:r w:rsidRPr="00A333B7">
        <w:t>(</w:t>
      </w:r>
      <w:r w:rsidRPr="00A333B7">
        <w:rPr>
          <w:rFonts w:hint="eastAsia"/>
        </w:rPr>
        <w:t>充值</w:t>
      </w:r>
      <w:r w:rsidRPr="00A333B7">
        <w:t>)</w:t>
      </w:r>
      <w:r w:rsidR="003C7062" w:rsidRPr="00A333B7">
        <w:rPr>
          <w:rFonts w:hint="eastAsia"/>
        </w:rPr>
        <w:t>确认</w:t>
      </w:r>
      <w:r w:rsidR="00211692" w:rsidRPr="00A333B7">
        <w:rPr>
          <w:rFonts w:hint="eastAsia"/>
        </w:rPr>
        <w:t>接口</w:t>
      </w:r>
      <w:r w:rsidR="00695AD8" w:rsidRPr="00A333B7">
        <w:rPr>
          <w:rFonts w:hint="eastAsia"/>
        </w:rPr>
        <w:t>（渠道接口）</w:t>
      </w:r>
      <w:bookmarkEnd w:id="266"/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67" w:name="_Toc493792130"/>
      <w:r w:rsidRPr="00A333B7">
        <w:rPr>
          <w:rFonts w:hint="eastAsia"/>
        </w:rPr>
        <w:t>业务功能</w:t>
      </w:r>
      <w:bookmarkEnd w:id="267"/>
    </w:p>
    <w:p w:rsidR="00211692" w:rsidRPr="00A333B7" w:rsidRDefault="004D3126" w:rsidP="00211692">
      <w:pPr>
        <w:pStyle w:val="af"/>
        <w:ind w:left="567" w:firstLineChars="0" w:firstLine="273"/>
      </w:pPr>
      <w:r w:rsidRPr="00A333B7">
        <w:rPr>
          <w:rFonts w:hint="eastAsia"/>
        </w:rPr>
        <w:t>先</w:t>
      </w:r>
      <w:r w:rsidRPr="00A333B7">
        <w:t>调用</w:t>
      </w:r>
      <w:r w:rsidR="00211692" w:rsidRPr="00A333B7">
        <w:rPr>
          <w:rFonts w:hint="eastAsia"/>
        </w:rPr>
        <w:t>“</w:t>
      </w:r>
      <w:r w:rsidR="0022152B" w:rsidRPr="00A333B7">
        <w:rPr>
          <w:rFonts w:hint="eastAsia"/>
        </w:rPr>
        <w:t>快捷（签约</w:t>
      </w:r>
      <w:r w:rsidR="0022152B" w:rsidRPr="00A333B7">
        <w:t>）</w:t>
      </w:r>
      <w:r w:rsidR="0022152B" w:rsidRPr="00A333B7">
        <w:rPr>
          <w:rFonts w:hint="eastAsia"/>
        </w:rPr>
        <w:t>支付</w:t>
      </w:r>
      <w:r w:rsidRPr="00A333B7">
        <w:rPr>
          <w:rFonts w:hint="eastAsia"/>
        </w:rPr>
        <w:t>申请”接口</w:t>
      </w:r>
      <w:r w:rsidR="00211692" w:rsidRPr="00A333B7">
        <w:rPr>
          <w:rFonts w:hint="eastAsia"/>
        </w:rPr>
        <w:t>，</w:t>
      </w:r>
      <w:r w:rsidRPr="00A333B7">
        <w:rPr>
          <w:rFonts w:hint="eastAsia"/>
        </w:rPr>
        <w:t>此</w:t>
      </w:r>
      <w:r w:rsidRPr="00A333B7">
        <w:t>接口调用</w:t>
      </w:r>
      <w:r w:rsidR="0022152B" w:rsidRPr="00A333B7">
        <w:rPr>
          <w:rFonts w:hint="eastAsia"/>
        </w:rPr>
        <w:t>向第</w:t>
      </w:r>
      <w:r w:rsidR="0022152B" w:rsidRPr="00A333B7">
        <w:t>三方渠道(连连银通)发</w:t>
      </w:r>
      <w:r w:rsidR="0022152B" w:rsidRPr="00A333B7">
        <w:rPr>
          <w:rFonts w:hint="eastAsia"/>
        </w:rPr>
        <w:t>送</w:t>
      </w:r>
      <w:r w:rsidR="0022152B" w:rsidRPr="00A333B7">
        <w:t>确认支付请求</w:t>
      </w:r>
      <w:r w:rsidR="00211692" w:rsidRPr="00A333B7">
        <w:rPr>
          <w:rFonts w:hint="eastAsia"/>
        </w:rPr>
        <w:t>，</w:t>
      </w:r>
      <w:r w:rsidR="009958A6" w:rsidRPr="00A333B7">
        <w:t>需验数据签名及用户登录态</w:t>
      </w:r>
      <w:r w:rsidR="00211692" w:rsidRPr="00A333B7">
        <w:rPr>
          <w:rFonts w:hint="eastAsia"/>
        </w:rPr>
        <w:t>。</w:t>
      </w:r>
    </w:p>
    <w:p w:rsidR="00D831E7" w:rsidRPr="00A333B7" w:rsidRDefault="00856E68" w:rsidP="00FC3AEA">
      <w:pPr>
        <w:ind w:firstLine="420"/>
      </w:pPr>
      <w:r w:rsidRPr="00A333B7">
        <w:rPr>
          <w:rFonts w:hint="eastAsia"/>
        </w:rPr>
        <w:t>应</w:t>
      </w:r>
      <w:r w:rsidRPr="00A333B7">
        <w:t>用</w:t>
      </w:r>
      <w:r w:rsidR="00D831E7" w:rsidRPr="00A333B7">
        <w:t>场景：</w:t>
      </w:r>
    </w:p>
    <w:p w:rsidR="00D831E7" w:rsidRPr="00A333B7" w:rsidRDefault="00D831E7" w:rsidP="00AC73D5">
      <w:pPr>
        <w:pStyle w:val="af"/>
        <w:numPr>
          <w:ilvl w:val="0"/>
          <w:numId w:val="47"/>
        </w:numPr>
        <w:ind w:firstLineChars="0"/>
      </w:pPr>
      <w:r w:rsidRPr="00A333B7">
        <w:lastRenderedPageBreak/>
        <w:t>充值</w:t>
      </w:r>
    </w:p>
    <w:p w:rsidR="007D76C7" w:rsidRPr="00A333B7" w:rsidRDefault="00D831E7" w:rsidP="00733DC7">
      <w:pPr>
        <w:pStyle w:val="af"/>
        <w:numPr>
          <w:ilvl w:val="0"/>
          <w:numId w:val="47"/>
        </w:numPr>
        <w:ind w:firstLineChars="0"/>
      </w:pPr>
      <w:r w:rsidRPr="00A333B7">
        <w:t>B2C</w:t>
      </w:r>
      <w:r w:rsidRPr="00A333B7">
        <w:rPr>
          <w:rFonts w:hint="eastAsia"/>
        </w:rPr>
        <w:t>支付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68" w:name="_Toc493792131"/>
      <w:r w:rsidRPr="00A333B7">
        <w:rPr>
          <w:rFonts w:hint="eastAsia"/>
        </w:rPr>
        <w:t>交互模式</w:t>
      </w:r>
      <w:bookmarkEnd w:id="268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69" w:name="_Toc493792132"/>
      <w:r w:rsidRPr="00A333B7">
        <w:rPr>
          <w:rFonts w:hint="eastAsia"/>
        </w:rPr>
        <w:t>请求参数列表</w:t>
      </w:r>
      <w:bookmarkEnd w:id="269"/>
    </w:p>
    <w:p w:rsidR="00211692" w:rsidRPr="00A333B7" w:rsidRDefault="00211692" w:rsidP="0021169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rPr>
          <w:b/>
        </w:rPr>
        <w:t>cgi-bin</w:t>
      </w:r>
      <w:r w:rsidR="00032906" w:rsidRPr="00A333B7">
        <w:rPr>
          <w:b/>
        </w:rPr>
        <w:t>/mb2c_</w:t>
      </w:r>
      <w:r w:rsidR="00F360E8" w:rsidRPr="00A333B7">
        <w:rPr>
          <w:b/>
        </w:rPr>
        <w:t>fast</w:t>
      </w:r>
      <w:r w:rsidRPr="00A333B7">
        <w:rPr>
          <w:b/>
        </w:rPr>
        <w:t>_pay_</w:t>
      </w:r>
      <w:r w:rsidR="00F360E8" w:rsidRPr="00A333B7">
        <w:rPr>
          <w:b/>
        </w:rPr>
        <w:t>confirm</w:t>
      </w:r>
      <w:r w:rsidRPr="00A333B7">
        <w:rPr>
          <w:b/>
        </w:rPr>
        <w:t>.cgi</w:t>
      </w:r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9718E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692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B05BA" w:rsidRPr="00A333B7" w:rsidRDefault="007B05BA" w:rsidP="007B05BA">
            <w:r w:rsidRPr="00A333B7">
              <w:t>2：移动</w:t>
            </w:r>
          </w:p>
          <w:p w:rsidR="007B05BA" w:rsidRPr="00A333B7" w:rsidRDefault="007B05BA" w:rsidP="007B05BA">
            <w:r w:rsidRPr="00A333B7">
              <w:t>3：固话</w:t>
            </w:r>
          </w:p>
          <w:p w:rsidR="007B05BA" w:rsidRPr="00A333B7" w:rsidRDefault="007B05BA" w:rsidP="007B05BA">
            <w:r w:rsidRPr="00A333B7">
              <w:t>4：POS机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lastRenderedPageBreak/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lastRenderedPageBreak/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7B05BA" w:rsidRPr="00A333B7" w:rsidTr="00985287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bind_serialno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绑定序列号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7B05BA" w:rsidRPr="00A333B7" w:rsidRDefault="007B05BA" w:rsidP="007B05BA"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7B05BA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pay_pwd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t>(MD5加密后传输至后台接口)，pay_pwd</w:t>
            </w:r>
            <w:r w:rsidRPr="00A333B7">
              <w:rPr>
                <w:rFonts w:hint="eastAsia"/>
              </w:rPr>
              <w:t>与</w:t>
            </w:r>
            <w:r w:rsidRPr="00A333B7">
              <w:t>sms_code</w:t>
            </w:r>
            <w:r w:rsidRPr="00A333B7">
              <w:rPr>
                <w:rFonts w:hint="eastAsia"/>
              </w:rPr>
              <w:t>字段不</w:t>
            </w:r>
            <w:r w:rsidRPr="00A333B7">
              <w:t>必同时填写，</w:t>
            </w:r>
            <w:r w:rsidRPr="00A333B7">
              <w:rPr>
                <w:rFonts w:hint="eastAsia"/>
              </w:rPr>
              <w:t>但</w:t>
            </w:r>
            <w:r w:rsidRPr="00A333B7">
              <w:t>至少填写</w:t>
            </w:r>
            <w:r w:rsidRPr="00A333B7">
              <w:rPr>
                <w:rFonts w:hint="eastAsia"/>
              </w:rPr>
              <w:t>之一，支持</w:t>
            </w:r>
            <w:r w:rsidRPr="00A333B7">
              <w:t>后面</w:t>
            </w:r>
            <w:r w:rsidRPr="00A333B7">
              <w:rPr>
                <w:rFonts w:hint="eastAsia"/>
              </w:rPr>
              <w:t>直连</w:t>
            </w:r>
            <w:r w:rsidRPr="00A333B7">
              <w:t>银行</w:t>
            </w:r>
            <w:r w:rsidRPr="00A333B7">
              <w:rPr>
                <w:rFonts w:hint="eastAsia"/>
              </w:rPr>
              <w:t>接口。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短信验证码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sms_code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String(10)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t>pay_pwd</w:t>
            </w:r>
            <w:r w:rsidRPr="00A333B7">
              <w:rPr>
                <w:rFonts w:hint="eastAsia"/>
              </w:rPr>
              <w:t>与</w:t>
            </w:r>
            <w:r w:rsidRPr="00A333B7">
              <w:t>sms_code</w:t>
            </w:r>
            <w:r w:rsidRPr="00A333B7">
              <w:rPr>
                <w:rFonts w:hint="eastAsia"/>
              </w:rPr>
              <w:t>字段不</w:t>
            </w:r>
            <w:r w:rsidRPr="00A333B7">
              <w:t>必同时填写，</w:t>
            </w:r>
            <w:r w:rsidRPr="00A333B7">
              <w:rPr>
                <w:rFonts w:hint="eastAsia"/>
              </w:rPr>
              <w:t>但</w:t>
            </w:r>
            <w:r w:rsidRPr="00A333B7">
              <w:t>至少填写</w:t>
            </w:r>
            <w:r w:rsidRPr="00A333B7">
              <w:rPr>
                <w:rFonts w:hint="eastAsia"/>
              </w:rPr>
              <w:t>之一，支持</w:t>
            </w:r>
            <w:r w:rsidRPr="00A333B7">
              <w:t>后面</w:t>
            </w:r>
            <w:r w:rsidRPr="00A333B7">
              <w:rPr>
                <w:rFonts w:hint="eastAsia"/>
              </w:rPr>
              <w:t>直连</w:t>
            </w:r>
            <w:r w:rsidRPr="00A333B7">
              <w:t>银行</w:t>
            </w:r>
            <w:r w:rsidRPr="00A333B7">
              <w:rPr>
                <w:rFonts w:hint="eastAsia"/>
              </w:rPr>
              <w:t>接口。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订单类型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list_type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String(1)</w:t>
            </w:r>
          </w:p>
        </w:tc>
        <w:tc>
          <w:tcPr>
            <w:tcW w:w="4305" w:type="dxa"/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 w:rsidRPr="00A333B7">
              <w:rPr>
                <w:lang w:val="zh-CN"/>
              </w:rPr>
              <w:t>1：充值</w:t>
            </w:r>
          </w:p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lang w:val="zh-CN"/>
              </w:rPr>
              <w:t>2</w:t>
            </w:r>
            <w:r w:rsidRPr="00A333B7">
              <w:rPr>
                <w:lang w:val="zh-CN"/>
              </w:rPr>
              <w:t>：支付</w:t>
            </w:r>
          </w:p>
        </w:tc>
      </w:tr>
      <w:tr w:rsidR="007B05BA" w:rsidRPr="00553C45" w:rsidTr="0098528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0548FC" w:rsidRDefault="007B05BA" w:rsidP="007B05BA">
            <w:pPr>
              <w:rPr>
                <w:lang w:val="zh-CN"/>
              </w:rPr>
            </w:pPr>
            <w:r w:rsidRPr="000548FC">
              <w:rPr>
                <w:rFonts w:hint="eastAsia"/>
                <w:lang w:val="zh-CN"/>
              </w:rPr>
              <w:t>授权</w:t>
            </w:r>
            <w:r w:rsidRPr="000548FC">
              <w:rPr>
                <w:lang w:val="zh-CN"/>
              </w:rPr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0548FC" w:rsidRDefault="007B05BA" w:rsidP="007B05BA">
            <w:pPr>
              <w:rPr>
                <w:lang w:val="zh-CN"/>
              </w:rPr>
            </w:pPr>
            <w:r w:rsidRPr="000548FC">
              <w:rPr>
                <w:lang w:val="zh-CN"/>
              </w:rPr>
              <w:t>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0548FC" w:rsidRDefault="007B05BA" w:rsidP="007B05BA">
            <w:pPr>
              <w:rPr>
                <w:lang w:val="zh-CN"/>
              </w:rPr>
            </w:pPr>
            <w:r w:rsidRPr="000548FC">
              <w:rPr>
                <w:rFonts w:hint="eastAsia"/>
                <w:lang w:val="zh-CN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0548FC" w:rsidRDefault="007B05BA" w:rsidP="007B05BA">
            <w:pPr>
              <w:rPr>
                <w:lang w:val="zh-CN"/>
              </w:rPr>
            </w:pPr>
            <w:r w:rsidRPr="000548FC">
              <w:rPr>
                <w:lang w:val="zh-CN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7B05BA" w:rsidRPr="000548FC" w:rsidRDefault="007B05BA" w:rsidP="007B05BA">
            <w:pPr>
              <w:rPr>
                <w:lang w:val="zh-CN"/>
              </w:rPr>
            </w:pPr>
            <w:r w:rsidRPr="000548FC">
              <w:rPr>
                <w:rFonts w:hint="eastAsia"/>
                <w:lang w:val="zh-CN"/>
              </w:rPr>
              <w:t>第</w:t>
            </w:r>
            <w:r w:rsidRPr="000548FC">
              <w:rPr>
                <w:lang w:val="zh-CN"/>
              </w:rPr>
              <w:t>三方渠道授权码</w:t>
            </w: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</w:p>
        </w:tc>
      </w:tr>
      <w:tr w:rsidR="007B05BA" w:rsidRPr="00A333B7" w:rsidTr="006C7AAB">
        <w:tc>
          <w:tcPr>
            <w:tcW w:w="1728" w:type="dxa"/>
          </w:tcPr>
          <w:p w:rsidR="007B05BA" w:rsidRPr="00A333B7" w:rsidRDefault="007B05BA" w:rsidP="007B05BA">
            <w:r>
              <w:rPr>
                <w:rFonts w:hint="eastAsia"/>
              </w:rPr>
              <w:t>转义标识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D0198B">
              <w:t>none_trans</w:t>
            </w:r>
          </w:p>
        </w:tc>
        <w:tc>
          <w:tcPr>
            <w:tcW w:w="720" w:type="dxa"/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0548FC">
              <w:rPr>
                <w:lang w:val="zh-CN"/>
              </w:rPr>
              <w:t>String</w:t>
            </w:r>
          </w:p>
        </w:tc>
        <w:tc>
          <w:tcPr>
            <w:tcW w:w="4305" w:type="dxa"/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仅当被</w:t>
            </w:r>
            <w:r>
              <w:rPr>
                <w:lang w:val="zh-CN"/>
              </w:rPr>
              <w:t>其他cgi</w:t>
            </w:r>
            <w:r>
              <w:rPr>
                <w:rFonts w:hint="eastAsia"/>
                <w:lang w:val="zh-CN"/>
              </w:rPr>
              <w:t>二次</w:t>
            </w:r>
            <w:r>
              <w:rPr>
                <w:lang w:val="zh-CN"/>
              </w:rPr>
              <w:t>调用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才需要传</w:t>
            </w:r>
            <w:r>
              <w:rPr>
                <w:rFonts w:hint="eastAsia"/>
                <w:lang w:val="zh-CN"/>
              </w:rPr>
              <w:t>, 表示</w:t>
            </w:r>
            <w:r>
              <w:rPr>
                <w:lang w:val="zh-CN"/>
              </w:rPr>
              <w:t>错误码是</w:t>
            </w:r>
            <w:r>
              <w:rPr>
                <w:rFonts w:hint="eastAsia"/>
                <w:lang w:val="zh-CN"/>
              </w:rPr>
              <w:t>透传</w:t>
            </w:r>
            <w:r>
              <w:rPr>
                <w:lang w:val="zh-CN"/>
              </w:rPr>
              <w:t>还是转义</w:t>
            </w:r>
          </w:p>
        </w:tc>
      </w:tr>
    </w:tbl>
    <w:p w:rsidR="00211692" w:rsidRPr="00A333B7" w:rsidRDefault="00211692" w:rsidP="0030575B">
      <w:pPr>
        <w:pStyle w:val="3"/>
        <w:numPr>
          <w:ilvl w:val="2"/>
          <w:numId w:val="1"/>
        </w:numPr>
      </w:pPr>
      <w:bookmarkStart w:id="270" w:name="_Toc493792133"/>
      <w:r w:rsidRPr="00A333B7">
        <w:rPr>
          <w:rFonts w:hint="eastAsia"/>
        </w:rPr>
        <w:t>应答参数列表</w:t>
      </w:r>
      <w:bookmarkEnd w:id="270"/>
    </w:p>
    <w:p w:rsidR="00211692" w:rsidRPr="00A333B7" w:rsidRDefault="00211692" w:rsidP="0021169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692" w:rsidRPr="00A333B7" w:rsidRDefault="00211692" w:rsidP="00211692"/>
    <w:p w:rsidR="00211692" w:rsidRPr="00A333B7" w:rsidRDefault="00211692" w:rsidP="00211692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692" w:rsidRPr="00A333B7" w:rsidRDefault="00211692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sign_type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service_version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input_charset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String(8)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签名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sign_key_index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r w:rsidRPr="00A333B7">
              <w:t>多密钥支持的密钥序号，默认1</w:t>
            </w:r>
          </w:p>
        </w:tc>
      </w:tr>
      <w:tr w:rsidR="00211692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692" w:rsidRPr="00A333B7" w:rsidRDefault="00211692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Int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692" w:rsidRPr="00A333B7" w:rsidTr="006C7AAB"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692" w:rsidRPr="00A333B7" w:rsidRDefault="00211692" w:rsidP="006C7AAB">
            <w:r w:rsidRPr="00A333B7">
              <w:t>retmsg</w:t>
            </w:r>
          </w:p>
        </w:tc>
        <w:tc>
          <w:tcPr>
            <w:tcW w:w="720" w:type="dxa"/>
          </w:tcPr>
          <w:p w:rsidR="00211692" w:rsidRPr="00A333B7" w:rsidRDefault="00211692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692" w:rsidRPr="00A333B7" w:rsidRDefault="00211692" w:rsidP="006C7AAB">
            <w:r w:rsidRPr="00A333B7">
              <w:t>String(30)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tabs>
                <w:tab w:val="left" w:pos="1032"/>
              </w:tabs>
              <w:rPr>
                <w:lang w:val="zh-CN"/>
              </w:rPr>
            </w:pPr>
            <w:r w:rsidRPr="00A333B7">
              <w:rPr>
                <w:lang w:val="zh-CN"/>
              </w:rPr>
              <w:tab/>
            </w:r>
          </w:p>
        </w:tc>
      </w:tr>
      <w:tr w:rsidR="00926E70" w:rsidRPr="00A333B7" w:rsidTr="006C7AAB">
        <w:trPr>
          <w:trHeight w:val="361"/>
        </w:trPr>
        <w:tc>
          <w:tcPr>
            <w:tcW w:w="1728" w:type="dxa"/>
          </w:tcPr>
          <w:p w:rsidR="00926E70" w:rsidRPr="00A333B7" w:rsidRDefault="00926E70" w:rsidP="00926E70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926E70" w:rsidRPr="00A333B7" w:rsidRDefault="00926E70" w:rsidP="00926E70">
            <w:r w:rsidRPr="00A333B7">
              <w:t>userid</w:t>
            </w:r>
          </w:p>
        </w:tc>
        <w:tc>
          <w:tcPr>
            <w:tcW w:w="720" w:type="dxa"/>
          </w:tcPr>
          <w:p w:rsidR="00926E70" w:rsidRPr="00A333B7" w:rsidRDefault="00926E70" w:rsidP="00926E7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26E70" w:rsidRPr="00A333B7" w:rsidRDefault="00926E70" w:rsidP="00926E70">
            <w:r w:rsidRPr="00A333B7">
              <w:t>String(64)</w:t>
            </w:r>
          </w:p>
        </w:tc>
        <w:tc>
          <w:tcPr>
            <w:tcW w:w="4305" w:type="dxa"/>
          </w:tcPr>
          <w:p w:rsidR="00926E70" w:rsidRPr="00A333B7" w:rsidRDefault="00926E70" w:rsidP="00926E70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211692" w:rsidRPr="00A333B7" w:rsidTr="006C7AAB">
        <w:trPr>
          <w:trHeight w:val="473"/>
        </w:trPr>
        <w:tc>
          <w:tcPr>
            <w:tcW w:w="1728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订单号</w:t>
            </w:r>
          </w:p>
        </w:tc>
        <w:tc>
          <w:tcPr>
            <w:tcW w:w="198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lang w:val="zh-CN"/>
              </w:rPr>
              <w:t>listid</w:t>
            </w:r>
          </w:p>
        </w:tc>
        <w:tc>
          <w:tcPr>
            <w:tcW w:w="72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否</w:t>
            </w:r>
          </w:p>
        </w:tc>
        <w:tc>
          <w:tcPr>
            <w:tcW w:w="1440" w:type="dxa"/>
          </w:tcPr>
          <w:p w:rsidR="00211692" w:rsidRPr="00A333B7" w:rsidRDefault="00211692" w:rsidP="006C7AAB">
            <w:pPr>
              <w:rPr>
                <w:lang w:val="zh-CN"/>
              </w:rPr>
            </w:pPr>
            <w:r w:rsidRPr="00A333B7">
              <w:rPr>
                <w:lang w:val="zh-CN"/>
              </w:rPr>
              <w:t>String(32)</w:t>
            </w:r>
          </w:p>
        </w:tc>
        <w:tc>
          <w:tcPr>
            <w:tcW w:w="4305" w:type="dxa"/>
          </w:tcPr>
          <w:p w:rsidR="00211692" w:rsidRPr="00A333B7" w:rsidRDefault="00211692" w:rsidP="006C7AAB">
            <w:pPr>
              <w:rPr>
                <w:lang w:val="zh-CN"/>
              </w:rPr>
            </w:pPr>
          </w:p>
        </w:tc>
      </w:tr>
      <w:tr w:rsidR="0021226B" w:rsidRPr="00A333B7" w:rsidTr="006C7AAB">
        <w:trPr>
          <w:trHeight w:val="473"/>
        </w:trPr>
        <w:tc>
          <w:tcPr>
            <w:tcW w:w="1728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21226B" w:rsidRPr="00A333B7" w:rsidRDefault="0021226B" w:rsidP="0021226B">
            <w:pPr>
              <w:rPr>
                <w:lang w:val="zh-CN"/>
              </w:rPr>
            </w:pPr>
          </w:p>
        </w:tc>
      </w:tr>
      <w:tr w:rsidR="0021226B" w:rsidRPr="00A333B7" w:rsidTr="006C7AAB">
        <w:trPr>
          <w:trHeight w:val="890"/>
        </w:trPr>
        <w:tc>
          <w:tcPr>
            <w:tcW w:w="1728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订单类型</w:t>
            </w:r>
          </w:p>
        </w:tc>
        <w:tc>
          <w:tcPr>
            <w:tcW w:w="198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lang w:val="zh-CN"/>
              </w:rPr>
              <w:t>list_type</w:t>
            </w:r>
          </w:p>
        </w:tc>
        <w:tc>
          <w:tcPr>
            <w:tcW w:w="72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是</w:t>
            </w:r>
          </w:p>
        </w:tc>
        <w:tc>
          <w:tcPr>
            <w:tcW w:w="144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lang w:val="zh-CN"/>
              </w:rPr>
              <w:t>String(1)</w:t>
            </w:r>
          </w:p>
        </w:tc>
        <w:tc>
          <w:tcPr>
            <w:tcW w:w="4305" w:type="dxa"/>
          </w:tcPr>
          <w:p w:rsidR="0021226B" w:rsidRPr="00A333B7" w:rsidRDefault="0021226B" w:rsidP="0021226B">
            <w:pPr>
              <w:spacing w:line="240" w:lineRule="auto"/>
              <w:rPr>
                <w:lang w:val="zh-CN"/>
              </w:rPr>
            </w:pPr>
            <w:r w:rsidRPr="00A333B7">
              <w:rPr>
                <w:lang w:val="zh-CN"/>
              </w:rPr>
              <w:t>1：充值2：转账3：支付4：付款</w:t>
            </w:r>
          </w:p>
        </w:tc>
      </w:tr>
      <w:tr w:rsidR="0021226B" w:rsidRPr="00A333B7" w:rsidTr="006C7AAB">
        <w:tc>
          <w:tcPr>
            <w:tcW w:w="1728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21226B" w:rsidRPr="00A333B7" w:rsidRDefault="0021226B" w:rsidP="0021226B">
            <w:r w:rsidRPr="00A333B7">
              <w:t>sid</w:t>
            </w:r>
          </w:p>
        </w:tc>
        <w:tc>
          <w:tcPr>
            <w:tcW w:w="720" w:type="dxa"/>
          </w:tcPr>
          <w:p w:rsidR="0021226B" w:rsidRPr="00A333B7" w:rsidRDefault="0021226B" w:rsidP="0021226B">
            <w:r w:rsidRPr="00A333B7">
              <w:t>是</w:t>
            </w:r>
          </w:p>
        </w:tc>
        <w:tc>
          <w:tcPr>
            <w:tcW w:w="1440" w:type="dxa"/>
          </w:tcPr>
          <w:p w:rsidR="0021226B" w:rsidRPr="00A333B7" w:rsidRDefault="0021226B" w:rsidP="0021226B">
            <w:r w:rsidRPr="00A333B7">
              <w:rPr>
                <w:lang w:val="zh-CN"/>
              </w:rPr>
              <w:t>String</w:t>
            </w:r>
            <w:r w:rsidRPr="00A333B7">
              <w:t>(32)</w:t>
            </w:r>
          </w:p>
        </w:tc>
        <w:tc>
          <w:tcPr>
            <w:tcW w:w="4305" w:type="dxa"/>
          </w:tcPr>
          <w:p w:rsidR="0021226B" w:rsidRPr="00A333B7" w:rsidRDefault="0021226B" w:rsidP="0021226B">
            <w:pPr>
              <w:rPr>
                <w:lang w:val="zh-CN"/>
              </w:rPr>
            </w:pPr>
          </w:p>
        </w:tc>
      </w:tr>
      <w:tr w:rsidR="0021226B" w:rsidRPr="00A333B7" w:rsidTr="006C7AAB">
        <w:tc>
          <w:tcPr>
            <w:tcW w:w="1728" w:type="dxa"/>
          </w:tcPr>
          <w:p w:rsidR="0021226B" w:rsidRPr="00A333B7" w:rsidRDefault="0021226B" w:rsidP="0021226B">
            <w:r>
              <w:rPr>
                <w:rFonts w:hint="eastAsia"/>
              </w:rPr>
              <w:t>签约协议号</w:t>
            </w:r>
          </w:p>
        </w:tc>
        <w:tc>
          <w:tcPr>
            <w:tcW w:w="1980" w:type="dxa"/>
          </w:tcPr>
          <w:p w:rsidR="0021226B" w:rsidRPr="00A333B7" w:rsidRDefault="0021226B" w:rsidP="0021226B">
            <w:r w:rsidRPr="0058377A">
              <w:t>agrmtNo</w:t>
            </w:r>
          </w:p>
        </w:tc>
        <w:tc>
          <w:tcPr>
            <w:tcW w:w="720" w:type="dxa"/>
          </w:tcPr>
          <w:p w:rsidR="0021226B" w:rsidRPr="00A333B7" w:rsidRDefault="0021226B" w:rsidP="0021226B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1226B" w:rsidRPr="00A333B7" w:rsidRDefault="0021226B" w:rsidP="0021226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4305" w:type="dxa"/>
          </w:tcPr>
          <w:p w:rsidR="0021226B" w:rsidRPr="00A333B7" w:rsidRDefault="0021226B" w:rsidP="0021226B">
            <w:pPr>
              <w:rPr>
                <w:lang w:val="zh-CN"/>
              </w:rPr>
            </w:pPr>
          </w:p>
        </w:tc>
      </w:tr>
      <w:tr w:rsidR="0021226B" w:rsidRPr="00A333B7" w:rsidTr="006C7AAB">
        <w:tc>
          <w:tcPr>
            <w:tcW w:w="1728" w:type="dxa"/>
          </w:tcPr>
          <w:p w:rsidR="0021226B" w:rsidRPr="00A333B7" w:rsidRDefault="0021226B" w:rsidP="0021226B">
            <w:r w:rsidRPr="00A333B7">
              <w:rPr>
                <w:rFonts w:hint="eastAsia"/>
              </w:rPr>
              <w:t>剩余密码尝试次数</w:t>
            </w:r>
          </w:p>
        </w:tc>
        <w:tc>
          <w:tcPr>
            <w:tcW w:w="1980" w:type="dxa"/>
          </w:tcPr>
          <w:p w:rsidR="0021226B" w:rsidRPr="00A333B7" w:rsidRDefault="0021226B" w:rsidP="0021226B">
            <w:r w:rsidRPr="00A333B7">
              <w:t>remain_try_times</w:t>
            </w:r>
          </w:p>
        </w:tc>
        <w:tc>
          <w:tcPr>
            <w:tcW w:w="720" w:type="dxa"/>
          </w:tcPr>
          <w:p w:rsidR="0021226B" w:rsidRPr="00A333B7" w:rsidRDefault="0021226B" w:rsidP="0021226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1226B" w:rsidRPr="00A333B7" w:rsidRDefault="0021226B" w:rsidP="0021226B">
            <w:r w:rsidRPr="00A333B7">
              <w:t>Int</w:t>
            </w:r>
          </w:p>
        </w:tc>
        <w:tc>
          <w:tcPr>
            <w:tcW w:w="4305" w:type="dxa"/>
          </w:tcPr>
          <w:p w:rsidR="0021226B" w:rsidRPr="00A333B7" w:rsidRDefault="0021226B" w:rsidP="0021226B">
            <w:r w:rsidRPr="00A333B7">
              <w:rPr>
                <w:rFonts w:hint="eastAsia"/>
              </w:rPr>
              <w:t>密码输入错误后，系统提示仍有多少次尝试机会</w:t>
            </w:r>
          </w:p>
        </w:tc>
      </w:tr>
    </w:tbl>
    <w:p w:rsidR="00167687" w:rsidRDefault="00167687" w:rsidP="00167687">
      <w:pPr>
        <w:pStyle w:val="3"/>
        <w:numPr>
          <w:ilvl w:val="2"/>
          <w:numId w:val="1"/>
        </w:numPr>
      </w:pPr>
      <w:bookmarkStart w:id="271" w:name="_Toc493792134"/>
      <w:r w:rsidRPr="00A333B7">
        <w:rPr>
          <w:rFonts w:hint="eastAsia"/>
        </w:rPr>
        <w:t>处理逻辑</w:t>
      </w:r>
      <w:bookmarkEnd w:id="271"/>
    </w:p>
    <w:p w:rsidR="0058377A" w:rsidRPr="0058377A" w:rsidRDefault="0058377A" w:rsidP="0058377A"/>
    <w:p w:rsidR="0016768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t>验证用户登录态</w:t>
      </w:r>
    </w:p>
    <w:p w:rsidR="00495C35" w:rsidRPr="00A333B7" w:rsidRDefault="00495C3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167687" w:rsidRPr="00A333B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495C35" w:rsidRDefault="00495C35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用户信息</w:t>
      </w:r>
      <w:r>
        <w:t>校验</w:t>
      </w:r>
    </w:p>
    <w:p w:rsidR="00495C35" w:rsidRDefault="00495C35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订单</w:t>
      </w:r>
      <w:r>
        <w:t>信息校验</w:t>
      </w:r>
    </w:p>
    <w:p w:rsidR="00495C35" w:rsidRDefault="00495C35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限额校验</w:t>
      </w:r>
    </w:p>
    <w:p w:rsidR="00495C35" w:rsidRDefault="00495C35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查询绑卡</w:t>
      </w:r>
      <w:r>
        <w:t>信息</w:t>
      </w:r>
    </w:p>
    <w:p w:rsidR="00167687" w:rsidRPr="00A333B7" w:rsidRDefault="00495C35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调用网关组织</w:t>
      </w:r>
      <w:r>
        <w:t>报文</w:t>
      </w:r>
    </w:p>
    <w:p w:rsidR="00167687" w:rsidRPr="00A333B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调用</w:t>
      </w:r>
      <w:r w:rsidRPr="00A333B7">
        <w:t>鉴权模块</w:t>
      </w:r>
      <w:r w:rsidRPr="00A333B7">
        <w:rPr>
          <w:rFonts w:hint="eastAsia"/>
        </w:rPr>
        <w:t>校验</w:t>
      </w:r>
      <w:r w:rsidRPr="00A333B7">
        <w:t>支付密码</w:t>
      </w:r>
      <w:r w:rsidRPr="00A333B7">
        <w:rPr>
          <w:rFonts w:hint="eastAsia"/>
        </w:rPr>
        <w:t>接口</w:t>
      </w:r>
      <w:r w:rsidR="00971209" w:rsidRPr="00A333B7">
        <w:t>(目前不用校验)</w:t>
      </w:r>
    </w:p>
    <w:p w:rsidR="0016768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调用</w:t>
      </w:r>
      <w:r w:rsidR="00394720" w:rsidRPr="00A333B7">
        <w:rPr>
          <w:rFonts w:hint="eastAsia"/>
        </w:rPr>
        <w:t>第三</w:t>
      </w:r>
      <w:r w:rsidR="00394720" w:rsidRPr="00A333B7">
        <w:t>方渠道</w:t>
      </w:r>
      <w:r w:rsidR="00394720" w:rsidRPr="00A333B7">
        <w:rPr>
          <w:rFonts w:hint="eastAsia"/>
        </w:rPr>
        <w:t>快捷确认</w:t>
      </w:r>
      <w:r w:rsidR="00394720" w:rsidRPr="00A333B7">
        <w:t>支付</w:t>
      </w:r>
      <w:r w:rsidRPr="00A333B7">
        <w:t>接口</w:t>
      </w:r>
    </w:p>
    <w:p w:rsidR="00BA0DE1" w:rsidRPr="00A333B7" w:rsidRDefault="00BA0DE1" w:rsidP="00AC73D5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回调第三方渠道</w:t>
      </w:r>
    </w:p>
    <w:p w:rsidR="00D21834" w:rsidRPr="003F419B" w:rsidRDefault="00D21834" w:rsidP="00AC73D5">
      <w:pPr>
        <w:pStyle w:val="af"/>
        <w:numPr>
          <w:ilvl w:val="0"/>
          <w:numId w:val="31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调用网关服务</w:t>
      </w:r>
      <w:r w:rsidRPr="003F419B">
        <w:rPr>
          <w:strike/>
          <w:color w:val="FF0000"/>
        </w:rPr>
        <w:t>更新银行收</w:t>
      </w:r>
      <w:r w:rsidRPr="003F419B">
        <w:rPr>
          <w:rFonts w:hint="eastAsia"/>
          <w:strike/>
          <w:color w:val="FF0000"/>
        </w:rPr>
        <w:t>单</w:t>
      </w:r>
      <w:r w:rsidRPr="003F419B">
        <w:rPr>
          <w:strike/>
          <w:color w:val="FF0000"/>
        </w:rPr>
        <w:t>表</w:t>
      </w:r>
      <w:r w:rsidRPr="003F419B">
        <w:rPr>
          <w:rFonts w:hint="eastAsia"/>
          <w:strike/>
          <w:color w:val="FF0000"/>
        </w:rPr>
        <w:t>（接收银行</w:t>
      </w:r>
      <w:r w:rsidRPr="003F419B">
        <w:rPr>
          <w:strike/>
          <w:color w:val="FF0000"/>
        </w:rPr>
        <w:t>回调）</w:t>
      </w:r>
    </w:p>
    <w:p w:rsidR="00D21834" w:rsidRPr="003F419B" w:rsidRDefault="00D21834" w:rsidP="00AC73D5">
      <w:pPr>
        <w:pStyle w:val="af"/>
        <w:numPr>
          <w:ilvl w:val="0"/>
          <w:numId w:val="31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lastRenderedPageBreak/>
        <w:t>调用订单</w:t>
      </w:r>
      <w:r w:rsidRPr="003F419B">
        <w:rPr>
          <w:strike/>
          <w:color w:val="FF0000"/>
        </w:rPr>
        <w:t>服务</w:t>
      </w:r>
      <w:r w:rsidRPr="003F419B">
        <w:rPr>
          <w:rFonts w:hint="eastAsia"/>
          <w:strike/>
          <w:color w:val="FF0000"/>
        </w:rPr>
        <w:t>记账操作</w:t>
      </w:r>
    </w:p>
    <w:p w:rsidR="00D21834" w:rsidRPr="003F419B" w:rsidRDefault="00D21834" w:rsidP="00AC73D5">
      <w:pPr>
        <w:pStyle w:val="af"/>
        <w:numPr>
          <w:ilvl w:val="0"/>
          <w:numId w:val="31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调用网关</w:t>
      </w:r>
      <w:r w:rsidRPr="003F419B">
        <w:rPr>
          <w:strike/>
          <w:color w:val="FF0000"/>
        </w:rPr>
        <w:t>服</w:t>
      </w:r>
      <w:r w:rsidRPr="003F419B">
        <w:rPr>
          <w:rFonts w:hint="eastAsia"/>
          <w:strike/>
          <w:color w:val="FF0000"/>
        </w:rPr>
        <w:t>务</w:t>
      </w:r>
      <w:r w:rsidRPr="003F419B">
        <w:rPr>
          <w:strike/>
          <w:color w:val="FF0000"/>
        </w:rPr>
        <w:t>更新银行收</w:t>
      </w:r>
      <w:r w:rsidRPr="003F419B">
        <w:rPr>
          <w:rFonts w:hint="eastAsia"/>
          <w:strike/>
          <w:color w:val="FF0000"/>
        </w:rPr>
        <w:t>单</w:t>
      </w:r>
      <w:r w:rsidRPr="003F419B">
        <w:rPr>
          <w:strike/>
          <w:color w:val="FF0000"/>
        </w:rPr>
        <w:t>表(记账结果)</w:t>
      </w:r>
    </w:p>
    <w:p w:rsidR="00167687" w:rsidRPr="00A333B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167687" w:rsidRPr="00A333B7" w:rsidRDefault="00167687" w:rsidP="00AC73D5">
      <w:pPr>
        <w:pStyle w:val="af"/>
        <w:numPr>
          <w:ilvl w:val="0"/>
          <w:numId w:val="3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167687" w:rsidRPr="00A333B7" w:rsidRDefault="00167687" w:rsidP="00167687">
      <w:pPr>
        <w:pStyle w:val="3"/>
        <w:numPr>
          <w:ilvl w:val="2"/>
          <w:numId w:val="1"/>
        </w:numPr>
      </w:pPr>
      <w:bookmarkStart w:id="272" w:name="_Toc493792135"/>
      <w:r w:rsidRPr="00A333B7">
        <w:rPr>
          <w:rFonts w:hint="eastAsia"/>
        </w:rPr>
        <w:t>错误</w:t>
      </w:r>
      <w:r w:rsidRPr="00A333B7">
        <w:t>码列表</w:t>
      </w:r>
      <w:bookmarkEnd w:id="27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167687" w:rsidRPr="00A333B7" w:rsidTr="006C7AAB">
        <w:trPr>
          <w:jc w:val="center"/>
        </w:trPr>
        <w:tc>
          <w:tcPr>
            <w:tcW w:w="1908" w:type="dxa"/>
          </w:tcPr>
          <w:p w:rsidR="00167687" w:rsidRPr="00A333B7" w:rsidRDefault="0016768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167687" w:rsidRPr="00A333B7" w:rsidRDefault="00167687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167687" w:rsidRPr="00A333B7" w:rsidTr="006C7AAB">
        <w:trPr>
          <w:jc w:val="center"/>
        </w:trPr>
        <w:tc>
          <w:tcPr>
            <w:tcW w:w="1908" w:type="dxa"/>
            <w:vAlign w:val="center"/>
          </w:tcPr>
          <w:p w:rsidR="00167687" w:rsidRPr="00A333B7" w:rsidRDefault="00167687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167687" w:rsidRPr="00A333B7" w:rsidRDefault="00167687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6B453E">
              <w:t>205123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6B453E">
              <w:rPr>
                <w:rFonts w:hint="eastAsia"/>
              </w:rPr>
              <w:t>短信验证码有误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6B453E">
              <w:t>205059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6B453E">
              <w:rPr>
                <w:rFonts w:hint="eastAsia"/>
              </w:rPr>
              <w:t>手机验证</w:t>
            </w:r>
            <w:r w:rsidRPr="006B453E">
              <w:t>token为空或格式有误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333B7" w:rsidRDefault="00EC22F8" w:rsidP="006C7AAB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EC22F8" w:rsidRPr="00A333B7" w:rsidRDefault="00EC22F8" w:rsidP="006C7AAB">
            <w:pPr>
              <w:ind w:rightChars="-45" w:right="-94"/>
            </w:pPr>
            <w:r w:rsidRPr="009E0E92">
              <w:t>XML字符串解析错误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9E0E92" w:rsidRDefault="00EC22F8" w:rsidP="006C7AAB">
            <w:pPr>
              <w:jc w:val="center"/>
            </w:pPr>
            <w:r w:rsidRPr="00A13C00">
              <w:t>200003</w:t>
            </w:r>
          </w:p>
        </w:tc>
        <w:tc>
          <w:tcPr>
            <w:tcW w:w="8265" w:type="dxa"/>
            <w:vAlign w:val="center"/>
          </w:tcPr>
          <w:p w:rsidR="00EC22F8" w:rsidRPr="009E0E92" w:rsidRDefault="00EC22F8" w:rsidP="006C7AAB">
            <w:pPr>
              <w:ind w:rightChars="-45" w:right="-94"/>
            </w:pPr>
            <w:r w:rsidRPr="00A13C00">
              <w:rPr>
                <w:rFonts w:hint="eastAsia"/>
              </w:rPr>
              <w:t>调用</w:t>
            </w:r>
            <w:r w:rsidRPr="00A13C00">
              <w:t>CURL_GET函数失败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A13C00" w:rsidRDefault="00EC22F8" w:rsidP="006C7AAB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EC22F8" w:rsidRPr="00A13C00" w:rsidRDefault="00EC22F8" w:rsidP="006C7AAB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2F18B2" w:rsidRDefault="00EC22F8" w:rsidP="006C7AAB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EC22F8" w:rsidRPr="002F18B2" w:rsidRDefault="00EC22F8" w:rsidP="006C7AAB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7E0A48" w:rsidRDefault="00EC22F8" w:rsidP="006C7AAB">
            <w:pPr>
              <w:jc w:val="center"/>
            </w:pPr>
            <w:r w:rsidRPr="00101165">
              <w:t>205157</w:t>
            </w:r>
          </w:p>
        </w:tc>
        <w:tc>
          <w:tcPr>
            <w:tcW w:w="8265" w:type="dxa"/>
            <w:vAlign w:val="center"/>
          </w:tcPr>
          <w:p w:rsidR="00EC22F8" w:rsidRPr="007E0A48" w:rsidRDefault="00EC22F8" w:rsidP="006C7AAB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EC22F8" w:rsidRPr="00A333B7" w:rsidTr="006C7AAB">
        <w:trPr>
          <w:jc w:val="center"/>
        </w:trPr>
        <w:tc>
          <w:tcPr>
            <w:tcW w:w="1908" w:type="dxa"/>
            <w:vAlign w:val="center"/>
          </w:tcPr>
          <w:p w:rsidR="00EC22F8" w:rsidRPr="00101165" w:rsidRDefault="00EC22F8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EC22F8" w:rsidRPr="00101165" w:rsidRDefault="00EC22F8" w:rsidP="006C7AAB">
            <w:pPr>
              <w:ind w:rightChars="-45" w:right="-94"/>
            </w:pPr>
          </w:p>
        </w:tc>
      </w:tr>
    </w:tbl>
    <w:p w:rsidR="00C006CB" w:rsidRPr="00A333B7" w:rsidRDefault="00624BC9" w:rsidP="00C006CB">
      <w:pPr>
        <w:pStyle w:val="2"/>
        <w:numPr>
          <w:ilvl w:val="1"/>
          <w:numId w:val="1"/>
        </w:numPr>
      </w:pPr>
      <w:bookmarkStart w:id="273" w:name="_Toc493792136"/>
      <w:r w:rsidRPr="00A333B7">
        <w:rPr>
          <w:rFonts w:hint="eastAsia"/>
        </w:rPr>
        <w:t>银行卡解</w:t>
      </w:r>
      <w:r w:rsidR="00BB1C14" w:rsidRPr="00A333B7">
        <w:rPr>
          <w:rFonts w:hint="eastAsia"/>
        </w:rPr>
        <w:t>约</w:t>
      </w:r>
      <w:r w:rsidR="00C006CB" w:rsidRPr="00A333B7">
        <w:rPr>
          <w:rFonts w:hint="eastAsia"/>
        </w:rPr>
        <w:t>接口</w:t>
      </w:r>
      <w:r w:rsidR="0036517C" w:rsidRPr="00A333B7">
        <w:rPr>
          <w:rFonts w:hint="eastAsia"/>
        </w:rPr>
        <w:t>（渠道接口）</w:t>
      </w:r>
      <w:bookmarkEnd w:id="273"/>
    </w:p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4" w:name="_Toc493792137"/>
      <w:r w:rsidRPr="00A333B7">
        <w:rPr>
          <w:rFonts w:hint="eastAsia"/>
        </w:rPr>
        <w:t>业务功能</w:t>
      </w:r>
      <w:bookmarkEnd w:id="274"/>
    </w:p>
    <w:p w:rsidR="00C006CB" w:rsidRPr="00A333B7" w:rsidRDefault="00A47150" w:rsidP="00C006CB">
      <w:pPr>
        <w:pStyle w:val="af"/>
        <w:ind w:left="567" w:firstLineChars="0" w:firstLine="273"/>
      </w:pPr>
      <w:r w:rsidRPr="00A333B7">
        <w:rPr>
          <w:rFonts w:hint="eastAsia"/>
        </w:rPr>
        <w:t>向第</w:t>
      </w:r>
      <w:r w:rsidRPr="00A333B7">
        <w:t>三方渠道发起解除</w:t>
      </w:r>
      <w:r w:rsidRPr="00A333B7">
        <w:rPr>
          <w:rFonts w:hint="eastAsia"/>
        </w:rPr>
        <w:t>快捷</w:t>
      </w:r>
      <w:r w:rsidRPr="00A333B7">
        <w:t>签约，需验</w:t>
      </w:r>
      <w:r w:rsidRPr="00A333B7">
        <w:rPr>
          <w:rFonts w:hint="eastAsia"/>
        </w:rPr>
        <w:t>数据</w:t>
      </w:r>
      <w:r w:rsidRPr="00A333B7">
        <w:t>签名及用户登录态</w:t>
      </w:r>
      <w:r w:rsidR="00C006CB" w:rsidRPr="00A333B7">
        <w:rPr>
          <w:rFonts w:hint="eastAsia"/>
        </w:rPr>
        <w:t>。</w:t>
      </w:r>
    </w:p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5" w:name="_Toc493792138"/>
      <w:r w:rsidRPr="00A333B7">
        <w:rPr>
          <w:rFonts w:hint="eastAsia"/>
        </w:rPr>
        <w:t>交互模式</w:t>
      </w:r>
      <w:bookmarkEnd w:id="275"/>
    </w:p>
    <w:p w:rsidR="00C006CB" w:rsidRPr="00A333B7" w:rsidRDefault="00C006CB" w:rsidP="00C006C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6" w:name="_Toc493792139"/>
      <w:r w:rsidRPr="00A333B7">
        <w:rPr>
          <w:rFonts w:hint="eastAsia"/>
        </w:rPr>
        <w:lastRenderedPageBreak/>
        <w:t>请求参数列表</w:t>
      </w:r>
      <w:bookmarkEnd w:id="276"/>
    </w:p>
    <w:p w:rsidR="00C006CB" w:rsidRPr="00A333B7" w:rsidRDefault="00C006CB" w:rsidP="00C006C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rPr>
          <w:b/>
        </w:rPr>
        <w:t>cgi-bin</w:t>
      </w:r>
      <w:r w:rsidR="00032906" w:rsidRPr="00A333B7">
        <w:rPr>
          <w:b/>
        </w:rPr>
        <w:t>/mb2c_</w:t>
      </w:r>
      <w:r w:rsidR="00A01AAA" w:rsidRPr="00A333B7">
        <w:rPr>
          <w:b/>
        </w:rPr>
        <w:t>bank_card_unbind.</w:t>
      </w:r>
      <w:r w:rsidRPr="00A333B7">
        <w:rPr>
          <w:b/>
        </w:rPr>
        <w:t>cgi</w:t>
      </w:r>
    </w:p>
    <w:p w:rsidR="00C006CB" w:rsidRPr="00A333B7" w:rsidRDefault="00C006CB" w:rsidP="00C006C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006CB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006CB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006CB" w:rsidRPr="00A333B7" w:rsidRDefault="00C006CB" w:rsidP="005B48B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006CB" w:rsidRPr="00A333B7" w:rsidTr="005B48B2">
        <w:tc>
          <w:tcPr>
            <w:tcW w:w="1728" w:type="dxa"/>
            <w:tcBorders>
              <w:top w:val="single" w:sz="6" w:space="0" w:color="000000"/>
            </w:tcBorders>
          </w:tcPr>
          <w:p w:rsidR="00C006CB" w:rsidRPr="00A333B7" w:rsidRDefault="00C006CB" w:rsidP="005B48B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006CB" w:rsidRPr="00A333B7" w:rsidRDefault="00C006CB" w:rsidP="005B48B2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006CB" w:rsidRPr="00A333B7" w:rsidRDefault="00C006CB" w:rsidP="005B48B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006CB" w:rsidRPr="00A333B7" w:rsidTr="005B48B2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service_version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006CB" w:rsidRPr="00A333B7" w:rsidTr="005B48B2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input_charset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006CB" w:rsidRPr="00A333B7" w:rsidTr="005B48B2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sign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是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String(32)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006CB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t>多密钥支持的密钥序号，默认1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4:POS机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5B48B2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5B48B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5B48B2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7B05BA" w:rsidRPr="00A333B7" w:rsidTr="005B48B2">
        <w:tc>
          <w:tcPr>
            <w:tcW w:w="1728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绑定</w:t>
            </w:r>
            <w:r w:rsidRPr="00A333B7">
              <w:t>序列号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bind_ser</w:t>
            </w:r>
            <w:r>
              <w:t>ia</w:t>
            </w:r>
            <w:r w:rsidRPr="00A333B7">
              <w:t>lno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r w:rsidRPr="00A333B7">
              <w:rPr>
                <w:rFonts w:hint="eastAsia"/>
              </w:rPr>
              <w:t>通过</w:t>
            </w:r>
            <w:r w:rsidRPr="00A333B7">
              <w:t>绑定序列号，获取对应签约协议号</w:t>
            </w:r>
          </w:p>
        </w:tc>
      </w:tr>
      <w:tr w:rsidR="007B05BA" w:rsidRPr="00A333B7" w:rsidTr="005B48B2">
        <w:tc>
          <w:tcPr>
            <w:tcW w:w="1728" w:type="dxa"/>
          </w:tcPr>
          <w:p w:rsidR="007B05BA" w:rsidRPr="00A333B7" w:rsidRDefault="007B05BA" w:rsidP="007B05BA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</w:tcPr>
          <w:p w:rsidR="007B05BA" w:rsidRPr="00A333B7" w:rsidRDefault="007B05BA" w:rsidP="007B05BA">
            <w:pPr>
              <w:spacing w:line="240" w:lineRule="auto"/>
              <w:rPr>
                <w:lang w:val="zh-CN"/>
              </w:rPr>
            </w:pPr>
          </w:p>
        </w:tc>
      </w:tr>
    </w:tbl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7" w:name="_Toc493792140"/>
      <w:r w:rsidRPr="00A333B7">
        <w:rPr>
          <w:rFonts w:hint="eastAsia"/>
        </w:rPr>
        <w:lastRenderedPageBreak/>
        <w:t>应答参数列表</w:t>
      </w:r>
      <w:bookmarkEnd w:id="277"/>
    </w:p>
    <w:p w:rsidR="00C006CB" w:rsidRPr="00A333B7" w:rsidRDefault="00C006CB" w:rsidP="00C006C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006CB" w:rsidRPr="00A333B7" w:rsidRDefault="00C006CB" w:rsidP="00C006CB"/>
    <w:p w:rsidR="00C006CB" w:rsidRPr="00A333B7" w:rsidRDefault="00C006CB" w:rsidP="00C006CB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006CB" w:rsidRPr="00A333B7" w:rsidTr="005A0E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006CB" w:rsidRPr="00A333B7" w:rsidRDefault="00C006CB" w:rsidP="005B48B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sign_type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service_version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input_charset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String(8)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sign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是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String(32)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签名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sign_key_index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t>否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Int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t>多密钥支持的密钥序号，默认1</w:t>
            </w:r>
          </w:p>
        </w:tc>
      </w:tr>
      <w:tr w:rsidR="00C006CB" w:rsidRPr="00A333B7" w:rsidTr="005A0E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006CB" w:rsidRPr="00A333B7" w:rsidRDefault="00C006CB" w:rsidP="005B48B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006CB" w:rsidRPr="00A333B7" w:rsidRDefault="00C006CB" w:rsidP="005B48B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Int</w:t>
            </w:r>
          </w:p>
        </w:tc>
        <w:tc>
          <w:tcPr>
            <w:tcW w:w="4305" w:type="dxa"/>
          </w:tcPr>
          <w:p w:rsidR="00C006CB" w:rsidRPr="00A333B7" w:rsidRDefault="00C006CB" w:rsidP="005B48B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C006CB" w:rsidRPr="00A333B7" w:rsidTr="005A0EC1">
        <w:tc>
          <w:tcPr>
            <w:tcW w:w="1728" w:type="dxa"/>
          </w:tcPr>
          <w:p w:rsidR="00C006CB" w:rsidRPr="00A333B7" w:rsidRDefault="00C006CB" w:rsidP="005B48B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retmsg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String(30)</w:t>
            </w:r>
          </w:p>
        </w:tc>
        <w:tc>
          <w:tcPr>
            <w:tcW w:w="4305" w:type="dxa"/>
          </w:tcPr>
          <w:p w:rsidR="00C006CB" w:rsidRPr="00A333B7" w:rsidRDefault="00C006CB" w:rsidP="005B48B2">
            <w:pPr>
              <w:tabs>
                <w:tab w:val="left" w:pos="1032"/>
              </w:tabs>
              <w:rPr>
                <w:lang w:val="zh-CN"/>
              </w:rPr>
            </w:pPr>
            <w:r w:rsidRPr="00A333B7">
              <w:rPr>
                <w:lang w:val="zh-CN"/>
              </w:rPr>
              <w:tab/>
            </w:r>
          </w:p>
        </w:tc>
      </w:tr>
      <w:tr w:rsidR="00C006CB" w:rsidRPr="00A333B7" w:rsidTr="005A0EC1">
        <w:trPr>
          <w:trHeight w:val="361"/>
        </w:trPr>
        <w:tc>
          <w:tcPr>
            <w:tcW w:w="1728" w:type="dxa"/>
            <w:tcBorders>
              <w:bottom w:val="single" w:sz="6" w:space="0" w:color="000000"/>
            </w:tcBorders>
          </w:tcPr>
          <w:p w:rsidR="00C006CB" w:rsidRPr="00A333B7" w:rsidRDefault="00C006CB" w:rsidP="005B48B2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C006CB" w:rsidRPr="00A333B7" w:rsidRDefault="00C006CB" w:rsidP="005B48B2">
            <w:r w:rsidRPr="00A333B7">
              <w:t>userid</w:t>
            </w:r>
          </w:p>
        </w:tc>
        <w:tc>
          <w:tcPr>
            <w:tcW w:w="720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006CB" w:rsidRPr="00A333B7" w:rsidRDefault="00C006CB" w:rsidP="005B48B2">
            <w:r w:rsidRPr="00A333B7">
              <w:t>String(64)</w:t>
            </w:r>
          </w:p>
        </w:tc>
        <w:tc>
          <w:tcPr>
            <w:tcW w:w="4305" w:type="dxa"/>
          </w:tcPr>
          <w:p w:rsidR="00C006CB" w:rsidRPr="00A333B7" w:rsidRDefault="00C006CB" w:rsidP="005B48B2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0C77A7" w:rsidRPr="00A333B7" w:rsidTr="005A0EC1">
        <w:tc>
          <w:tcPr>
            <w:tcW w:w="1728" w:type="dxa"/>
          </w:tcPr>
          <w:p w:rsidR="000C77A7" w:rsidRPr="00A333B7" w:rsidRDefault="000C77A7" w:rsidP="000C77A7"/>
        </w:tc>
        <w:tc>
          <w:tcPr>
            <w:tcW w:w="1980" w:type="dxa"/>
          </w:tcPr>
          <w:p w:rsidR="000C77A7" w:rsidRPr="00A333B7" w:rsidRDefault="000C77A7" w:rsidP="000C77A7"/>
        </w:tc>
        <w:tc>
          <w:tcPr>
            <w:tcW w:w="720" w:type="dxa"/>
          </w:tcPr>
          <w:p w:rsidR="000C77A7" w:rsidRPr="00A333B7" w:rsidRDefault="000C77A7" w:rsidP="000C77A7"/>
        </w:tc>
        <w:tc>
          <w:tcPr>
            <w:tcW w:w="1440" w:type="dxa"/>
          </w:tcPr>
          <w:p w:rsidR="000C77A7" w:rsidRPr="00A333B7" w:rsidRDefault="000C77A7" w:rsidP="000C77A7"/>
        </w:tc>
        <w:tc>
          <w:tcPr>
            <w:tcW w:w="4305" w:type="dxa"/>
          </w:tcPr>
          <w:p w:rsidR="000C77A7" w:rsidRPr="00A333B7" w:rsidRDefault="000C77A7" w:rsidP="000C77A7"/>
        </w:tc>
      </w:tr>
    </w:tbl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8" w:name="_Toc493792141"/>
      <w:r w:rsidRPr="00A333B7">
        <w:rPr>
          <w:rFonts w:hint="eastAsia"/>
        </w:rPr>
        <w:t>处理逻辑</w:t>
      </w:r>
      <w:bookmarkEnd w:id="278"/>
    </w:p>
    <w:p w:rsidR="00C006CB" w:rsidRPr="00A333B7" w:rsidRDefault="00C006CB" w:rsidP="00AC73D5">
      <w:pPr>
        <w:pStyle w:val="af"/>
        <w:numPr>
          <w:ilvl w:val="0"/>
          <w:numId w:val="45"/>
        </w:numPr>
        <w:ind w:firstLineChars="0"/>
      </w:pPr>
      <w:r w:rsidRPr="00A333B7">
        <w:t>验证用户登录态</w:t>
      </w:r>
    </w:p>
    <w:p w:rsidR="00C006CB" w:rsidRPr="00A333B7" w:rsidRDefault="00C006CB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C006CB" w:rsidRPr="00A333B7" w:rsidRDefault="00C006CB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ED07CA" w:rsidRPr="00A333B7" w:rsidRDefault="00ED07CA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查询用户快捷</w:t>
      </w:r>
      <w:r w:rsidRPr="00A333B7">
        <w:t>绑</w:t>
      </w:r>
      <w:r w:rsidRPr="00A333B7">
        <w:rPr>
          <w:rFonts w:hint="eastAsia"/>
        </w:rPr>
        <w:t>卡服务</w:t>
      </w:r>
      <w:r w:rsidRPr="00A333B7">
        <w:t>，并校验</w:t>
      </w:r>
      <w:r w:rsidRPr="00A333B7">
        <w:rPr>
          <w:rFonts w:hint="eastAsia"/>
        </w:rPr>
        <w:t>用户</w:t>
      </w:r>
      <w:r w:rsidRPr="00A333B7">
        <w:t>绑卡信息</w:t>
      </w:r>
      <w:r w:rsidRPr="00A333B7">
        <w:rPr>
          <w:rFonts w:hint="eastAsia"/>
        </w:rPr>
        <w:t>是</w:t>
      </w:r>
      <w:r w:rsidRPr="00A333B7">
        <w:t>否已签约</w:t>
      </w:r>
    </w:p>
    <w:p w:rsidR="00F30BBB" w:rsidRPr="00A333B7" w:rsidRDefault="00F30BBB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调用</w:t>
      </w:r>
      <w:r w:rsidRPr="00A333B7">
        <w:t>第三方快捷解绑接口</w:t>
      </w:r>
    </w:p>
    <w:p w:rsidR="00C006CB" w:rsidRPr="00A333B7" w:rsidRDefault="00C006CB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C006CB" w:rsidRPr="00A333B7" w:rsidRDefault="00C006CB" w:rsidP="00AC73D5">
      <w:pPr>
        <w:pStyle w:val="af"/>
        <w:numPr>
          <w:ilvl w:val="0"/>
          <w:numId w:val="4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006CB" w:rsidRPr="00A333B7" w:rsidRDefault="00C006CB" w:rsidP="00C006CB">
      <w:pPr>
        <w:pStyle w:val="3"/>
        <w:numPr>
          <w:ilvl w:val="2"/>
          <w:numId w:val="1"/>
        </w:numPr>
      </w:pPr>
      <w:bookmarkStart w:id="279" w:name="_Toc493792142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27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006CB" w:rsidRPr="00A333B7" w:rsidTr="005B48B2">
        <w:trPr>
          <w:jc w:val="center"/>
        </w:trPr>
        <w:tc>
          <w:tcPr>
            <w:tcW w:w="1908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006CB" w:rsidRPr="00A333B7" w:rsidRDefault="00C006CB" w:rsidP="005B48B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  <w:tr w:rsidR="00C006CB" w:rsidRPr="00A333B7" w:rsidTr="005B48B2">
        <w:trPr>
          <w:jc w:val="center"/>
        </w:trPr>
        <w:tc>
          <w:tcPr>
            <w:tcW w:w="1908" w:type="dxa"/>
            <w:vAlign w:val="center"/>
          </w:tcPr>
          <w:p w:rsidR="00C006CB" w:rsidRPr="00A333B7" w:rsidRDefault="00C006CB" w:rsidP="005B48B2">
            <w:pPr>
              <w:jc w:val="center"/>
            </w:pPr>
          </w:p>
        </w:tc>
        <w:tc>
          <w:tcPr>
            <w:tcW w:w="8265" w:type="dxa"/>
            <w:vAlign w:val="center"/>
          </w:tcPr>
          <w:p w:rsidR="00C006CB" w:rsidRPr="00A333B7" w:rsidRDefault="00C006CB" w:rsidP="005B48B2">
            <w:pPr>
              <w:ind w:rightChars="-45" w:right="-94"/>
            </w:pPr>
          </w:p>
        </w:tc>
      </w:tr>
    </w:tbl>
    <w:p w:rsidR="00C006CB" w:rsidRPr="00A333B7" w:rsidRDefault="00C006CB" w:rsidP="00C006CB"/>
    <w:p w:rsidR="00211692" w:rsidRPr="00A333B7" w:rsidRDefault="00211692" w:rsidP="00211692"/>
    <w:p w:rsidR="005B0825" w:rsidRPr="00A333B7" w:rsidRDefault="00003D06" w:rsidP="0030575B">
      <w:pPr>
        <w:pStyle w:val="2"/>
        <w:numPr>
          <w:ilvl w:val="1"/>
          <w:numId w:val="1"/>
        </w:numPr>
      </w:pPr>
      <w:bookmarkStart w:id="280" w:name="_Toc493792143"/>
      <w:r w:rsidRPr="00A333B7">
        <w:rPr>
          <w:rFonts w:hint="eastAsia"/>
        </w:rPr>
        <w:t>充值</w:t>
      </w:r>
      <w:r w:rsidR="005526FE" w:rsidRPr="00A333B7">
        <w:rPr>
          <w:rFonts w:hint="eastAsia"/>
        </w:rPr>
        <w:t>单</w:t>
      </w:r>
      <w:r w:rsidR="00B96936" w:rsidRPr="00A333B7">
        <w:rPr>
          <w:rFonts w:hint="eastAsia"/>
        </w:rPr>
        <w:t>详情查询</w:t>
      </w:r>
      <w:r w:rsidR="005B0825" w:rsidRPr="00A333B7">
        <w:rPr>
          <w:rFonts w:hint="eastAsia"/>
        </w:rPr>
        <w:t>接口</w:t>
      </w:r>
      <w:bookmarkEnd w:id="280"/>
    </w:p>
    <w:p w:rsidR="005B0825" w:rsidRPr="00A333B7" w:rsidRDefault="005B0825" w:rsidP="0030575B">
      <w:pPr>
        <w:pStyle w:val="3"/>
        <w:numPr>
          <w:ilvl w:val="2"/>
          <w:numId w:val="1"/>
        </w:numPr>
      </w:pPr>
      <w:bookmarkStart w:id="281" w:name="_Toc493792144"/>
      <w:r w:rsidRPr="00A333B7">
        <w:rPr>
          <w:rFonts w:hint="eastAsia"/>
        </w:rPr>
        <w:t>业务功能</w:t>
      </w:r>
      <w:bookmarkEnd w:id="281"/>
    </w:p>
    <w:p w:rsidR="005B0825" w:rsidRPr="00A333B7" w:rsidRDefault="00E30E8A" w:rsidP="005B0825">
      <w:pPr>
        <w:ind w:firstLineChars="200" w:firstLine="420"/>
      </w:pPr>
      <w:r w:rsidRPr="00A333B7">
        <w:rPr>
          <w:rFonts w:hint="eastAsia"/>
        </w:rPr>
        <w:t>根据</w:t>
      </w:r>
      <w:r w:rsidR="00844614" w:rsidRPr="00A333B7">
        <w:rPr>
          <w:rFonts w:hint="eastAsia"/>
        </w:rPr>
        <w:t>充值</w:t>
      </w:r>
      <w:r w:rsidRPr="00A333B7">
        <w:t>订单号查询</w:t>
      </w:r>
      <w:r w:rsidRPr="00A333B7">
        <w:rPr>
          <w:rFonts w:hint="eastAsia"/>
        </w:rPr>
        <w:t>单条</w:t>
      </w:r>
      <w:r w:rsidR="00F871D3" w:rsidRPr="00A333B7">
        <w:rPr>
          <w:rFonts w:hint="eastAsia"/>
        </w:rPr>
        <w:t>充值</w:t>
      </w:r>
      <w:r w:rsidRPr="00A333B7">
        <w:t>订单</w:t>
      </w:r>
      <w:r w:rsidRPr="00A333B7">
        <w:rPr>
          <w:rFonts w:hint="eastAsia"/>
        </w:rPr>
        <w:t>记录</w:t>
      </w:r>
      <w:r w:rsidRPr="00A333B7">
        <w:t>详情</w:t>
      </w:r>
      <w:r w:rsidR="00D5198B" w:rsidRPr="00A333B7">
        <w:rPr>
          <w:rFonts w:hint="eastAsia"/>
        </w:rPr>
        <w:t>，</w:t>
      </w:r>
      <w:r w:rsidRPr="00A333B7">
        <w:t>需验数据签名及用户登录态。</w:t>
      </w:r>
    </w:p>
    <w:p w:rsidR="005B0825" w:rsidRPr="00A333B7" w:rsidRDefault="005B0825" w:rsidP="0030575B">
      <w:pPr>
        <w:pStyle w:val="3"/>
        <w:numPr>
          <w:ilvl w:val="2"/>
          <w:numId w:val="1"/>
        </w:numPr>
      </w:pPr>
      <w:bookmarkStart w:id="282" w:name="_Toc493792145"/>
      <w:r w:rsidRPr="00A333B7">
        <w:rPr>
          <w:rFonts w:hint="eastAsia"/>
        </w:rPr>
        <w:t>交互模式</w:t>
      </w:r>
      <w:bookmarkEnd w:id="282"/>
    </w:p>
    <w:p w:rsidR="005B0825" w:rsidRPr="00A333B7" w:rsidRDefault="005B0825" w:rsidP="005B082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5B0825" w:rsidRPr="00A333B7" w:rsidRDefault="005B0825" w:rsidP="0030575B">
      <w:pPr>
        <w:pStyle w:val="3"/>
        <w:numPr>
          <w:ilvl w:val="2"/>
          <w:numId w:val="1"/>
        </w:numPr>
      </w:pPr>
      <w:bookmarkStart w:id="283" w:name="_Toc493792146"/>
      <w:r w:rsidRPr="00A333B7">
        <w:rPr>
          <w:rFonts w:hint="eastAsia"/>
        </w:rPr>
        <w:t>请求参数列表</w:t>
      </w:r>
      <w:bookmarkEnd w:id="283"/>
    </w:p>
    <w:p w:rsidR="005B0825" w:rsidRPr="00A333B7" w:rsidRDefault="005B0825" w:rsidP="005B082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8" w:history="1">
        <w:r w:rsidR="00D50505" w:rsidRPr="00A333B7">
          <w:t>http://</w:t>
        </w:r>
        <w:r w:rsidR="00D05BF4" w:rsidRPr="00A333B7">
          <w:t>m.</w:t>
        </w:r>
        <w:r w:rsidR="008F29A0">
          <w:t>bananapay.cn</w:t>
        </w:r>
        <w:r w:rsidR="00D50505" w:rsidRPr="00A333B7">
          <w:t>/</w:t>
        </w:r>
        <w:r w:rsidR="000E6610" w:rsidRPr="00A333B7">
          <w:t>cgi-bin</w:t>
        </w:r>
        <w:r w:rsidR="00032906" w:rsidRPr="00A333B7">
          <w:t>/mb2c_</w:t>
        </w:r>
        <w:r w:rsidR="00D50505" w:rsidRPr="00A333B7">
          <w:rPr>
            <w:b/>
          </w:rPr>
          <w:t>qry_</w:t>
        </w:r>
      </w:hyperlink>
      <w:r w:rsidR="00D50505" w:rsidRPr="00A333B7">
        <w:rPr>
          <w:b/>
        </w:rPr>
        <w:t>charge</w:t>
      </w:r>
      <w:r w:rsidR="00613163" w:rsidRPr="00A333B7">
        <w:rPr>
          <w:b/>
        </w:rPr>
        <w:t>_detail</w:t>
      </w:r>
      <w:r w:rsidRPr="00A333B7">
        <w:rPr>
          <w:b/>
        </w:rPr>
        <w:t>.cgi</w:t>
      </w:r>
    </w:p>
    <w:p w:rsidR="005B0825" w:rsidRPr="00A333B7" w:rsidRDefault="005B0825" w:rsidP="00553032">
      <w:pPr>
        <w:tabs>
          <w:tab w:val="left" w:pos="3280"/>
        </w:tabs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  <w:r w:rsidR="00553032" w:rsidRPr="00A333B7"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B0825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B0825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B0825" w:rsidRPr="00A333B7" w:rsidRDefault="005B0825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B0825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5B0825" w:rsidRPr="00A333B7" w:rsidRDefault="005B0825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B0825" w:rsidRPr="00A333B7" w:rsidRDefault="005B0825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B0825" w:rsidRPr="00A333B7" w:rsidRDefault="005B0825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service_version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lastRenderedPageBreak/>
              <w:t>字符集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input_charset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sign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是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String(32)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签名</w:t>
            </w:r>
            <w:r w:rsidR="005C0932" w:rsidRPr="00A333B7">
              <w:t>(动态key签名)</w:t>
            </w:r>
          </w:p>
        </w:tc>
      </w:tr>
      <w:tr w:rsidR="005B0825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B0825" w:rsidRPr="00A333B7" w:rsidRDefault="005B0825" w:rsidP="00F2157F">
            <w:r w:rsidRPr="00A333B7">
              <w:t>多密钥支持的密钥序号，默认1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728" w:type="dxa"/>
            <w:tcBorders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r w:rsidRPr="00A333B7">
              <w:t>4:POS机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充值订单</w:t>
            </w:r>
            <w:r w:rsidRPr="00A333B7">
              <w:t>号</w:t>
            </w:r>
          </w:p>
        </w:tc>
      </w:tr>
      <w:tr w:rsidR="007B05BA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5B0825" w:rsidRPr="00A333B7" w:rsidRDefault="005B0825" w:rsidP="0030575B">
      <w:pPr>
        <w:pStyle w:val="3"/>
        <w:numPr>
          <w:ilvl w:val="2"/>
          <w:numId w:val="1"/>
        </w:numPr>
      </w:pPr>
      <w:bookmarkStart w:id="284" w:name="_Toc493792147"/>
      <w:r w:rsidRPr="00A333B7">
        <w:rPr>
          <w:rFonts w:hint="eastAsia"/>
        </w:rPr>
        <w:t>应答参数列表</w:t>
      </w:r>
      <w:bookmarkEnd w:id="284"/>
    </w:p>
    <w:p w:rsidR="005B0825" w:rsidRPr="00A333B7" w:rsidRDefault="005B0825" w:rsidP="005B082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5B0825" w:rsidRPr="00A333B7" w:rsidRDefault="005B0825" w:rsidP="005B082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B0825" w:rsidRPr="00A333B7" w:rsidRDefault="005B0825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B0825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B0825" w:rsidRPr="00A333B7" w:rsidRDefault="005B0825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sign_type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service_version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input_charset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String(8)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sign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是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String(32)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签名</w:t>
            </w:r>
            <w:r w:rsidR="004B6D65" w:rsidRPr="00A333B7">
              <w:t>(动态key签名)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5B0825" w:rsidRPr="00A333B7" w:rsidRDefault="005B0825" w:rsidP="00F2157F">
            <w:r w:rsidRPr="00A333B7">
              <w:t>sign_key_index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t>否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Int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t>多密钥支持的密钥序号，默认1</w:t>
            </w:r>
          </w:p>
        </w:tc>
      </w:tr>
      <w:tr w:rsidR="005B0825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B0825" w:rsidRPr="00A333B7" w:rsidRDefault="005B0825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5B0825" w:rsidRPr="00A333B7" w:rsidRDefault="005B0825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Int</w:t>
            </w:r>
          </w:p>
        </w:tc>
        <w:tc>
          <w:tcPr>
            <w:tcW w:w="4305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参见</w:t>
            </w:r>
            <w:r w:rsidR="008877B6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5B0825" w:rsidRPr="00A333B7" w:rsidTr="00F2157F">
        <w:tc>
          <w:tcPr>
            <w:tcW w:w="1728" w:type="dxa"/>
          </w:tcPr>
          <w:p w:rsidR="005B0825" w:rsidRPr="00A333B7" w:rsidRDefault="005B0825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B0825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5B0825" w:rsidRPr="00A333B7" w:rsidRDefault="005B0825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B0825" w:rsidRPr="00A333B7" w:rsidRDefault="005B0825" w:rsidP="00F2157F">
            <w:r w:rsidRPr="00A333B7">
              <w:t>String(30)</w:t>
            </w:r>
          </w:p>
        </w:tc>
        <w:tc>
          <w:tcPr>
            <w:tcW w:w="4305" w:type="dxa"/>
          </w:tcPr>
          <w:p w:rsidR="005B0825" w:rsidRPr="00A333B7" w:rsidRDefault="005B0825" w:rsidP="00F2157F"/>
        </w:tc>
      </w:tr>
      <w:tr w:rsidR="00B41BEB" w:rsidRPr="00A333B7" w:rsidTr="00F2157F">
        <w:tc>
          <w:tcPr>
            <w:tcW w:w="1728" w:type="dxa"/>
          </w:tcPr>
          <w:p w:rsidR="00B41BEB" w:rsidRPr="00A333B7" w:rsidRDefault="00B41BEB" w:rsidP="00B41BE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41BEB" w:rsidRPr="00A333B7" w:rsidRDefault="00B41BEB" w:rsidP="00B41BEB">
            <w:r w:rsidRPr="00A333B7">
              <w:t>userid</w:t>
            </w:r>
          </w:p>
        </w:tc>
        <w:tc>
          <w:tcPr>
            <w:tcW w:w="720" w:type="dxa"/>
          </w:tcPr>
          <w:p w:rsidR="00B41BEB" w:rsidRPr="00A333B7" w:rsidRDefault="00B41BEB" w:rsidP="00B41BEB">
            <w:r w:rsidRPr="00A333B7">
              <w:t>是</w:t>
            </w:r>
          </w:p>
        </w:tc>
        <w:tc>
          <w:tcPr>
            <w:tcW w:w="1440" w:type="dxa"/>
          </w:tcPr>
          <w:p w:rsidR="00B41BEB" w:rsidRPr="00A333B7" w:rsidRDefault="00B41BEB" w:rsidP="00B41BEB">
            <w:r w:rsidRPr="00A333B7">
              <w:t>String(20)</w:t>
            </w:r>
          </w:p>
        </w:tc>
        <w:tc>
          <w:tcPr>
            <w:tcW w:w="4305" w:type="dxa"/>
          </w:tcPr>
          <w:p w:rsidR="00B41BEB" w:rsidRPr="00A333B7" w:rsidRDefault="00B41BEB" w:rsidP="00B41BEB">
            <w:r w:rsidRPr="00A333B7">
              <w:rPr>
                <w:rFonts w:hint="eastAsia"/>
              </w:rPr>
              <w:t>手机号码</w:t>
            </w:r>
          </w:p>
        </w:tc>
      </w:tr>
      <w:tr w:rsidR="00B41BEB" w:rsidRPr="00A333B7" w:rsidTr="00D97C19">
        <w:tc>
          <w:tcPr>
            <w:tcW w:w="10173" w:type="dxa"/>
            <w:gridSpan w:val="5"/>
          </w:tcPr>
          <w:p w:rsidR="00B41BEB" w:rsidRPr="00A333B7" w:rsidRDefault="00B41BEB" w:rsidP="00B41BE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充值</w:t>
            </w:r>
            <w:r w:rsidRPr="00A333B7">
              <w:rPr>
                <w:b/>
              </w:rPr>
              <w:t>单详情</w:t>
            </w:r>
          </w:p>
        </w:tc>
      </w:tr>
      <w:tr w:rsidR="001C6714" w:rsidRPr="00A333B7" w:rsidTr="00F2157F">
        <w:tc>
          <w:tcPr>
            <w:tcW w:w="1728" w:type="dxa"/>
          </w:tcPr>
          <w:p w:rsidR="001C6714" w:rsidRPr="00A333B7" w:rsidRDefault="001C6714" w:rsidP="00E47C12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充值单号</w:t>
            </w:r>
          </w:p>
        </w:tc>
        <w:tc>
          <w:tcPr>
            <w:tcW w:w="1980" w:type="dxa"/>
          </w:tcPr>
          <w:p w:rsidR="001C6714" w:rsidRPr="00A333B7" w:rsidRDefault="001C6714" w:rsidP="001C6714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1C6714" w:rsidRPr="00A333B7" w:rsidRDefault="001C6714" w:rsidP="001C671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C6714" w:rsidRPr="00A333B7" w:rsidRDefault="0013403C" w:rsidP="0013403C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1C6714" w:rsidRPr="00A333B7" w:rsidRDefault="001C6714" w:rsidP="008622E3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充值单号</w:t>
            </w:r>
          </w:p>
        </w:tc>
      </w:tr>
      <w:tr w:rsidR="00217923" w:rsidRPr="00A333B7" w:rsidTr="00F2157F">
        <w:tc>
          <w:tcPr>
            <w:tcW w:w="1728" w:type="dxa"/>
          </w:tcPr>
          <w:p w:rsidR="00217923" w:rsidRPr="00A333B7" w:rsidRDefault="00217923" w:rsidP="00E47C12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217923" w:rsidRPr="00A333B7" w:rsidRDefault="00217923" w:rsidP="001C6714">
            <w:pPr>
              <w:jc w:val="left"/>
              <w:rPr>
                <w:rFonts w:ascii="新宋体" w:eastAsia="新宋体" w:hAnsi="新宋体"/>
              </w:rPr>
            </w:pPr>
            <w:r w:rsidRPr="00A333B7">
              <w:t>bank_type</w:t>
            </w:r>
          </w:p>
        </w:tc>
        <w:tc>
          <w:tcPr>
            <w:tcW w:w="720" w:type="dxa"/>
          </w:tcPr>
          <w:p w:rsidR="00217923" w:rsidRPr="00A333B7" w:rsidRDefault="00217923" w:rsidP="001C671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7923" w:rsidRPr="00A333B7" w:rsidRDefault="00217923" w:rsidP="0013403C">
            <w:pPr>
              <w:jc w:val="left"/>
            </w:pPr>
            <w:r w:rsidRPr="00A333B7">
              <w:t>String(32)</w:t>
            </w:r>
          </w:p>
        </w:tc>
        <w:tc>
          <w:tcPr>
            <w:tcW w:w="4305" w:type="dxa"/>
          </w:tcPr>
          <w:p w:rsidR="00217923" w:rsidRPr="00A333B7" w:rsidRDefault="00217923" w:rsidP="008622E3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</w:tc>
      </w:tr>
      <w:tr w:rsidR="003C62DD" w:rsidRPr="00163800" w:rsidTr="00F2157F">
        <w:tc>
          <w:tcPr>
            <w:tcW w:w="1728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银行给</w:t>
            </w:r>
            <w:r w:rsidR="002C0E16">
              <w:rPr>
                <w:rFonts w:hint="eastAsia"/>
                <w:color w:val="FF0000"/>
              </w:rPr>
              <w:t>小蕉</w:t>
            </w:r>
            <w:r w:rsidRPr="00163800">
              <w:rPr>
                <w:rFonts w:hint="eastAsia"/>
                <w:color w:val="FF0000"/>
              </w:rPr>
              <w:t>分配的商户号</w:t>
            </w:r>
          </w:p>
        </w:tc>
        <w:tc>
          <w:tcPr>
            <w:tcW w:w="198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merch_no</w:t>
            </w:r>
          </w:p>
        </w:tc>
        <w:tc>
          <w:tcPr>
            <w:tcW w:w="720" w:type="dxa"/>
          </w:tcPr>
          <w:p w:rsidR="003C62DD" w:rsidRPr="00163800" w:rsidRDefault="003C62DD" w:rsidP="003C62DD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3C62DD" w:rsidRPr="00163800" w:rsidRDefault="003C62DD" w:rsidP="003C62DD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充值与支付时使用，如果是余额支付为0</w:t>
            </w:r>
          </w:p>
        </w:tc>
      </w:tr>
      <w:tr w:rsidR="003C62DD" w:rsidRPr="00163800" w:rsidTr="00F2157F">
        <w:tc>
          <w:tcPr>
            <w:tcW w:w="1728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渠道简称</w:t>
            </w:r>
          </w:p>
        </w:tc>
        <w:tc>
          <w:tcPr>
            <w:tcW w:w="198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bank_channel</w:t>
            </w:r>
          </w:p>
        </w:tc>
        <w:tc>
          <w:tcPr>
            <w:tcW w:w="720" w:type="dxa"/>
          </w:tcPr>
          <w:p w:rsidR="003C62DD" w:rsidRPr="00163800" w:rsidRDefault="003C62DD" w:rsidP="003C62DD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String(16)</w:t>
            </w:r>
          </w:p>
        </w:tc>
        <w:tc>
          <w:tcPr>
            <w:tcW w:w="4305" w:type="dxa"/>
          </w:tcPr>
          <w:p w:rsidR="003C62DD" w:rsidRPr="00163800" w:rsidRDefault="003C62DD" w:rsidP="003C62DD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充值与支付时使用，如果是余额支付为0</w:t>
            </w:r>
          </w:p>
        </w:tc>
      </w:tr>
      <w:tr w:rsidR="003C62DD" w:rsidRPr="00163800" w:rsidTr="00F2157F">
        <w:tc>
          <w:tcPr>
            <w:tcW w:w="1728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绑定序列号</w:t>
            </w:r>
          </w:p>
        </w:tc>
        <w:tc>
          <w:tcPr>
            <w:tcW w:w="198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bind_ser</w:t>
            </w:r>
            <w:r w:rsidR="00787675">
              <w:rPr>
                <w:color w:val="FF0000"/>
              </w:rPr>
              <w:t>ia</w:t>
            </w:r>
            <w:r w:rsidRPr="00163800">
              <w:rPr>
                <w:color w:val="FF0000"/>
              </w:rPr>
              <w:t>lno</w:t>
            </w:r>
          </w:p>
        </w:tc>
        <w:tc>
          <w:tcPr>
            <w:tcW w:w="720" w:type="dxa"/>
          </w:tcPr>
          <w:p w:rsidR="003C62DD" w:rsidRPr="00163800" w:rsidRDefault="003C62DD" w:rsidP="003C62DD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3C62DD" w:rsidRPr="00163800" w:rsidRDefault="003C62DD" w:rsidP="003C62DD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3C62DD" w:rsidRPr="00163800" w:rsidRDefault="003C62DD" w:rsidP="003C62DD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快捷支付时使用，其它情况为</w:t>
            </w:r>
            <w:r w:rsidRPr="00163800">
              <w:rPr>
                <w:rFonts w:ascii="新宋体" w:eastAsia="新宋体" w:hAnsi="新宋体"/>
                <w:color w:val="FF0000"/>
              </w:rPr>
              <w:t>0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t>bank_listid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t>bank_backid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银行返回的订单号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充值</w:t>
            </w:r>
            <w:r w:rsidRPr="00A333B7">
              <w:t>用户</w:t>
            </w:r>
          </w:p>
        </w:tc>
        <w:tc>
          <w:tcPr>
            <w:tcW w:w="1980" w:type="dxa"/>
          </w:tcPr>
          <w:p w:rsidR="003C62DD" w:rsidRPr="00A333B7" w:rsidRDefault="003C62DD" w:rsidP="003C62DD">
            <w:r w:rsidRPr="00A333B7">
              <w:t>payee_uin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r w:rsidRPr="00A333B7">
              <w:t>String(64)</w:t>
            </w:r>
          </w:p>
        </w:tc>
        <w:tc>
          <w:tcPr>
            <w:tcW w:w="4305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充值</w:t>
            </w:r>
            <w:r w:rsidRPr="00A333B7">
              <w:t>用户账号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充值</w:t>
            </w:r>
            <w:r w:rsidRPr="00A333B7">
              <w:t>用户类型</w:t>
            </w:r>
          </w:p>
        </w:tc>
        <w:tc>
          <w:tcPr>
            <w:tcW w:w="1980" w:type="dxa"/>
          </w:tcPr>
          <w:p w:rsidR="003C62DD" w:rsidRPr="00A333B7" w:rsidRDefault="003C62DD" w:rsidP="003C62DD">
            <w:r w:rsidRPr="00A333B7">
              <w:t>payee_user_type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r w:rsidRPr="00A333B7">
              <w:t>Int</w:t>
            </w:r>
          </w:p>
        </w:tc>
        <w:tc>
          <w:tcPr>
            <w:tcW w:w="4305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充值</w:t>
            </w:r>
            <w:r w:rsidRPr="00A333B7">
              <w:t>用户类型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3C62DD" w:rsidRPr="00A333B7" w:rsidRDefault="003C62DD" w:rsidP="003C62DD">
            <w:r w:rsidRPr="00A333B7">
              <w:t>trade_state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r w:rsidRPr="00A333B7">
              <w:t>Int</w:t>
            </w:r>
          </w:p>
        </w:tc>
        <w:tc>
          <w:tcPr>
            <w:tcW w:w="4305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3C62DD" w:rsidRPr="00A333B7" w:rsidRDefault="003C62DD" w:rsidP="003C62DD">
            <w:r w:rsidRPr="00A333B7">
              <w:t>1-新建</w:t>
            </w:r>
          </w:p>
          <w:p w:rsidR="003C62DD" w:rsidRPr="00A333B7" w:rsidRDefault="003C62DD" w:rsidP="003C62DD">
            <w:r w:rsidRPr="00A333B7">
              <w:t>2-支付成功</w:t>
            </w:r>
          </w:p>
          <w:p w:rsidR="003C62DD" w:rsidRPr="00A333B7" w:rsidRDefault="003C62DD" w:rsidP="003C62DD">
            <w:r w:rsidRPr="00A333B7">
              <w:t>8-订单关闭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3C62DD" w:rsidRPr="00A333B7" w:rsidRDefault="003C62DD" w:rsidP="003C62DD">
            <w:r w:rsidRPr="00A333B7">
              <w:t>cur_type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r w:rsidRPr="00A333B7">
              <w:t>Int</w:t>
            </w:r>
          </w:p>
        </w:tc>
        <w:tc>
          <w:tcPr>
            <w:tcW w:w="4305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货币类型</w:t>
            </w:r>
          </w:p>
          <w:p w:rsidR="003C62DD" w:rsidRPr="00A333B7" w:rsidRDefault="003C62DD" w:rsidP="003C62DD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3C62DD" w:rsidRPr="00A333B7" w:rsidRDefault="003C62DD" w:rsidP="003C62DD">
            <w:r w:rsidRPr="00A333B7">
              <w:t>2-美圆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充值金额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充值金额。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lastRenderedPageBreak/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lastRenderedPageBreak/>
              <w:t>记录物理状态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3C62DD" w:rsidRPr="00A333B7" w:rsidRDefault="003C62DD" w:rsidP="003C62DD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3C62DD" w:rsidRPr="00A333B7" w:rsidRDefault="003C62DD" w:rsidP="003C62DD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3C62DD" w:rsidRPr="00A333B7" w:rsidRDefault="003C62DD" w:rsidP="003C62DD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3C62DD" w:rsidRPr="00A333B7" w:rsidTr="00F2157F">
        <w:tc>
          <w:tcPr>
            <w:tcW w:w="1728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3C62DD" w:rsidRPr="00A333B7" w:rsidRDefault="003C62DD" w:rsidP="003C6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3C62DD" w:rsidRPr="00A333B7" w:rsidRDefault="003C62DD" w:rsidP="003C6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  <w:tr w:rsidR="009E055B" w:rsidRPr="00A333B7" w:rsidTr="00F2157F">
        <w:tc>
          <w:tcPr>
            <w:tcW w:w="1728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后台回调</w:t>
            </w:r>
            <w:r>
              <w:rPr>
                <w:rFonts w:ascii="新宋体" w:eastAsia="新宋体" w:hAnsi="新宋体"/>
              </w:rPr>
              <w:t>url</w:t>
            </w:r>
          </w:p>
        </w:tc>
        <w:tc>
          <w:tcPr>
            <w:tcW w:w="198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9E055B">
              <w:rPr>
                <w:rFonts w:ascii="新宋体" w:eastAsia="新宋体" w:hAnsi="新宋体"/>
              </w:rPr>
              <w:t>notify_url</w:t>
            </w:r>
          </w:p>
        </w:tc>
        <w:tc>
          <w:tcPr>
            <w:tcW w:w="720" w:type="dxa"/>
          </w:tcPr>
          <w:p w:rsidR="009E055B" w:rsidRPr="00A333B7" w:rsidRDefault="009E055B" w:rsidP="009E05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</w:p>
        </w:tc>
      </w:tr>
      <w:tr w:rsidR="00E91679" w:rsidRPr="00A333B7" w:rsidTr="00F2157F">
        <w:tc>
          <w:tcPr>
            <w:tcW w:w="1728" w:type="dxa"/>
          </w:tcPr>
          <w:p w:rsidR="00E91679" w:rsidRDefault="00E91679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银行</w:t>
            </w:r>
            <w:r>
              <w:rPr>
                <w:rFonts w:ascii="新宋体" w:eastAsia="新宋体" w:hAnsi="新宋体"/>
              </w:rPr>
              <w:t>名称</w:t>
            </w:r>
          </w:p>
        </w:tc>
        <w:tc>
          <w:tcPr>
            <w:tcW w:w="1980" w:type="dxa"/>
          </w:tcPr>
          <w:p w:rsidR="00E91679" w:rsidRPr="009E055B" w:rsidRDefault="00E91679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ban</w:t>
            </w:r>
            <w:r>
              <w:rPr>
                <w:rFonts w:ascii="新宋体" w:eastAsia="新宋体" w:hAnsi="新宋体"/>
              </w:rPr>
              <w:t>k_name</w:t>
            </w:r>
          </w:p>
        </w:tc>
        <w:tc>
          <w:tcPr>
            <w:tcW w:w="720" w:type="dxa"/>
          </w:tcPr>
          <w:p w:rsidR="00E91679" w:rsidRDefault="00E91679" w:rsidP="009E05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1679" w:rsidRPr="00A333B7" w:rsidRDefault="00E91679" w:rsidP="009E055B">
            <w:r>
              <w:rPr>
                <w:rFonts w:hint="eastAsia"/>
              </w:rPr>
              <w:t>S</w:t>
            </w:r>
            <w:r>
              <w:t>tring(16)</w:t>
            </w:r>
          </w:p>
        </w:tc>
        <w:tc>
          <w:tcPr>
            <w:tcW w:w="4305" w:type="dxa"/>
          </w:tcPr>
          <w:p w:rsidR="00E91679" w:rsidRPr="00A333B7" w:rsidRDefault="00E91679" w:rsidP="009E055B">
            <w:pPr>
              <w:rPr>
                <w:rFonts w:ascii="新宋体" w:eastAsia="新宋体" w:hAnsi="新宋体"/>
              </w:rPr>
            </w:pPr>
          </w:p>
        </w:tc>
      </w:tr>
      <w:tr w:rsidR="00E91679" w:rsidRPr="00A333B7" w:rsidTr="00F2157F">
        <w:tc>
          <w:tcPr>
            <w:tcW w:w="1728" w:type="dxa"/>
          </w:tcPr>
          <w:p w:rsidR="00E91679" w:rsidRDefault="00E91679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银行卡</w:t>
            </w:r>
            <w:r>
              <w:rPr>
                <w:rFonts w:ascii="新宋体" w:eastAsia="新宋体" w:hAnsi="新宋体"/>
              </w:rPr>
              <w:t>后</w:t>
            </w:r>
            <w:r>
              <w:rPr>
                <w:rFonts w:ascii="新宋体" w:eastAsia="新宋体" w:hAnsi="新宋体" w:hint="eastAsia"/>
              </w:rPr>
              <w:t>4位</w:t>
            </w:r>
          </w:p>
        </w:tc>
        <w:tc>
          <w:tcPr>
            <w:tcW w:w="1980" w:type="dxa"/>
          </w:tcPr>
          <w:p w:rsidR="00E91679" w:rsidRDefault="00E91679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car</w:t>
            </w:r>
            <w:r>
              <w:rPr>
                <w:rFonts w:ascii="新宋体" w:eastAsia="新宋体" w:hAnsi="新宋体"/>
              </w:rPr>
              <w:t>d_tail</w:t>
            </w:r>
          </w:p>
        </w:tc>
        <w:tc>
          <w:tcPr>
            <w:tcW w:w="720" w:type="dxa"/>
          </w:tcPr>
          <w:p w:rsidR="00E91679" w:rsidRDefault="00E91679" w:rsidP="009E05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1679" w:rsidRDefault="00E91679" w:rsidP="009E055B">
            <w:r>
              <w:rPr>
                <w:rFonts w:hint="eastAsia"/>
              </w:rPr>
              <w:t>S</w:t>
            </w:r>
            <w:r>
              <w:t>tring(4)</w:t>
            </w:r>
          </w:p>
        </w:tc>
        <w:tc>
          <w:tcPr>
            <w:tcW w:w="4305" w:type="dxa"/>
          </w:tcPr>
          <w:p w:rsidR="00E91679" w:rsidRDefault="00E91679" w:rsidP="009E055B">
            <w:pPr>
              <w:rPr>
                <w:rFonts w:ascii="新宋体" w:eastAsia="新宋体" w:hAnsi="新宋体"/>
              </w:rPr>
            </w:pPr>
          </w:p>
        </w:tc>
      </w:tr>
    </w:tbl>
    <w:p w:rsidR="00E477E6" w:rsidRPr="00A333B7" w:rsidRDefault="00E477E6" w:rsidP="0030575B">
      <w:pPr>
        <w:pStyle w:val="3"/>
        <w:numPr>
          <w:ilvl w:val="2"/>
          <w:numId w:val="1"/>
        </w:numPr>
      </w:pPr>
      <w:bookmarkStart w:id="285" w:name="_Toc493792148"/>
      <w:r w:rsidRPr="00A333B7">
        <w:rPr>
          <w:rFonts w:hint="eastAsia"/>
        </w:rPr>
        <w:t>处理逻辑</w:t>
      </w:r>
      <w:bookmarkEnd w:id="285"/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t>验证用户登录态</w:t>
      </w:r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rPr>
          <w:rFonts w:hint="eastAsia"/>
        </w:rPr>
        <w:t>调用</w:t>
      </w:r>
      <w:r w:rsidR="0047623F" w:rsidRPr="00A333B7">
        <w:rPr>
          <w:rFonts w:hint="eastAsia"/>
        </w:rPr>
        <w:t>订单</w:t>
      </w:r>
      <w:r w:rsidRPr="00A333B7">
        <w:t>模块service</w:t>
      </w:r>
      <w:r w:rsidRPr="00A333B7">
        <w:rPr>
          <w:rFonts w:hint="eastAsia"/>
        </w:rPr>
        <w:t>查询</w:t>
      </w:r>
      <w:r w:rsidR="0047623F" w:rsidRPr="00A333B7">
        <w:rPr>
          <w:rFonts w:hint="eastAsia"/>
        </w:rPr>
        <w:t>订单详细</w:t>
      </w:r>
      <w:r w:rsidRPr="00A333B7">
        <w:t>信息</w:t>
      </w:r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477E6" w:rsidRPr="00A333B7" w:rsidRDefault="00E477E6" w:rsidP="00520B65">
      <w:pPr>
        <w:pStyle w:val="af"/>
        <w:numPr>
          <w:ilvl w:val="0"/>
          <w:numId w:val="1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477E6" w:rsidRPr="00A333B7" w:rsidRDefault="00E477E6" w:rsidP="0030575B">
      <w:pPr>
        <w:pStyle w:val="3"/>
        <w:numPr>
          <w:ilvl w:val="2"/>
          <w:numId w:val="1"/>
        </w:numPr>
      </w:pPr>
      <w:bookmarkStart w:id="286" w:name="_Toc493792149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28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477E6" w:rsidRPr="00A333B7" w:rsidTr="00D97C19">
        <w:trPr>
          <w:jc w:val="center"/>
        </w:trPr>
        <w:tc>
          <w:tcPr>
            <w:tcW w:w="1908" w:type="dxa"/>
          </w:tcPr>
          <w:p w:rsidR="00E477E6" w:rsidRPr="00A333B7" w:rsidRDefault="00E477E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477E6" w:rsidRPr="00A333B7" w:rsidRDefault="00E477E6" w:rsidP="00D97C1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477E6" w:rsidRPr="00A333B7" w:rsidTr="00D97C19">
        <w:trPr>
          <w:jc w:val="center"/>
        </w:trPr>
        <w:tc>
          <w:tcPr>
            <w:tcW w:w="1908" w:type="dxa"/>
            <w:vAlign w:val="center"/>
          </w:tcPr>
          <w:p w:rsidR="00E477E6" w:rsidRPr="00A333B7" w:rsidRDefault="00E477E6" w:rsidP="00D97C1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477E6" w:rsidRPr="00A333B7" w:rsidRDefault="00E477E6" w:rsidP="00D97C1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E477E6" w:rsidRPr="00A333B7" w:rsidTr="00D97C19">
        <w:trPr>
          <w:jc w:val="center"/>
        </w:trPr>
        <w:tc>
          <w:tcPr>
            <w:tcW w:w="1908" w:type="dxa"/>
            <w:vAlign w:val="center"/>
          </w:tcPr>
          <w:p w:rsidR="00E477E6" w:rsidRPr="00A333B7" w:rsidRDefault="00597757" w:rsidP="00D97C19">
            <w:pPr>
              <w:jc w:val="center"/>
            </w:pPr>
            <w:r w:rsidRPr="00597757">
              <w:t>205050</w:t>
            </w:r>
          </w:p>
        </w:tc>
        <w:tc>
          <w:tcPr>
            <w:tcW w:w="8265" w:type="dxa"/>
            <w:vAlign w:val="center"/>
          </w:tcPr>
          <w:p w:rsidR="00E477E6" w:rsidRPr="00A333B7" w:rsidRDefault="00597757" w:rsidP="00D97C19">
            <w:pPr>
              <w:ind w:rightChars="-45" w:right="-94"/>
            </w:pPr>
            <w:r w:rsidRPr="00597757">
              <w:rPr>
                <w:rFonts w:hint="eastAsia"/>
              </w:rPr>
              <w:t>订单号为空或格式有误</w:t>
            </w:r>
          </w:p>
        </w:tc>
      </w:tr>
      <w:tr w:rsidR="00E477E6" w:rsidRPr="00A333B7" w:rsidTr="00D97C19">
        <w:trPr>
          <w:jc w:val="center"/>
        </w:trPr>
        <w:tc>
          <w:tcPr>
            <w:tcW w:w="1908" w:type="dxa"/>
            <w:vAlign w:val="center"/>
          </w:tcPr>
          <w:p w:rsidR="00E477E6" w:rsidRPr="00A333B7" w:rsidRDefault="00E477E6" w:rsidP="00D97C19">
            <w:pPr>
              <w:jc w:val="center"/>
            </w:pPr>
          </w:p>
        </w:tc>
        <w:tc>
          <w:tcPr>
            <w:tcW w:w="8265" w:type="dxa"/>
            <w:vAlign w:val="center"/>
          </w:tcPr>
          <w:p w:rsidR="00E477E6" w:rsidRPr="00A333B7" w:rsidRDefault="00E477E6" w:rsidP="00D97C19">
            <w:pPr>
              <w:ind w:rightChars="-45" w:right="-94"/>
            </w:pPr>
          </w:p>
        </w:tc>
      </w:tr>
    </w:tbl>
    <w:p w:rsidR="000A682A" w:rsidRPr="00A333B7" w:rsidRDefault="002F7707" w:rsidP="000A682A">
      <w:pPr>
        <w:pStyle w:val="2"/>
        <w:numPr>
          <w:ilvl w:val="1"/>
          <w:numId w:val="1"/>
        </w:numPr>
      </w:pPr>
      <w:bookmarkStart w:id="287" w:name="_Toc493792150"/>
      <w:r w:rsidRPr="00A333B7">
        <w:rPr>
          <w:rFonts w:hint="eastAsia"/>
        </w:rPr>
        <w:t>支付</w:t>
      </w:r>
      <w:r w:rsidR="000A682A" w:rsidRPr="00A333B7">
        <w:rPr>
          <w:rFonts w:hint="eastAsia"/>
        </w:rPr>
        <w:t>单详情查询接口</w:t>
      </w:r>
      <w:bookmarkEnd w:id="287"/>
    </w:p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88" w:name="_Toc493792151"/>
      <w:r w:rsidRPr="00A333B7">
        <w:rPr>
          <w:rFonts w:hint="eastAsia"/>
        </w:rPr>
        <w:t>业务功能</w:t>
      </w:r>
      <w:bookmarkEnd w:id="288"/>
    </w:p>
    <w:p w:rsidR="000A682A" w:rsidRPr="00A333B7" w:rsidRDefault="000A682A" w:rsidP="000A682A">
      <w:pPr>
        <w:ind w:firstLineChars="200" w:firstLine="420"/>
      </w:pPr>
      <w:r w:rsidRPr="00A333B7">
        <w:rPr>
          <w:rFonts w:hint="eastAsia"/>
        </w:rPr>
        <w:t>根据</w:t>
      </w:r>
      <w:r w:rsidR="00D837CD" w:rsidRPr="00A333B7">
        <w:rPr>
          <w:rFonts w:hint="eastAsia"/>
        </w:rPr>
        <w:t>支付</w:t>
      </w:r>
      <w:r w:rsidRPr="00A333B7">
        <w:t>订单号查询</w:t>
      </w:r>
      <w:r w:rsidRPr="00A333B7">
        <w:rPr>
          <w:rFonts w:hint="eastAsia"/>
        </w:rPr>
        <w:t>单条</w:t>
      </w:r>
      <w:r w:rsidR="00D837CD" w:rsidRPr="00A333B7">
        <w:rPr>
          <w:rFonts w:hint="eastAsia"/>
        </w:rPr>
        <w:t>支付</w:t>
      </w:r>
      <w:r w:rsidRPr="00A333B7">
        <w:t>订单</w:t>
      </w:r>
      <w:r w:rsidRPr="00A333B7">
        <w:rPr>
          <w:rFonts w:hint="eastAsia"/>
        </w:rPr>
        <w:t>记录</w:t>
      </w:r>
      <w:r w:rsidRPr="00A333B7">
        <w:t>详情</w:t>
      </w:r>
      <w:r w:rsidRPr="00A333B7">
        <w:rPr>
          <w:rFonts w:hint="eastAsia"/>
        </w:rPr>
        <w:t>，</w:t>
      </w:r>
      <w:r w:rsidRPr="00A333B7">
        <w:t>需验数据签名及用户登录态。</w:t>
      </w:r>
    </w:p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89" w:name="_Toc493792152"/>
      <w:r w:rsidRPr="00A333B7">
        <w:rPr>
          <w:rFonts w:hint="eastAsia"/>
        </w:rPr>
        <w:t>交互模式</w:t>
      </w:r>
      <w:bookmarkEnd w:id="289"/>
    </w:p>
    <w:p w:rsidR="000A682A" w:rsidRPr="00A333B7" w:rsidRDefault="000A682A" w:rsidP="000A682A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90" w:name="_Toc493792153"/>
      <w:r w:rsidRPr="00A333B7">
        <w:rPr>
          <w:rFonts w:hint="eastAsia"/>
        </w:rPr>
        <w:t>请求参数列表</w:t>
      </w:r>
      <w:bookmarkEnd w:id="290"/>
    </w:p>
    <w:p w:rsidR="000A682A" w:rsidRPr="00A333B7" w:rsidRDefault="000A682A" w:rsidP="000A682A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9" w:history="1">
        <w:r w:rsidRPr="00A333B7">
          <w:t>http://</w:t>
        </w:r>
        <w:r w:rsidR="00D05BF4" w:rsidRPr="00A333B7">
          <w:t>m.</w:t>
        </w:r>
        <w:r w:rsidR="008F29A0">
          <w:t>bananapay.cn</w:t>
        </w:r>
        <w:r w:rsidRPr="00A333B7">
          <w:t>/</w:t>
        </w:r>
        <w:r w:rsidR="000E6610" w:rsidRPr="00A333B7">
          <w:t>cgi-bin</w:t>
        </w:r>
        <w:r w:rsidR="00032906" w:rsidRPr="00A333B7">
          <w:t>/mb2c_</w:t>
        </w:r>
        <w:r w:rsidRPr="00A333B7">
          <w:rPr>
            <w:b/>
          </w:rPr>
          <w:t>qry_</w:t>
        </w:r>
      </w:hyperlink>
      <w:r w:rsidR="005D39F1" w:rsidRPr="00A333B7">
        <w:rPr>
          <w:b/>
        </w:rPr>
        <w:t>pay</w:t>
      </w:r>
      <w:r w:rsidRPr="00A333B7">
        <w:rPr>
          <w:b/>
        </w:rPr>
        <w:t>_detail.cgi</w:t>
      </w:r>
    </w:p>
    <w:p w:rsidR="000A682A" w:rsidRPr="00A333B7" w:rsidRDefault="000A682A" w:rsidP="000A682A">
      <w:pPr>
        <w:tabs>
          <w:tab w:val="left" w:pos="3280"/>
        </w:tabs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  <w:r w:rsidRPr="00A333B7"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A682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A682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A682A" w:rsidRPr="00A333B7" w:rsidRDefault="000A682A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A682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0A682A" w:rsidRPr="00A333B7" w:rsidRDefault="000A682A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A682A" w:rsidRPr="00A333B7" w:rsidRDefault="000A682A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A682A" w:rsidRPr="00A333B7" w:rsidRDefault="000A682A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service_version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input_charset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sign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String(32)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签名(动态key签名)</w:t>
            </w:r>
          </w:p>
        </w:tc>
      </w:tr>
      <w:tr w:rsidR="000A682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A682A" w:rsidRPr="00A333B7" w:rsidRDefault="000A682A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lastRenderedPageBreak/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r w:rsidRPr="00A333B7">
              <w:t>4:POS机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支付订单</w:t>
            </w:r>
            <w:r w:rsidRPr="00A333B7">
              <w:t>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91" w:name="_Toc493792154"/>
      <w:r w:rsidRPr="00A333B7">
        <w:rPr>
          <w:rFonts w:hint="eastAsia"/>
        </w:rPr>
        <w:t>应答参数列表</w:t>
      </w:r>
      <w:bookmarkEnd w:id="291"/>
    </w:p>
    <w:p w:rsidR="000A682A" w:rsidRPr="00A333B7" w:rsidRDefault="000A682A" w:rsidP="000A682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A682A" w:rsidRPr="00A333B7" w:rsidRDefault="000A682A" w:rsidP="000A682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A682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0A682A" w:rsidRPr="00A333B7" w:rsidRDefault="000A682A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sign_type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service_version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input_charset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String(8)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sign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String(32)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签名(动态key签名)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sign_key_index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否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Int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t>多密钥支持的密钥序号，默认1</w:t>
            </w:r>
          </w:p>
        </w:tc>
      </w:tr>
      <w:tr w:rsidR="000A682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A682A" w:rsidRPr="00A333B7" w:rsidRDefault="000A682A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结果</w:t>
            </w:r>
          </w:p>
        </w:tc>
        <w:tc>
          <w:tcPr>
            <w:tcW w:w="1980" w:type="dxa"/>
          </w:tcPr>
          <w:p w:rsidR="000A682A" w:rsidRPr="00A333B7" w:rsidRDefault="000A682A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Int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retmsg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String(30)</w:t>
            </w:r>
          </w:p>
        </w:tc>
        <w:tc>
          <w:tcPr>
            <w:tcW w:w="4305" w:type="dxa"/>
          </w:tcPr>
          <w:p w:rsidR="000A682A" w:rsidRPr="00A333B7" w:rsidRDefault="000A682A" w:rsidP="006C7AAB"/>
        </w:tc>
      </w:tr>
      <w:tr w:rsidR="000A682A" w:rsidRPr="00A333B7" w:rsidTr="006C7AAB">
        <w:tc>
          <w:tcPr>
            <w:tcW w:w="1728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0A682A" w:rsidRPr="00A333B7" w:rsidRDefault="000A682A" w:rsidP="006C7AAB">
            <w:r w:rsidRPr="00A333B7">
              <w:t>userid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r w:rsidRPr="00A333B7">
              <w:t>String(20)</w:t>
            </w:r>
          </w:p>
        </w:tc>
        <w:tc>
          <w:tcPr>
            <w:tcW w:w="4305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手机号码</w:t>
            </w:r>
          </w:p>
        </w:tc>
      </w:tr>
      <w:tr w:rsidR="000A682A" w:rsidRPr="00A333B7" w:rsidTr="006C7AAB">
        <w:tc>
          <w:tcPr>
            <w:tcW w:w="10173" w:type="dxa"/>
            <w:gridSpan w:val="5"/>
          </w:tcPr>
          <w:p w:rsidR="000A682A" w:rsidRPr="00A333B7" w:rsidRDefault="00C80C99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支付</w:t>
            </w:r>
            <w:r w:rsidR="000A682A" w:rsidRPr="00A333B7">
              <w:rPr>
                <w:b/>
              </w:rPr>
              <w:t>单详情</w:t>
            </w:r>
          </w:p>
        </w:tc>
      </w:tr>
      <w:tr w:rsidR="000A682A" w:rsidRPr="00A333B7" w:rsidTr="006C7AAB">
        <w:tc>
          <w:tcPr>
            <w:tcW w:w="1728" w:type="dxa"/>
          </w:tcPr>
          <w:p w:rsidR="000A682A" w:rsidRPr="00A333B7" w:rsidRDefault="009A51CC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支付</w:t>
            </w:r>
            <w:r w:rsidR="000A682A" w:rsidRPr="00A333B7">
              <w:rPr>
                <w:rFonts w:ascii="新宋体" w:eastAsia="新宋体" w:hAnsi="新宋体" w:hint="eastAsia"/>
              </w:rPr>
              <w:t>单号</w:t>
            </w:r>
          </w:p>
        </w:tc>
        <w:tc>
          <w:tcPr>
            <w:tcW w:w="1980" w:type="dxa"/>
          </w:tcPr>
          <w:p w:rsidR="000A682A" w:rsidRPr="00A333B7" w:rsidRDefault="000A682A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0A682A" w:rsidRPr="00A333B7" w:rsidRDefault="000A682A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A682A" w:rsidRPr="00A333B7" w:rsidRDefault="000A682A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0A682A" w:rsidRPr="00A333B7" w:rsidRDefault="004D2E45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支付</w:t>
            </w:r>
            <w:r w:rsidR="000A682A" w:rsidRPr="00A333B7">
              <w:rPr>
                <w:rFonts w:ascii="新宋体" w:eastAsia="新宋体" w:hAnsi="新宋体" w:hint="eastAsia"/>
              </w:rPr>
              <w:t>单号</w:t>
            </w:r>
          </w:p>
        </w:tc>
      </w:tr>
      <w:tr w:rsidR="00820B11" w:rsidRPr="00A333B7" w:rsidTr="006C7AAB">
        <w:tc>
          <w:tcPr>
            <w:tcW w:w="1728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  <w:tc>
          <w:tcPr>
            <w:tcW w:w="1980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t>spbillno</w:t>
            </w:r>
          </w:p>
        </w:tc>
        <w:tc>
          <w:tcPr>
            <w:tcW w:w="720" w:type="dxa"/>
          </w:tcPr>
          <w:p w:rsidR="00820B11" w:rsidRPr="00A333B7" w:rsidRDefault="00820B11" w:rsidP="00820B1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</w:tr>
      <w:tr w:rsidR="00820B11" w:rsidRPr="00A333B7" w:rsidTr="006C7AAB">
        <w:tc>
          <w:tcPr>
            <w:tcW w:w="1728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t>bank_type</w:t>
            </w:r>
          </w:p>
        </w:tc>
        <w:tc>
          <w:tcPr>
            <w:tcW w:w="720" w:type="dxa"/>
          </w:tcPr>
          <w:p w:rsidR="00820B11" w:rsidRPr="00A333B7" w:rsidRDefault="00820B11" w:rsidP="00820B1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20B11" w:rsidRPr="00A333B7" w:rsidRDefault="00820B11" w:rsidP="00820B11">
            <w:pPr>
              <w:jc w:val="left"/>
            </w:pPr>
            <w:r w:rsidRPr="00A333B7">
              <w:t>String(32)</w:t>
            </w:r>
          </w:p>
        </w:tc>
        <w:tc>
          <w:tcPr>
            <w:tcW w:w="4305" w:type="dxa"/>
          </w:tcPr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820B11" w:rsidRPr="00A333B7" w:rsidRDefault="00820B11" w:rsidP="00820B1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163800" w:rsidRPr="00163800" w:rsidTr="0034079A">
        <w:tc>
          <w:tcPr>
            <w:tcW w:w="1728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银行给</w:t>
            </w:r>
            <w:r w:rsidR="002C0E16">
              <w:rPr>
                <w:rFonts w:hint="eastAsia"/>
                <w:color w:val="FF0000"/>
              </w:rPr>
              <w:t>小蕉</w:t>
            </w:r>
            <w:r w:rsidRPr="00163800">
              <w:rPr>
                <w:rFonts w:hint="eastAsia"/>
                <w:color w:val="FF0000"/>
              </w:rPr>
              <w:t>分配的商户号</w:t>
            </w:r>
          </w:p>
        </w:tc>
        <w:tc>
          <w:tcPr>
            <w:tcW w:w="198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merch_no</w:t>
            </w:r>
          </w:p>
        </w:tc>
        <w:tc>
          <w:tcPr>
            <w:tcW w:w="720" w:type="dxa"/>
          </w:tcPr>
          <w:p w:rsidR="00163800" w:rsidRPr="00163800" w:rsidRDefault="00163800" w:rsidP="0034079A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63800" w:rsidRPr="00163800" w:rsidRDefault="00163800" w:rsidP="0034079A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充值与支付时使用，如果是余额支付为0</w:t>
            </w:r>
          </w:p>
        </w:tc>
      </w:tr>
      <w:tr w:rsidR="00163800" w:rsidRPr="00163800" w:rsidTr="0034079A">
        <w:tc>
          <w:tcPr>
            <w:tcW w:w="1728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渠道简称</w:t>
            </w:r>
          </w:p>
        </w:tc>
        <w:tc>
          <w:tcPr>
            <w:tcW w:w="198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bank_channel</w:t>
            </w:r>
          </w:p>
        </w:tc>
        <w:tc>
          <w:tcPr>
            <w:tcW w:w="720" w:type="dxa"/>
          </w:tcPr>
          <w:p w:rsidR="00163800" w:rsidRPr="00163800" w:rsidRDefault="00163800" w:rsidP="0034079A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String(16)</w:t>
            </w:r>
          </w:p>
        </w:tc>
        <w:tc>
          <w:tcPr>
            <w:tcW w:w="4305" w:type="dxa"/>
          </w:tcPr>
          <w:p w:rsidR="00163800" w:rsidRPr="00163800" w:rsidRDefault="00163800" w:rsidP="0034079A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充值与支付时使用，如果是余额支付为0</w:t>
            </w:r>
          </w:p>
        </w:tc>
      </w:tr>
      <w:tr w:rsidR="00163800" w:rsidRPr="00163800" w:rsidTr="0034079A">
        <w:tc>
          <w:tcPr>
            <w:tcW w:w="1728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绑定序列号</w:t>
            </w:r>
          </w:p>
        </w:tc>
        <w:tc>
          <w:tcPr>
            <w:tcW w:w="198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bind_ser</w:t>
            </w:r>
            <w:r w:rsidR="00787675">
              <w:rPr>
                <w:color w:val="FF0000"/>
              </w:rPr>
              <w:t>ia</w:t>
            </w:r>
            <w:r w:rsidRPr="00163800">
              <w:rPr>
                <w:color w:val="FF0000"/>
              </w:rPr>
              <w:t>lno</w:t>
            </w:r>
          </w:p>
        </w:tc>
        <w:tc>
          <w:tcPr>
            <w:tcW w:w="720" w:type="dxa"/>
          </w:tcPr>
          <w:p w:rsidR="00163800" w:rsidRPr="00163800" w:rsidRDefault="00163800" w:rsidP="0034079A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163800" w:rsidRPr="00163800" w:rsidRDefault="00163800" w:rsidP="0034079A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63800" w:rsidRPr="00163800" w:rsidRDefault="00163800" w:rsidP="0034079A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快捷支付时使用，其它情况为</w:t>
            </w:r>
            <w:r w:rsidRPr="00163800">
              <w:rPr>
                <w:rFonts w:ascii="新宋体" w:eastAsia="新宋体" w:hAnsi="新宋体"/>
                <w:color w:val="FF0000"/>
              </w:rPr>
              <w:t>0</w:t>
            </w:r>
          </w:p>
        </w:tc>
      </w:tr>
      <w:tr w:rsidR="00820B11" w:rsidRPr="00A333B7" w:rsidTr="006C7AAB">
        <w:tc>
          <w:tcPr>
            <w:tcW w:w="1728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t>bank_listid</w:t>
            </w:r>
          </w:p>
        </w:tc>
        <w:tc>
          <w:tcPr>
            <w:tcW w:w="720" w:type="dxa"/>
          </w:tcPr>
          <w:p w:rsidR="00820B11" w:rsidRPr="00A333B7" w:rsidRDefault="00820B11" w:rsidP="00820B1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820B11" w:rsidRPr="00A333B7" w:rsidTr="006C7AAB">
        <w:tc>
          <w:tcPr>
            <w:tcW w:w="1728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t>bank_backid</w:t>
            </w:r>
          </w:p>
        </w:tc>
        <w:tc>
          <w:tcPr>
            <w:tcW w:w="720" w:type="dxa"/>
          </w:tcPr>
          <w:p w:rsidR="00820B11" w:rsidRPr="00A333B7" w:rsidRDefault="00820B11" w:rsidP="00820B1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820B11" w:rsidRPr="00A333B7" w:rsidRDefault="00820B11" w:rsidP="00820B11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8E3013" w:rsidRPr="00A333B7" w:rsidTr="006C7AAB">
        <w:tc>
          <w:tcPr>
            <w:tcW w:w="1728" w:type="dxa"/>
          </w:tcPr>
          <w:p w:rsidR="008E3013" w:rsidRPr="00A333B7" w:rsidRDefault="008E3013" w:rsidP="008E3013">
            <w:r w:rsidRPr="00A333B7">
              <w:rPr>
                <w:rFonts w:hint="eastAsia"/>
              </w:rPr>
              <w:t>商户号</w:t>
            </w:r>
          </w:p>
        </w:tc>
        <w:tc>
          <w:tcPr>
            <w:tcW w:w="1980" w:type="dxa"/>
          </w:tcPr>
          <w:p w:rsidR="008E3013" w:rsidRPr="00A333B7" w:rsidRDefault="008E3013" w:rsidP="008E3013">
            <w:r w:rsidRPr="00A333B7">
              <w:t>spid</w:t>
            </w:r>
          </w:p>
        </w:tc>
        <w:tc>
          <w:tcPr>
            <w:tcW w:w="720" w:type="dxa"/>
          </w:tcPr>
          <w:p w:rsidR="008E3013" w:rsidRPr="00A333B7" w:rsidRDefault="008E3013" w:rsidP="008E301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3013" w:rsidRPr="00A333B7" w:rsidRDefault="008E3013" w:rsidP="008E3013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(10)</w:t>
            </w:r>
          </w:p>
        </w:tc>
        <w:tc>
          <w:tcPr>
            <w:tcW w:w="4305" w:type="dxa"/>
          </w:tcPr>
          <w:p w:rsidR="008E3013" w:rsidRPr="00A333B7" w:rsidRDefault="008E3013" w:rsidP="008E3013">
            <w:r w:rsidRPr="00A333B7">
              <w:t>B商户的商户号</w:t>
            </w:r>
          </w:p>
        </w:tc>
      </w:tr>
      <w:tr w:rsidR="009C2BC7" w:rsidRPr="00A333B7" w:rsidTr="006C7AAB">
        <w:tc>
          <w:tcPr>
            <w:tcW w:w="1728" w:type="dxa"/>
          </w:tcPr>
          <w:p w:rsidR="009C2BC7" w:rsidRPr="00A333B7" w:rsidRDefault="00D4793F" w:rsidP="009C2BC7">
            <w:r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  <w:tc>
          <w:tcPr>
            <w:tcW w:w="1980" w:type="dxa"/>
          </w:tcPr>
          <w:p w:rsidR="009C2BC7" w:rsidRPr="00A333B7" w:rsidRDefault="009C2BC7" w:rsidP="009C2BC7">
            <w:r w:rsidRPr="00A333B7">
              <w:t>spid_user_type</w:t>
            </w:r>
          </w:p>
        </w:tc>
        <w:tc>
          <w:tcPr>
            <w:tcW w:w="720" w:type="dxa"/>
          </w:tcPr>
          <w:p w:rsidR="009C2BC7" w:rsidRPr="00A333B7" w:rsidRDefault="009C2BC7" w:rsidP="009C2BC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C2BC7" w:rsidRPr="00A333B7" w:rsidRDefault="009C2BC7" w:rsidP="009C2BC7">
            <w:r w:rsidRPr="00A333B7">
              <w:t>Int</w:t>
            </w:r>
          </w:p>
        </w:tc>
        <w:tc>
          <w:tcPr>
            <w:tcW w:w="4305" w:type="dxa"/>
          </w:tcPr>
          <w:p w:rsidR="009C2BC7" w:rsidRPr="00A333B7" w:rsidRDefault="009C2BC7" w:rsidP="009C2BC7">
            <w:r w:rsidRPr="00A333B7">
              <w:rPr>
                <w:rFonts w:hint="eastAsia"/>
              </w:rPr>
              <w:t>商户</w:t>
            </w:r>
            <w:r w:rsidR="007A2BC4"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</w:tr>
      <w:tr w:rsidR="00D4793F" w:rsidRPr="00A333B7" w:rsidTr="006C7AAB">
        <w:tc>
          <w:tcPr>
            <w:tcW w:w="1728" w:type="dxa"/>
          </w:tcPr>
          <w:p w:rsidR="00D4793F" w:rsidRPr="00A333B7" w:rsidRDefault="00D4793F" w:rsidP="00D4793F">
            <w:r w:rsidRPr="00A333B7">
              <w:rPr>
                <w:rFonts w:hint="eastAsia"/>
              </w:rPr>
              <w:t>商户名称</w:t>
            </w:r>
          </w:p>
        </w:tc>
        <w:tc>
          <w:tcPr>
            <w:tcW w:w="1980" w:type="dxa"/>
          </w:tcPr>
          <w:p w:rsidR="00D4793F" w:rsidRPr="00A333B7" w:rsidRDefault="00D4793F" w:rsidP="00D4793F">
            <w:r w:rsidRPr="00A333B7">
              <w:t>spid_name</w:t>
            </w:r>
          </w:p>
        </w:tc>
        <w:tc>
          <w:tcPr>
            <w:tcW w:w="720" w:type="dxa"/>
          </w:tcPr>
          <w:p w:rsidR="00D4793F" w:rsidRPr="00A333B7" w:rsidRDefault="00D4793F" w:rsidP="00D4793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4793F" w:rsidRPr="00A333B7" w:rsidRDefault="00D4793F" w:rsidP="00D4793F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D4793F" w:rsidRPr="00A333B7" w:rsidRDefault="00D4793F" w:rsidP="00D4793F">
            <w:r w:rsidRPr="00A333B7">
              <w:rPr>
                <w:rFonts w:hint="eastAsia"/>
              </w:rPr>
              <w:t>商户名称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486340" w:rsidP="00B72527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</w:t>
            </w:r>
          </w:p>
        </w:tc>
        <w:tc>
          <w:tcPr>
            <w:tcW w:w="1980" w:type="dxa"/>
          </w:tcPr>
          <w:p w:rsidR="00B72527" w:rsidRPr="00A333B7" w:rsidRDefault="00B72527" w:rsidP="00704164">
            <w:r w:rsidRPr="00A333B7">
              <w:t>paye</w:t>
            </w:r>
            <w:r w:rsidR="00704164" w:rsidRPr="00A333B7">
              <w:t>r</w:t>
            </w:r>
            <w:r w:rsidRPr="00A333B7">
              <w:t>_uin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String(64)</w:t>
            </w:r>
          </w:p>
        </w:tc>
        <w:tc>
          <w:tcPr>
            <w:tcW w:w="4305" w:type="dxa"/>
          </w:tcPr>
          <w:p w:rsidR="00B72527" w:rsidRPr="00A333B7" w:rsidRDefault="00486340" w:rsidP="00B72527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</w:t>
            </w:r>
            <w:r w:rsidR="00B72527" w:rsidRPr="00A333B7">
              <w:t>用户账号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486340" w:rsidP="00B72527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</w:t>
            </w:r>
            <w:r w:rsidR="00B72527" w:rsidRPr="00A333B7">
              <w:t>类型</w:t>
            </w:r>
          </w:p>
        </w:tc>
        <w:tc>
          <w:tcPr>
            <w:tcW w:w="1980" w:type="dxa"/>
          </w:tcPr>
          <w:p w:rsidR="00B72527" w:rsidRPr="00A333B7" w:rsidRDefault="00B72527" w:rsidP="00704164">
            <w:r w:rsidRPr="00A333B7">
              <w:t>paye</w:t>
            </w:r>
            <w:r w:rsidR="00704164" w:rsidRPr="00A333B7">
              <w:t>r</w:t>
            </w:r>
            <w:r w:rsidRPr="00A333B7">
              <w:t>_user_type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Int</w:t>
            </w:r>
          </w:p>
        </w:tc>
        <w:tc>
          <w:tcPr>
            <w:tcW w:w="4305" w:type="dxa"/>
          </w:tcPr>
          <w:p w:rsidR="00B72527" w:rsidRPr="00A333B7" w:rsidRDefault="00486340" w:rsidP="00B72527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</w:t>
            </w:r>
            <w:r w:rsidR="00B72527" w:rsidRPr="00A333B7">
              <w:t>用户类型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486340" w:rsidP="00B72527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款方名称</w:t>
            </w:r>
          </w:p>
        </w:tc>
        <w:tc>
          <w:tcPr>
            <w:tcW w:w="1980" w:type="dxa"/>
          </w:tcPr>
          <w:p w:rsidR="00B72527" w:rsidRPr="00A333B7" w:rsidRDefault="00B72527" w:rsidP="00704164">
            <w:r w:rsidRPr="00A333B7">
              <w:t>paye</w:t>
            </w:r>
            <w:r w:rsidR="00704164" w:rsidRPr="00A333B7">
              <w:t>r</w:t>
            </w:r>
            <w:r w:rsidRPr="00A333B7">
              <w:t>_name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String(64)</w:t>
            </w:r>
          </w:p>
        </w:tc>
        <w:tc>
          <w:tcPr>
            <w:tcW w:w="4305" w:type="dxa"/>
          </w:tcPr>
          <w:p w:rsidR="00B72527" w:rsidRPr="00A333B7" w:rsidRDefault="00486340" w:rsidP="00486340">
            <w:r w:rsidRPr="00A333B7">
              <w:rPr>
                <w:rFonts w:hint="eastAsia"/>
              </w:rPr>
              <w:t>付</w:t>
            </w:r>
            <w:r w:rsidR="00B72527" w:rsidRPr="00A333B7">
              <w:rPr>
                <w:rFonts w:hint="eastAsia"/>
              </w:rPr>
              <w:t>款方名称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B72527" w:rsidRPr="00A333B7" w:rsidRDefault="00B72527" w:rsidP="00B72527">
            <w:r w:rsidRPr="00A333B7">
              <w:t>payee_uin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String(64)</w:t>
            </w:r>
          </w:p>
        </w:tc>
        <w:tc>
          <w:tcPr>
            <w:tcW w:w="4305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B72527" w:rsidRPr="00A333B7" w:rsidRDefault="00B72527" w:rsidP="00B72527">
            <w:r w:rsidRPr="00A333B7">
              <w:t>payee_user_type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Int</w:t>
            </w:r>
          </w:p>
        </w:tc>
        <w:tc>
          <w:tcPr>
            <w:tcW w:w="4305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B72527" w:rsidRPr="00A333B7" w:rsidRDefault="00B72527" w:rsidP="00B72527">
            <w:r w:rsidRPr="00A333B7">
              <w:t>payee_name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String(64)</w:t>
            </w:r>
          </w:p>
        </w:tc>
        <w:tc>
          <w:tcPr>
            <w:tcW w:w="4305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B72527" w:rsidRPr="00A333B7" w:rsidRDefault="00B72527" w:rsidP="00B72527">
            <w:r w:rsidRPr="00A333B7">
              <w:t>trade_state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Int</w:t>
            </w:r>
          </w:p>
        </w:tc>
        <w:tc>
          <w:tcPr>
            <w:tcW w:w="4305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B72527" w:rsidRPr="00A333B7" w:rsidRDefault="00B72527" w:rsidP="00414111">
            <w:pPr>
              <w:spacing w:line="240" w:lineRule="auto"/>
            </w:pPr>
            <w:r w:rsidRPr="00A333B7">
              <w:t>1-新建</w:t>
            </w:r>
          </w:p>
          <w:p w:rsidR="00B72527" w:rsidRPr="00A333B7" w:rsidRDefault="00B72527" w:rsidP="00414111">
            <w:pPr>
              <w:spacing w:line="240" w:lineRule="auto"/>
            </w:pPr>
            <w:r w:rsidRPr="00A333B7">
              <w:t>2-支付成功</w:t>
            </w:r>
          </w:p>
          <w:p w:rsidR="007340C2" w:rsidRPr="00A333B7" w:rsidRDefault="007340C2" w:rsidP="007340C2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担保支付成功</w:t>
            </w:r>
          </w:p>
          <w:p w:rsidR="007340C2" w:rsidRPr="00A333B7" w:rsidRDefault="007340C2" w:rsidP="007340C2">
            <w:pPr>
              <w:spacing w:line="240" w:lineRule="auto"/>
            </w:pPr>
            <w:r w:rsidRPr="00A333B7">
              <w:t>4-</w:t>
            </w:r>
            <w:r w:rsidRPr="00A333B7">
              <w:rPr>
                <w:rFonts w:hint="eastAsia"/>
              </w:rPr>
              <w:t>已经确定收款方</w:t>
            </w:r>
          </w:p>
          <w:p w:rsidR="007340C2" w:rsidRPr="00A333B7" w:rsidRDefault="007340C2" w:rsidP="007340C2">
            <w:pPr>
              <w:spacing w:line="240" w:lineRule="auto"/>
            </w:pPr>
            <w:r w:rsidRPr="00A333B7">
              <w:t>5-</w:t>
            </w:r>
            <w:r w:rsidRPr="00A333B7">
              <w:rPr>
                <w:rFonts w:hint="eastAsia"/>
              </w:rPr>
              <w:t>交易取消</w:t>
            </w:r>
          </w:p>
          <w:p w:rsidR="007340C2" w:rsidRPr="00A333B7" w:rsidRDefault="007340C2" w:rsidP="007340C2">
            <w:pPr>
              <w:spacing w:line="240" w:lineRule="auto"/>
            </w:pPr>
            <w:r w:rsidRPr="00A333B7">
              <w:lastRenderedPageBreak/>
              <w:t>6-</w:t>
            </w:r>
            <w:r w:rsidRPr="00A333B7">
              <w:rPr>
                <w:rFonts w:hint="eastAsia"/>
              </w:rPr>
              <w:t>收</w:t>
            </w:r>
            <w:r w:rsidRPr="00A333B7">
              <w:t>货前</w:t>
            </w:r>
            <w:r w:rsidRPr="00A333B7">
              <w:rPr>
                <w:rFonts w:hint="eastAsia"/>
              </w:rPr>
              <w:t>退款</w:t>
            </w:r>
          </w:p>
          <w:p w:rsidR="007340C2" w:rsidRPr="00A333B7" w:rsidRDefault="007340C2" w:rsidP="007340C2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收货后退款</w:t>
            </w:r>
          </w:p>
          <w:p w:rsidR="00B72527" w:rsidRPr="00A333B7" w:rsidRDefault="00B72527" w:rsidP="00B72527">
            <w:r w:rsidRPr="00A333B7">
              <w:t>8-订单关闭</w:t>
            </w:r>
          </w:p>
        </w:tc>
      </w:tr>
      <w:tr w:rsidR="00B72527" w:rsidRPr="00A333B7" w:rsidTr="006C7AAB">
        <w:tc>
          <w:tcPr>
            <w:tcW w:w="1728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lastRenderedPageBreak/>
              <w:t>货币类型</w:t>
            </w:r>
          </w:p>
        </w:tc>
        <w:tc>
          <w:tcPr>
            <w:tcW w:w="1980" w:type="dxa"/>
          </w:tcPr>
          <w:p w:rsidR="00B72527" w:rsidRPr="00A333B7" w:rsidRDefault="00B72527" w:rsidP="00B72527">
            <w:r w:rsidRPr="00A333B7">
              <w:t>cur_type</w:t>
            </w:r>
          </w:p>
        </w:tc>
        <w:tc>
          <w:tcPr>
            <w:tcW w:w="720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2527" w:rsidRPr="00A333B7" w:rsidRDefault="00B72527" w:rsidP="00B72527">
            <w:r w:rsidRPr="00A333B7">
              <w:t>Int</w:t>
            </w:r>
          </w:p>
        </w:tc>
        <w:tc>
          <w:tcPr>
            <w:tcW w:w="4305" w:type="dxa"/>
          </w:tcPr>
          <w:p w:rsidR="00B72527" w:rsidRPr="00A333B7" w:rsidRDefault="00B72527" w:rsidP="00B72527">
            <w:r w:rsidRPr="00A333B7">
              <w:rPr>
                <w:rFonts w:hint="eastAsia"/>
              </w:rPr>
              <w:t>货币类型</w:t>
            </w:r>
          </w:p>
          <w:p w:rsidR="00B72527" w:rsidRPr="00A333B7" w:rsidRDefault="00B72527" w:rsidP="00B72527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B72527" w:rsidRPr="00A333B7" w:rsidRDefault="00B72527" w:rsidP="00B72527">
            <w:r w:rsidRPr="00A333B7">
              <w:t>2-美圆</w:t>
            </w:r>
          </w:p>
        </w:tc>
      </w:tr>
      <w:tr w:rsidR="00572A7D" w:rsidRPr="00A333B7" w:rsidTr="006C7AAB">
        <w:tc>
          <w:tcPr>
            <w:tcW w:w="1728" w:type="dxa"/>
          </w:tcPr>
          <w:p w:rsidR="00572A7D" w:rsidRPr="00A333B7" w:rsidRDefault="00572A7D" w:rsidP="00572A7D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  <w:tc>
          <w:tcPr>
            <w:tcW w:w="1980" w:type="dxa"/>
          </w:tcPr>
          <w:p w:rsidR="00572A7D" w:rsidRPr="00A333B7" w:rsidRDefault="00572A7D" w:rsidP="00572A7D">
            <w:r w:rsidRPr="00A333B7">
              <w:t>pay_money</w:t>
            </w:r>
          </w:p>
        </w:tc>
        <w:tc>
          <w:tcPr>
            <w:tcW w:w="720" w:type="dxa"/>
          </w:tcPr>
          <w:p w:rsidR="00572A7D" w:rsidRPr="00A333B7" w:rsidRDefault="00572A7D" w:rsidP="00572A7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72A7D" w:rsidRPr="00A333B7" w:rsidRDefault="00572A7D" w:rsidP="00572A7D">
            <w:r w:rsidRPr="00A333B7">
              <w:t>Int</w:t>
            </w:r>
          </w:p>
        </w:tc>
        <w:tc>
          <w:tcPr>
            <w:tcW w:w="4305" w:type="dxa"/>
          </w:tcPr>
          <w:p w:rsidR="00572A7D" w:rsidRPr="00A333B7" w:rsidRDefault="00572A7D" w:rsidP="00572A7D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</w:tr>
      <w:tr w:rsidR="008F24FF" w:rsidRPr="00A333B7" w:rsidTr="006C7AAB">
        <w:tc>
          <w:tcPr>
            <w:tcW w:w="1728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8F24FF" w:rsidRPr="00A333B7" w:rsidRDefault="008F24FF" w:rsidP="008F24FF">
            <w:r w:rsidRPr="00A333B7">
              <w:t>product_money</w:t>
            </w:r>
          </w:p>
        </w:tc>
        <w:tc>
          <w:tcPr>
            <w:tcW w:w="720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F24FF" w:rsidRPr="00A333B7" w:rsidRDefault="008F24FF" w:rsidP="008F24FF">
            <w:r w:rsidRPr="00A333B7">
              <w:t>Int</w:t>
            </w:r>
          </w:p>
        </w:tc>
        <w:tc>
          <w:tcPr>
            <w:tcW w:w="4305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交易本身的金额</w:t>
            </w:r>
          </w:p>
        </w:tc>
      </w:tr>
      <w:tr w:rsidR="008F24FF" w:rsidRPr="00A333B7" w:rsidTr="006C7AAB">
        <w:tc>
          <w:tcPr>
            <w:tcW w:w="1728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退款</w:t>
            </w:r>
            <w:r w:rsidRPr="00A333B7">
              <w:t>金额</w:t>
            </w:r>
          </w:p>
        </w:tc>
        <w:tc>
          <w:tcPr>
            <w:tcW w:w="1980" w:type="dxa"/>
          </w:tcPr>
          <w:p w:rsidR="008F24FF" w:rsidRPr="00A333B7" w:rsidRDefault="008F24FF" w:rsidP="008F24FF">
            <w:r w:rsidRPr="00A333B7">
              <w:t>refund_money</w:t>
            </w:r>
          </w:p>
        </w:tc>
        <w:tc>
          <w:tcPr>
            <w:tcW w:w="720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F24FF" w:rsidRPr="00A333B7" w:rsidRDefault="008F24FF" w:rsidP="008F24FF">
            <w:r w:rsidRPr="00A333B7">
              <w:t>Int</w:t>
            </w:r>
          </w:p>
        </w:tc>
        <w:tc>
          <w:tcPr>
            <w:tcW w:w="4305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已经退款的金额</w:t>
            </w:r>
          </w:p>
        </w:tc>
      </w:tr>
      <w:tr w:rsidR="008F24FF" w:rsidRPr="00A333B7" w:rsidTr="006C7AAB">
        <w:tc>
          <w:tcPr>
            <w:tcW w:w="1728" w:type="dxa"/>
          </w:tcPr>
          <w:p w:rsidR="008F24FF" w:rsidRPr="00A333B7" w:rsidRDefault="008F24FF" w:rsidP="008F24FF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8F24FF" w:rsidRPr="00A333B7" w:rsidRDefault="008F24FF" w:rsidP="008F24FF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8F24FF" w:rsidRPr="00A333B7" w:rsidRDefault="008F24FF" w:rsidP="008F24F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F24FF" w:rsidRPr="00A333B7" w:rsidRDefault="008F24FF" w:rsidP="008F24FF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8F24FF" w:rsidRPr="00A333B7" w:rsidRDefault="008F24FF" w:rsidP="008F24FF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总金额。</w:t>
            </w:r>
            <w:r w:rsidR="005B3CED" w:rsidRPr="00A333B7">
              <w:t>total_money=product_money+</w:t>
            </w:r>
            <w:r w:rsidRPr="00A333B7">
              <w:t>Frefund_money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结算标志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t>settle</w:t>
            </w:r>
            <w:r w:rsidRPr="00A333B7">
              <w:rPr>
                <w:rFonts w:ascii="Tahoma" w:hAnsi="Tahoma" w:cs="Tahoma"/>
                <w:szCs w:val="21"/>
              </w:rPr>
              <w:t>_</w:t>
            </w:r>
            <w:r w:rsidRPr="00A333B7">
              <w:t>flag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结算标志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t>0-未结算 1-结算中 2-</w:t>
            </w:r>
            <w:r w:rsidRPr="00A333B7">
              <w:rPr>
                <w:rFonts w:hint="eastAsia"/>
              </w:rPr>
              <w:t>已</w:t>
            </w:r>
            <w:r w:rsidRPr="00A333B7">
              <w:t>结算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记录物理状态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FE15E9" w:rsidRPr="00A333B7" w:rsidRDefault="00FE15E9" w:rsidP="00FE15E9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FE15E9" w:rsidRPr="00A333B7" w:rsidRDefault="00FE15E9" w:rsidP="00FE15E9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FE15E9" w:rsidRPr="00A333B7" w:rsidRDefault="00FE15E9" w:rsidP="00FE15E9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FE15E9" w:rsidRPr="00A333B7" w:rsidTr="006C7AAB">
        <w:tc>
          <w:tcPr>
            <w:tcW w:w="1728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lastRenderedPageBreak/>
              <w:t>记录最后修改时间。</w:t>
            </w:r>
          </w:p>
        </w:tc>
        <w:tc>
          <w:tcPr>
            <w:tcW w:w="198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FE15E9" w:rsidRPr="00A333B7" w:rsidRDefault="00FE15E9" w:rsidP="00FE15E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FE15E9" w:rsidRPr="00A333B7" w:rsidRDefault="00FE15E9" w:rsidP="00FE15E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  <w:tr w:rsidR="009E055B" w:rsidRPr="00A333B7" w:rsidTr="006C7AAB">
        <w:tc>
          <w:tcPr>
            <w:tcW w:w="1728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后台回调</w:t>
            </w:r>
            <w:r>
              <w:rPr>
                <w:rFonts w:ascii="新宋体" w:eastAsia="新宋体" w:hAnsi="新宋体"/>
              </w:rPr>
              <w:t>url</w:t>
            </w:r>
          </w:p>
        </w:tc>
        <w:tc>
          <w:tcPr>
            <w:tcW w:w="198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9E055B">
              <w:rPr>
                <w:rFonts w:ascii="新宋体" w:eastAsia="新宋体" w:hAnsi="新宋体"/>
              </w:rPr>
              <w:t>notify_url</w:t>
            </w:r>
          </w:p>
        </w:tc>
        <w:tc>
          <w:tcPr>
            <w:tcW w:w="720" w:type="dxa"/>
          </w:tcPr>
          <w:p w:rsidR="009E055B" w:rsidRPr="00A333B7" w:rsidRDefault="009E055B" w:rsidP="009E05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</w:p>
        </w:tc>
      </w:tr>
      <w:tr w:rsidR="003E17E9" w:rsidRPr="00A333B7" w:rsidTr="006C7AAB">
        <w:tc>
          <w:tcPr>
            <w:tcW w:w="1728" w:type="dxa"/>
          </w:tcPr>
          <w:p w:rsidR="003E17E9" w:rsidRDefault="003E17E9" w:rsidP="003E17E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订单</w:t>
            </w:r>
            <w:r>
              <w:rPr>
                <w:rFonts w:ascii="新宋体" w:eastAsia="新宋体" w:hAnsi="新宋体"/>
              </w:rPr>
              <w:t>备忘</w:t>
            </w:r>
          </w:p>
        </w:tc>
        <w:tc>
          <w:tcPr>
            <w:tcW w:w="1980" w:type="dxa"/>
          </w:tcPr>
          <w:p w:rsidR="003E17E9" w:rsidRPr="009E055B" w:rsidRDefault="003E17E9" w:rsidP="003E17E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memo</w:t>
            </w:r>
          </w:p>
        </w:tc>
        <w:tc>
          <w:tcPr>
            <w:tcW w:w="720" w:type="dxa"/>
          </w:tcPr>
          <w:p w:rsidR="003E17E9" w:rsidRDefault="003E17E9" w:rsidP="003E17E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E17E9" w:rsidRPr="00A333B7" w:rsidRDefault="003E17E9">
            <w:r w:rsidRPr="00A333B7">
              <w:t>String(</w:t>
            </w:r>
            <w:r>
              <w:t>255</w:t>
            </w:r>
            <w:r w:rsidRPr="00A333B7">
              <w:t>)</w:t>
            </w:r>
          </w:p>
        </w:tc>
        <w:tc>
          <w:tcPr>
            <w:tcW w:w="4305" w:type="dxa"/>
          </w:tcPr>
          <w:p w:rsidR="003E17E9" w:rsidRPr="00A333B7" w:rsidRDefault="003E17E9" w:rsidP="003E17E9">
            <w:pPr>
              <w:rPr>
                <w:rFonts w:ascii="新宋体" w:eastAsia="新宋体" w:hAnsi="新宋体"/>
              </w:rPr>
            </w:pPr>
          </w:p>
        </w:tc>
      </w:tr>
      <w:tr w:rsidR="00E91679" w:rsidRPr="00A333B7" w:rsidTr="006C7AAB">
        <w:tc>
          <w:tcPr>
            <w:tcW w:w="1728" w:type="dxa"/>
          </w:tcPr>
          <w:p w:rsidR="00E91679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银行</w:t>
            </w:r>
            <w:r>
              <w:rPr>
                <w:rFonts w:ascii="新宋体" w:eastAsia="新宋体" w:hAnsi="新宋体"/>
              </w:rPr>
              <w:t>名称</w:t>
            </w:r>
          </w:p>
        </w:tc>
        <w:tc>
          <w:tcPr>
            <w:tcW w:w="1980" w:type="dxa"/>
          </w:tcPr>
          <w:p w:rsidR="00E91679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ban</w:t>
            </w:r>
            <w:r>
              <w:rPr>
                <w:rFonts w:ascii="新宋体" w:eastAsia="新宋体" w:hAnsi="新宋体"/>
              </w:rPr>
              <w:t>k_name</w:t>
            </w:r>
          </w:p>
        </w:tc>
        <w:tc>
          <w:tcPr>
            <w:tcW w:w="720" w:type="dxa"/>
          </w:tcPr>
          <w:p w:rsidR="00E91679" w:rsidRDefault="00E91679" w:rsidP="00E9167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91679" w:rsidRPr="00A333B7" w:rsidRDefault="00E91679" w:rsidP="00E91679">
            <w:r>
              <w:rPr>
                <w:rFonts w:hint="eastAsia"/>
              </w:rPr>
              <w:t>S</w:t>
            </w:r>
            <w:r>
              <w:t>tring(16)</w:t>
            </w:r>
          </w:p>
        </w:tc>
        <w:tc>
          <w:tcPr>
            <w:tcW w:w="4305" w:type="dxa"/>
          </w:tcPr>
          <w:p w:rsidR="00E91679" w:rsidRPr="00A333B7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快捷</w:t>
            </w:r>
            <w:r>
              <w:rPr>
                <w:rFonts w:ascii="新宋体" w:eastAsia="新宋体" w:hAnsi="新宋体"/>
              </w:rPr>
              <w:t>支付时返回</w:t>
            </w:r>
          </w:p>
        </w:tc>
      </w:tr>
      <w:tr w:rsidR="00E91679" w:rsidRPr="00A333B7" w:rsidTr="006C7AAB">
        <w:tc>
          <w:tcPr>
            <w:tcW w:w="1728" w:type="dxa"/>
          </w:tcPr>
          <w:p w:rsidR="00E91679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银行卡</w:t>
            </w:r>
            <w:r>
              <w:rPr>
                <w:rFonts w:ascii="新宋体" w:eastAsia="新宋体" w:hAnsi="新宋体"/>
              </w:rPr>
              <w:t>后</w:t>
            </w:r>
            <w:r>
              <w:rPr>
                <w:rFonts w:ascii="新宋体" w:eastAsia="新宋体" w:hAnsi="新宋体" w:hint="eastAsia"/>
              </w:rPr>
              <w:t>4位</w:t>
            </w:r>
          </w:p>
        </w:tc>
        <w:tc>
          <w:tcPr>
            <w:tcW w:w="1980" w:type="dxa"/>
          </w:tcPr>
          <w:p w:rsidR="00E91679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car</w:t>
            </w:r>
            <w:r>
              <w:rPr>
                <w:rFonts w:ascii="新宋体" w:eastAsia="新宋体" w:hAnsi="新宋体"/>
              </w:rPr>
              <w:t>d_tail</w:t>
            </w:r>
          </w:p>
        </w:tc>
        <w:tc>
          <w:tcPr>
            <w:tcW w:w="720" w:type="dxa"/>
          </w:tcPr>
          <w:p w:rsidR="00E91679" w:rsidRDefault="00E91679" w:rsidP="00E9167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91679" w:rsidRPr="00A333B7" w:rsidRDefault="00E91679" w:rsidP="00E91679">
            <w:r>
              <w:rPr>
                <w:rFonts w:hint="eastAsia"/>
              </w:rPr>
              <w:t>S</w:t>
            </w:r>
            <w:r>
              <w:t>tring(4)</w:t>
            </w:r>
          </w:p>
        </w:tc>
        <w:tc>
          <w:tcPr>
            <w:tcW w:w="4305" w:type="dxa"/>
          </w:tcPr>
          <w:p w:rsidR="00E91679" w:rsidRPr="00A333B7" w:rsidRDefault="00E91679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快捷</w:t>
            </w:r>
            <w:r>
              <w:rPr>
                <w:rFonts w:ascii="新宋体" w:eastAsia="新宋体" w:hAnsi="新宋体"/>
              </w:rPr>
              <w:t>支付时返回</w:t>
            </w:r>
          </w:p>
        </w:tc>
      </w:tr>
      <w:tr w:rsidR="00B24F83" w:rsidRPr="00A333B7" w:rsidTr="006C7AAB">
        <w:tc>
          <w:tcPr>
            <w:tcW w:w="1728" w:type="dxa"/>
          </w:tcPr>
          <w:p w:rsidR="00B24F83" w:rsidRDefault="00B24F83" w:rsidP="00E91679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交易</w:t>
            </w:r>
            <w:r>
              <w:rPr>
                <w:rFonts w:ascii="新宋体" w:eastAsia="新宋体" w:hAnsi="新宋体"/>
              </w:rPr>
              <w:t>类型</w:t>
            </w:r>
          </w:p>
        </w:tc>
        <w:tc>
          <w:tcPr>
            <w:tcW w:w="1980" w:type="dxa"/>
          </w:tcPr>
          <w:p w:rsidR="00B24F83" w:rsidRDefault="00B24F83" w:rsidP="00E91679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/>
              </w:rPr>
              <w:t>trade_type</w:t>
            </w:r>
          </w:p>
        </w:tc>
        <w:tc>
          <w:tcPr>
            <w:tcW w:w="720" w:type="dxa"/>
          </w:tcPr>
          <w:p w:rsidR="00B24F83" w:rsidRDefault="00B24F83" w:rsidP="00E9167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24F83" w:rsidRDefault="00B24F83" w:rsidP="00E916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实时交易</w:t>
            </w:r>
            <w:r w:rsidRPr="00B24F83">
              <w:rPr>
                <w:rFonts w:ascii="新宋体" w:eastAsia="新宋体" w:hAnsi="新宋体"/>
              </w:rPr>
              <w:t>-1：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发标方中介交易</w:t>
            </w:r>
            <w:r w:rsidRPr="00B24F83">
              <w:rPr>
                <w:rFonts w:ascii="新宋体" w:eastAsia="新宋体" w:hAnsi="新宋体"/>
              </w:rPr>
              <w:t>-2：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应标方中介交易</w:t>
            </w:r>
            <w:r w:rsidRPr="00B24F83">
              <w:rPr>
                <w:rFonts w:ascii="新宋体" w:eastAsia="新宋体" w:hAnsi="新宋体"/>
              </w:rPr>
              <w:t>-3：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快捷实名认证交易</w:t>
            </w:r>
            <w:r w:rsidRPr="00B24F83">
              <w:rPr>
                <w:rFonts w:ascii="新宋体" w:eastAsia="新宋体" w:hAnsi="新宋体"/>
              </w:rPr>
              <w:t xml:space="preserve">-4: 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/>
              </w:rPr>
              <w:t>API快捷支付-5：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/>
              </w:rPr>
              <w:t>API网银支付交易单-6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积分充值</w:t>
            </w:r>
            <w:r w:rsidRPr="00B24F83">
              <w:rPr>
                <w:rFonts w:ascii="新宋体" w:eastAsia="新宋体" w:hAnsi="新宋体"/>
              </w:rPr>
              <w:t>-7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二维码转账</w:t>
            </w:r>
            <w:r w:rsidRPr="00B24F83">
              <w:rPr>
                <w:rFonts w:ascii="新宋体" w:eastAsia="新宋体" w:hAnsi="新宋体"/>
              </w:rPr>
              <w:t>-8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境外支付</w:t>
            </w:r>
            <w:r w:rsidRPr="00B24F83">
              <w:rPr>
                <w:rFonts w:ascii="新宋体" w:eastAsia="新宋体" w:hAnsi="新宋体"/>
              </w:rPr>
              <w:t>-9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停车卡充值</w:t>
            </w:r>
            <w:r w:rsidRPr="00B24F83">
              <w:rPr>
                <w:rFonts w:ascii="新宋体" w:eastAsia="新宋体" w:hAnsi="新宋体"/>
              </w:rPr>
              <w:t xml:space="preserve"> -10</w:t>
            </w:r>
          </w:p>
          <w:p w:rsidR="00B24F83" w:rsidRP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饭卡充值</w:t>
            </w:r>
            <w:r w:rsidRPr="00B24F83">
              <w:rPr>
                <w:rFonts w:ascii="新宋体" w:eastAsia="新宋体" w:hAnsi="新宋体"/>
              </w:rPr>
              <w:t xml:space="preserve"> -11</w:t>
            </w:r>
          </w:p>
          <w:p w:rsidR="00B24F83" w:rsidRDefault="00B24F83" w:rsidP="00B24F83">
            <w:pPr>
              <w:rPr>
                <w:rFonts w:ascii="新宋体" w:eastAsia="新宋体" w:hAnsi="新宋体"/>
              </w:rPr>
            </w:pPr>
            <w:r w:rsidRPr="00B24F83">
              <w:rPr>
                <w:rFonts w:ascii="新宋体" w:eastAsia="新宋体" w:hAnsi="新宋体" w:hint="eastAsia"/>
              </w:rPr>
              <w:t>手机充值</w:t>
            </w:r>
            <w:r w:rsidRPr="00B24F83">
              <w:rPr>
                <w:rFonts w:ascii="新宋体" w:eastAsia="新宋体" w:hAnsi="新宋体"/>
              </w:rPr>
              <w:t xml:space="preserve"> -12</w:t>
            </w:r>
          </w:p>
        </w:tc>
      </w:tr>
    </w:tbl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92" w:name="_Toc493792155"/>
      <w:r w:rsidRPr="00A333B7">
        <w:rPr>
          <w:rFonts w:hint="eastAsia"/>
        </w:rPr>
        <w:t>处理逻辑</w:t>
      </w:r>
      <w:bookmarkEnd w:id="292"/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t>验证用户登录态</w:t>
      </w:r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查询订单详细</w:t>
      </w:r>
      <w:r w:rsidRPr="00A333B7">
        <w:t>信息</w:t>
      </w:r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0A682A" w:rsidRPr="00A333B7" w:rsidRDefault="000A682A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0A682A" w:rsidRPr="00A333B7" w:rsidRDefault="000A682A" w:rsidP="000A682A">
      <w:pPr>
        <w:pStyle w:val="3"/>
        <w:numPr>
          <w:ilvl w:val="2"/>
          <w:numId w:val="1"/>
        </w:numPr>
      </w:pPr>
      <w:bookmarkStart w:id="293" w:name="_Toc493792156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29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0A682A" w:rsidRPr="00A333B7" w:rsidTr="006C7AAB">
        <w:trPr>
          <w:jc w:val="center"/>
        </w:trPr>
        <w:tc>
          <w:tcPr>
            <w:tcW w:w="1908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0A682A" w:rsidRPr="00A333B7" w:rsidRDefault="000A682A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0A682A" w:rsidRPr="00A333B7" w:rsidTr="006C7AAB">
        <w:trPr>
          <w:jc w:val="center"/>
        </w:trPr>
        <w:tc>
          <w:tcPr>
            <w:tcW w:w="1908" w:type="dxa"/>
            <w:vAlign w:val="center"/>
          </w:tcPr>
          <w:p w:rsidR="000A682A" w:rsidRPr="00A333B7" w:rsidRDefault="000A682A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0A682A" w:rsidRPr="00A333B7" w:rsidRDefault="000A682A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97757" w:rsidRPr="00A333B7" w:rsidTr="0001163E">
        <w:trPr>
          <w:jc w:val="center"/>
        </w:trPr>
        <w:tc>
          <w:tcPr>
            <w:tcW w:w="1908" w:type="dxa"/>
            <w:vAlign w:val="center"/>
          </w:tcPr>
          <w:p w:rsidR="00597757" w:rsidRPr="00A333B7" w:rsidRDefault="00597757" w:rsidP="0001163E">
            <w:pPr>
              <w:jc w:val="center"/>
            </w:pPr>
            <w:r w:rsidRPr="00597757">
              <w:t>205050</w:t>
            </w:r>
          </w:p>
        </w:tc>
        <w:tc>
          <w:tcPr>
            <w:tcW w:w="8265" w:type="dxa"/>
            <w:vAlign w:val="center"/>
          </w:tcPr>
          <w:p w:rsidR="00597757" w:rsidRPr="00A333B7" w:rsidRDefault="00597757" w:rsidP="0001163E">
            <w:pPr>
              <w:ind w:rightChars="-45" w:right="-94"/>
            </w:pPr>
            <w:r w:rsidRPr="00597757">
              <w:rPr>
                <w:rFonts w:hint="eastAsia"/>
              </w:rPr>
              <w:t>订单号为空或格式有误</w:t>
            </w:r>
          </w:p>
        </w:tc>
      </w:tr>
      <w:tr w:rsidR="000A682A" w:rsidRPr="00A333B7" w:rsidTr="006C7AAB">
        <w:trPr>
          <w:jc w:val="center"/>
        </w:trPr>
        <w:tc>
          <w:tcPr>
            <w:tcW w:w="1908" w:type="dxa"/>
            <w:vAlign w:val="center"/>
          </w:tcPr>
          <w:p w:rsidR="000A682A" w:rsidRPr="00A333B7" w:rsidRDefault="000A682A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0A682A" w:rsidRPr="00A333B7" w:rsidRDefault="000A682A" w:rsidP="006C7AAB">
            <w:pPr>
              <w:ind w:rightChars="-45" w:right="-94"/>
            </w:pPr>
          </w:p>
        </w:tc>
      </w:tr>
      <w:tr w:rsidR="000A682A" w:rsidRPr="00A333B7" w:rsidTr="006C7AAB">
        <w:trPr>
          <w:jc w:val="center"/>
        </w:trPr>
        <w:tc>
          <w:tcPr>
            <w:tcW w:w="1908" w:type="dxa"/>
            <w:vAlign w:val="center"/>
          </w:tcPr>
          <w:p w:rsidR="000A682A" w:rsidRPr="00A333B7" w:rsidRDefault="000A682A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0A682A" w:rsidRPr="00A333B7" w:rsidRDefault="000A682A" w:rsidP="006C7AAB">
            <w:pPr>
              <w:ind w:rightChars="-45" w:right="-94"/>
            </w:pPr>
          </w:p>
        </w:tc>
      </w:tr>
      <w:tr w:rsidR="000A682A" w:rsidRPr="00A333B7" w:rsidTr="006C7AAB">
        <w:trPr>
          <w:jc w:val="center"/>
        </w:trPr>
        <w:tc>
          <w:tcPr>
            <w:tcW w:w="1908" w:type="dxa"/>
            <w:vAlign w:val="center"/>
          </w:tcPr>
          <w:p w:rsidR="000A682A" w:rsidRPr="00A333B7" w:rsidRDefault="000A682A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0A682A" w:rsidRPr="00A333B7" w:rsidRDefault="000A682A" w:rsidP="006C7AAB">
            <w:pPr>
              <w:ind w:rightChars="-45" w:right="-94"/>
            </w:pPr>
          </w:p>
        </w:tc>
      </w:tr>
    </w:tbl>
    <w:p w:rsidR="00643F63" w:rsidRPr="00A333B7" w:rsidRDefault="00643F63" w:rsidP="00643F63">
      <w:pPr>
        <w:pStyle w:val="2"/>
        <w:numPr>
          <w:ilvl w:val="1"/>
          <w:numId w:val="1"/>
        </w:numPr>
      </w:pPr>
      <w:bookmarkStart w:id="294" w:name="_Toc493792157"/>
      <w:r w:rsidRPr="00A333B7">
        <w:rPr>
          <w:rFonts w:hint="eastAsia"/>
        </w:rPr>
        <w:t>内部转账单详情查询接口</w:t>
      </w:r>
      <w:bookmarkEnd w:id="294"/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295" w:name="_Toc493792158"/>
      <w:r w:rsidRPr="00A333B7">
        <w:rPr>
          <w:rFonts w:hint="eastAsia"/>
        </w:rPr>
        <w:t>业务功能</w:t>
      </w:r>
      <w:bookmarkEnd w:id="295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根据内部转账</w:t>
      </w:r>
      <w:r w:rsidRPr="00A333B7">
        <w:t>订单号查询</w:t>
      </w:r>
      <w:r w:rsidRPr="00A333B7">
        <w:rPr>
          <w:rFonts w:hint="eastAsia"/>
        </w:rPr>
        <w:t>单条内部转账</w:t>
      </w:r>
      <w:r w:rsidRPr="00A333B7">
        <w:t>订单</w:t>
      </w:r>
      <w:r w:rsidRPr="00A333B7">
        <w:rPr>
          <w:rFonts w:hint="eastAsia"/>
        </w:rPr>
        <w:t>记录</w:t>
      </w:r>
      <w:r w:rsidRPr="00A333B7">
        <w:t>详情</w:t>
      </w:r>
      <w:r w:rsidRPr="00A333B7">
        <w:rPr>
          <w:rFonts w:hint="eastAsia"/>
        </w:rPr>
        <w:t>，</w:t>
      </w:r>
      <w:r w:rsidRPr="00A333B7">
        <w:t>需验数据签名及用户登录态。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296" w:name="_Toc493792159"/>
      <w:r w:rsidRPr="00A333B7">
        <w:rPr>
          <w:rFonts w:hint="eastAsia"/>
        </w:rPr>
        <w:t>交互模式</w:t>
      </w:r>
      <w:bookmarkEnd w:id="296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297" w:name="_Toc493792160"/>
      <w:r w:rsidRPr="00A333B7">
        <w:rPr>
          <w:rFonts w:hint="eastAsia"/>
        </w:rPr>
        <w:t>请求参数列表</w:t>
      </w:r>
      <w:bookmarkEnd w:id="297"/>
    </w:p>
    <w:p w:rsidR="00643F63" w:rsidRPr="00A333B7" w:rsidRDefault="00643F63" w:rsidP="00643F63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10" w:history="1">
        <w:r w:rsidRPr="00A333B7">
          <w:t>http://</w:t>
        </w:r>
        <w:r w:rsidR="00D05BF4" w:rsidRPr="00A333B7">
          <w:t>m.</w:t>
        </w:r>
        <w:r w:rsidR="008F29A0">
          <w:t>bananapay.cn</w:t>
        </w:r>
        <w:r w:rsidRPr="00A333B7">
          <w:t>/</w:t>
        </w:r>
        <w:r w:rsidR="000E6610" w:rsidRPr="00A333B7">
          <w:t>cgi-bin</w:t>
        </w:r>
        <w:r w:rsidR="00032906" w:rsidRPr="00A333B7">
          <w:t>/mb2c_</w:t>
        </w:r>
        <w:r w:rsidRPr="00A333B7">
          <w:rPr>
            <w:b/>
          </w:rPr>
          <w:t>qry_</w:t>
        </w:r>
      </w:hyperlink>
      <w:r w:rsidRPr="00A333B7">
        <w:rPr>
          <w:b/>
        </w:rPr>
        <w:t>transfer_detail.cgi</w:t>
      </w:r>
    </w:p>
    <w:p w:rsidR="00643F63" w:rsidRPr="00A333B7" w:rsidRDefault="00643F63" w:rsidP="00643F63">
      <w:pPr>
        <w:tabs>
          <w:tab w:val="left" w:pos="3280"/>
        </w:tabs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  <w:r w:rsidRPr="00A333B7"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F63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签名(动态key签名)</w:t>
            </w:r>
          </w:p>
        </w:tc>
      </w:tr>
      <w:tr w:rsidR="00643F63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728" w:type="dxa"/>
            <w:tcBorders>
              <w:bottom w:val="single" w:sz="6" w:space="0" w:color="000000"/>
            </w:tcBorders>
            <w:vAlign w:val="center"/>
          </w:tcPr>
          <w:p w:rsidR="007B05BA" w:rsidRPr="00A333B7" w:rsidRDefault="007B05BA" w:rsidP="007B05BA"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r w:rsidRPr="00A333B7">
              <w:t>4:POS机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内部</w:t>
            </w:r>
            <w:r w:rsidRPr="00A333B7">
              <w:t>转账</w:t>
            </w:r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298" w:name="_Toc493792161"/>
      <w:r w:rsidRPr="00A333B7">
        <w:rPr>
          <w:rFonts w:hint="eastAsia"/>
        </w:rPr>
        <w:t>应答参数列表</w:t>
      </w:r>
      <w:bookmarkEnd w:id="298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F63" w:rsidRPr="00A333B7" w:rsidRDefault="00643F63" w:rsidP="00643F6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签名(动态key签名)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sign_key_index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多密钥支持的密钥序号，默认1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F63" w:rsidRPr="00A333B7" w:rsidRDefault="00643F63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retmsg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String(30)</w:t>
            </w:r>
          </w:p>
        </w:tc>
        <w:tc>
          <w:tcPr>
            <w:tcW w:w="4305" w:type="dxa"/>
          </w:tcPr>
          <w:p w:rsidR="00643F63" w:rsidRPr="00A333B7" w:rsidRDefault="00643F63" w:rsidP="006C7AAB"/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userid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String(20)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手机号码</w:t>
            </w:r>
          </w:p>
        </w:tc>
      </w:tr>
      <w:tr w:rsidR="00643F63" w:rsidRPr="00A333B7" w:rsidTr="006C7AAB">
        <w:tc>
          <w:tcPr>
            <w:tcW w:w="10173" w:type="dxa"/>
            <w:gridSpan w:val="5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内部转账</w:t>
            </w:r>
            <w:r w:rsidRPr="00A333B7">
              <w:rPr>
                <w:b/>
              </w:rPr>
              <w:t>单详情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t>bank_type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left"/>
            </w:pPr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payer_uin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String(64)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</w:t>
            </w:r>
            <w:r w:rsidRPr="00A333B7">
              <w:t>用户账号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payer_user_type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</w:t>
            </w:r>
            <w:r w:rsidRPr="00A333B7">
              <w:t>用户类型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付款方名称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payer_name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String(64)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付款方名称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payee_uin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String(64)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payee_user_type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payee_name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String(64)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603DF8" w:rsidRPr="00A333B7" w:rsidTr="006C7AAB">
        <w:tc>
          <w:tcPr>
            <w:tcW w:w="1728" w:type="dxa"/>
          </w:tcPr>
          <w:p w:rsidR="00603DF8" w:rsidRPr="00A333B7" w:rsidRDefault="00603DF8" w:rsidP="006C7AAB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80" w:type="dxa"/>
          </w:tcPr>
          <w:p w:rsidR="00603DF8" w:rsidRPr="00A333B7" w:rsidRDefault="00603DF8" w:rsidP="006C7AAB">
            <w:r>
              <w:rPr>
                <w:rFonts w:hint="eastAsia"/>
              </w:rPr>
              <w:t>trade</w:t>
            </w:r>
            <w:r>
              <w:t>_type</w:t>
            </w:r>
          </w:p>
        </w:tc>
        <w:tc>
          <w:tcPr>
            <w:tcW w:w="720" w:type="dxa"/>
          </w:tcPr>
          <w:p w:rsidR="00603DF8" w:rsidRPr="00A333B7" w:rsidRDefault="00603DF8" w:rsidP="006C7A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03DF8" w:rsidRPr="00A333B7" w:rsidRDefault="00603DF8" w:rsidP="006C7AAB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603DF8" w:rsidRPr="00A333B7" w:rsidRDefault="00603DF8" w:rsidP="006C7AAB">
            <w:r>
              <w:rPr>
                <w:rFonts w:hint="eastAsia"/>
              </w:rPr>
              <w:t>1、普通转账；</w:t>
            </w:r>
            <w:r>
              <w:t>8</w:t>
            </w:r>
            <w:r>
              <w:rPr>
                <w:rFonts w:hint="eastAsia"/>
              </w:rPr>
              <w:t>、二维码转账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trade_state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643F63" w:rsidRPr="00A333B7" w:rsidRDefault="00643F63" w:rsidP="006C7AAB">
            <w:pPr>
              <w:spacing w:line="240" w:lineRule="auto"/>
            </w:pPr>
            <w:r w:rsidRPr="00A333B7">
              <w:t>1-新建</w:t>
            </w:r>
          </w:p>
          <w:p w:rsidR="0089049A" w:rsidRPr="00A333B7" w:rsidRDefault="00643F63" w:rsidP="0089049A">
            <w:pPr>
              <w:spacing w:line="240" w:lineRule="auto"/>
            </w:pPr>
            <w:r w:rsidRPr="00A333B7">
              <w:t>2-支付成功</w:t>
            </w:r>
          </w:p>
          <w:p w:rsidR="00643F63" w:rsidRPr="00A333B7" w:rsidRDefault="00643F63" w:rsidP="0089049A">
            <w:pPr>
              <w:spacing w:line="240" w:lineRule="auto"/>
            </w:pPr>
            <w:r w:rsidRPr="00A333B7">
              <w:t>8-订单关闭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cur_type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货币类型</w:t>
            </w:r>
          </w:p>
          <w:p w:rsidR="00643F63" w:rsidRPr="00A333B7" w:rsidRDefault="00643F63" w:rsidP="006C7AAB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643F63" w:rsidRPr="00A333B7" w:rsidRDefault="00643F63" w:rsidP="006C7AAB">
            <w:r w:rsidRPr="00A333B7">
              <w:t>2-美圆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product_money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交易本身的金额</w:t>
            </w:r>
          </w:p>
        </w:tc>
      </w:tr>
      <w:tr w:rsidR="00DA676E" w:rsidRPr="00A333B7" w:rsidTr="006C7AAB">
        <w:tc>
          <w:tcPr>
            <w:tcW w:w="1728" w:type="dxa"/>
          </w:tcPr>
          <w:p w:rsidR="00DA676E" w:rsidRPr="00A333B7" w:rsidRDefault="00A2541D" w:rsidP="006C7AAB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  <w:tc>
          <w:tcPr>
            <w:tcW w:w="1980" w:type="dxa"/>
          </w:tcPr>
          <w:p w:rsidR="00DA676E" w:rsidRPr="00A333B7" w:rsidRDefault="00A2541D" w:rsidP="006C7AAB">
            <w:r w:rsidRPr="00A333B7">
              <w:t>fee</w:t>
            </w:r>
          </w:p>
        </w:tc>
        <w:tc>
          <w:tcPr>
            <w:tcW w:w="720" w:type="dxa"/>
          </w:tcPr>
          <w:p w:rsidR="00DA676E" w:rsidRPr="00A333B7" w:rsidRDefault="00A2541D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A676E" w:rsidRPr="00A333B7" w:rsidRDefault="00A2541D" w:rsidP="006C7AAB">
            <w:r w:rsidRPr="00A333B7">
              <w:t>Int</w:t>
            </w:r>
          </w:p>
        </w:tc>
        <w:tc>
          <w:tcPr>
            <w:tcW w:w="4305" w:type="dxa"/>
          </w:tcPr>
          <w:p w:rsidR="00DA676E" w:rsidRPr="00A333B7" w:rsidRDefault="00A2541D" w:rsidP="006C7AAB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643F63" w:rsidRPr="00A333B7" w:rsidRDefault="00643F63" w:rsidP="00DA676E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总金额。</w:t>
            </w:r>
            <w:r w:rsidR="003B6759" w:rsidRPr="00A333B7">
              <w:t>total_money=</w:t>
            </w:r>
            <w:r w:rsidRPr="00A333B7">
              <w:t>product_money+</w:t>
            </w:r>
            <w:r w:rsidR="003B6759" w:rsidRPr="00A333B7">
              <w:t>+</w:t>
            </w:r>
            <w:r w:rsidR="00DA676E" w:rsidRPr="00A333B7">
              <w:t>fee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lastRenderedPageBreak/>
              <w:t>2：移动</w:t>
            </w:r>
          </w:p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lastRenderedPageBreak/>
              <w:t>记录物理状态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643F63" w:rsidRPr="00A333B7" w:rsidRDefault="00643F63" w:rsidP="006C7AAB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643F63" w:rsidRPr="00A333B7" w:rsidRDefault="00643F63" w:rsidP="006C7AAB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643F63" w:rsidRPr="00A333B7" w:rsidRDefault="00643F63" w:rsidP="006C7AAB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  <w:tr w:rsidR="009E055B" w:rsidRPr="00A333B7" w:rsidTr="006C7AAB">
        <w:tc>
          <w:tcPr>
            <w:tcW w:w="1728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后台回调</w:t>
            </w:r>
            <w:r>
              <w:rPr>
                <w:rFonts w:ascii="新宋体" w:eastAsia="新宋体" w:hAnsi="新宋体"/>
              </w:rPr>
              <w:t>url</w:t>
            </w:r>
          </w:p>
        </w:tc>
        <w:tc>
          <w:tcPr>
            <w:tcW w:w="198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9E055B">
              <w:rPr>
                <w:rFonts w:ascii="新宋体" w:eastAsia="新宋体" w:hAnsi="新宋体"/>
              </w:rPr>
              <w:t>notify_url</w:t>
            </w:r>
          </w:p>
        </w:tc>
        <w:tc>
          <w:tcPr>
            <w:tcW w:w="720" w:type="dxa"/>
          </w:tcPr>
          <w:p w:rsidR="009E055B" w:rsidRPr="00A333B7" w:rsidRDefault="009E055B" w:rsidP="009E05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9E055B" w:rsidRPr="00A333B7" w:rsidRDefault="009E055B" w:rsidP="009E055B">
            <w:pPr>
              <w:rPr>
                <w:rFonts w:ascii="新宋体" w:eastAsia="新宋体" w:hAnsi="新宋体"/>
              </w:rPr>
            </w:pP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299" w:name="_Toc493792162"/>
      <w:r w:rsidRPr="00A333B7">
        <w:rPr>
          <w:rFonts w:hint="eastAsia"/>
        </w:rPr>
        <w:t>处理逻辑</w:t>
      </w:r>
      <w:bookmarkEnd w:id="299"/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t>验证用户登录态</w:t>
      </w:r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查询订单详细</w:t>
      </w:r>
      <w:r w:rsidRPr="00A333B7">
        <w:t>信息</w:t>
      </w:r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643F63" w:rsidRPr="00A333B7" w:rsidRDefault="00643F63" w:rsidP="00AC73D5">
      <w:pPr>
        <w:pStyle w:val="af"/>
        <w:numPr>
          <w:ilvl w:val="0"/>
          <w:numId w:val="3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0" w:name="_Toc493792163"/>
      <w:r w:rsidRPr="00A333B7">
        <w:rPr>
          <w:rFonts w:hint="eastAsia"/>
        </w:rPr>
        <w:t>错误</w:t>
      </w:r>
      <w:r w:rsidRPr="00A333B7">
        <w:t>码列表</w:t>
      </w:r>
      <w:bookmarkEnd w:id="30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F63" w:rsidRPr="00A333B7" w:rsidTr="006C7AAB">
        <w:trPr>
          <w:jc w:val="center"/>
        </w:trPr>
        <w:tc>
          <w:tcPr>
            <w:tcW w:w="190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97757" w:rsidRPr="00A333B7" w:rsidTr="0001163E">
        <w:trPr>
          <w:jc w:val="center"/>
        </w:trPr>
        <w:tc>
          <w:tcPr>
            <w:tcW w:w="1908" w:type="dxa"/>
            <w:vAlign w:val="center"/>
          </w:tcPr>
          <w:p w:rsidR="00597757" w:rsidRPr="00A333B7" w:rsidRDefault="00597757" w:rsidP="0001163E">
            <w:pPr>
              <w:jc w:val="center"/>
            </w:pPr>
            <w:r w:rsidRPr="00597757">
              <w:lastRenderedPageBreak/>
              <w:t>205050</w:t>
            </w:r>
          </w:p>
        </w:tc>
        <w:tc>
          <w:tcPr>
            <w:tcW w:w="8265" w:type="dxa"/>
            <w:vAlign w:val="center"/>
          </w:tcPr>
          <w:p w:rsidR="00597757" w:rsidRPr="00A333B7" w:rsidRDefault="00597757" w:rsidP="0001163E">
            <w:pPr>
              <w:ind w:rightChars="-45" w:right="-94"/>
            </w:pPr>
            <w:r w:rsidRPr="00597757">
              <w:rPr>
                <w:rFonts w:hint="eastAsia"/>
              </w:rPr>
              <w:t>订单号为空或格式有误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</w:tbl>
    <w:p w:rsidR="00643F63" w:rsidRPr="00A333B7" w:rsidRDefault="008F0B1F" w:rsidP="00643F63">
      <w:pPr>
        <w:pStyle w:val="2"/>
        <w:numPr>
          <w:ilvl w:val="1"/>
          <w:numId w:val="1"/>
        </w:numPr>
      </w:pPr>
      <w:bookmarkStart w:id="301" w:name="_Toc493792164"/>
      <w:r w:rsidRPr="00A333B7">
        <w:rPr>
          <w:rFonts w:hint="eastAsia"/>
        </w:rPr>
        <w:t>提现</w:t>
      </w:r>
      <w:r w:rsidR="00643F63" w:rsidRPr="00A333B7">
        <w:rPr>
          <w:rFonts w:hint="eastAsia"/>
        </w:rPr>
        <w:t>单详情查询接口</w:t>
      </w:r>
      <w:bookmarkEnd w:id="301"/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2" w:name="_Toc493792165"/>
      <w:r w:rsidRPr="00A333B7">
        <w:rPr>
          <w:rFonts w:hint="eastAsia"/>
        </w:rPr>
        <w:t>业务功能</w:t>
      </w:r>
      <w:bookmarkEnd w:id="302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根据</w:t>
      </w:r>
      <w:r w:rsidR="006B0837" w:rsidRPr="00A333B7">
        <w:rPr>
          <w:rFonts w:hint="eastAsia"/>
        </w:rPr>
        <w:t>提现</w:t>
      </w:r>
      <w:r w:rsidRPr="00A333B7">
        <w:t>订单号查询</w:t>
      </w:r>
      <w:r w:rsidRPr="00A333B7">
        <w:rPr>
          <w:rFonts w:hint="eastAsia"/>
        </w:rPr>
        <w:t>单条</w:t>
      </w:r>
      <w:r w:rsidR="006B0837" w:rsidRPr="00A333B7">
        <w:rPr>
          <w:rFonts w:hint="eastAsia"/>
        </w:rPr>
        <w:t>用户提现</w:t>
      </w:r>
      <w:r w:rsidRPr="00A333B7">
        <w:t>订单</w:t>
      </w:r>
      <w:r w:rsidRPr="00A333B7">
        <w:rPr>
          <w:rFonts w:hint="eastAsia"/>
        </w:rPr>
        <w:t>记录</w:t>
      </w:r>
      <w:r w:rsidRPr="00A333B7">
        <w:t>详情</w:t>
      </w:r>
      <w:r w:rsidRPr="00A333B7">
        <w:rPr>
          <w:rFonts w:hint="eastAsia"/>
        </w:rPr>
        <w:t>，</w:t>
      </w:r>
      <w:r w:rsidRPr="00A333B7">
        <w:t>需验数据签名及用户登录态。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3" w:name="_Toc493792166"/>
      <w:r w:rsidRPr="00A333B7">
        <w:rPr>
          <w:rFonts w:hint="eastAsia"/>
        </w:rPr>
        <w:t>交互模式</w:t>
      </w:r>
      <w:bookmarkEnd w:id="303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4" w:name="_Toc493792167"/>
      <w:r w:rsidRPr="00A333B7">
        <w:rPr>
          <w:rFonts w:hint="eastAsia"/>
        </w:rPr>
        <w:t>请求参数列表</w:t>
      </w:r>
      <w:bookmarkEnd w:id="304"/>
    </w:p>
    <w:p w:rsidR="00643F63" w:rsidRPr="00A333B7" w:rsidRDefault="00643F63" w:rsidP="00643F63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11" w:history="1">
        <w:r w:rsidRPr="00A333B7">
          <w:t>http://</w:t>
        </w:r>
        <w:r w:rsidR="00D05BF4" w:rsidRPr="00A333B7">
          <w:t>m.</w:t>
        </w:r>
        <w:r w:rsidR="008F29A0">
          <w:t>bananapay.cn</w:t>
        </w:r>
        <w:r w:rsidRPr="00A333B7">
          <w:t>/</w:t>
        </w:r>
        <w:r w:rsidR="000E6610" w:rsidRPr="00A333B7">
          <w:t>cgi-bin</w:t>
        </w:r>
        <w:r w:rsidR="00032906" w:rsidRPr="00A333B7">
          <w:t>/</w:t>
        </w:r>
        <w:r w:rsidR="00032906" w:rsidRPr="00A333B7">
          <w:rPr>
            <w:b/>
          </w:rPr>
          <w:t>mb2c_</w:t>
        </w:r>
        <w:r w:rsidRPr="00A333B7">
          <w:rPr>
            <w:b/>
          </w:rPr>
          <w:t>qry_</w:t>
        </w:r>
      </w:hyperlink>
      <w:r w:rsidR="00474F36" w:rsidRPr="00A333B7">
        <w:rPr>
          <w:b/>
        </w:rPr>
        <w:t>withdraw</w:t>
      </w:r>
      <w:r w:rsidRPr="00A333B7">
        <w:rPr>
          <w:b/>
        </w:rPr>
        <w:t>_detail.cgi</w:t>
      </w:r>
    </w:p>
    <w:p w:rsidR="00643F63" w:rsidRPr="00A333B7" w:rsidRDefault="00643F63" w:rsidP="00643F63">
      <w:pPr>
        <w:tabs>
          <w:tab w:val="left" w:pos="3280"/>
        </w:tabs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  <w:r w:rsidRPr="00A333B7"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1749D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1749D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F63" w:rsidRPr="00A333B7" w:rsidTr="001749D7">
        <w:tc>
          <w:tcPr>
            <w:tcW w:w="1728" w:type="dxa"/>
            <w:tcBorders>
              <w:top w:val="single" w:sz="6" w:space="0" w:color="000000"/>
            </w:tcBorders>
          </w:tcPr>
          <w:p w:rsidR="00643F63" w:rsidRPr="00A333B7" w:rsidRDefault="00643F63" w:rsidP="001749D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F63" w:rsidRPr="00A333B7" w:rsidRDefault="00643F63" w:rsidP="001749D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F63" w:rsidRPr="00A333B7" w:rsidRDefault="00643F63" w:rsidP="001749D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F63" w:rsidRPr="00A333B7" w:rsidRDefault="00643F63" w:rsidP="001749D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F63" w:rsidRPr="00A333B7" w:rsidRDefault="00643F63" w:rsidP="001749D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1749D7">
        <w:tc>
          <w:tcPr>
            <w:tcW w:w="1728" w:type="dxa"/>
          </w:tcPr>
          <w:p w:rsidR="00643F63" w:rsidRPr="00A333B7" w:rsidRDefault="00643F63" w:rsidP="001749D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1749D7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1749D7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1749D7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1749D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1749D7">
        <w:tc>
          <w:tcPr>
            <w:tcW w:w="1728" w:type="dxa"/>
          </w:tcPr>
          <w:p w:rsidR="00643F63" w:rsidRPr="00A333B7" w:rsidRDefault="00643F63" w:rsidP="001749D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1749D7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1749D7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1749D7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1749D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1749D7">
        <w:tc>
          <w:tcPr>
            <w:tcW w:w="1728" w:type="dxa"/>
          </w:tcPr>
          <w:p w:rsidR="00643F63" w:rsidRPr="00A333B7" w:rsidRDefault="00643F63" w:rsidP="001749D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1749D7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1749D7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1749D7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1749D7">
            <w:r w:rsidRPr="00A333B7">
              <w:t>签名(动态key签名)</w:t>
            </w:r>
          </w:p>
        </w:tc>
      </w:tr>
      <w:tr w:rsidR="00643F63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1749D7">
            <w:r w:rsidRPr="00A333B7">
              <w:t>多密钥支持的密钥序号，默认1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lastRenderedPageBreak/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r w:rsidRPr="00A333B7">
              <w:t>4:POS机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1749D7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1749D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1749D7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1749D7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draw_id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提现订单</w:t>
            </w:r>
            <w:r w:rsidRPr="00A333B7">
              <w:t>号</w:t>
            </w:r>
          </w:p>
        </w:tc>
      </w:tr>
      <w:tr w:rsidR="007B05BA" w:rsidRPr="00A333B7" w:rsidTr="001749D7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订单类型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trade_typ</w:t>
            </w:r>
            <w:r>
              <w:t>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类型：</w:t>
            </w:r>
          </w:p>
          <w:p w:rsidR="007B05BA" w:rsidRPr="00A333B7" w:rsidRDefault="007B05BA" w:rsidP="007B05BA">
            <w:r w:rsidRPr="00A333B7">
              <w:t>1-</w:t>
            </w:r>
            <w:r w:rsidRPr="00A333B7">
              <w:rPr>
                <w:rFonts w:hint="eastAsia"/>
              </w:rPr>
              <w:t>用户提现</w:t>
            </w:r>
          </w:p>
          <w:p w:rsidR="007B05BA" w:rsidRPr="00A333B7" w:rsidRDefault="007B05BA" w:rsidP="007B05BA">
            <w:r w:rsidRPr="00A333B7">
              <w:t>2-打款认证</w:t>
            </w:r>
          </w:p>
          <w:p w:rsidR="007B05BA" w:rsidRPr="00A333B7" w:rsidRDefault="007B05BA" w:rsidP="007B05BA">
            <w:r w:rsidRPr="00A333B7">
              <w:t>3-付款到银行卡</w:t>
            </w:r>
          </w:p>
        </w:tc>
      </w:tr>
      <w:tr w:rsidR="007B05BA" w:rsidRPr="00A333B7" w:rsidTr="001749D7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5" w:name="_Toc493792168"/>
      <w:r w:rsidRPr="00A333B7">
        <w:rPr>
          <w:rFonts w:hint="eastAsia"/>
        </w:rPr>
        <w:t>应答参数列表</w:t>
      </w:r>
      <w:bookmarkEnd w:id="305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F63" w:rsidRPr="00A333B7" w:rsidRDefault="00643F63" w:rsidP="00643F6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签名(动态key签名)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sign_key_index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多密钥支持的密钥序号，默认1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F63" w:rsidRPr="00A333B7" w:rsidRDefault="00643F63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retmsg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String(30)</w:t>
            </w:r>
          </w:p>
        </w:tc>
        <w:tc>
          <w:tcPr>
            <w:tcW w:w="4305" w:type="dxa"/>
          </w:tcPr>
          <w:p w:rsidR="00643F63" w:rsidRPr="00A333B7" w:rsidRDefault="00643F63" w:rsidP="006C7AAB"/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userid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String(20)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手机号码</w:t>
            </w:r>
          </w:p>
        </w:tc>
      </w:tr>
      <w:tr w:rsidR="00643F63" w:rsidRPr="00A333B7" w:rsidTr="006C7AAB">
        <w:tc>
          <w:tcPr>
            <w:tcW w:w="10173" w:type="dxa"/>
            <w:gridSpan w:val="5"/>
          </w:tcPr>
          <w:p w:rsidR="00643F63" w:rsidRPr="00A333B7" w:rsidRDefault="00133B56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提现申请</w:t>
            </w:r>
            <w:r w:rsidR="00643F63" w:rsidRPr="00A333B7">
              <w:rPr>
                <w:b/>
              </w:rPr>
              <w:t>单详情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EB2DDC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提现</w:t>
            </w:r>
            <w:r w:rsidR="00643F63" w:rsidRPr="00A333B7">
              <w:rPr>
                <w:rFonts w:ascii="新宋体" w:eastAsia="新宋体" w:hAnsi="新宋体" w:hint="eastAsia"/>
              </w:rPr>
              <w:t>单号</w:t>
            </w:r>
          </w:p>
        </w:tc>
        <w:tc>
          <w:tcPr>
            <w:tcW w:w="1980" w:type="dxa"/>
          </w:tcPr>
          <w:p w:rsidR="00643F63" w:rsidRPr="00A333B7" w:rsidRDefault="00EB2DDC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t>draw_id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EB2DDC" w:rsidP="006C7A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提现</w:t>
            </w:r>
            <w:r w:rsidR="00643F63" w:rsidRPr="00A333B7">
              <w:rPr>
                <w:rFonts w:ascii="新宋体" w:eastAsia="新宋体" w:hAnsi="新宋体" w:hint="eastAsia"/>
              </w:rPr>
              <w:t>单号</w:t>
            </w:r>
          </w:p>
        </w:tc>
      </w:tr>
      <w:tr w:rsidR="00163800" w:rsidRPr="00163800" w:rsidTr="006C7AAB">
        <w:tc>
          <w:tcPr>
            <w:tcW w:w="1728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hint="eastAsia"/>
                <w:color w:val="FF0000"/>
              </w:rPr>
              <w:t>绑定序列号</w:t>
            </w:r>
          </w:p>
        </w:tc>
        <w:tc>
          <w:tcPr>
            <w:tcW w:w="198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bind_ser</w:t>
            </w:r>
            <w:r w:rsidR="003A304E">
              <w:rPr>
                <w:color w:val="FF0000"/>
              </w:rPr>
              <w:t>ia</w:t>
            </w:r>
            <w:r w:rsidRPr="00163800">
              <w:rPr>
                <w:color w:val="FF0000"/>
              </w:rPr>
              <w:t>lno</w:t>
            </w:r>
          </w:p>
        </w:tc>
        <w:tc>
          <w:tcPr>
            <w:tcW w:w="720" w:type="dxa"/>
          </w:tcPr>
          <w:p w:rsidR="00163800" w:rsidRPr="00163800" w:rsidRDefault="00163800" w:rsidP="00163800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hint="eastAsia"/>
                <w:color w:val="FF0000"/>
              </w:rPr>
              <w:t>绑定序列号</w:t>
            </w:r>
          </w:p>
        </w:tc>
      </w:tr>
      <w:tr w:rsidR="00163800" w:rsidRPr="00163800" w:rsidTr="006C7AAB">
        <w:tc>
          <w:tcPr>
            <w:tcW w:w="1728" w:type="dxa"/>
          </w:tcPr>
          <w:p w:rsidR="0092529B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/>
                <w:color w:val="FF0000"/>
              </w:rPr>
              <w:t>银行卡类型</w:t>
            </w:r>
          </w:p>
        </w:tc>
        <w:tc>
          <w:tcPr>
            <w:tcW w:w="1980" w:type="dxa"/>
          </w:tcPr>
          <w:p w:rsidR="0092529B" w:rsidRPr="00163800" w:rsidRDefault="0092529B" w:rsidP="0092529B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color w:val="FF0000"/>
              </w:rPr>
              <w:t>bank_</w:t>
            </w:r>
            <w:r w:rsidR="00163800" w:rsidRPr="00163800">
              <w:rPr>
                <w:color w:val="FF0000"/>
              </w:rPr>
              <w:t>segment</w:t>
            </w:r>
          </w:p>
        </w:tc>
        <w:tc>
          <w:tcPr>
            <w:tcW w:w="720" w:type="dxa"/>
          </w:tcPr>
          <w:p w:rsidR="0092529B" w:rsidRPr="00163800" w:rsidRDefault="0092529B" w:rsidP="0092529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92529B" w:rsidRPr="00163800" w:rsidRDefault="0092529B" w:rsidP="0092529B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92529B" w:rsidRPr="00163800" w:rsidRDefault="00163800" w:rsidP="0092529B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/>
                <w:color w:val="FF0000"/>
              </w:rPr>
              <w:t>提现银行卡类型</w:t>
            </w:r>
          </w:p>
        </w:tc>
      </w:tr>
      <w:tr w:rsidR="00163800" w:rsidRPr="00163800" w:rsidTr="006C7AAB">
        <w:tc>
          <w:tcPr>
            <w:tcW w:w="1728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  <w:szCs w:val="21"/>
              </w:rPr>
              <w:t>银行给</w:t>
            </w:r>
            <w:r w:rsidR="002C0E16">
              <w:rPr>
                <w:rFonts w:ascii="新宋体" w:eastAsia="新宋体" w:hAnsi="新宋体" w:hint="eastAsia"/>
                <w:color w:val="FF0000"/>
                <w:szCs w:val="21"/>
              </w:rPr>
              <w:t>小蕉</w:t>
            </w:r>
            <w:r w:rsidRPr="00163800">
              <w:rPr>
                <w:rFonts w:ascii="新宋体" w:eastAsia="新宋体" w:hAnsi="新宋体" w:hint="eastAsia"/>
                <w:color w:val="FF0000"/>
                <w:szCs w:val="21"/>
              </w:rPr>
              <w:t>分配的商户号</w:t>
            </w:r>
          </w:p>
        </w:tc>
        <w:tc>
          <w:tcPr>
            <w:tcW w:w="198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rFonts w:ascii="Calibri" w:eastAsia="新宋体" w:hAnsi="Calibri" w:cs="Calibri"/>
                <w:color w:val="FF0000"/>
              </w:rPr>
              <w:t>merch_no</w:t>
            </w:r>
          </w:p>
        </w:tc>
        <w:tc>
          <w:tcPr>
            <w:tcW w:w="720" w:type="dxa"/>
          </w:tcPr>
          <w:p w:rsidR="00163800" w:rsidRPr="00163800" w:rsidRDefault="00163800" w:rsidP="00163800">
            <w:pPr>
              <w:rPr>
                <w:color w:val="FF0000"/>
              </w:rPr>
            </w:pPr>
          </w:p>
        </w:tc>
        <w:tc>
          <w:tcPr>
            <w:tcW w:w="144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</w:p>
        </w:tc>
      </w:tr>
      <w:tr w:rsidR="00163800" w:rsidRPr="00163800" w:rsidTr="006C7AAB">
        <w:tc>
          <w:tcPr>
            <w:tcW w:w="1728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  <w:szCs w:val="21"/>
              </w:rPr>
              <w:t>渠道简称</w:t>
            </w:r>
          </w:p>
        </w:tc>
        <w:tc>
          <w:tcPr>
            <w:tcW w:w="198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rFonts w:ascii="Calibri" w:eastAsia="新宋体" w:hAnsi="Calibri" w:cs="Calibri"/>
                <w:color w:val="FF0000"/>
              </w:rPr>
              <w:t>bank_channel</w:t>
            </w:r>
          </w:p>
        </w:tc>
        <w:tc>
          <w:tcPr>
            <w:tcW w:w="720" w:type="dxa"/>
          </w:tcPr>
          <w:p w:rsidR="00163800" w:rsidRPr="00163800" w:rsidRDefault="00163800" w:rsidP="00163800">
            <w:pPr>
              <w:rPr>
                <w:color w:val="FF0000"/>
              </w:rPr>
            </w:pPr>
          </w:p>
        </w:tc>
        <w:tc>
          <w:tcPr>
            <w:tcW w:w="144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String(16)</w:t>
            </w:r>
          </w:p>
        </w:tc>
        <w:tc>
          <w:tcPr>
            <w:tcW w:w="4305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</w:p>
        </w:tc>
      </w:tr>
      <w:tr w:rsidR="00163800" w:rsidRPr="00163800" w:rsidTr="006C7AAB">
        <w:tc>
          <w:tcPr>
            <w:tcW w:w="1728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ascii="新宋体" w:eastAsia="新宋体" w:hAnsi="新宋体" w:hint="eastAsia"/>
                <w:color w:val="FF0000"/>
              </w:rPr>
              <w:t>银行渠道名称</w:t>
            </w:r>
          </w:p>
        </w:tc>
        <w:tc>
          <w:tcPr>
            <w:tcW w:w="198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rFonts w:ascii="Calibri" w:eastAsia="新宋体" w:hAnsi="Calibri" w:cs="Calibri"/>
                <w:color w:val="FF0000"/>
              </w:rPr>
              <w:t>channel_name</w:t>
            </w:r>
          </w:p>
        </w:tc>
        <w:tc>
          <w:tcPr>
            <w:tcW w:w="720" w:type="dxa"/>
          </w:tcPr>
          <w:p w:rsidR="00163800" w:rsidRPr="00163800" w:rsidRDefault="00163800" w:rsidP="00163800">
            <w:pPr>
              <w:rPr>
                <w:color w:val="FF0000"/>
              </w:rPr>
            </w:pPr>
          </w:p>
        </w:tc>
        <w:tc>
          <w:tcPr>
            <w:tcW w:w="1440" w:type="dxa"/>
          </w:tcPr>
          <w:p w:rsidR="00163800" w:rsidRPr="00163800" w:rsidRDefault="00163800" w:rsidP="00163800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String(64)</w:t>
            </w:r>
          </w:p>
        </w:tc>
        <w:tc>
          <w:tcPr>
            <w:tcW w:w="4305" w:type="dxa"/>
          </w:tcPr>
          <w:p w:rsidR="00163800" w:rsidRPr="00163800" w:rsidRDefault="00163800" w:rsidP="00163800">
            <w:pPr>
              <w:jc w:val="left"/>
              <w:rPr>
                <w:rFonts w:ascii="新宋体" w:eastAsia="新宋体" w:hAnsi="新宋体"/>
                <w:color w:val="FF0000"/>
              </w:rPr>
            </w:pP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t>bank_listid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t>bank_backid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提现银行</w:t>
            </w:r>
            <w:r w:rsidRPr="00A333B7">
              <w:t>卡尾号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card_tail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提现银行</w:t>
            </w:r>
            <w:r w:rsidRPr="00A333B7">
              <w:t>卡尾号</w:t>
            </w:r>
            <w:r w:rsidRPr="00A333B7">
              <w:rPr>
                <w:rFonts w:hint="eastAsia"/>
              </w:rPr>
              <w:t>（后</w:t>
            </w:r>
            <w:r w:rsidRPr="00A333B7">
              <w:t>4位）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提现用户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uin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String(64)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提现用户</w:t>
            </w:r>
            <w:r w:rsidR="002C0E16">
              <w:rPr>
                <w:rFonts w:hint="eastAsia"/>
              </w:rPr>
              <w:t>小蕉</w:t>
            </w:r>
            <w:r w:rsidRPr="00A333B7">
              <w:t>账号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user_type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用户名称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name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String(64)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用户名称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trade_state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163800" w:rsidRPr="00A333B7" w:rsidRDefault="00163800" w:rsidP="00163800">
            <w:pPr>
              <w:spacing w:line="240" w:lineRule="auto"/>
            </w:pPr>
            <w:r w:rsidRPr="00A333B7">
              <w:t>1-新建</w:t>
            </w:r>
          </w:p>
          <w:p w:rsidR="00163800" w:rsidRPr="00A333B7" w:rsidRDefault="00163800" w:rsidP="00163800">
            <w:pPr>
              <w:spacing w:line="240" w:lineRule="auto"/>
            </w:pPr>
            <w:r w:rsidRPr="00A333B7">
              <w:t>2-</w:t>
            </w:r>
            <w:r w:rsidRPr="00A333B7">
              <w:rPr>
                <w:rFonts w:hint="eastAsia"/>
              </w:rPr>
              <w:t>资金已受控</w:t>
            </w:r>
          </w:p>
          <w:p w:rsidR="00163800" w:rsidRPr="00A333B7" w:rsidRDefault="00163800" w:rsidP="00163800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审核通过</w:t>
            </w:r>
          </w:p>
          <w:p w:rsidR="00163800" w:rsidRPr="00A75421" w:rsidRDefault="00163800" w:rsidP="00163800">
            <w:pPr>
              <w:spacing w:line="240" w:lineRule="auto"/>
              <w:rPr>
                <w:szCs w:val="21"/>
                <w:shd w:val="clear" w:color="auto" w:fill="FFFFFF"/>
              </w:rPr>
            </w:pPr>
            <w:r w:rsidRPr="00A75421">
              <w:rPr>
                <w:szCs w:val="21"/>
                <w:shd w:val="clear" w:color="auto" w:fill="FFFFFF"/>
              </w:rPr>
              <w:t>4-</w:t>
            </w:r>
            <w:r w:rsidRPr="00A75421">
              <w:rPr>
                <w:rFonts w:hint="eastAsia"/>
                <w:szCs w:val="21"/>
                <w:shd w:val="clear" w:color="auto" w:fill="FFFFFF"/>
              </w:rPr>
              <w:t>审核拒绝</w:t>
            </w:r>
          </w:p>
          <w:p w:rsidR="00163800" w:rsidRPr="00A333B7" w:rsidRDefault="00163800" w:rsidP="00163800">
            <w:pPr>
              <w:spacing w:line="240" w:lineRule="auto"/>
            </w:pPr>
            <w:r w:rsidRPr="00A75421">
              <w:rPr>
                <w:szCs w:val="21"/>
                <w:shd w:val="clear" w:color="auto" w:fill="FFFFFF"/>
              </w:rPr>
              <w:t>5-</w:t>
            </w:r>
            <w:r w:rsidRPr="00A333B7">
              <w:rPr>
                <w:rFonts w:hint="eastAsia"/>
              </w:rPr>
              <w:t>已</w:t>
            </w:r>
            <w:r w:rsidRPr="00A333B7">
              <w:t>分配</w:t>
            </w:r>
            <w:r w:rsidRPr="00A333B7">
              <w:rPr>
                <w:rFonts w:hint="eastAsia"/>
              </w:rPr>
              <w:t>付款账号</w:t>
            </w:r>
          </w:p>
          <w:p w:rsidR="00163800" w:rsidRPr="00A333B7" w:rsidRDefault="00163800" w:rsidP="00163800">
            <w:pPr>
              <w:spacing w:line="240" w:lineRule="auto"/>
            </w:pPr>
            <w:r w:rsidRPr="00A333B7">
              <w:t>6-</w:t>
            </w:r>
            <w:r w:rsidRPr="00A75421">
              <w:rPr>
                <w:rFonts w:hint="eastAsia"/>
                <w:szCs w:val="21"/>
                <w:shd w:val="clear" w:color="auto" w:fill="FFFFFF"/>
              </w:rPr>
              <w:t>银行</w:t>
            </w:r>
            <w:r w:rsidRPr="00A75421">
              <w:rPr>
                <w:szCs w:val="21"/>
                <w:shd w:val="clear" w:color="auto" w:fill="FFFFFF"/>
              </w:rPr>
              <w:t>处理中</w:t>
            </w:r>
          </w:p>
          <w:p w:rsidR="00163800" w:rsidRPr="00A333B7" w:rsidRDefault="00163800" w:rsidP="00163800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提现</w:t>
            </w:r>
            <w:r w:rsidRPr="00A333B7">
              <w:t>成功</w:t>
            </w:r>
          </w:p>
          <w:p w:rsidR="00163800" w:rsidRDefault="00163800" w:rsidP="00163800">
            <w:r w:rsidRPr="00A333B7">
              <w:t>8-</w:t>
            </w:r>
            <w:r w:rsidRPr="00A333B7">
              <w:rPr>
                <w:rFonts w:hint="eastAsia"/>
              </w:rPr>
              <w:t>回退成功</w:t>
            </w:r>
          </w:p>
          <w:p w:rsidR="00E277EE" w:rsidRPr="00A333B7" w:rsidRDefault="00E277EE" w:rsidP="00163800">
            <w:r>
              <w:t>9-</w:t>
            </w:r>
            <w:r>
              <w:rPr>
                <w:rFonts w:hint="eastAsia"/>
              </w:rPr>
              <w:t>订单关闭，仅对转账到银行卡有效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记录</w:t>
            </w:r>
            <w:r w:rsidRPr="00A333B7">
              <w:t>订单变化状态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statflow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String(16)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记录</w:t>
            </w:r>
            <w:r w:rsidRPr="00A333B7">
              <w:t>订单变化状态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cur_type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货币类型</w:t>
            </w:r>
          </w:p>
          <w:p w:rsidR="00163800" w:rsidRPr="00A333B7" w:rsidRDefault="00163800" w:rsidP="00163800">
            <w:r w:rsidRPr="00A333B7">
              <w:lastRenderedPageBreak/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163800" w:rsidRPr="00A333B7" w:rsidRDefault="00163800" w:rsidP="00163800">
            <w:r w:rsidRPr="00A333B7">
              <w:t>2-美圆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lastRenderedPageBreak/>
              <w:t>提现类型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trade_type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提现类型：</w:t>
            </w:r>
          </w:p>
          <w:p w:rsidR="00163800" w:rsidRPr="00A333B7" w:rsidRDefault="00163800" w:rsidP="00163800">
            <w:r w:rsidRPr="00A333B7">
              <w:t>1-</w:t>
            </w:r>
            <w:r w:rsidRPr="00A333B7">
              <w:rPr>
                <w:rFonts w:hint="eastAsia"/>
              </w:rPr>
              <w:t>用户提现</w:t>
            </w:r>
          </w:p>
          <w:p w:rsidR="00163800" w:rsidRPr="00A333B7" w:rsidRDefault="00163800" w:rsidP="00163800">
            <w:r w:rsidRPr="00A333B7">
              <w:t>2-打款认证</w:t>
            </w:r>
          </w:p>
          <w:p w:rsidR="00163800" w:rsidRPr="00A333B7" w:rsidRDefault="00163800" w:rsidP="00163800">
            <w:r w:rsidRPr="00A333B7">
              <w:t>3-付款到银行卡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提现金额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draw_money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提现到账金额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服务费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fee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r w:rsidRPr="00A333B7"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服务费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总金额。</w:t>
            </w:r>
            <w:r w:rsidRPr="00A333B7">
              <w:t>total_money=fee+draw_money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记录物理状态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163800" w:rsidRPr="00A333B7" w:rsidRDefault="00163800" w:rsidP="00163800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资金进入到提现中账目的时间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审批时间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approve_time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审批时间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处理结束时间</w:t>
            </w:r>
          </w:p>
        </w:tc>
        <w:tc>
          <w:tcPr>
            <w:tcW w:w="1980" w:type="dxa"/>
          </w:tcPr>
          <w:p w:rsidR="00163800" w:rsidRPr="00A333B7" w:rsidRDefault="00163800" w:rsidP="00163800">
            <w:r w:rsidRPr="00A333B7">
              <w:t>success_time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处理结束时间</w:t>
            </w:r>
            <w:r w:rsidRPr="00A333B7">
              <w:t>,资金回退或资金已</w:t>
            </w:r>
            <w:r w:rsidRPr="00A333B7">
              <w:rPr>
                <w:rFonts w:hint="eastAsia"/>
              </w:rPr>
              <w:t>划拨</w:t>
            </w:r>
            <w:r w:rsidRPr="00A333B7">
              <w:t>成功时间</w:t>
            </w:r>
            <w:r w:rsidRPr="00A333B7">
              <w:rPr>
                <w:rFonts w:hint="eastAsia"/>
              </w:rPr>
              <w:t>。</w:t>
            </w:r>
          </w:p>
        </w:tc>
      </w:tr>
      <w:tr w:rsidR="00163800" w:rsidRPr="00A333B7" w:rsidTr="006C7AAB">
        <w:tc>
          <w:tcPr>
            <w:tcW w:w="1728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163800" w:rsidRPr="00A333B7" w:rsidRDefault="00163800" w:rsidP="0016380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163800" w:rsidRPr="00A333B7" w:rsidRDefault="00163800" w:rsidP="00163800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</w:tcPr>
          <w:p w:rsidR="00D630AE" w:rsidRPr="00A333B7" w:rsidRDefault="00D630AE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branch_bank</w:t>
            </w:r>
          </w:p>
        </w:tc>
        <w:tc>
          <w:tcPr>
            <w:tcW w:w="720" w:type="dxa"/>
          </w:tcPr>
          <w:p w:rsidR="00D630AE" w:rsidRPr="00A333B7" w:rsidRDefault="00D630AE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acc_name</w:t>
            </w:r>
          </w:p>
        </w:tc>
        <w:tc>
          <w:tcPr>
            <w:tcW w:w="720" w:type="dxa"/>
          </w:tcPr>
          <w:p w:rsidR="00D630AE" w:rsidRPr="00A333B7" w:rsidRDefault="00D630AE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area</w:t>
            </w:r>
          </w:p>
        </w:tc>
        <w:tc>
          <w:tcPr>
            <w:tcW w:w="720" w:type="dxa"/>
          </w:tcPr>
          <w:p w:rsidR="00D630AE" w:rsidRPr="00A333B7" w:rsidRDefault="00D630AE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city</w:t>
            </w:r>
          </w:p>
        </w:tc>
        <w:tc>
          <w:tcPr>
            <w:tcW w:w="720" w:type="dxa"/>
          </w:tcPr>
          <w:p w:rsidR="00D630AE" w:rsidRPr="00A333B7" w:rsidRDefault="00D630AE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6" w:name="_Toc493792169"/>
      <w:r w:rsidRPr="00A333B7">
        <w:rPr>
          <w:rFonts w:hint="eastAsia"/>
        </w:rPr>
        <w:lastRenderedPageBreak/>
        <w:t>处理逻辑</w:t>
      </w:r>
      <w:bookmarkEnd w:id="306"/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t>验证用户登录态</w:t>
      </w:r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C83048" w:rsidRPr="00A333B7">
        <w:rPr>
          <w:rFonts w:hint="eastAsia"/>
        </w:rPr>
        <w:t>提现</w:t>
      </w:r>
      <w:r w:rsidRPr="00A333B7">
        <w:rPr>
          <w:rFonts w:hint="eastAsia"/>
        </w:rPr>
        <w:t>订单详细</w:t>
      </w:r>
      <w:r w:rsidRPr="00A333B7">
        <w:t>信息</w:t>
      </w:r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643F63" w:rsidRPr="00A333B7" w:rsidRDefault="00643F63" w:rsidP="00AC73D5">
      <w:pPr>
        <w:pStyle w:val="af"/>
        <w:numPr>
          <w:ilvl w:val="0"/>
          <w:numId w:val="3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7" w:name="_Toc493792170"/>
      <w:r w:rsidRPr="00A333B7">
        <w:rPr>
          <w:rFonts w:hint="eastAsia"/>
        </w:rPr>
        <w:t>错误</w:t>
      </w:r>
      <w:r w:rsidRPr="00A333B7">
        <w:t>码列表</w:t>
      </w:r>
      <w:bookmarkEnd w:id="30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F63" w:rsidRPr="00A333B7" w:rsidTr="006C7AAB">
        <w:trPr>
          <w:jc w:val="center"/>
        </w:trPr>
        <w:tc>
          <w:tcPr>
            <w:tcW w:w="190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346AC3" w:rsidP="006C7AAB">
            <w:pPr>
              <w:jc w:val="center"/>
            </w:pPr>
            <w:r w:rsidRPr="00346AC3">
              <w:t>205058</w:t>
            </w:r>
          </w:p>
        </w:tc>
        <w:tc>
          <w:tcPr>
            <w:tcW w:w="8265" w:type="dxa"/>
            <w:vAlign w:val="center"/>
          </w:tcPr>
          <w:p w:rsidR="00643F63" w:rsidRPr="00A333B7" w:rsidRDefault="00346AC3" w:rsidP="006C7AAB">
            <w:pPr>
              <w:ind w:rightChars="-45" w:right="-94"/>
            </w:pPr>
            <w:r w:rsidRPr="00346AC3">
              <w:rPr>
                <w:rFonts w:hint="eastAsia"/>
              </w:rPr>
              <w:t>内部提现单号为空或格式有误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</w:tbl>
    <w:p w:rsidR="00643F63" w:rsidRPr="00A333B7" w:rsidRDefault="00B16535" w:rsidP="00643F63">
      <w:pPr>
        <w:pStyle w:val="2"/>
        <w:numPr>
          <w:ilvl w:val="1"/>
          <w:numId w:val="1"/>
        </w:numPr>
      </w:pPr>
      <w:bookmarkStart w:id="308" w:name="_Toc493792171"/>
      <w:r w:rsidRPr="00A333B7">
        <w:rPr>
          <w:rFonts w:hint="eastAsia"/>
        </w:rPr>
        <w:t>退款</w:t>
      </w:r>
      <w:r w:rsidR="00643F63" w:rsidRPr="00A333B7">
        <w:rPr>
          <w:rFonts w:hint="eastAsia"/>
        </w:rPr>
        <w:t>单详情查询接口</w:t>
      </w:r>
      <w:bookmarkEnd w:id="308"/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09" w:name="_Toc493792172"/>
      <w:r w:rsidRPr="00A333B7">
        <w:rPr>
          <w:rFonts w:hint="eastAsia"/>
        </w:rPr>
        <w:t>业务功能</w:t>
      </w:r>
      <w:bookmarkEnd w:id="309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根据</w:t>
      </w:r>
      <w:r w:rsidR="00E07540" w:rsidRPr="00A333B7">
        <w:rPr>
          <w:rFonts w:hint="eastAsia"/>
        </w:rPr>
        <w:t>退款</w:t>
      </w:r>
      <w:r w:rsidRPr="00A333B7">
        <w:t>订单号查询</w:t>
      </w:r>
      <w:r w:rsidRPr="00A333B7">
        <w:rPr>
          <w:rFonts w:hint="eastAsia"/>
        </w:rPr>
        <w:t>单条</w:t>
      </w:r>
      <w:r w:rsidR="001239A4" w:rsidRPr="00A333B7">
        <w:rPr>
          <w:rFonts w:hint="eastAsia"/>
        </w:rPr>
        <w:t>退款</w:t>
      </w:r>
      <w:r w:rsidRPr="00A333B7">
        <w:t>订单</w:t>
      </w:r>
      <w:r w:rsidRPr="00A333B7">
        <w:rPr>
          <w:rFonts w:hint="eastAsia"/>
        </w:rPr>
        <w:t>记录</w:t>
      </w:r>
      <w:r w:rsidRPr="00A333B7">
        <w:t>详情</w:t>
      </w:r>
      <w:r w:rsidRPr="00A333B7">
        <w:rPr>
          <w:rFonts w:hint="eastAsia"/>
        </w:rPr>
        <w:t>，</w:t>
      </w:r>
      <w:r w:rsidRPr="00A333B7">
        <w:t>需验数据签名及用户登录态。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10" w:name="_Toc493792173"/>
      <w:r w:rsidRPr="00A333B7">
        <w:rPr>
          <w:rFonts w:hint="eastAsia"/>
        </w:rPr>
        <w:t>交互模式</w:t>
      </w:r>
      <w:bookmarkEnd w:id="310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11" w:name="_Toc493792174"/>
      <w:r w:rsidRPr="00A333B7">
        <w:rPr>
          <w:rFonts w:hint="eastAsia"/>
        </w:rPr>
        <w:t>请求参数列表</w:t>
      </w:r>
      <w:bookmarkEnd w:id="311"/>
    </w:p>
    <w:p w:rsidR="00643F63" w:rsidRPr="00A333B7" w:rsidRDefault="00643F63" w:rsidP="00643F63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12" w:history="1">
        <w:r w:rsidRPr="00A333B7">
          <w:t>http://</w:t>
        </w:r>
        <w:r w:rsidR="00D05BF4" w:rsidRPr="00A333B7">
          <w:t>m.</w:t>
        </w:r>
        <w:r w:rsidR="008F29A0">
          <w:t>bananapay.cn</w:t>
        </w:r>
        <w:r w:rsidRPr="00A333B7">
          <w:t>/</w:t>
        </w:r>
        <w:r w:rsidR="000E6610" w:rsidRPr="00A333B7">
          <w:t>cgi-bin</w:t>
        </w:r>
        <w:r w:rsidR="00032906" w:rsidRPr="00A333B7">
          <w:t>/mb2c_</w:t>
        </w:r>
        <w:r w:rsidRPr="00A333B7">
          <w:rPr>
            <w:b/>
          </w:rPr>
          <w:t>qry_</w:t>
        </w:r>
      </w:hyperlink>
      <w:r w:rsidR="00AB5AB8" w:rsidRPr="00A333B7">
        <w:rPr>
          <w:b/>
        </w:rPr>
        <w:t>refund</w:t>
      </w:r>
      <w:r w:rsidRPr="00A333B7">
        <w:rPr>
          <w:b/>
        </w:rPr>
        <w:t>_detail.cgi</w:t>
      </w:r>
    </w:p>
    <w:p w:rsidR="00643F63" w:rsidRPr="00A333B7" w:rsidRDefault="00643F63" w:rsidP="00643F63">
      <w:pPr>
        <w:tabs>
          <w:tab w:val="left" w:pos="3280"/>
        </w:tabs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  <w:r w:rsidRPr="00A333B7"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643F63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F63" w:rsidRPr="00A333B7" w:rsidRDefault="00643F63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签名(动态key签名)</w:t>
            </w:r>
          </w:p>
        </w:tc>
      </w:tr>
      <w:tr w:rsidR="00643F63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F63" w:rsidRPr="00A333B7" w:rsidRDefault="00643F63" w:rsidP="006C7AAB">
            <w:r w:rsidRPr="00A333B7">
              <w:t>多密钥支持的密钥序号，默认1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Default="007B05BA" w:rsidP="007B05BA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7B05BA" w:rsidRDefault="007B05BA" w:rsidP="007B05BA">
            <w:r>
              <w:t>english</w:t>
            </w:r>
          </w:p>
          <w:p w:rsidR="007B05BA" w:rsidRPr="00A333B7" w:rsidRDefault="007B05BA" w:rsidP="007B05BA">
            <w:r>
              <w:t>chinese</w:t>
            </w:r>
          </w:p>
        </w:tc>
      </w:tr>
      <w:tr w:rsidR="007B05BA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B05BA" w:rsidRPr="00A333B7" w:rsidRDefault="007B05BA" w:rsidP="007B05BA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1:pc端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2:移动</w:t>
            </w:r>
          </w:p>
          <w:p w:rsidR="007B05BA" w:rsidRPr="00A333B7" w:rsidRDefault="007B05BA" w:rsidP="007B05BA">
            <w:pPr>
              <w:spacing w:line="240" w:lineRule="auto"/>
            </w:pPr>
            <w:r w:rsidRPr="00A333B7">
              <w:t>3:固话</w:t>
            </w:r>
          </w:p>
          <w:p w:rsidR="007B05BA" w:rsidRPr="00A333B7" w:rsidRDefault="007B05BA" w:rsidP="007B05BA">
            <w:r w:rsidRPr="00A333B7">
              <w:t>4:POS机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 w:rsidRPr="00A333B7">
              <w:t>1-安卓</w:t>
            </w:r>
          </w:p>
          <w:p w:rsidR="007B05BA" w:rsidRPr="00A333B7" w:rsidRDefault="007B05BA" w:rsidP="007B05BA">
            <w:r w:rsidRPr="00A333B7">
              <w:t>2-IOS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t>iphone4s,iphone5s,ipad2,</w:t>
            </w:r>
            <w:r w:rsidRPr="00B8325F">
              <w:t>xiaomi2等</w:t>
            </w:r>
          </w:p>
        </w:tc>
      </w:tr>
      <w:tr w:rsidR="007B05BA" w:rsidRPr="00A333B7" w:rsidTr="006C7AAB">
        <w:tc>
          <w:tcPr>
            <w:tcW w:w="1728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B05BA" w:rsidRPr="00A333B7" w:rsidRDefault="007B05BA" w:rsidP="007B05BA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B05BA" w:rsidRPr="00A333B7" w:rsidRDefault="007B05BA" w:rsidP="007B05BA"/>
        </w:tc>
      </w:tr>
      <w:tr w:rsidR="007B05BA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B05BA" w:rsidRPr="00A333B7" w:rsidRDefault="007B05BA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手机号码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refund_listid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退款订单</w:t>
            </w:r>
            <w:r w:rsidRPr="00A333B7">
              <w:t>号</w:t>
            </w:r>
          </w:p>
        </w:tc>
      </w:tr>
      <w:tr w:rsidR="007B05BA" w:rsidRPr="00A333B7" w:rsidTr="006C7AAB">
        <w:tc>
          <w:tcPr>
            <w:tcW w:w="1728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B05BA" w:rsidRPr="00A333B7" w:rsidRDefault="007B05BA" w:rsidP="007B05BA">
            <w:r w:rsidRPr="00A333B7">
              <w:rPr>
                <w:rFonts w:hint="eastAsia"/>
              </w:rPr>
              <w:t>会话标识</w:t>
            </w: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12" w:name="_Toc493792175"/>
      <w:r w:rsidRPr="00A333B7">
        <w:rPr>
          <w:rFonts w:hint="eastAsia"/>
        </w:rPr>
        <w:t>应答参数列表</w:t>
      </w:r>
      <w:bookmarkEnd w:id="312"/>
    </w:p>
    <w:p w:rsidR="00643F63" w:rsidRPr="00A333B7" w:rsidRDefault="00643F63" w:rsidP="00643F6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F63" w:rsidRPr="00A333B7" w:rsidRDefault="00643F63" w:rsidP="00643F6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F63" w:rsidRPr="00A333B7" w:rsidRDefault="00643F63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sign_type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service_version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input_charset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String(8)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String(32)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签名(动态key签名)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sign_key_index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否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t>多密钥支持的密钥序号，默认1</w:t>
            </w:r>
          </w:p>
        </w:tc>
      </w:tr>
      <w:tr w:rsidR="00643F63" w:rsidRPr="00A333B7" w:rsidTr="006C7AA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F63" w:rsidRPr="00A333B7" w:rsidRDefault="00643F63" w:rsidP="006C7AA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F63" w:rsidRPr="00A333B7" w:rsidRDefault="00643F63" w:rsidP="006C7AA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Int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参见错误码对照表</w:t>
            </w:r>
          </w:p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retmsg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String(30)</w:t>
            </w:r>
          </w:p>
        </w:tc>
        <w:tc>
          <w:tcPr>
            <w:tcW w:w="4305" w:type="dxa"/>
          </w:tcPr>
          <w:p w:rsidR="00643F63" w:rsidRPr="00A333B7" w:rsidRDefault="00643F63" w:rsidP="006C7AAB"/>
        </w:tc>
      </w:tr>
      <w:tr w:rsidR="00643F63" w:rsidRPr="00A333B7" w:rsidTr="006C7AAB">
        <w:tc>
          <w:tcPr>
            <w:tcW w:w="1728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F63" w:rsidRPr="00A333B7" w:rsidRDefault="00643F63" w:rsidP="006C7AAB">
            <w:r w:rsidRPr="00A333B7">
              <w:t>userid</w:t>
            </w:r>
          </w:p>
        </w:tc>
        <w:tc>
          <w:tcPr>
            <w:tcW w:w="720" w:type="dxa"/>
          </w:tcPr>
          <w:p w:rsidR="00643F63" w:rsidRPr="00A333B7" w:rsidRDefault="00643F63" w:rsidP="006C7AAB">
            <w:r w:rsidRPr="00A333B7">
              <w:t>是</w:t>
            </w:r>
          </w:p>
        </w:tc>
        <w:tc>
          <w:tcPr>
            <w:tcW w:w="1440" w:type="dxa"/>
          </w:tcPr>
          <w:p w:rsidR="00643F63" w:rsidRPr="00A333B7" w:rsidRDefault="00643F63" w:rsidP="006C7AAB">
            <w:r w:rsidRPr="00A333B7">
              <w:t>String(20)</w:t>
            </w:r>
          </w:p>
        </w:tc>
        <w:tc>
          <w:tcPr>
            <w:tcW w:w="4305" w:type="dxa"/>
          </w:tcPr>
          <w:p w:rsidR="00643F63" w:rsidRPr="00A333B7" w:rsidRDefault="00643F63" w:rsidP="006C7AAB">
            <w:r w:rsidRPr="00A333B7">
              <w:rPr>
                <w:rFonts w:hint="eastAsia"/>
              </w:rPr>
              <w:t>手机号码</w:t>
            </w:r>
          </w:p>
        </w:tc>
      </w:tr>
      <w:tr w:rsidR="00643F63" w:rsidRPr="00A333B7" w:rsidTr="006C7AAB">
        <w:tc>
          <w:tcPr>
            <w:tcW w:w="10173" w:type="dxa"/>
            <w:gridSpan w:val="5"/>
          </w:tcPr>
          <w:p w:rsidR="00643F63" w:rsidRPr="00A333B7" w:rsidRDefault="007669DB" w:rsidP="006C7AA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退款</w:t>
            </w:r>
            <w:r w:rsidR="00643F63" w:rsidRPr="00A333B7">
              <w:rPr>
                <w:b/>
              </w:rPr>
              <w:t>单详情</w:t>
            </w:r>
          </w:p>
        </w:tc>
      </w:tr>
      <w:tr w:rsidR="00310751" w:rsidRPr="00A333B7" w:rsidTr="006C7AAB">
        <w:tc>
          <w:tcPr>
            <w:tcW w:w="1728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内部退款单号</w:t>
            </w:r>
          </w:p>
        </w:tc>
        <w:tc>
          <w:tcPr>
            <w:tcW w:w="1980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t>refund_listid</w:t>
            </w:r>
          </w:p>
        </w:tc>
        <w:tc>
          <w:tcPr>
            <w:tcW w:w="720" w:type="dxa"/>
          </w:tcPr>
          <w:p w:rsidR="00310751" w:rsidRPr="00A333B7" w:rsidRDefault="00310751" w:rsidP="003107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内部退款单号</w:t>
            </w:r>
          </w:p>
        </w:tc>
      </w:tr>
      <w:tr w:rsidR="00310751" w:rsidRPr="00A333B7" w:rsidTr="006C7AAB">
        <w:tc>
          <w:tcPr>
            <w:tcW w:w="1728" w:type="dxa"/>
          </w:tcPr>
          <w:p w:rsidR="00310751" w:rsidRPr="00A333B7" w:rsidRDefault="00310751" w:rsidP="00310751">
            <w:pPr>
              <w:jc w:val="left"/>
            </w:pPr>
            <w:r w:rsidRPr="00A333B7">
              <w:rPr>
                <w:rFonts w:hint="eastAsia"/>
              </w:rPr>
              <w:t>外部退款单</w:t>
            </w:r>
            <w:r w:rsidRPr="00A333B7">
              <w:t>ID</w:t>
            </w:r>
          </w:p>
        </w:tc>
        <w:tc>
          <w:tcPr>
            <w:tcW w:w="1980" w:type="dxa"/>
          </w:tcPr>
          <w:p w:rsidR="00310751" w:rsidRPr="00A333B7" w:rsidRDefault="00310751" w:rsidP="00310751">
            <w:pPr>
              <w:jc w:val="left"/>
            </w:pPr>
            <w:r w:rsidRPr="00A333B7">
              <w:t>refund_id</w:t>
            </w:r>
          </w:p>
        </w:tc>
        <w:tc>
          <w:tcPr>
            <w:tcW w:w="720" w:type="dxa"/>
          </w:tcPr>
          <w:p w:rsidR="00310751" w:rsidRPr="00A333B7" w:rsidRDefault="00310751" w:rsidP="003107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310751" w:rsidRPr="00A333B7" w:rsidRDefault="00310751" w:rsidP="00310751">
            <w:pPr>
              <w:jc w:val="left"/>
            </w:pPr>
            <w:r w:rsidRPr="00A333B7">
              <w:rPr>
                <w:rFonts w:hint="eastAsia"/>
              </w:rPr>
              <w:t>外部退款单</w:t>
            </w:r>
            <w:r w:rsidRPr="00A333B7">
              <w:t>ID</w:t>
            </w:r>
          </w:p>
        </w:tc>
      </w:tr>
      <w:tr w:rsidR="00310751" w:rsidRPr="00A333B7" w:rsidTr="006C7AAB">
        <w:tc>
          <w:tcPr>
            <w:tcW w:w="1728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  <w:tc>
          <w:tcPr>
            <w:tcW w:w="1980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310751" w:rsidRPr="00A333B7" w:rsidRDefault="00310751" w:rsidP="0031075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310751" w:rsidRPr="00A333B7" w:rsidRDefault="00310751" w:rsidP="00310751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原支付单号</w:t>
            </w:r>
          </w:p>
        </w:tc>
      </w:tr>
      <w:tr w:rsidR="00E95512" w:rsidRPr="00A333B7" w:rsidTr="006C7AAB">
        <w:tc>
          <w:tcPr>
            <w:tcW w:w="1728" w:type="dxa"/>
          </w:tcPr>
          <w:p w:rsidR="00E95512" w:rsidRPr="00A333B7" w:rsidRDefault="0013268A" w:rsidP="00E95512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发起</w:t>
            </w:r>
            <w:r w:rsidRPr="00A333B7">
              <w:t>退款</w:t>
            </w:r>
            <w:r w:rsidR="00A0483F" w:rsidRPr="00A333B7">
              <w:rPr>
                <w:rFonts w:hint="eastAsia"/>
              </w:rPr>
              <w:t>的用户</w:t>
            </w:r>
          </w:p>
        </w:tc>
        <w:tc>
          <w:tcPr>
            <w:tcW w:w="1980" w:type="dxa"/>
          </w:tcPr>
          <w:p w:rsidR="00E95512" w:rsidRPr="00A333B7" w:rsidRDefault="00E95512" w:rsidP="00E95512">
            <w:r w:rsidRPr="00A333B7">
              <w:t>uin</w:t>
            </w:r>
          </w:p>
        </w:tc>
        <w:tc>
          <w:tcPr>
            <w:tcW w:w="720" w:type="dxa"/>
          </w:tcPr>
          <w:p w:rsidR="00E95512" w:rsidRPr="00A333B7" w:rsidRDefault="00E95512" w:rsidP="00E9551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5512" w:rsidRPr="00A333B7" w:rsidRDefault="00E95512" w:rsidP="00112171">
            <w:pPr>
              <w:jc w:val="left"/>
            </w:pPr>
            <w:r w:rsidRPr="00A333B7">
              <w:t>String(</w:t>
            </w:r>
            <w:r w:rsidR="00112171" w:rsidRPr="00A333B7"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E95512" w:rsidRPr="00A333B7" w:rsidRDefault="00E95512" w:rsidP="00E95512">
            <w:r w:rsidRPr="00A333B7">
              <w:rPr>
                <w:rFonts w:hint="eastAsia"/>
              </w:rPr>
              <w:t>发起退款的</w:t>
            </w:r>
            <w:r w:rsidRPr="00A333B7">
              <w:t>ID。</w:t>
            </w:r>
          </w:p>
          <w:p w:rsidR="00E95512" w:rsidRPr="00A333B7" w:rsidRDefault="00E95512" w:rsidP="00BB638B">
            <w:r w:rsidRPr="00A333B7">
              <w:t>listid中的收款方</w:t>
            </w:r>
            <w:r w:rsidR="00282B84" w:rsidRPr="00A333B7">
              <w:rPr>
                <w:rFonts w:hint="eastAsia"/>
              </w:rPr>
              <w:t>（</w:t>
            </w:r>
            <w:r w:rsidR="00282B84" w:rsidRPr="00A333B7">
              <w:t>B商户）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pPr>
              <w:jc w:val="left"/>
            </w:pPr>
            <w:r w:rsidRPr="00A333B7">
              <w:rPr>
                <w:rFonts w:hint="eastAsia"/>
              </w:rPr>
              <w:t>发起</w:t>
            </w:r>
            <w:r w:rsidRPr="00A333B7">
              <w:t>退款</w:t>
            </w:r>
            <w:r w:rsidRPr="00A333B7">
              <w:rPr>
                <w:rFonts w:hint="eastAsia"/>
              </w:rPr>
              <w:t>的用户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uin</w:t>
            </w:r>
            <w:r>
              <w:t>_name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jc w:val="left"/>
            </w:pPr>
            <w:r w:rsidRPr="00A333B7">
              <w:t>String(64)</w:t>
            </w:r>
          </w:p>
        </w:tc>
        <w:tc>
          <w:tcPr>
            <w:tcW w:w="4305" w:type="dxa"/>
          </w:tcPr>
          <w:p w:rsidR="000C322B" w:rsidRPr="00A333B7" w:rsidRDefault="000C322B" w:rsidP="000C322B"/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平台商户</w:t>
            </w:r>
            <w:r w:rsidR="002C0E16">
              <w:rPr>
                <w:rFonts w:hint="eastAsia"/>
                <w:color w:val="FF0000"/>
              </w:rPr>
              <w:t>小蕉</w:t>
            </w:r>
            <w:r w:rsidRPr="00163800">
              <w:rPr>
                <w:rFonts w:hint="eastAsia"/>
                <w:color w:val="FF0000"/>
              </w:rPr>
              <w:t>账号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spid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String(10)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A333B7">
              <w:t>listid中的</w:t>
            </w:r>
            <w:r>
              <w:rPr>
                <w:rFonts w:hint="eastAsia"/>
              </w:rPr>
              <w:t>平台/商户</w:t>
            </w:r>
            <w:r w:rsidRPr="00A333B7">
              <w:t>。</w:t>
            </w:r>
          </w:p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jc w:val="left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平台商户</w:t>
            </w:r>
            <w:r w:rsidR="002C0E16">
              <w:rPr>
                <w:rFonts w:hint="eastAsia"/>
                <w:color w:val="FF0000"/>
              </w:rPr>
              <w:t>小蕉</w:t>
            </w:r>
            <w:r w:rsidRPr="00163800">
              <w:rPr>
                <w:rFonts w:hint="eastAsia"/>
                <w:color w:val="FF0000"/>
              </w:rPr>
              <w:t>账号</w:t>
            </w:r>
            <w:r>
              <w:rPr>
                <w:rFonts w:hint="eastAsia"/>
                <w:color w:val="FF0000"/>
              </w:rPr>
              <w:t>的名称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spid</w:t>
            </w:r>
            <w:r>
              <w:rPr>
                <w:color w:val="FF0000"/>
              </w:rPr>
              <w:t>_name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jc w:val="left"/>
              <w:rPr>
                <w:color w:val="FF0000"/>
              </w:rPr>
            </w:pPr>
            <w:r w:rsidRPr="00163800">
              <w:rPr>
                <w:color w:val="FF0000"/>
              </w:rPr>
              <w:t>String(</w:t>
            </w:r>
            <w:r w:rsidRPr="00A333B7">
              <w:t>64</w:t>
            </w:r>
            <w:r w:rsidRPr="00163800">
              <w:rPr>
                <w:color w:val="FF0000"/>
              </w:rPr>
              <w:t>)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payer_uin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t>listid中的付款方。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收款方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980" w:type="dxa"/>
          </w:tcPr>
          <w:p w:rsidR="000C322B" w:rsidRPr="00A333B7" w:rsidRDefault="000C322B" w:rsidP="000C322B">
            <w:r>
              <w:t>payer_name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String(64)</w:t>
            </w:r>
          </w:p>
        </w:tc>
        <w:tc>
          <w:tcPr>
            <w:tcW w:w="4305" w:type="dxa"/>
          </w:tcPr>
          <w:p w:rsidR="000C322B" w:rsidRPr="00A333B7" w:rsidRDefault="000C322B" w:rsidP="000C322B"/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rFonts w:hint="eastAsia"/>
                <w:color w:val="FF0000"/>
              </w:rPr>
              <w:t>退款目标类型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dest_type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color w:val="FF0000"/>
              </w:rPr>
              <w:t>Int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退款目标类型。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1-退款到余额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2-退款到银行卡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lastRenderedPageBreak/>
              <w:t>3-退款到信用卡</w:t>
            </w:r>
          </w:p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lastRenderedPageBreak/>
              <w:t>结算标志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settle</w:t>
            </w:r>
            <w:r w:rsidRPr="00163800">
              <w:rPr>
                <w:rFonts w:ascii="Tahoma" w:hAnsi="Tahoma" w:cs="Tahoma"/>
                <w:color w:val="FF0000"/>
                <w:szCs w:val="21"/>
              </w:rPr>
              <w:t>_</w:t>
            </w:r>
            <w:r w:rsidRPr="00163800">
              <w:rPr>
                <w:color w:val="FF0000"/>
              </w:rPr>
              <w:t>flag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Int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结算标志</w:t>
            </w:r>
            <w:r w:rsidRPr="00163800">
              <w:rPr>
                <w:color w:val="FF0000"/>
              </w:rPr>
              <w:t>,此标志用</w:t>
            </w:r>
            <w:r w:rsidRPr="00163800">
              <w:rPr>
                <w:rFonts w:hint="eastAsia"/>
                <w:color w:val="FF0000"/>
              </w:rPr>
              <w:t>以</w:t>
            </w:r>
            <w:r w:rsidRPr="00163800">
              <w:rPr>
                <w:color w:val="FF0000"/>
              </w:rPr>
              <w:t>记录当时原支付单是否结算，只有在B2C</w:t>
            </w:r>
            <w:r w:rsidRPr="00163800">
              <w:rPr>
                <w:rFonts w:hint="eastAsia"/>
                <w:color w:val="FF0000"/>
              </w:rPr>
              <w:t>及</w:t>
            </w:r>
            <w:r w:rsidRPr="00163800">
              <w:rPr>
                <w:color w:val="FF0000"/>
              </w:rPr>
              <w:t>中介交易退款</w:t>
            </w:r>
            <w:r w:rsidRPr="00163800">
              <w:rPr>
                <w:rFonts w:hint="eastAsia"/>
                <w:color w:val="FF0000"/>
              </w:rPr>
              <w:t>中</w:t>
            </w:r>
            <w:r w:rsidRPr="00163800">
              <w:rPr>
                <w:color w:val="FF0000"/>
              </w:rPr>
              <w:t>才会存在。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0-</w:t>
            </w:r>
            <w:r w:rsidRPr="00163800">
              <w:rPr>
                <w:rFonts w:hint="eastAsia"/>
                <w:color w:val="FF0000"/>
              </w:rPr>
              <w:t>未结算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1-</w:t>
            </w:r>
            <w:r w:rsidRPr="00163800">
              <w:rPr>
                <w:rFonts w:hint="eastAsia"/>
                <w:color w:val="FF0000"/>
              </w:rPr>
              <w:t>结算</w:t>
            </w:r>
            <w:r w:rsidRPr="00163800">
              <w:rPr>
                <w:color w:val="FF0000"/>
              </w:rPr>
              <w:t>中</w:t>
            </w:r>
          </w:p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2-</w:t>
            </w:r>
            <w:r w:rsidRPr="00163800">
              <w:rPr>
                <w:rFonts w:hint="eastAsia"/>
                <w:color w:val="FF0000"/>
              </w:rPr>
              <w:t>已</w:t>
            </w:r>
            <w:r w:rsidRPr="00163800">
              <w:rPr>
                <w:color w:val="FF0000"/>
              </w:rPr>
              <w:t>结算</w:t>
            </w:r>
          </w:p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业务类型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refund_type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163800">
              <w:rPr>
                <w:color w:val="FF0000"/>
              </w:rPr>
              <w:t>int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业务类型</w:t>
            </w:r>
          </w:p>
          <w:p w:rsidR="000C322B" w:rsidRPr="00163800" w:rsidRDefault="000C322B" w:rsidP="000C322B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  <w:rPr>
                <w:color w:val="FF0000"/>
              </w:rPr>
            </w:pPr>
            <w:r w:rsidRPr="00163800">
              <w:rPr>
                <w:color w:val="FF0000"/>
              </w:rPr>
              <w:t>B2C退款</w:t>
            </w:r>
          </w:p>
          <w:p w:rsidR="000C322B" w:rsidRPr="00163800" w:rsidRDefault="000C322B" w:rsidP="000C322B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转账退款</w:t>
            </w:r>
          </w:p>
          <w:p w:rsidR="000C322B" w:rsidRPr="00163800" w:rsidRDefault="000C322B" w:rsidP="000C322B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充值退款</w:t>
            </w:r>
          </w:p>
          <w:p w:rsidR="000C322B" w:rsidRPr="00163800" w:rsidRDefault="000C322B" w:rsidP="000C322B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中介退款（确认收货前退款）</w:t>
            </w:r>
          </w:p>
          <w:p w:rsidR="000C322B" w:rsidRPr="00163800" w:rsidRDefault="000C322B" w:rsidP="000C322B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中介后退款（确认收货后退款）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是否允许从平台余额账目回退标志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balance_refund_flag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Int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是否允许从平台余额账目回退标志</w:t>
            </w:r>
          </w:p>
          <w:p w:rsidR="000C322B" w:rsidRPr="00A333B7" w:rsidRDefault="000C322B" w:rsidP="000C322B">
            <w:r w:rsidRPr="00A333B7">
              <w:t xml:space="preserve">0- </w:t>
            </w:r>
            <w:r w:rsidRPr="00A333B7">
              <w:rPr>
                <w:rFonts w:hint="eastAsia"/>
              </w:rPr>
              <w:t>不允许</w:t>
            </w:r>
          </w:p>
          <w:p w:rsidR="000C322B" w:rsidRPr="00A333B7" w:rsidRDefault="000C322B" w:rsidP="000C322B">
            <w:pPr>
              <w:spacing w:line="240" w:lineRule="auto"/>
            </w:pPr>
            <w:r w:rsidRPr="00A333B7">
              <w:t xml:space="preserve">1- </w:t>
            </w:r>
            <w:r w:rsidRPr="00A333B7">
              <w:rPr>
                <w:rFonts w:hint="eastAsia"/>
              </w:rPr>
              <w:t>允许</w:t>
            </w:r>
          </w:p>
          <w:p w:rsidR="000C322B" w:rsidRPr="00A333B7" w:rsidRDefault="000C322B" w:rsidP="000C322B">
            <w:r w:rsidRPr="00A333B7">
              <w:rPr>
                <w:rFonts w:hint="eastAsia"/>
              </w:rPr>
              <w:t>应用场景：当平台待结算账目不够本次退佣时，且平台允许从余额账目扣，则可从余额账目回退佣金到退款中，再从退款中回退至付款方退款中账目。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收款方本次退的金额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payee_refund_money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Int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收款方本次退的金额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服务费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refund_fee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String(64)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需要退还的手续费。</w:t>
            </w:r>
            <w:r w:rsidRPr="00A333B7">
              <w:t>(手续费退回到平台待结算账目)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退款金额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refund_money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String(64)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退款金额或待结算账目退回</w:t>
            </w:r>
          </w:p>
          <w:p w:rsidR="000C322B" w:rsidRPr="00A333B7" w:rsidRDefault="000C322B" w:rsidP="000C322B">
            <w:r w:rsidRPr="00A333B7">
              <w:rPr>
                <w:rFonts w:hint="eastAsia"/>
              </w:rPr>
              <w:t>退还给付款方的金额。</w:t>
            </w:r>
          </w:p>
          <w:p w:rsidR="000C322B" w:rsidRPr="00A333B7" w:rsidRDefault="000C322B" w:rsidP="000C322B">
            <w:pPr>
              <w:jc w:val="left"/>
            </w:pPr>
            <w:r w:rsidRPr="00A333B7">
              <w:rPr>
                <w:rFonts w:hint="eastAsia"/>
              </w:rPr>
              <w:t>公式：</w:t>
            </w:r>
            <w:r w:rsidRPr="00A333B7">
              <w:t>Frefund_money= payee_refund_money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退款状态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refund_state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String(64)</w:t>
            </w:r>
          </w:p>
        </w:tc>
        <w:tc>
          <w:tcPr>
            <w:tcW w:w="4305" w:type="dxa"/>
          </w:tcPr>
          <w:p w:rsidR="005F7594" w:rsidRDefault="005F7594" w:rsidP="005F7594">
            <w:r>
              <w:rPr>
                <w:rFonts w:hint="eastAsia"/>
              </w:rPr>
              <w:t>退款</w:t>
            </w:r>
            <w:r>
              <w:t>状态</w:t>
            </w:r>
            <w:r>
              <w:rPr>
                <w:rFonts w:hint="eastAsia"/>
              </w:rPr>
              <w:t>取值</w:t>
            </w:r>
            <w:r>
              <w:t>列表：</w:t>
            </w:r>
          </w:p>
          <w:p w:rsidR="005F7594" w:rsidRDefault="005F7594" w:rsidP="005F7594">
            <w:r>
              <w:rPr>
                <w:rFonts w:hint="eastAsia"/>
              </w:rPr>
              <w:t>1新建</w:t>
            </w:r>
          </w:p>
          <w:p w:rsidR="005F7594" w:rsidRDefault="005F7594" w:rsidP="005F7594">
            <w:r>
              <w:rPr>
                <w:rFonts w:hint="eastAsia"/>
              </w:rPr>
              <w:t>2风控资金已受控</w:t>
            </w:r>
          </w:p>
          <w:p w:rsidR="005F7594" w:rsidRDefault="005F7594" w:rsidP="005F7594">
            <w:r>
              <w:rPr>
                <w:rFonts w:hint="eastAsia"/>
              </w:rPr>
              <w:t>3风控审核拒绝</w:t>
            </w:r>
          </w:p>
          <w:p w:rsidR="005F7594" w:rsidRDefault="005F7594" w:rsidP="005F7594">
            <w:r>
              <w:rPr>
                <w:rFonts w:hint="eastAsia"/>
              </w:rPr>
              <w:lastRenderedPageBreak/>
              <w:t>4风控审核通过</w:t>
            </w:r>
          </w:p>
          <w:p w:rsidR="005F7594" w:rsidRDefault="005F7594" w:rsidP="005F7594">
            <w:r>
              <w:rPr>
                <w:rFonts w:hint="eastAsia"/>
              </w:rPr>
              <w:t>5资金已就绪</w:t>
            </w:r>
          </w:p>
          <w:p w:rsidR="005F7594" w:rsidRDefault="005F7594" w:rsidP="005F7594">
            <w:r>
              <w:rPr>
                <w:rFonts w:hint="eastAsia"/>
              </w:rPr>
              <w:t>6财务审核拒绝</w:t>
            </w:r>
          </w:p>
          <w:p w:rsidR="005F7594" w:rsidRDefault="005F7594" w:rsidP="005F7594">
            <w:r>
              <w:rPr>
                <w:rFonts w:hint="eastAsia"/>
              </w:rPr>
              <w:t>7财务审核通过</w:t>
            </w:r>
          </w:p>
          <w:p w:rsidR="005F7594" w:rsidRDefault="005F7594" w:rsidP="005F7594">
            <w:r>
              <w:rPr>
                <w:rFonts w:hint="eastAsia"/>
              </w:rPr>
              <w:t>8银行处理中</w:t>
            </w:r>
          </w:p>
          <w:p w:rsidR="005F7594" w:rsidRDefault="005F7594" w:rsidP="005F7594">
            <w:r>
              <w:rPr>
                <w:rFonts w:hint="eastAsia"/>
              </w:rPr>
              <w:t>9转入代发</w:t>
            </w:r>
          </w:p>
          <w:p w:rsidR="005F7594" w:rsidRDefault="005F7594" w:rsidP="005F7594">
            <w:r>
              <w:rPr>
                <w:rFonts w:hint="eastAsia"/>
              </w:rPr>
              <w:t>10退款成功</w:t>
            </w:r>
          </w:p>
          <w:p w:rsidR="005F7594" w:rsidRDefault="005F7594" w:rsidP="005F7594">
            <w:r>
              <w:rPr>
                <w:rFonts w:hint="eastAsia"/>
              </w:rPr>
              <w:t>11退款失败</w:t>
            </w:r>
          </w:p>
          <w:p w:rsidR="000C322B" w:rsidRPr="00A333B7" w:rsidRDefault="005F7594" w:rsidP="005F7594">
            <w:r>
              <w:rPr>
                <w:rFonts w:hint="eastAsia"/>
              </w:rPr>
              <w:t>12待补录</w:t>
            </w:r>
          </w:p>
        </w:tc>
      </w:tr>
      <w:tr w:rsidR="000C322B" w:rsidRPr="00163800" w:rsidTr="006C7AAB">
        <w:tc>
          <w:tcPr>
            <w:tcW w:w="1728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原支付单备注</w:t>
            </w: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ascii="Calibri" w:hAnsi="Calibri" w:cs="Calibri"/>
                <w:color w:val="FF0000"/>
              </w:rPr>
              <w:t>product_memo</w:t>
            </w: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163800" w:rsidRDefault="000C322B" w:rsidP="000C322B">
            <w:pPr>
              <w:rPr>
                <w:color w:val="FF0000"/>
              </w:rPr>
            </w:pPr>
            <w:r w:rsidRPr="00163800">
              <w:rPr>
                <w:color w:val="FF0000"/>
              </w:rPr>
              <w:t>String(255)</w:t>
            </w: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</w:p>
        </w:tc>
      </w:tr>
      <w:tr w:rsidR="000C322B" w:rsidRPr="00652BEE" w:rsidTr="0034079A">
        <w:tc>
          <w:tcPr>
            <w:tcW w:w="1728" w:type="dxa"/>
          </w:tcPr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 w:hint="eastAsia"/>
                <w:color w:val="FF0000"/>
              </w:rPr>
              <w:t>渠道标识</w:t>
            </w:r>
          </w:p>
        </w:tc>
        <w:tc>
          <w:tcPr>
            <w:tcW w:w="1980" w:type="dxa"/>
          </w:tcPr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channel</w:t>
            </w:r>
          </w:p>
        </w:tc>
        <w:tc>
          <w:tcPr>
            <w:tcW w:w="720" w:type="dxa"/>
          </w:tcPr>
          <w:p w:rsidR="000C322B" w:rsidRPr="00652BEE" w:rsidRDefault="000C322B" w:rsidP="000C322B">
            <w:pPr>
              <w:rPr>
                <w:color w:val="FF0000"/>
              </w:rPr>
            </w:pPr>
            <w:r w:rsidRPr="00652BEE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</w:tcPr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Int</w:t>
            </w:r>
          </w:p>
        </w:tc>
        <w:tc>
          <w:tcPr>
            <w:tcW w:w="4305" w:type="dxa"/>
          </w:tcPr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 w:hint="eastAsia"/>
                <w:color w:val="FF0000"/>
              </w:rPr>
              <w:t>渠道标识</w:t>
            </w:r>
          </w:p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1：pc</w:t>
            </w:r>
            <w:r w:rsidRPr="00652BEE">
              <w:rPr>
                <w:rFonts w:ascii="新宋体" w:eastAsia="新宋体" w:hAnsi="新宋体" w:hint="eastAsia"/>
                <w:color w:val="FF0000"/>
              </w:rPr>
              <w:t>端</w:t>
            </w:r>
          </w:p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2：移动</w:t>
            </w:r>
          </w:p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3：固话</w:t>
            </w:r>
          </w:p>
          <w:p w:rsidR="000C322B" w:rsidRPr="00652BEE" w:rsidRDefault="000C322B" w:rsidP="000C322B">
            <w:pPr>
              <w:rPr>
                <w:rFonts w:ascii="新宋体" w:eastAsia="新宋体" w:hAnsi="新宋体"/>
                <w:color w:val="FF0000"/>
              </w:rPr>
            </w:pPr>
            <w:r w:rsidRPr="00652BEE">
              <w:rPr>
                <w:rFonts w:ascii="新宋体" w:eastAsia="新宋体" w:hAnsi="新宋体"/>
                <w:color w:val="FF0000"/>
              </w:rPr>
              <w:t>4：POS机</w:t>
            </w:r>
          </w:p>
        </w:tc>
      </w:tr>
      <w:tr w:rsidR="000C322B" w:rsidRPr="00163800" w:rsidTr="006C7AAB">
        <w:tc>
          <w:tcPr>
            <w:tcW w:w="1728" w:type="dxa"/>
          </w:tcPr>
          <w:p w:rsidR="000C322B" w:rsidRDefault="000C322B" w:rsidP="000C322B">
            <w:pPr>
              <w:rPr>
                <w:color w:val="FF0000"/>
              </w:rPr>
            </w:pPr>
          </w:p>
        </w:tc>
        <w:tc>
          <w:tcPr>
            <w:tcW w:w="1980" w:type="dxa"/>
          </w:tcPr>
          <w:p w:rsidR="000C322B" w:rsidRPr="00163800" w:rsidRDefault="000C322B" w:rsidP="000C322B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720" w:type="dxa"/>
          </w:tcPr>
          <w:p w:rsidR="000C322B" w:rsidRPr="00163800" w:rsidRDefault="000C322B" w:rsidP="000C322B">
            <w:pPr>
              <w:rPr>
                <w:color w:val="FF0000"/>
              </w:rPr>
            </w:pPr>
          </w:p>
        </w:tc>
        <w:tc>
          <w:tcPr>
            <w:tcW w:w="1440" w:type="dxa"/>
          </w:tcPr>
          <w:p w:rsidR="000C322B" w:rsidRPr="00163800" w:rsidRDefault="000C322B" w:rsidP="000C322B">
            <w:pPr>
              <w:rPr>
                <w:color w:val="FF0000"/>
              </w:rPr>
            </w:pPr>
          </w:p>
        </w:tc>
        <w:tc>
          <w:tcPr>
            <w:tcW w:w="4305" w:type="dxa"/>
          </w:tcPr>
          <w:p w:rsidR="000C322B" w:rsidRPr="00163800" w:rsidRDefault="000C322B" w:rsidP="000C322B">
            <w:pPr>
              <w:rPr>
                <w:color w:val="FF0000"/>
              </w:rPr>
            </w:pP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订单过期</w:t>
            </w:r>
            <w:r w:rsidRPr="00A333B7">
              <w:t>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time_expire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create_time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已发</w:t>
            </w:r>
            <w:r w:rsidRPr="00A333B7">
              <w:t>起退款</w:t>
            </w:r>
            <w:r w:rsidRPr="00A333B7">
              <w:rPr>
                <w:rFonts w:hint="eastAsia"/>
              </w:rPr>
              <w:t>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snd_refund_time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已发</w:t>
            </w:r>
            <w:r w:rsidRPr="00A333B7">
              <w:t>起退款</w:t>
            </w:r>
            <w:r w:rsidRPr="00A333B7">
              <w:rPr>
                <w:rFonts w:hint="eastAsia"/>
              </w:rPr>
              <w:t>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资金已</w:t>
            </w:r>
            <w:r w:rsidRPr="00A333B7">
              <w:t>就绪时间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ready_refund_time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资金已</w:t>
            </w:r>
            <w:r w:rsidRPr="00A333B7">
              <w:t>就绪时间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财务审批</w:t>
            </w:r>
            <w:r w:rsidRPr="00A333B7">
              <w:t>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approve_time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财务审批</w:t>
            </w:r>
            <w:r w:rsidRPr="00A333B7">
              <w:t>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回退</w:t>
            </w:r>
            <w:r w:rsidRPr="00A333B7">
              <w:rPr>
                <w:rFonts w:ascii="新宋体" w:eastAsia="新宋体" w:hAnsi="新宋体"/>
              </w:rPr>
              <w:t>成功时间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r w:rsidRPr="00A333B7">
              <w:t>back_suc_time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r w:rsidRPr="00A333B7">
              <w:rPr>
                <w:rFonts w:ascii="新宋体" w:eastAsia="新宋体" w:hAnsi="新宋体" w:hint="eastAsia"/>
              </w:rPr>
              <w:t>回退</w:t>
            </w:r>
            <w:r w:rsidRPr="00A333B7">
              <w:rPr>
                <w:rFonts w:ascii="新宋体" w:eastAsia="新宋体" w:hAnsi="新宋体"/>
              </w:rPr>
              <w:t>成功时间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退款成功</w:t>
            </w:r>
            <w:r w:rsidRPr="00A333B7">
              <w:t xml:space="preserve">时间 </w:t>
            </w:r>
          </w:p>
        </w:tc>
        <w:tc>
          <w:tcPr>
            <w:tcW w:w="198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refund_time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退款成功</w:t>
            </w:r>
            <w:r w:rsidRPr="00A333B7">
              <w:t>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sub_refund_time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发时间</w:t>
            </w:r>
          </w:p>
        </w:tc>
      </w:tr>
      <w:tr w:rsidR="000C322B" w:rsidRPr="00A333B7" w:rsidTr="006C7AAB">
        <w:tc>
          <w:tcPr>
            <w:tcW w:w="1728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</w:t>
            </w:r>
            <w:r w:rsidRPr="00A333B7">
              <w:rPr>
                <w:rFonts w:ascii="新宋体" w:eastAsia="新宋体" w:hAnsi="新宋体" w:hint="eastAsia"/>
              </w:rPr>
              <w:t>成功</w:t>
            </w:r>
            <w:r w:rsidRPr="00A333B7">
              <w:rPr>
                <w:rFonts w:ascii="新宋体" w:eastAsia="新宋体" w:hAnsi="新宋体"/>
              </w:rPr>
              <w:t>时间</w:t>
            </w:r>
          </w:p>
        </w:tc>
        <w:tc>
          <w:tcPr>
            <w:tcW w:w="198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sub_suc_time</w:t>
            </w:r>
          </w:p>
        </w:tc>
        <w:tc>
          <w:tcPr>
            <w:tcW w:w="720" w:type="dxa"/>
          </w:tcPr>
          <w:p w:rsidR="000C322B" w:rsidRPr="00A333B7" w:rsidRDefault="000C322B" w:rsidP="000C322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0C322B" w:rsidRPr="00A333B7" w:rsidRDefault="000C322B" w:rsidP="000C322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</w:t>
            </w:r>
            <w:r w:rsidRPr="00A333B7">
              <w:rPr>
                <w:rFonts w:ascii="新宋体" w:eastAsia="新宋体" w:hAnsi="新宋体" w:hint="eastAsia"/>
              </w:rPr>
              <w:t>成功</w:t>
            </w:r>
            <w:r w:rsidRPr="00A333B7">
              <w:rPr>
                <w:rFonts w:ascii="新宋体" w:eastAsia="新宋体" w:hAnsi="新宋体"/>
              </w:rPr>
              <w:t>时间</w:t>
            </w:r>
          </w:p>
        </w:tc>
      </w:tr>
    </w:tbl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13" w:name="_Toc493792176"/>
      <w:r w:rsidRPr="00A333B7">
        <w:rPr>
          <w:rFonts w:hint="eastAsia"/>
        </w:rPr>
        <w:lastRenderedPageBreak/>
        <w:t>处理逻辑</w:t>
      </w:r>
      <w:bookmarkEnd w:id="313"/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t>验证用户登录态</w:t>
      </w:r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C67EEF" w:rsidRPr="00A333B7">
        <w:rPr>
          <w:rFonts w:hint="eastAsia"/>
        </w:rPr>
        <w:t>退款</w:t>
      </w:r>
      <w:r w:rsidRPr="00A333B7">
        <w:rPr>
          <w:rFonts w:hint="eastAsia"/>
        </w:rPr>
        <w:t>订单详细</w:t>
      </w:r>
      <w:r w:rsidRPr="00A333B7">
        <w:t>信息</w:t>
      </w:r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643F63" w:rsidRPr="00A333B7" w:rsidRDefault="00643F63" w:rsidP="00AC73D5">
      <w:pPr>
        <w:pStyle w:val="af"/>
        <w:numPr>
          <w:ilvl w:val="0"/>
          <w:numId w:val="3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643F63" w:rsidRPr="00A333B7" w:rsidRDefault="00643F63" w:rsidP="00643F63">
      <w:pPr>
        <w:pStyle w:val="3"/>
        <w:numPr>
          <w:ilvl w:val="2"/>
          <w:numId w:val="1"/>
        </w:numPr>
      </w:pPr>
      <w:bookmarkStart w:id="314" w:name="_Toc493792177"/>
      <w:r w:rsidRPr="00A333B7">
        <w:rPr>
          <w:rFonts w:hint="eastAsia"/>
        </w:rPr>
        <w:t>错误</w:t>
      </w:r>
      <w:r w:rsidRPr="00A333B7">
        <w:t>码列表</w:t>
      </w:r>
      <w:bookmarkEnd w:id="31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F63" w:rsidRPr="00A333B7" w:rsidTr="006C7AAB">
        <w:trPr>
          <w:jc w:val="center"/>
        </w:trPr>
        <w:tc>
          <w:tcPr>
            <w:tcW w:w="1908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F63" w:rsidRPr="00A333B7" w:rsidRDefault="00643F63" w:rsidP="006C7AA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346AC3" w:rsidP="006C7AAB">
            <w:pPr>
              <w:jc w:val="center"/>
            </w:pPr>
            <w:r w:rsidRPr="00346AC3">
              <w:t>205051</w:t>
            </w:r>
          </w:p>
        </w:tc>
        <w:tc>
          <w:tcPr>
            <w:tcW w:w="8265" w:type="dxa"/>
            <w:vAlign w:val="center"/>
          </w:tcPr>
          <w:p w:rsidR="00643F63" w:rsidRPr="00A333B7" w:rsidRDefault="00346AC3" w:rsidP="006C7AAB">
            <w:pPr>
              <w:ind w:rightChars="-45" w:right="-94"/>
            </w:pPr>
            <w:r w:rsidRPr="00346AC3">
              <w:rPr>
                <w:rFonts w:hint="eastAsia"/>
              </w:rPr>
              <w:t>内部退款单号为空或格式有误</w:t>
            </w: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  <w:tr w:rsidR="00643F63" w:rsidRPr="00A333B7" w:rsidTr="006C7AAB">
        <w:trPr>
          <w:jc w:val="center"/>
        </w:trPr>
        <w:tc>
          <w:tcPr>
            <w:tcW w:w="1908" w:type="dxa"/>
            <w:vAlign w:val="center"/>
          </w:tcPr>
          <w:p w:rsidR="00643F63" w:rsidRPr="00A333B7" w:rsidRDefault="00643F63" w:rsidP="006C7AAB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F63" w:rsidRPr="00A333B7" w:rsidRDefault="00643F63" w:rsidP="006C7AAB">
            <w:pPr>
              <w:ind w:rightChars="-45" w:right="-94"/>
            </w:pPr>
          </w:p>
        </w:tc>
      </w:tr>
    </w:tbl>
    <w:p w:rsidR="00801324" w:rsidRPr="00A333B7" w:rsidRDefault="009E21D6" w:rsidP="0030575B">
      <w:pPr>
        <w:pStyle w:val="2"/>
        <w:numPr>
          <w:ilvl w:val="1"/>
          <w:numId w:val="1"/>
        </w:numPr>
      </w:pPr>
      <w:bookmarkStart w:id="315" w:name="_Toc493792178"/>
      <w:r w:rsidRPr="00A333B7">
        <w:rPr>
          <w:rFonts w:hint="eastAsia"/>
        </w:rPr>
        <w:t>交易记录查</w:t>
      </w:r>
      <w:r w:rsidR="00801324" w:rsidRPr="00A333B7">
        <w:rPr>
          <w:rFonts w:hint="eastAsia"/>
        </w:rPr>
        <w:t>询接口</w:t>
      </w:r>
      <w:bookmarkEnd w:id="315"/>
    </w:p>
    <w:p w:rsidR="00801324" w:rsidRPr="00A333B7" w:rsidRDefault="00801324" w:rsidP="0030575B">
      <w:pPr>
        <w:pStyle w:val="3"/>
        <w:numPr>
          <w:ilvl w:val="2"/>
          <w:numId w:val="1"/>
        </w:numPr>
      </w:pPr>
      <w:bookmarkStart w:id="316" w:name="_Toc493792179"/>
      <w:r w:rsidRPr="00A333B7">
        <w:rPr>
          <w:rFonts w:hint="eastAsia"/>
        </w:rPr>
        <w:t>业务功能</w:t>
      </w:r>
      <w:bookmarkEnd w:id="316"/>
    </w:p>
    <w:p w:rsidR="004A537C" w:rsidRPr="00A333B7" w:rsidRDefault="00916C52" w:rsidP="00AF1B43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账号查询用户最近支付、转账交易记录，需验数据签名及用户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801324" w:rsidRPr="00A333B7" w:rsidRDefault="00801324" w:rsidP="0030575B">
      <w:pPr>
        <w:pStyle w:val="3"/>
        <w:numPr>
          <w:ilvl w:val="2"/>
          <w:numId w:val="1"/>
        </w:numPr>
      </w:pPr>
      <w:bookmarkStart w:id="317" w:name="_Toc493792180"/>
      <w:r w:rsidRPr="00A333B7">
        <w:rPr>
          <w:rFonts w:hint="eastAsia"/>
        </w:rPr>
        <w:t>交互模式</w:t>
      </w:r>
      <w:bookmarkEnd w:id="317"/>
    </w:p>
    <w:p w:rsidR="00801324" w:rsidRPr="00A333B7" w:rsidRDefault="00801324" w:rsidP="0080132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01324" w:rsidRPr="00A333B7" w:rsidRDefault="00801324" w:rsidP="0030575B">
      <w:pPr>
        <w:pStyle w:val="3"/>
        <w:numPr>
          <w:ilvl w:val="2"/>
          <w:numId w:val="1"/>
        </w:numPr>
      </w:pPr>
      <w:bookmarkStart w:id="318" w:name="_Toc493792181"/>
      <w:r w:rsidRPr="00A333B7">
        <w:rPr>
          <w:rFonts w:hint="eastAsia"/>
        </w:rPr>
        <w:t>请求参数列表</w:t>
      </w:r>
      <w:bookmarkEnd w:id="318"/>
    </w:p>
    <w:p w:rsidR="00801324" w:rsidRPr="00A333B7" w:rsidRDefault="00801324" w:rsidP="0080132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="00A746CD" w:rsidRPr="00A333B7">
        <w:rPr>
          <w:b/>
        </w:rPr>
        <w:t>qry_trade_list</w:t>
      </w:r>
      <w:r w:rsidRPr="00A333B7">
        <w:rPr>
          <w:b/>
        </w:rPr>
        <w:t>.cgi</w:t>
      </w:r>
    </w:p>
    <w:p w:rsidR="00801324" w:rsidRPr="00A333B7" w:rsidRDefault="00801324" w:rsidP="0080132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01324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01324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01324" w:rsidRPr="00A333B7" w:rsidRDefault="00801324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01324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801324" w:rsidRPr="00A333B7" w:rsidRDefault="00801324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01324" w:rsidRPr="00A333B7" w:rsidRDefault="00801324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01324" w:rsidRPr="00A333B7" w:rsidRDefault="00801324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service_version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input_charset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sign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是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String(32)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签名</w:t>
            </w:r>
            <w:r w:rsidR="00C661A2" w:rsidRPr="00A333B7">
              <w:t>(动态key签名)</w:t>
            </w:r>
          </w:p>
        </w:tc>
      </w:tr>
      <w:tr w:rsidR="00801324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01324" w:rsidRPr="00A333B7" w:rsidRDefault="00801324" w:rsidP="00F2157F">
            <w:r w:rsidRPr="00A333B7">
              <w:t>多密钥支持的密钥序号，默认1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Default="00CB7492" w:rsidP="00CB7492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CB7492" w:rsidRDefault="00CB7492" w:rsidP="00CB7492">
            <w:r>
              <w:t>english</w:t>
            </w:r>
          </w:p>
          <w:p w:rsidR="00CB7492" w:rsidRPr="00A333B7" w:rsidRDefault="00CB7492" w:rsidP="00CB7492">
            <w:r>
              <w:t>chinese</w:t>
            </w:r>
          </w:p>
        </w:tc>
      </w:tr>
      <w:tr w:rsidR="00CB7492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B7492" w:rsidRPr="00A333B7" w:rsidRDefault="00CB7492" w:rsidP="00CB7492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CB7492" w:rsidRPr="00A333B7" w:rsidRDefault="00CB7492" w:rsidP="00CB7492">
            <w:pPr>
              <w:spacing w:line="240" w:lineRule="auto"/>
            </w:pPr>
            <w:r w:rsidRPr="00A333B7">
              <w:t>1:pc端</w:t>
            </w:r>
          </w:p>
          <w:p w:rsidR="00CB7492" w:rsidRPr="00A333B7" w:rsidRDefault="00CB7492" w:rsidP="00CB7492">
            <w:pPr>
              <w:spacing w:line="240" w:lineRule="auto"/>
            </w:pPr>
            <w:r w:rsidRPr="00A333B7">
              <w:t>2:移动</w:t>
            </w:r>
          </w:p>
          <w:p w:rsidR="00CB7492" w:rsidRPr="00A333B7" w:rsidRDefault="00CB7492" w:rsidP="00CB7492">
            <w:pPr>
              <w:spacing w:line="240" w:lineRule="auto"/>
            </w:pPr>
            <w:r w:rsidRPr="00A333B7">
              <w:t>3:固话</w:t>
            </w:r>
          </w:p>
          <w:p w:rsidR="00CB7492" w:rsidRPr="00A333B7" w:rsidRDefault="00CB7492" w:rsidP="00CB7492">
            <w:r w:rsidRPr="00A333B7">
              <w:t>4:POS机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/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1-安卓</w:t>
            </w:r>
          </w:p>
          <w:p w:rsidR="00CB7492" w:rsidRPr="00A333B7" w:rsidRDefault="00CB7492" w:rsidP="00CB7492">
            <w:r w:rsidRPr="00A333B7">
              <w:t>2-IOS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t>iphone4s,iphone5s,ipad2,</w:t>
            </w:r>
            <w:r w:rsidRPr="00B8325F">
              <w:t>xiaomi2等</w:t>
            </w:r>
          </w:p>
        </w:tc>
      </w:tr>
      <w:tr w:rsidR="00CB7492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B7492" w:rsidRPr="00A333B7" w:rsidRDefault="00CB7492" w:rsidP="00CB7492"/>
        </w:tc>
      </w:tr>
      <w:tr w:rsidR="00CB7492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B7492" w:rsidRPr="00A333B7" w:rsidRDefault="00CB7492" w:rsidP="00CB749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B7492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手机号码</w:t>
            </w:r>
          </w:p>
        </w:tc>
      </w:tr>
      <w:tr w:rsidR="00CB7492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默认</w:t>
            </w:r>
            <w:r w:rsidRPr="00A333B7">
              <w:t>10</w:t>
            </w:r>
            <w:r w:rsidRPr="00A333B7">
              <w:rPr>
                <w:rFonts w:hint="eastAsia"/>
              </w:rPr>
              <w:t>条</w:t>
            </w:r>
          </w:p>
        </w:tc>
      </w:tr>
      <w:tr w:rsidR="00CB7492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默认是从第</w:t>
            </w:r>
            <w:r w:rsidRPr="00A333B7">
              <w:t>1页</w:t>
            </w:r>
            <w:r w:rsidRPr="00A333B7">
              <w:rPr>
                <w:rFonts w:hint="eastAsia"/>
              </w:rPr>
              <w:t>开</w:t>
            </w:r>
            <w:r w:rsidRPr="00A333B7">
              <w:t>始</w:t>
            </w:r>
          </w:p>
        </w:tc>
      </w:tr>
      <w:tr w:rsidR="00CB7492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 w:rsidRPr="00A333B7">
              <w:rPr>
                <w:rFonts w:hint="eastAsia"/>
              </w:rPr>
              <w:t>会话标识</w:t>
            </w:r>
          </w:p>
        </w:tc>
      </w:tr>
      <w:tr w:rsidR="00CB7492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CB7492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353AC3" w:rsidRDefault="00CB7492" w:rsidP="00CB7492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CB7492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lastRenderedPageBreak/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B7492" w:rsidRPr="00A333B7" w:rsidRDefault="00CB7492" w:rsidP="00CB7492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801324" w:rsidRPr="00A333B7" w:rsidRDefault="00801324" w:rsidP="0030575B">
      <w:pPr>
        <w:pStyle w:val="3"/>
        <w:numPr>
          <w:ilvl w:val="2"/>
          <w:numId w:val="1"/>
        </w:numPr>
      </w:pPr>
      <w:bookmarkStart w:id="319" w:name="_Toc493792182"/>
      <w:r w:rsidRPr="00A333B7">
        <w:rPr>
          <w:rFonts w:hint="eastAsia"/>
        </w:rPr>
        <w:t>应答参数列表</w:t>
      </w:r>
      <w:bookmarkEnd w:id="319"/>
    </w:p>
    <w:p w:rsidR="00801324" w:rsidRPr="00A333B7" w:rsidRDefault="00801324" w:rsidP="0080132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01324" w:rsidRPr="00A333B7" w:rsidRDefault="00801324" w:rsidP="0080132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01324" w:rsidRPr="00A333B7" w:rsidRDefault="00801324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01324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01324" w:rsidRPr="00A333B7" w:rsidRDefault="00801324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sign_type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service_version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input_charset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String(8)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sign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是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String(32)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签名</w:t>
            </w:r>
            <w:r w:rsidR="00D32BA5" w:rsidRPr="00A333B7">
              <w:rPr>
                <w:rFonts w:hint="eastAsia"/>
              </w:rPr>
              <w:t>（动态</w:t>
            </w:r>
            <w:r w:rsidR="00D32BA5" w:rsidRPr="00A333B7">
              <w:t>key</w:t>
            </w:r>
            <w:r w:rsidR="00D32BA5" w:rsidRPr="00A333B7">
              <w:rPr>
                <w:rFonts w:hint="eastAsia"/>
              </w:rPr>
              <w:t>签名</w:t>
            </w:r>
            <w:r w:rsidR="00D32BA5" w:rsidRPr="00A333B7">
              <w:t>）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01324" w:rsidRPr="00A333B7" w:rsidRDefault="00801324" w:rsidP="00F2157F">
            <w:r w:rsidRPr="00A333B7">
              <w:t>sign_key_index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t>否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Int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t>多密钥支持的密钥序号，默认1</w:t>
            </w:r>
          </w:p>
        </w:tc>
      </w:tr>
      <w:tr w:rsidR="00801324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01324" w:rsidRPr="00A333B7" w:rsidRDefault="00801324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01324" w:rsidRPr="00A333B7" w:rsidRDefault="00801324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Int</w:t>
            </w:r>
          </w:p>
        </w:tc>
        <w:tc>
          <w:tcPr>
            <w:tcW w:w="4305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参见</w:t>
            </w:r>
            <w:r w:rsidR="008877B6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  <w:p w:rsidR="00801324" w:rsidRPr="00A333B7" w:rsidRDefault="00801324" w:rsidP="00F2157F">
            <w:r w:rsidRPr="00A333B7">
              <w:t>0:用户存在</w:t>
            </w:r>
          </w:p>
          <w:p w:rsidR="00801324" w:rsidRPr="00A333B7" w:rsidRDefault="00801324" w:rsidP="00F2157F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801324" w:rsidRPr="00A333B7" w:rsidTr="00F2157F">
        <w:tc>
          <w:tcPr>
            <w:tcW w:w="1728" w:type="dxa"/>
          </w:tcPr>
          <w:p w:rsidR="00801324" w:rsidRPr="00A333B7" w:rsidRDefault="00801324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01324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801324" w:rsidRPr="00A333B7" w:rsidRDefault="00801324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01324" w:rsidRPr="00A333B7" w:rsidRDefault="00801324" w:rsidP="00F2157F">
            <w:r w:rsidRPr="00A333B7">
              <w:t>String(30)</w:t>
            </w:r>
          </w:p>
        </w:tc>
        <w:tc>
          <w:tcPr>
            <w:tcW w:w="4305" w:type="dxa"/>
          </w:tcPr>
          <w:p w:rsidR="00801324" w:rsidRPr="00A333B7" w:rsidRDefault="00801324" w:rsidP="00F2157F"/>
        </w:tc>
      </w:tr>
      <w:tr w:rsidR="001C1F84" w:rsidRPr="00A333B7" w:rsidTr="00F2157F">
        <w:tc>
          <w:tcPr>
            <w:tcW w:w="1728" w:type="dxa"/>
          </w:tcPr>
          <w:p w:rsidR="001C1F84" w:rsidRPr="00A333B7" w:rsidRDefault="001C1F84" w:rsidP="001C1F84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1C1F84" w:rsidRPr="00A333B7" w:rsidRDefault="001C1F84" w:rsidP="001C1F84">
            <w:r w:rsidRPr="00A333B7">
              <w:t>userid</w:t>
            </w:r>
          </w:p>
        </w:tc>
        <w:tc>
          <w:tcPr>
            <w:tcW w:w="720" w:type="dxa"/>
          </w:tcPr>
          <w:p w:rsidR="001C1F84" w:rsidRPr="00A333B7" w:rsidRDefault="001C1F84" w:rsidP="001C1F84">
            <w:r w:rsidRPr="00A333B7">
              <w:t>是</w:t>
            </w:r>
          </w:p>
        </w:tc>
        <w:tc>
          <w:tcPr>
            <w:tcW w:w="1440" w:type="dxa"/>
          </w:tcPr>
          <w:p w:rsidR="001C1F84" w:rsidRPr="00A333B7" w:rsidRDefault="001C1F84" w:rsidP="001C1F84">
            <w:r w:rsidRPr="00A333B7">
              <w:t>String(20)</w:t>
            </w:r>
          </w:p>
        </w:tc>
        <w:tc>
          <w:tcPr>
            <w:tcW w:w="4305" w:type="dxa"/>
          </w:tcPr>
          <w:p w:rsidR="001C1F84" w:rsidRPr="00A333B7" w:rsidRDefault="001C1F84" w:rsidP="001C1F84">
            <w:r w:rsidRPr="00A333B7">
              <w:rPr>
                <w:rFonts w:hint="eastAsia"/>
              </w:rPr>
              <w:t>手机号码</w:t>
            </w:r>
          </w:p>
        </w:tc>
      </w:tr>
      <w:tr w:rsidR="00353AC3" w:rsidRPr="00A333B7" w:rsidTr="00F2157F">
        <w:tc>
          <w:tcPr>
            <w:tcW w:w="1728" w:type="dxa"/>
          </w:tcPr>
          <w:p w:rsidR="00353AC3" w:rsidRPr="00A333B7" w:rsidRDefault="00353AC3" w:rsidP="001C1F84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353AC3" w:rsidRPr="00A333B7" w:rsidRDefault="00353AC3" w:rsidP="001C1F84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353AC3" w:rsidRPr="00A333B7" w:rsidRDefault="00353AC3" w:rsidP="001C1F8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3AC3" w:rsidRPr="00A333B7" w:rsidRDefault="00353AC3" w:rsidP="001C1F8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53AC3" w:rsidRPr="00A333B7" w:rsidRDefault="00353AC3" w:rsidP="001C1F84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353AC3" w:rsidRPr="00A333B7" w:rsidTr="00F2157F">
        <w:tc>
          <w:tcPr>
            <w:tcW w:w="1728" w:type="dxa"/>
          </w:tcPr>
          <w:p w:rsidR="00353AC3" w:rsidRPr="00A333B7" w:rsidRDefault="00353AC3" w:rsidP="001C1F84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353AC3" w:rsidRPr="00A333B7" w:rsidRDefault="00353AC3" w:rsidP="001C1F84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353AC3" w:rsidRPr="00A333B7" w:rsidRDefault="00353AC3" w:rsidP="001C1F8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3AC3" w:rsidRPr="00A333B7" w:rsidRDefault="00353AC3" w:rsidP="001C1F8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53AC3" w:rsidRPr="00A333B7" w:rsidRDefault="00353AC3" w:rsidP="001C1F84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1C1F84" w:rsidRPr="00A333B7" w:rsidTr="00F2157F">
        <w:tc>
          <w:tcPr>
            <w:tcW w:w="1728" w:type="dxa"/>
          </w:tcPr>
          <w:p w:rsidR="001C1F84" w:rsidRPr="00A333B7" w:rsidRDefault="001C1F84" w:rsidP="001C1F84">
            <w:r w:rsidRPr="00A333B7">
              <w:rPr>
                <w:rFonts w:hint="eastAsia"/>
              </w:rPr>
              <w:t>交易</w:t>
            </w:r>
            <w:r w:rsidRPr="00A333B7">
              <w:t>记录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1C1F84" w:rsidRPr="00A333B7" w:rsidRDefault="001C1F84" w:rsidP="001C1F84">
            <w:r w:rsidRPr="00A333B7">
              <w:t>trade_list</w:t>
            </w:r>
          </w:p>
        </w:tc>
        <w:tc>
          <w:tcPr>
            <w:tcW w:w="720" w:type="dxa"/>
          </w:tcPr>
          <w:p w:rsidR="001C1F84" w:rsidRPr="00A333B7" w:rsidRDefault="001C1F84" w:rsidP="001C1F84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C1F84" w:rsidRPr="00A333B7" w:rsidRDefault="001C1F84" w:rsidP="001C1F84">
            <w:r w:rsidRPr="00A333B7">
              <w:t>String(1024)</w:t>
            </w:r>
          </w:p>
        </w:tc>
        <w:tc>
          <w:tcPr>
            <w:tcW w:w="4305" w:type="dxa"/>
          </w:tcPr>
          <w:p w:rsidR="000118EC" w:rsidRPr="00A333B7" w:rsidRDefault="000118EC" w:rsidP="000118EC">
            <w:pPr>
              <w:ind w:rightChars="-45" w:right="-94"/>
            </w:pPr>
            <w:r w:rsidRPr="00A333B7">
              <w:t>xml格式：</w:t>
            </w:r>
          </w:p>
          <w:p w:rsidR="000118EC" w:rsidRPr="00A333B7" w:rsidRDefault="000118EC" w:rsidP="000118EC">
            <w:pPr>
              <w:ind w:rightChars="-45" w:right="-94"/>
            </w:pPr>
            <w:r w:rsidRPr="00A333B7">
              <w:t>&lt;root&gt;</w:t>
            </w:r>
          </w:p>
          <w:p w:rsidR="000118EC" w:rsidRPr="00A333B7" w:rsidRDefault="000118EC" w:rsidP="000118EC">
            <w:pPr>
              <w:ind w:rightChars="-45" w:right="-94"/>
            </w:pPr>
            <w:r w:rsidRPr="00A333B7">
              <w:t>&lt;row&gt;…&lt;/row&gt;</w:t>
            </w:r>
          </w:p>
          <w:p w:rsidR="000118EC" w:rsidRPr="00A333B7" w:rsidRDefault="000118EC" w:rsidP="000118EC">
            <w:pPr>
              <w:ind w:rightChars="-45" w:right="-94"/>
            </w:pPr>
            <w:r w:rsidRPr="00A333B7">
              <w:t>…</w:t>
            </w:r>
          </w:p>
          <w:p w:rsidR="001C1F84" w:rsidRPr="00A333B7" w:rsidRDefault="000118EC" w:rsidP="000118EC">
            <w:r w:rsidRPr="00A333B7">
              <w:t>&lt;root&gt;</w:t>
            </w:r>
          </w:p>
        </w:tc>
      </w:tr>
      <w:tr w:rsidR="00F16AD3" w:rsidRPr="00A333B7" w:rsidTr="007B44C1">
        <w:tc>
          <w:tcPr>
            <w:tcW w:w="10173" w:type="dxa"/>
            <w:gridSpan w:val="5"/>
          </w:tcPr>
          <w:p w:rsidR="00F16AD3" w:rsidRPr="00A333B7" w:rsidRDefault="00F16AD3" w:rsidP="00A14D30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交易</w:t>
            </w:r>
            <w:r w:rsidRPr="00A333B7">
              <w:rPr>
                <w:b/>
              </w:rPr>
              <w:t>记录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F25D79" w:rsidP="00A132DD">
            <w:r w:rsidRPr="00A333B7">
              <w:rPr>
                <w:rFonts w:ascii="新宋体" w:eastAsia="新宋体" w:hAnsi="新宋体" w:hint="eastAsia"/>
              </w:rPr>
              <w:t>订</w:t>
            </w:r>
            <w:r w:rsidR="00A132DD" w:rsidRPr="00A333B7">
              <w:rPr>
                <w:rFonts w:ascii="新宋体" w:eastAsia="新宋体" w:hAnsi="新宋体" w:hint="eastAsia"/>
              </w:rPr>
              <w:t>单号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String(32)</w:t>
            </w:r>
          </w:p>
        </w:tc>
        <w:tc>
          <w:tcPr>
            <w:tcW w:w="4305" w:type="dxa"/>
          </w:tcPr>
          <w:p w:rsidR="00A132DD" w:rsidRPr="00A333B7" w:rsidRDefault="00FF4139" w:rsidP="00A132DD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交易</w:t>
            </w:r>
            <w:r w:rsidR="00A132DD" w:rsidRPr="00A333B7">
              <w:rPr>
                <w:rFonts w:ascii="新宋体" w:eastAsia="新宋体" w:hAnsi="新宋体" w:hint="eastAsia"/>
              </w:rPr>
              <w:t>单号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t>spbillno</w:t>
            </w:r>
          </w:p>
        </w:tc>
        <w:tc>
          <w:tcPr>
            <w:tcW w:w="720" w:type="dxa"/>
          </w:tcPr>
          <w:p w:rsidR="00A132DD" w:rsidRPr="00A333B7" w:rsidRDefault="00AA49CF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String(32)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ind w:rightChars="-45" w:right="-94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</w:tr>
      <w:tr w:rsidR="000F694D" w:rsidRPr="00A333B7" w:rsidTr="00F2157F">
        <w:tc>
          <w:tcPr>
            <w:tcW w:w="1728" w:type="dxa"/>
          </w:tcPr>
          <w:p w:rsidR="000F694D" w:rsidRPr="00A333B7" w:rsidRDefault="000F694D" w:rsidP="00A132DD">
            <w:r>
              <w:rPr>
                <w:rFonts w:hint="eastAsia"/>
              </w:rPr>
              <w:lastRenderedPageBreak/>
              <w:t>订单</w:t>
            </w:r>
            <w:r>
              <w:t>类型</w:t>
            </w:r>
          </w:p>
        </w:tc>
        <w:tc>
          <w:tcPr>
            <w:tcW w:w="1980" w:type="dxa"/>
          </w:tcPr>
          <w:p w:rsidR="000F694D" w:rsidRPr="00A333B7" w:rsidRDefault="000F694D" w:rsidP="00A132DD">
            <w:r w:rsidRPr="000F694D">
              <w:t>list_type</w:t>
            </w:r>
          </w:p>
        </w:tc>
        <w:tc>
          <w:tcPr>
            <w:tcW w:w="720" w:type="dxa"/>
          </w:tcPr>
          <w:p w:rsidR="000F694D" w:rsidRPr="00A333B7" w:rsidRDefault="000F694D" w:rsidP="00A132D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F694D" w:rsidRPr="00A333B7" w:rsidRDefault="000F694D" w:rsidP="00A132DD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0F694D" w:rsidRPr="00A333B7" w:rsidRDefault="000F694D" w:rsidP="00AC73D5">
            <w:pPr>
              <w:pStyle w:val="af"/>
              <w:numPr>
                <w:ilvl w:val="0"/>
                <w:numId w:val="61"/>
              </w:numPr>
              <w:ind w:rightChars="-45" w:right="-94" w:firstLineChars="0"/>
            </w:pPr>
            <w:r>
              <w:rPr>
                <w:rFonts w:hint="eastAsia"/>
              </w:rPr>
              <w:t>充值；2、支付；3、转账</w:t>
            </w:r>
          </w:p>
        </w:tc>
      </w:tr>
      <w:tr w:rsidR="001F0176" w:rsidRPr="00A333B7" w:rsidTr="00F2157F">
        <w:tc>
          <w:tcPr>
            <w:tcW w:w="1728" w:type="dxa"/>
          </w:tcPr>
          <w:p w:rsidR="001F0176" w:rsidRDefault="001F0176" w:rsidP="00A132DD"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</w:t>
            </w:r>
          </w:p>
        </w:tc>
        <w:tc>
          <w:tcPr>
            <w:tcW w:w="1980" w:type="dxa"/>
          </w:tcPr>
          <w:p w:rsidR="001F0176" w:rsidRPr="000F694D" w:rsidRDefault="001F0176" w:rsidP="00A132DD">
            <w:r w:rsidRPr="001D05B4">
              <w:rPr>
                <w:rFonts w:eastAsia="微软雅黑"/>
                <w:color w:val="000000"/>
                <w:szCs w:val="21"/>
              </w:rPr>
              <w:t>merch_no</w:t>
            </w:r>
          </w:p>
        </w:tc>
        <w:tc>
          <w:tcPr>
            <w:tcW w:w="720" w:type="dxa"/>
          </w:tcPr>
          <w:p w:rsidR="001F0176" w:rsidRDefault="001F0176" w:rsidP="00A132DD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F0176" w:rsidRDefault="001F0176" w:rsidP="00A132DD">
            <w:r>
              <w:t>string(32)</w:t>
            </w:r>
          </w:p>
        </w:tc>
        <w:tc>
          <w:tcPr>
            <w:tcW w:w="4305" w:type="dxa"/>
          </w:tcPr>
          <w:p w:rsidR="001F0176" w:rsidRDefault="001F0176" w:rsidP="001F0176">
            <w:pPr>
              <w:ind w:rightChars="-45" w:right="-94"/>
            </w:pPr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1F0176" w:rsidRPr="00A333B7" w:rsidTr="00F2157F">
        <w:tc>
          <w:tcPr>
            <w:tcW w:w="1728" w:type="dxa"/>
          </w:tcPr>
          <w:p w:rsidR="001F0176" w:rsidRDefault="001F0176" w:rsidP="00A132DD">
            <w:pPr>
              <w:rPr>
                <w:szCs w:val="21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</w:p>
        </w:tc>
        <w:tc>
          <w:tcPr>
            <w:tcW w:w="1980" w:type="dxa"/>
          </w:tcPr>
          <w:p w:rsidR="001F0176" w:rsidRPr="001D05B4" w:rsidRDefault="001F0176" w:rsidP="00A132DD">
            <w:pPr>
              <w:rPr>
                <w:rFonts w:eastAsia="微软雅黑"/>
                <w:color w:val="000000"/>
                <w:szCs w:val="21"/>
              </w:rPr>
            </w:pPr>
            <w:r w:rsidRPr="001D05B4">
              <w:rPr>
                <w:rFonts w:hint="eastAsia"/>
                <w:szCs w:val="21"/>
              </w:rPr>
              <w:t>bank_channel</w:t>
            </w:r>
          </w:p>
        </w:tc>
        <w:tc>
          <w:tcPr>
            <w:tcW w:w="720" w:type="dxa"/>
          </w:tcPr>
          <w:p w:rsidR="001F0176" w:rsidRDefault="001F0176" w:rsidP="00A132DD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F0176" w:rsidRDefault="001F0176" w:rsidP="00A132DD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</w:tcPr>
          <w:p w:rsidR="001F0176" w:rsidRDefault="001F0176" w:rsidP="001F0176">
            <w:pPr>
              <w:ind w:rightChars="-45" w:right="-94"/>
              <w:rPr>
                <w:szCs w:val="21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  <w:r>
              <w:rPr>
                <w:rFonts w:hint="eastAsia"/>
                <w:szCs w:val="21"/>
              </w:rPr>
              <w:t>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1F0176" w:rsidRPr="00A333B7" w:rsidTr="00F2157F">
        <w:tc>
          <w:tcPr>
            <w:tcW w:w="1728" w:type="dxa"/>
          </w:tcPr>
          <w:p w:rsidR="001F0176" w:rsidRDefault="001F0176" w:rsidP="00A132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</w:t>
            </w:r>
          </w:p>
        </w:tc>
        <w:tc>
          <w:tcPr>
            <w:tcW w:w="1980" w:type="dxa"/>
          </w:tcPr>
          <w:p w:rsidR="001F0176" w:rsidRPr="001D05B4" w:rsidRDefault="001F0176" w:rsidP="00A132DD">
            <w:pPr>
              <w:rPr>
                <w:rFonts w:eastAsia="微软雅黑"/>
                <w:color w:val="000000"/>
                <w:szCs w:val="21"/>
              </w:rPr>
            </w:pPr>
            <w:r>
              <w:rPr>
                <w:szCs w:val="21"/>
              </w:rPr>
              <w:t>bind_ser</w:t>
            </w:r>
            <w:r w:rsidR="00787675">
              <w:rPr>
                <w:szCs w:val="21"/>
              </w:rPr>
              <w:t>ia</w:t>
            </w:r>
            <w:r>
              <w:rPr>
                <w:szCs w:val="21"/>
              </w:rPr>
              <w:t>lno</w:t>
            </w:r>
          </w:p>
        </w:tc>
        <w:tc>
          <w:tcPr>
            <w:tcW w:w="720" w:type="dxa"/>
          </w:tcPr>
          <w:p w:rsidR="001F0176" w:rsidRDefault="001F0176" w:rsidP="00A132DD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F0176" w:rsidRDefault="001F0176" w:rsidP="00A132DD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1F0176" w:rsidRDefault="001F0176" w:rsidP="001F0176">
            <w:pPr>
              <w:ind w:rightChars="-45" w:right="-94"/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序列号，</w:t>
            </w:r>
            <w:r>
              <w:rPr>
                <w:rFonts w:hint="eastAsia"/>
                <w:szCs w:val="21"/>
              </w:rPr>
              <w:t>快捷</w:t>
            </w:r>
            <w:r>
              <w:rPr>
                <w:szCs w:val="21"/>
              </w:rPr>
              <w:t>支付时使用，其它情况填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bank_type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String(32)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A132DD" w:rsidRPr="00A333B7" w:rsidRDefault="00A132DD" w:rsidP="00A132DD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bank_listid</w:t>
            </w:r>
          </w:p>
        </w:tc>
        <w:tc>
          <w:tcPr>
            <w:tcW w:w="720" w:type="dxa"/>
          </w:tcPr>
          <w:p w:rsidR="00A132DD" w:rsidRPr="00A333B7" w:rsidRDefault="00731727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bank_backid</w:t>
            </w:r>
          </w:p>
        </w:tc>
        <w:tc>
          <w:tcPr>
            <w:tcW w:w="720" w:type="dxa"/>
          </w:tcPr>
          <w:p w:rsidR="00A132DD" w:rsidRPr="00A333B7" w:rsidRDefault="00731727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商户号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spid</w:t>
            </w:r>
          </w:p>
        </w:tc>
        <w:tc>
          <w:tcPr>
            <w:tcW w:w="720" w:type="dxa"/>
          </w:tcPr>
          <w:p w:rsidR="00A132DD" w:rsidRPr="00A333B7" w:rsidRDefault="00870A2C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(10)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t>B商户的商户号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spid_user_type</w:t>
            </w:r>
          </w:p>
        </w:tc>
        <w:tc>
          <w:tcPr>
            <w:tcW w:w="720" w:type="dxa"/>
          </w:tcPr>
          <w:p w:rsidR="00A132DD" w:rsidRPr="00A333B7" w:rsidRDefault="00870A2C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商户用户</w:t>
            </w:r>
            <w:r w:rsidRPr="00A333B7">
              <w:t>类型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商户名称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spid_name</w:t>
            </w:r>
          </w:p>
        </w:tc>
        <w:tc>
          <w:tcPr>
            <w:tcW w:w="720" w:type="dxa"/>
          </w:tcPr>
          <w:p w:rsidR="00A132DD" w:rsidRPr="00A333B7" w:rsidRDefault="00870A2C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商户名称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付款方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payer_uin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付款方</w:t>
            </w:r>
            <w:r w:rsidRPr="00A333B7">
              <w:t>用户账号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付款方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payer_user_type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付款方</w:t>
            </w:r>
            <w:r w:rsidRPr="00A333B7">
              <w:t>用户类型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付款方名称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payer_name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付款方名称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payee_uin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payee_user_type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payee_name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String(64)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jc w:val="left"/>
            </w:pPr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603DF8" w:rsidRPr="00A333B7" w:rsidTr="00F2157F">
        <w:tc>
          <w:tcPr>
            <w:tcW w:w="1728" w:type="dxa"/>
          </w:tcPr>
          <w:p w:rsidR="00603DF8" w:rsidRPr="00A333B7" w:rsidRDefault="00603DF8" w:rsidP="00603DF8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80" w:type="dxa"/>
          </w:tcPr>
          <w:p w:rsidR="00603DF8" w:rsidRPr="00A333B7" w:rsidRDefault="00603DF8" w:rsidP="00603DF8">
            <w:r>
              <w:rPr>
                <w:rFonts w:hint="eastAsia"/>
              </w:rPr>
              <w:t>trade</w:t>
            </w:r>
            <w:r>
              <w:t>_type</w:t>
            </w:r>
          </w:p>
        </w:tc>
        <w:tc>
          <w:tcPr>
            <w:tcW w:w="720" w:type="dxa"/>
          </w:tcPr>
          <w:p w:rsidR="00603DF8" w:rsidRPr="00A333B7" w:rsidRDefault="00603DF8" w:rsidP="00603DF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03DF8" w:rsidRPr="00A333B7" w:rsidRDefault="00603DF8" w:rsidP="00603DF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603DF8" w:rsidRPr="00A333B7" w:rsidRDefault="00603DF8" w:rsidP="00603DF8">
            <w:pPr>
              <w:jc w:val="left"/>
            </w:pPr>
            <w:r>
              <w:rPr>
                <w:rFonts w:hint="eastAsia"/>
              </w:rPr>
              <w:t>1、普通转账；8、二维码转账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trade_state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1-新建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2-支付成功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担保支付成功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4-</w:t>
            </w:r>
            <w:r w:rsidRPr="00A333B7">
              <w:rPr>
                <w:rFonts w:hint="eastAsia"/>
              </w:rPr>
              <w:t>已经确定收款方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5-</w:t>
            </w:r>
            <w:r w:rsidRPr="00A333B7">
              <w:rPr>
                <w:rFonts w:hint="eastAsia"/>
              </w:rPr>
              <w:t>交易取消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6-</w:t>
            </w:r>
            <w:r w:rsidRPr="00A333B7">
              <w:rPr>
                <w:rFonts w:hint="eastAsia"/>
              </w:rPr>
              <w:t>收</w:t>
            </w:r>
            <w:r w:rsidRPr="00A333B7">
              <w:t>货前</w:t>
            </w:r>
            <w:r w:rsidRPr="00A333B7">
              <w:rPr>
                <w:rFonts w:hint="eastAsia"/>
              </w:rPr>
              <w:t>退款</w:t>
            </w:r>
          </w:p>
          <w:p w:rsidR="00A132DD" w:rsidRPr="00A333B7" w:rsidRDefault="00A132DD" w:rsidP="00A132DD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收货后退款</w:t>
            </w:r>
          </w:p>
          <w:p w:rsidR="00A132DD" w:rsidRPr="00A333B7" w:rsidRDefault="00A132DD" w:rsidP="00A132DD">
            <w:pPr>
              <w:jc w:val="left"/>
            </w:pPr>
            <w:r w:rsidRPr="00A333B7">
              <w:t>8-订单关闭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cur_type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货币类型</w:t>
            </w:r>
          </w:p>
          <w:p w:rsidR="00A132DD" w:rsidRPr="00A333B7" w:rsidRDefault="00A132DD" w:rsidP="00A132DD">
            <w:r w:rsidRPr="00A333B7">
              <w:lastRenderedPageBreak/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A132DD" w:rsidRPr="00A333B7" w:rsidRDefault="00A132DD" w:rsidP="00A132DD">
            <w:r w:rsidRPr="00A333B7">
              <w:t>2-美圆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lastRenderedPageBreak/>
              <w:t>实</w:t>
            </w:r>
            <w:r w:rsidRPr="00A333B7">
              <w:t>付金额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pay_money</w:t>
            </w:r>
          </w:p>
        </w:tc>
        <w:tc>
          <w:tcPr>
            <w:tcW w:w="720" w:type="dxa"/>
          </w:tcPr>
          <w:p w:rsidR="00A132DD" w:rsidRPr="00A333B7" w:rsidRDefault="009A4C0D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product_money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交易本身的金额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退款</w:t>
            </w:r>
            <w:r w:rsidRPr="00A333B7">
              <w:t>金额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t>refund_money</w:t>
            </w:r>
          </w:p>
        </w:tc>
        <w:tc>
          <w:tcPr>
            <w:tcW w:w="720" w:type="dxa"/>
          </w:tcPr>
          <w:p w:rsidR="00A132DD" w:rsidRPr="00A333B7" w:rsidRDefault="009A4C0D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已经退款的金额</w:t>
            </w:r>
          </w:p>
        </w:tc>
      </w:tr>
      <w:tr w:rsidR="00C201D8" w:rsidRPr="00A333B7" w:rsidTr="00F2157F">
        <w:tc>
          <w:tcPr>
            <w:tcW w:w="1728" w:type="dxa"/>
          </w:tcPr>
          <w:p w:rsidR="00C201D8" w:rsidRPr="00A333B7" w:rsidRDefault="00C201D8" w:rsidP="00A132DD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  <w:tc>
          <w:tcPr>
            <w:tcW w:w="1980" w:type="dxa"/>
          </w:tcPr>
          <w:p w:rsidR="00C201D8" w:rsidRPr="00A333B7" w:rsidRDefault="00C201D8" w:rsidP="00A132DD">
            <w:r w:rsidRPr="00A333B7">
              <w:t>fee</w:t>
            </w:r>
          </w:p>
        </w:tc>
        <w:tc>
          <w:tcPr>
            <w:tcW w:w="720" w:type="dxa"/>
          </w:tcPr>
          <w:p w:rsidR="00C201D8" w:rsidRPr="00A333B7" w:rsidRDefault="00C201D8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201D8" w:rsidRPr="00A333B7" w:rsidRDefault="00C201D8" w:rsidP="00A132DD">
            <w:r w:rsidRPr="00A333B7">
              <w:t>Int</w:t>
            </w:r>
          </w:p>
        </w:tc>
        <w:tc>
          <w:tcPr>
            <w:tcW w:w="4305" w:type="dxa"/>
          </w:tcPr>
          <w:p w:rsidR="00C201D8" w:rsidRPr="00A333B7" w:rsidRDefault="00C201D8" w:rsidP="00A132DD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A132DD" w:rsidRPr="00A333B7" w:rsidRDefault="00A132DD" w:rsidP="00C13B8F">
            <w:r w:rsidRPr="00A333B7">
              <w:rPr>
                <w:rFonts w:ascii="新宋体" w:eastAsia="新宋体" w:hAnsi="新宋体" w:hint="eastAsia"/>
              </w:rPr>
              <w:t>总金额。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结算标志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t>settle</w:t>
            </w:r>
            <w:r w:rsidRPr="00A333B7">
              <w:rPr>
                <w:rFonts w:ascii="Tahoma" w:hAnsi="Tahoma" w:cs="Tahoma"/>
                <w:szCs w:val="21"/>
              </w:rPr>
              <w:t>_</w:t>
            </w:r>
            <w:r w:rsidRPr="00A333B7">
              <w:t>flag</w:t>
            </w:r>
          </w:p>
        </w:tc>
        <w:tc>
          <w:tcPr>
            <w:tcW w:w="720" w:type="dxa"/>
          </w:tcPr>
          <w:p w:rsidR="00A132DD" w:rsidRPr="00A333B7" w:rsidRDefault="00353D49" w:rsidP="00A132DD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结算标志</w:t>
            </w:r>
          </w:p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t>0-未结算 1-结算中 2-</w:t>
            </w:r>
            <w:r w:rsidRPr="00A333B7">
              <w:rPr>
                <w:rFonts w:hint="eastAsia"/>
              </w:rPr>
              <w:t>已</w:t>
            </w:r>
            <w:r w:rsidRPr="00A333B7">
              <w:t>结算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记录物理状态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A132DD" w:rsidRPr="00A333B7" w:rsidRDefault="00A132DD" w:rsidP="00A132DD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A132DD" w:rsidRPr="00A333B7" w:rsidRDefault="00A132DD" w:rsidP="00A132DD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A132DD" w:rsidRPr="00A333B7" w:rsidRDefault="00A132DD" w:rsidP="00A132DD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A132DD" w:rsidRPr="00A333B7" w:rsidTr="00F2157F">
        <w:tc>
          <w:tcPr>
            <w:tcW w:w="1728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A132DD" w:rsidRPr="00A333B7" w:rsidRDefault="00A132DD" w:rsidP="00A132D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A132DD" w:rsidRPr="00A333B7" w:rsidRDefault="00A132DD" w:rsidP="00A132DD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</w:tbl>
    <w:p w:rsidR="00C24D53" w:rsidRPr="00A333B7" w:rsidRDefault="00C24D53" w:rsidP="00C24D53">
      <w:pPr>
        <w:pStyle w:val="3"/>
        <w:numPr>
          <w:ilvl w:val="2"/>
          <w:numId w:val="1"/>
        </w:numPr>
      </w:pPr>
      <w:bookmarkStart w:id="320" w:name="_Toc493792183"/>
      <w:r w:rsidRPr="00A333B7">
        <w:rPr>
          <w:rFonts w:hint="eastAsia"/>
        </w:rPr>
        <w:t>处理逻辑</w:t>
      </w:r>
      <w:bookmarkEnd w:id="320"/>
    </w:p>
    <w:p w:rsidR="00C24D53" w:rsidRPr="00A333B7" w:rsidRDefault="00C24D53" w:rsidP="00AC73D5">
      <w:pPr>
        <w:pStyle w:val="af"/>
        <w:numPr>
          <w:ilvl w:val="0"/>
          <w:numId w:val="37"/>
        </w:numPr>
        <w:ind w:firstLineChars="0"/>
      </w:pPr>
      <w:r w:rsidRPr="00A333B7">
        <w:t>验证用户登录态</w:t>
      </w:r>
    </w:p>
    <w:p w:rsidR="00C24D53" w:rsidRDefault="00C24D53" w:rsidP="00AC73D5">
      <w:pPr>
        <w:pStyle w:val="af"/>
        <w:numPr>
          <w:ilvl w:val="0"/>
          <w:numId w:val="37"/>
        </w:numPr>
        <w:ind w:firstLineChars="0"/>
      </w:pPr>
      <w:r w:rsidRPr="00A333B7">
        <w:rPr>
          <w:rFonts w:hint="eastAsia"/>
        </w:rPr>
        <w:lastRenderedPageBreak/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11D07" w:rsidRPr="00A333B7" w:rsidRDefault="00211D07" w:rsidP="00AC73D5">
      <w:pPr>
        <w:pStyle w:val="af"/>
        <w:numPr>
          <w:ilvl w:val="0"/>
          <w:numId w:val="37"/>
        </w:numPr>
        <w:ind w:firstLineChars="0"/>
      </w:pPr>
      <w:r>
        <w:rPr>
          <w:rFonts w:hint="eastAsia"/>
        </w:rPr>
        <w:t>入参校验</w:t>
      </w:r>
    </w:p>
    <w:p w:rsidR="00C24D53" w:rsidRDefault="00C24D53" w:rsidP="00AC73D5">
      <w:pPr>
        <w:pStyle w:val="af"/>
        <w:numPr>
          <w:ilvl w:val="0"/>
          <w:numId w:val="37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查询交易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C201A9" w:rsidRPr="00A333B7" w:rsidRDefault="00C201A9" w:rsidP="00AC73D5">
      <w:pPr>
        <w:pStyle w:val="af"/>
        <w:numPr>
          <w:ilvl w:val="0"/>
          <w:numId w:val="37"/>
        </w:numPr>
        <w:ind w:firstLineChars="0"/>
      </w:pPr>
      <w:r>
        <w:rPr>
          <w:rFonts w:hint="eastAsia"/>
        </w:rPr>
        <w:t>过滤快捷</w:t>
      </w:r>
      <w:r>
        <w:t>绑卡的</w:t>
      </w:r>
      <w:r>
        <w:rPr>
          <w:rFonts w:hint="eastAsia"/>
        </w:rPr>
        <w:t>1分钱支付</w:t>
      </w:r>
      <w:r>
        <w:t>单</w:t>
      </w:r>
    </w:p>
    <w:p w:rsidR="00C24D53" w:rsidRPr="00A333B7" w:rsidRDefault="00C24D53" w:rsidP="00AC73D5">
      <w:pPr>
        <w:pStyle w:val="af"/>
        <w:numPr>
          <w:ilvl w:val="0"/>
          <w:numId w:val="3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C24D53" w:rsidRPr="00A333B7" w:rsidRDefault="00C24D53" w:rsidP="00AC73D5">
      <w:pPr>
        <w:pStyle w:val="af"/>
        <w:numPr>
          <w:ilvl w:val="0"/>
          <w:numId w:val="3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24D53" w:rsidRPr="00A333B7" w:rsidRDefault="00C24D53" w:rsidP="00C24D53">
      <w:pPr>
        <w:pStyle w:val="3"/>
        <w:numPr>
          <w:ilvl w:val="2"/>
          <w:numId w:val="1"/>
        </w:numPr>
      </w:pPr>
      <w:bookmarkStart w:id="321" w:name="_Toc493792184"/>
      <w:r w:rsidRPr="00A333B7">
        <w:rPr>
          <w:rFonts w:hint="eastAsia"/>
        </w:rPr>
        <w:t>错误</w:t>
      </w:r>
      <w:r w:rsidRPr="00A333B7">
        <w:t>码列表</w:t>
      </w:r>
      <w:bookmarkEnd w:id="32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24D53" w:rsidRPr="00A333B7" w:rsidTr="007B44C1">
        <w:trPr>
          <w:jc w:val="center"/>
        </w:trPr>
        <w:tc>
          <w:tcPr>
            <w:tcW w:w="1908" w:type="dxa"/>
          </w:tcPr>
          <w:p w:rsidR="00C24D53" w:rsidRPr="00A333B7" w:rsidRDefault="00C24D53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24D53" w:rsidRPr="00A333B7" w:rsidRDefault="00C24D53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C24D53" w:rsidP="007B44C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24D53" w:rsidRPr="00A333B7" w:rsidRDefault="00C24D53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7B6C86" w:rsidP="007B44C1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C24D53" w:rsidRPr="00A333B7" w:rsidRDefault="007B6C86" w:rsidP="007B44C1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7B6C86" w:rsidP="007B44C1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C24D53" w:rsidRPr="00A333B7" w:rsidRDefault="007B6C86" w:rsidP="007B44C1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384E11" w:rsidP="007B44C1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C24D53" w:rsidRPr="00A333B7" w:rsidRDefault="00384E11" w:rsidP="007B44C1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384E11" w:rsidP="007B44C1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24D53" w:rsidRPr="00A333B7" w:rsidRDefault="00384E11" w:rsidP="007B44C1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384E11" w:rsidP="007B44C1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24D53" w:rsidRPr="00A333B7" w:rsidRDefault="00384E11" w:rsidP="007B44C1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C24D53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C24D53" w:rsidRPr="00A333B7" w:rsidRDefault="00C24D53" w:rsidP="007B44C1">
            <w:pPr>
              <w:ind w:rightChars="-45" w:right="-94"/>
            </w:pP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C24D53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C24D53" w:rsidRPr="00A333B7" w:rsidRDefault="00C24D53" w:rsidP="007B44C1">
            <w:pPr>
              <w:ind w:rightChars="-45" w:right="-94"/>
            </w:pPr>
          </w:p>
        </w:tc>
      </w:tr>
      <w:tr w:rsidR="00C24D53" w:rsidRPr="00A333B7" w:rsidTr="007B44C1">
        <w:trPr>
          <w:jc w:val="center"/>
        </w:trPr>
        <w:tc>
          <w:tcPr>
            <w:tcW w:w="1908" w:type="dxa"/>
            <w:vAlign w:val="center"/>
          </w:tcPr>
          <w:p w:rsidR="00C24D53" w:rsidRPr="00A333B7" w:rsidRDefault="00C24D53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C24D53" w:rsidRPr="00A333B7" w:rsidRDefault="00C24D53" w:rsidP="007B44C1">
            <w:pPr>
              <w:ind w:rightChars="-45" w:right="-94"/>
            </w:pPr>
          </w:p>
        </w:tc>
      </w:tr>
    </w:tbl>
    <w:p w:rsidR="00C24D53" w:rsidRPr="00A333B7" w:rsidRDefault="00C24D53" w:rsidP="00C24D53"/>
    <w:p w:rsidR="00ED7FAC" w:rsidRPr="00A333B7" w:rsidRDefault="00E23E2E" w:rsidP="00ED7FAC">
      <w:pPr>
        <w:pStyle w:val="2"/>
        <w:numPr>
          <w:ilvl w:val="1"/>
          <w:numId w:val="1"/>
        </w:numPr>
      </w:pPr>
      <w:bookmarkStart w:id="322" w:name="_Toc493792185"/>
      <w:r w:rsidRPr="00A333B7">
        <w:rPr>
          <w:rFonts w:hint="eastAsia"/>
        </w:rPr>
        <w:t>支付</w:t>
      </w:r>
      <w:r w:rsidR="00ED7FAC" w:rsidRPr="00A333B7">
        <w:rPr>
          <w:rFonts w:hint="eastAsia"/>
        </w:rPr>
        <w:t>记录查询接口</w:t>
      </w:r>
      <w:bookmarkEnd w:id="322"/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3" w:name="_Toc493792186"/>
      <w:r w:rsidRPr="00A333B7">
        <w:rPr>
          <w:rFonts w:hint="eastAsia"/>
        </w:rPr>
        <w:t>业务功能</w:t>
      </w:r>
      <w:bookmarkEnd w:id="323"/>
    </w:p>
    <w:p w:rsidR="00ED7FAC" w:rsidRPr="00A333B7" w:rsidRDefault="00BA701A" w:rsidP="00ED7FAC">
      <w:pPr>
        <w:ind w:firstLineChars="200" w:firstLine="420"/>
      </w:pPr>
      <w:r w:rsidRPr="00A333B7">
        <w:rPr>
          <w:rFonts w:hint="eastAsia"/>
        </w:rPr>
        <w:t>根据</w:t>
      </w:r>
      <w:r w:rsidRPr="00A333B7">
        <w:t>用户ID查询用户支付交易记录详情，需验签名及用户登录态</w:t>
      </w:r>
      <w:r w:rsidR="00ED7FAC" w:rsidRPr="00A333B7">
        <w:t>。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4" w:name="_Toc493792187"/>
      <w:r w:rsidRPr="00A333B7">
        <w:rPr>
          <w:rFonts w:hint="eastAsia"/>
        </w:rPr>
        <w:t>交互模式</w:t>
      </w:r>
      <w:bookmarkEnd w:id="324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5" w:name="_Toc493792188"/>
      <w:r w:rsidRPr="00A333B7">
        <w:rPr>
          <w:rFonts w:hint="eastAsia"/>
        </w:rPr>
        <w:lastRenderedPageBreak/>
        <w:t>请求参数列表</w:t>
      </w:r>
      <w:bookmarkEnd w:id="325"/>
    </w:p>
    <w:p w:rsidR="00ED7FAC" w:rsidRPr="00A333B7" w:rsidRDefault="00ED7FAC" w:rsidP="00ED7FAC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922692">
        <w:rPr>
          <w:b/>
        </w:rPr>
        <w:t>mb2c_</w:t>
      </w:r>
      <w:r w:rsidRPr="00A333B7">
        <w:rPr>
          <w:b/>
        </w:rPr>
        <w:t>qry_</w:t>
      </w:r>
      <w:r w:rsidR="00C463A3" w:rsidRPr="00A333B7">
        <w:rPr>
          <w:b/>
        </w:rPr>
        <w:t>payment</w:t>
      </w:r>
      <w:r w:rsidRPr="00A333B7">
        <w:rPr>
          <w:b/>
        </w:rPr>
        <w:t>_list.cgi</w:t>
      </w:r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签名(动态key签名)</w:t>
            </w:r>
          </w:p>
        </w:tc>
      </w:tr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</w:t>
            </w:r>
            <w:r w:rsidRPr="00A333B7">
              <w:t>10条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默认是从第</w:t>
            </w:r>
            <w:r w:rsidRPr="00A333B7">
              <w:t>1页开始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6" w:name="_Toc493792189"/>
      <w:r w:rsidRPr="00A333B7">
        <w:rPr>
          <w:rFonts w:hint="eastAsia"/>
        </w:rPr>
        <w:t>应答参数列表</w:t>
      </w:r>
      <w:bookmarkEnd w:id="326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D7FAC" w:rsidRPr="00A333B7" w:rsidRDefault="00ED7FAC" w:rsidP="00ED7FAC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D7FAC" w:rsidRPr="00A333B7" w:rsidRDefault="00ED7FAC" w:rsidP="007B44C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参见错误码对照表</w:t>
            </w:r>
          </w:p>
          <w:p w:rsidR="00ED7FAC" w:rsidRPr="00A333B7" w:rsidRDefault="00ED7FAC" w:rsidP="007B44C1">
            <w:r w:rsidRPr="00A333B7">
              <w:t>0:用户存在</w:t>
            </w:r>
          </w:p>
          <w:p w:rsidR="00ED7FAC" w:rsidRPr="00A333B7" w:rsidRDefault="00ED7FAC" w:rsidP="007B44C1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retmsg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String(30)</w:t>
            </w:r>
          </w:p>
        </w:tc>
        <w:tc>
          <w:tcPr>
            <w:tcW w:w="4305" w:type="dxa"/>
          </w:tcPr>
          <w:p w:rsidR="00ED7FAC" w:rsidRPr="00A333B7" w:rsidRDefault="00ED7FAC" w:rsidP="007B44C1"/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userid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String(20)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手机号码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90736D" w:rsidP="007B44C1">
            <w:r w:rsidRPr="00A333B7">
              <w:rPr>
                <w:rFonts w:hint="eastAsia"/>
              </w:rPr>
              <w:t>支付</w:t>
            </w:r>
            <w:r w:rsidR="00ED7FAC" w:rsidRPr="00A333B7">
              <w:t>记录</w:t>
            </w:r>
            <w:r w:rsidR="00ED7FAC" w:rsidRPr="00A333B7">
              <w:rPr>
                <w:rFonts w:hint="eastAsia"/>
              </w:rPr>
              <w:t>结果</w:t>
            </w:r>
            <w:r w:rsidR="00ED7FAC" w:rsidRPr="00A333B7">
              <w:t>集</w:t>
            </w:r>
          </w:p>
        </w:tc>
        <w:tc>
          <w:tcPr>
            <w:tcW w:w="1980" w:type="dxa"/>
          </w:tcPr>
          <w:p w:rsidR="00ED7FAC" w:rsidRPr="00A333B7" w:rsidRDefault="00DF6A0E" w:rsidP="007B44C1">
            <w:r w:rsidRPr="00A333B7">
              <w:t>payment</w:t>
            </w:r>
            <w:r w:rsidR="00ED7FAC" w:rsidRPr="00A333B7">
              <w:t>_list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String(1024)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ind w:rightChars="-45" w:right="-94"/>
            </w:pPr>
            <w:r w:rsidRPr="00A333B7">
              <w:t>xml格式：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&lt;root&gt;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&lt;row&gt;…&lt;/row&gt;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…</w:t>
            </w:r>
          </w:p>
          <w:p w:rsidR="00ED7FAC" w:rsidRPr="00A333B7" w:rsidRDefault="00ED7FAC" w:rsidP="007B44C1">
            <w:r w:rsidRPr="00A333B7">
              <w:lastRenderedPageBreak/>
              <w:t>&lt;root&gt;</w:t>
            </w:r>
          </w:p>
        </w:tc>
      </w:tr>
      <w:tr w:rsidR="00ED7FAC" w:rsidRPr="00A333B7" w:rsidTr="007B44C1">
        <w:tc>
          <w:tcPr>
            <w:tcW w:w="10173" w:type="dxa"/>
            <w:gridSpan w:val="5"/>
          </w:tcPr>
          <w:p w:rsidR="00ED7FAC" w:rsidRPr="00A333B7" w:rsidRDefault="00B23B89" w:rsidP="002E7C5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支付</w:t>
            </w:r>
            <w:r w:rsidR="00ED7FAC" w:rsidRPr="00A333B7">
              <w:rPr>
                <w:b/>
              </w:rPr>
              <w:t>记录</w:t>
            </w:r>
            <w:r w:rsidR="00ED7FAC" w:rsidRPr="00A333B7">
              <w:rPr>
                <w:rFonts w:hint="eastAsia"/>
                <w:b/>
              </w:rPr>
              <w:t>详情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String(32)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t>spbillno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String(32)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ind w:rightChars="-45" w:right="-94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商户订单号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bank_type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String(32)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023089" w:rsidRPr="00A333B7" w:rsidRDefault="00023089" w:rsidP="00023089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372EDC" w:rsidRPr="00A333B7" w:rsidTr="007B44C1">
        <w:tc>
          <w:tcPr>
            <w:tcW w:w="1728" w:type="dxa"/>
          </w:tcPr>
          <w:p w:rsidR="00372EDC" w:rsidRPr="00A333B7" w:rsidRDefault="00372EDC" w:rsidP="00372EDC"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</w:t>
            </w:r>
          </w:p>
        </w:tc>
        <w:tc>
          <w:tcPr>
            <w:tcW w:w="1980" w:type="dxa"/>
          </w:tcPr>
          <w:p w:rsidR="00372EDC" w:rsidRPr="00A333B7" w:rsidRDefault="00372EDC" w:rsidP="00372EDC">
            <w:r w:rsidRPr="001D05B4">
              <w:rPr>
                <w:rFonts w:eastAsia="微软雅黑"/>
                <w:color w:val="000000"/>
                <w:szCs w:val="21"/>
              </w:rPr>
              <w:t>merch_no</w:t>
            </w:r>
          </w:p>
        </w:tc>
        <w:tc>
          <w:tcPr>
            <w:tcW w:w="720" w:type="dxa"/>
          </w:tcPr>
          <w:p w:rsidR="00372EDC" w:rsidRPr="00A333B7" w:rsidRDefault="00372EDC" w:rsidP="00372ED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72EDC" w:rsidRPr="00A333B7" w:rsidRDefault="00372EDC" w:rsidP="00372EDC">
            <w:r>
              <w:t>string(32)</w:t>
            </w:r>
          </w:p>
        </w:tc>
        <w:tc>
          <w:tcPr>
            <w:tcW w:w="4305" w:type="dxa"/>
          </w:tcPr>
          <w:p w:rsidR="00372EDC" w:rsidRPr="00A333B7" w:rsidRDefault="00372EDC" w:rsidP="00372EDC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372EDC" w:rsidRPr="00A333B7" w:rsidTr="007B44C1">
        <w:tc>
          <w:tcPr>
            <w:tcW w:w="1728" w:type="dxa"/>
          </w:tcPr>
          <w:p w:rsidR="00372EDC" w:rsidRPr="00A333B7" w:rsidRDefault="00372EDC" w:rsidP="00372EDC">
            <w:r w:rsidRPr="001D05B4">
              <w:rPr>
                <w:rFonts w:hint="eastAsia"/>
                <w:szCs w:val="21"/>
              </w:rPr>
              <w:t>渠道简称</w:t>
            </w:r>
          </w:p>
        </w:tc>
        <w:tc>
          <w:tcPr>
            <w:tcW w:w="1980" w:type="dxa"/>
          </w:tcPr>
          <w:p w:rsidR="00372EDC" w:rsidRPr="00A333B7" w:rsidRDefault="00372EDC" w:rsidP="00372EDC">
            <w:r w:rsidRPr="001D05B4">
              <w:rPr>
                <w:rFonts w:hint="eastAsia"/>
                <w:szCs w:val="21"/>
              </w:rPr>
              <w:t>bank_channel</w:t>
            </w:r>
          </w:p>
        </w:tc>
        <w:tc>
          <w:tcPr>
            <w:tcW w:w="720" w:type="dxa"/>
          </w:tcPr>
          <w:p w:rsidR="00372EDC" w:rsidRPr="00A333B7" w:rsidRDefault="00372EDC" w:rsidP="00372ED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72EDC" w:rsidRPr="00A333B7" w:rsidRDefault="00372EDC" w:rsidP="00372EDC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</w:tcPr>
          <w:p w:rsidR="00372EDC" w:rsidRPr="00A333B7" w:rsidRDefault="00372EDC" w:rsidP="00372EDC">
            <w:pPr>
              <w:jc w:val="left"/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  <w:r>
              <w:rPr>
                <w:rFonts w:hint="eastAsia"/>
                <w:szCs w:val="21"/>
              </w:rPr>
              <w:t>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372EDC" w:rsidRPr="00A333B7" w:rsidTr="007B44C1">
        <w:tc>
          <w:tcPr>
            <w:tcW w:w="1728" w:type="dxa"/>
          </w:tcPr>
          <w:p w:rsidR="00372EDC" w:rsidRPr="00A333B7" w:rsidRDefault="00372EDC" w:rsidP="00372EDC"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</w:t>
            </w:r>
          </w:p>
        </w:tc>
        <w:tc>
          <w:tcPr>
            <w:tcW w:w="1980" w:type="dxa"/>
          </w:tcPr>
          <w:p w:rsidR="00372EDC" w:rsidRPr="00A333B7" w:rsidRDefault="00372EDC" w:rsidP="00372EDC">
            <w:r>
              <w:rPr>
                <w:szCs w:val="21"/>
              </w:rPr>
              <w:t>bind_ser</w:t>
            </w:r>
            <w:r w:rsidR="00787675">
              <w:rPr>
                <w:szCs w:val="21"/>
              </w:rPr>
              <w:t>ia</w:t>
            </w:r>
            <w:r>
              <w:rPr>
                <w:szCs w:val="21"/>
              </w:rPr>
              <w:t>lno</w:t>
            </w:r>
          </w:p>
        </w:tc>
        <w:tc>
          <w:tcPr>
            <w:tcW w:w="720" w:type="dxa"/>
          </w:tcPr>
          <w:p w:rsidR="00372EDC" w:rsidRPr="00A333B7" w:rsidRDefault="00372EDC" w:rsidP="00372ED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72EDC" w:rsidRPr="00A333B7" w:rsidRDefault="00372EDC" w:rsidP="00372EDC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372EDC" w:rsidRPr="00A333B7" w:rsidRDefault="00372EDC" w:rsidP="00372EDC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序列号，</w:t>
            </w:r>
            <w:r>
              <w:rPr>
                <w:rFonts w:hint="eastAsia"/>
                <w:szCs w:val="21"/>
              </w:rPr>
              <w:t>快捷</w:t>
            </w:r>
            <w:r>
              <w:rPr>
                <w:szCs w:val="21"/>
              </w:rPr>
              <w:t>支付时使用，其它情况填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bank_listid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bank_backid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商户号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spid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(10)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t>B商户的商户号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spid_user_type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商户用户</w:t>
            </w:r>
            <w:r w:rsidRPr="00A333B7">
              <w:t>类型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商户名称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spid_name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商户名称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付款方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payer_uin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付款方</w:t>
            </w:r>
            <w:r w:rsidRPr="00A333B7">
              <w:t>用户账号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付款方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payer_user_type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付款方</w:t>
            </w:r>
            <w:r w:rsidRPr="00A333B7">
              <w:t>用户类型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付款方名称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payer_name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付款方名称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payee_uin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payee_user_type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payee_name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String(64)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jc w:val="left"/>
            </w:pPr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trade_state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1-新建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2-支付成功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担保支付成功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4-</w:t>
            </w:r>
            <w:r w:rsidRPr="00A333B7">
              <w:rPr>
                <w:rFonts w:hint="eastAsia"/>
              </w:rPr>
              <w:t>已经确定收款方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5-</w:t>
            </w:r>
            <w:r w:rsidRPr="00A333B7">
              <w:rPr>
                <w:rFonts w:hint="eastAsia"/>
              </w:rPr>
              <w:t>交易取消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6-</w:t>
            </w:r>
            <w:r w:rsidRPr="00A333B7">
              <w:rPr>
                <w:rFonts w:hint="eastAsia"/>
              </w:rPr>
              <w:t>收</w:t>
            </w:r>
            <w:r w:rsidRPr="00A333B7">
              <w:t>货前</w:t>
            </w:r>
            <w:r w:rsidRPr="00A333B7">
              <w:rPr>
                <w:rFonts w:hint="eastAsia"/>
              </w:rPr>
              <w:t>退款</w:t>
            </w:r>
          </w:p>
          <w:p w:rsidR="00023089" w:rsidRPr="00A333B7" w:rsidRDefault="00023089" w:rsidP="00023089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收货后退款</w:t>
            </w:r>
          </w:p>
          <w:p w:rsidR="00023089" w:rsidRPr="00A333B7" w:rsidRDefault="00023089" w:rsidP="00023089">
            <w:pPr>
              <w:jc w:val="left"/>
            </w:pPr>
            <w:r w:rsidRPr="00A333B7">
              <w:lastRenderedPageBreak/>
              <w:t>8-订单关闭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lastRenderedPageBreak/>
              <w:t>货币类型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cur_type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货币类型</w:t>
            </w:r>
          </w:p>
          <w:p w:rsidR="00023089" w:rsidRPr="00A333B7" w:rsidRDefault="00023089" w:rsidP="00023089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023089" w:rsidRPr="00A333B7" w:rsidRDefault="00023089" w:rsidP="00023089">
            <w:r w:rsidRPr="00A333B7">
              <w:t>2-美圆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pay_money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product_money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交易本身的金额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退款</w:t>
            </w:r>
            <w:r w:rsidRPr="00A333B7">
              <w:t>金额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refund_money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已经退款的金额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 w:hint="eastAsia"/>
              </w:rPr>
              <w:t>总金额。</w:t>
            </w:r>
            <w:r w:rsidRPr="00A333B7">
              <w:t>total_money=product_money+Frefund_money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结算标志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t>settle</w:t>
            </w:r>
            <w:r w:rsidRPr="00A333B7">
              <w:rPr>
                <w:rFonts w:ascii="Tahoma" w:hAnsi="Tahoma" w:cs="Tahoma"/>
                <w:szCs w:val="21"/>
              </w:rPr>
              <w:t>_</w:t>
            </w:r>
            <w:r w:rsidRPr="00A333B7">
              <w:t>flag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结算标志</w:t>
            </w:r>
          </w:p>
          <w:p w:rsidR="00023089" w:rsidRPr="00A333B7" w:rsidRDefault="00023089" w:rsidP="00023089">
            <w:r w:rsidRPr="00A333B7">
              <w:t>0-未结算 1-结算中 2-</w:t>
            </w:r>
            <w:r w:rsidRPr="00A333B7">
              <w:rPr>
                <w:rFonts w:hint="eastAsia"/>
              </w:rPr>
              <w:t>已</w:t>
            </w:r>
            <w:r w:rsidRPr="00A333B7">
              <w:t>结算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 w:hint="eastAsia"/>
              </w:rPr>
              <w:t>记录物理状态</w:t>
            </w:r>
          </w:p>
        </w:tc>
        <w:tc>
          <w:tcPr>
            <w:tcW w:w="198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023089" w:rsidRPr="00A333B7" w:rsidRDefault="00023089" w:rsidP="00023089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023089" w:rsidRPr="00A333B7" w:rsidRDefault="00023089" w:rsidP="00023089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023089" w:rsidRPr="00A333B7" w:rsidRDefault="00023089" w:rsidP="00023089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023089" w:rsidRPr="00A333B7" w:rsidRDefault="00023089" w:rsidP="00023089"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023089" w:rsidRPr="00A333B7" w:rsidTr="007B44C1">
        <w:tc>
          <w:tcPr>
            <w:tcW w:w="1728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023089" w:rsidRPr="00A333B7" w:rsidRDefault="00023089" w:rsidP="0002308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023089" w:rsidRPr="00A333B7" w:rsidRDefault="00023089" w:rsidP="00023089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7" w:name="_Toc493792190"/>
      <w:r w:rsidRPr="00A333B7">
        <w:rPr>
          <w:rFonts w:hint="eastAsia"/>
        </w:rPr>
        <w:lastRenderedPageBreak/>
        <w:t>处理逻辑</w:t>
      </w:r>
      <w:bookmarkEnd w:id="327"/>
    </w:p>
    <w:p w:rsidR="00ED7FAC" w:rsidRPr="00A333B7" w:rsidRDefault="00ED7FAC" w:rsidP="00AC73D5">
      <w:pPr>
        <w:pStyle w:val="af"/>
        <w:numPr>
          <w:ilvl w:val="0"/>
          <w:numId w:val="38"/>
        </w:numPr>
        <w:ind w:firstLineChars="0"/>
      </w:pPr>
      <w:r w:rsidRPr="00A333B7">
        <w:t>验证用户登录态</w:t>
      </w:r>
    </w:p>
    <w:p w:rsidR="00ED7FAC" w:rsidRDefault="00ED7FAC" w:rsidP="00AC73D5">
      <w:pPr>
        <w:pStyle w:val="af"/>
        <w:numPr>
          <w:ilvl w:val="0"/>
          <w:numId w:val="3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11D07" w:rsidRPr="00A333B7" w:rsidRDefault="00211D07" w:rsidP="00AC73D5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入参校验</w:t>
      </w:r>
    </w:p>
    <w:p w:rsidR="00ED7FAC" w:rsidRDefault="00ED7FAC" w:rsidP="00AC73D5">
      <w:pPr>
        <w:pStyle w:val="af"/>
        <w:numPr>
          <w:ilvl w:val="0"/>
          <w:numId w:val="38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562DD1" w:rsidRPr="00A333B7">
        <w:rPr>
          <w:rFonts w:hint="eastAsia"/>
        </w:rPr>
        <w:t>支付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C201A9" w:rsidRPr="00A333B7" w:rsidRDefault="00C201A9" w:rsidP="00AC73D5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过滤快捷</w:t>
      </w:r>
      <w:r>
        <w:t>绑卡的</w:t>
      </w:r>
      <w:r>
        <w:rPr>
          <w:rFonts w:hint="eastAsia"/>
        </w:rPr>
        <w:t>1分钱</w:t>
      </w:r>
      <w:r>
        <w:t>支付单</w:t>
      </w:r>
    </w:p>
    <w:p w:rsidR="00ED7FAC" w:rsidRPr="00A333B7" w:rsidRDefault="00ED7FAC" w:rsidP="00AC73D5">
      <w:pPr>
        <w:pStyle w:val="af"/>
        <w:numPr>
          <w:ilvl w:val="0"/>
          <w:numId w:val="3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D7FAC" w:rsidRPr="00A333B7" w:rsidRDefault="00ED7FAC" w:rsidP="00AC73D5">
      <w:pPr>
        <w:pStyle w:val="af"/>
        <w:numPr>
          <w:ilvl w:val="0"/>
          <w:numId w:val="3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28" w:name="_Toc493792191"/>
      <w:r w:rsidRPr="00A333B7">
        <w:rPr>
          <w:rFonts w:hint="eastAsia"/>
        </w:rPr>
        <w:t>错误</w:t>
      </w:r>
      <w:r w:rsidRPr="00A333B7">
        <w:t>码列表</w:t>
      </w:r>
      <w:bookmarkEnd w:id="32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D7FAC" w:rsidRPr="00A333B7" w:rsidTr="007B44C1">
        <w:trPr>
          <w:jc w:val="center"/>
        </w:trPr>
        <w:tc>
          <w:tcPr>
            <w:tcW w:w="190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</w:tbl>
    <w:p w:rsidR="00ED7FAC" w:rsidRPr="00A333B7" w:rsidRDefault="00ED7FAC" w:rsidP="00ED7FAC"/>
    <w:p w:rsidR="00ED7FAC" w:rsidRPr="00A333B7" w:rsidRDefault="00934B05" w:rsidP="00ED7FAC">
      <w:pPr>
        <w:pStyle w:val="2"/>
        <w:numPr>
          <w:ilvl w:val="1"/>
          <w:numId w:val="1"/>
        </w:numPr>
      </w:pPr>
      <w:bookmarkStart w:id="329" w:name="_Toc493792192"/>
      <w:r w:rsidRPr="00A333B7">
        <w:rPr>
          <w:rFonts w:hint="eastAsia"/>
        </w:rPr>
        <w:t>转账</w:t>
      </w:r>
      <w:r w:rsidR="00ED7FAC" w:rsidRPr="00A333B7">
        <w:rPr>
          <w:rFonts w:hint="eastAsia"/>
        </w:rPr>
        <w:t>记录查询接口</w:t>
      </w:r>
      <w:bookmarkEnd w:id="329"/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0" w:name="_Toc493792193"/>
      <w:r w:rsidRPr="00A333B7">
        <w:rPr>
          <w:rFonts w:hint="eastAsia"/>
        </w:rPr>
        <w:t>业务功能</w:t>
      </w:r>
      <w:bookmarkEnd w:id="330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账号查询用户最近转账交易记录，需验数据签名及用户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1" w:name="_Toc493792194"/>
      <w:r w:rsidRPr="00A333B7">
        <w:rPr>
          <w:rFonts w:hint="eastAsia"/>
        </w:rPr>
        <w:lastRenderedPageBreak/>
        <w:t>交互模式</w:t>
      </w:r>
      <w:bookmarkEnd w:id="331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2" w:name="_Toc493792195"/>
      <w:r w:rsidRPr="00A333B7">
        <w:rPr>
          <w:rFonts w:hint="eastAsia"/>
        </w:rPr>
        <w:t>请求参数列表</w:t>
      </w:r>
      <w:bookmarkEnd w:id="332"/>
    </w:p>
    <w:p w:rsidR="00ED7FAC" w:rsidRPr="00A333B7" w:rsidRDefault="00ED7FAC" w:rsidP="00ED7FAC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Pr="00A333B7">
        <w:rPr>
          <w:b/>
        </w:rPr>
        <w:t>qry_</w:t>
      </w:r>
      <w:r w:rsidR="00B94133" w:rsidRPr="00A333B7">
        <w:rPr>
          <w:b/>
        </w:rPr>
        <w:t>transfer</w:t>
      </w:r>
      <w:r w:rsidRPr="00A333B7">
        <w:rPr>
          <w:b/>
        </w:rPr>
        <w:t>_list.cgi</w:t>
      </w:r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签名(动态key签名)</w:t>
            </w:r>
          </w:p>
        </w:tc>
      </w:tr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</w:t>
            </w:r>
            <w:r w:rsidRPr="00A333B7">
              <w:t>10条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默认是从第</w:t>
            </w:r>
            <w:r w:rsidRPr="00A333B7">
              <w:t>1页开始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3" w:name="_Toc493792196"/>
      <w:r w:rsidRPr="00A333B7">
        <w:rPr>
          <w:rFonts w:hint="eastAsia"/>
        </w:rPr>
        <w:t>应答参数列表</w:t>
      </w:r>
      <w:bookmarkEnd w:id="333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D7FAC" w:rsidRPr="00A333B7" w:rsidRDefault="00ED7FAC" w:rsidP="00ED7FAC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D7FAC" w:rsidRPr="00A333B7" w:rsidRDefault="00ED7FAC" w:rsidP="007B44C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参见错误码对照表</w:t>
            </w:r>
          </w:p>
          <w:p w:rsidR="00ED7FAC" w:rsidRPr="00A333B7" w:rsidRDefault="00ED7FAC" w:rsidP="007B44C1">
            <w:r w:rsidRPr="00A333B7">
              <w:t>0:用户存在</w:t>
            </w:r>
          </w:p>
          <w:p w:rsidR="00ED7FAC" w:rsidRPr="00A333B7" w:rsidRDefault="00ED7FAC" w:rsidP="007B44C1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retmsg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String(30)</w:t>
            </w:r>
          </w:p>
        </w:tc>
        <w:tc>
          <w:tcPr>
            <w:tcW w:w="4305" w:type="dxa"/>
          </w:tcPr>
          <w:p w:rsidR="00ED7FAC" w:rsidRPr="00A333B7" w:rsidRDefault="00ED7FAC" w:rsidP="007B44C1"/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userid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String(20)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手机号码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6C08EC" w:rsidP="007B44C1">
            <w:r w:rsidRPr="00A333B7">
              <w:rPr>
                <w:rFonts w:hint="eastAsia"/>
              </w:rPr>
              <w:t>转账</w:t>
            </w:r>
            <w:r w:rsidR="00ED7FAC" w:rsidRPr="00A333B7">
              <w:t>记录</w:t>
            </w:r>
            <w:r w:rsidR="00ED7FAC" w:rsidRPr="00A333B7">
              <w:rPr>
                <w:rFonts w:hint="eastAsia"/>
              </w:rPr>
              <w:t>结果</w:t>
            </w:r>
            <w:r w:rsidR="00ED7FAC" w:rsidRPr="00A333B7">
              <w:t>集</w:t>
            </w:r>
          </w:p>
        </w:tc>
        <w:tc>
          <w:tcPr>
            <w:tcW w:w="1980" w:type="dxa"/>
          </w:tcPr>
          <w:p w:rsidR="00ED7FAC" w:rsidRPr="00A333B7" w:rsidRDefault="006C08EC" w:rsidP="007B44C1">
            <w:r w:rsidRPr="00A333B7">
              <w:t>transfer</w:t>
            </w:r>
            <w:r w:rsidR="00ED7FAC" w:rsidRPr="00A333B7">
              <w:t>_list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String(1024</w:t>
            </w:r>
            <w:r w:rsidRPr="00A333B7">
              <w:lastRenderedPageBreak/>
              <w:t>)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ind w:rightChars="-45" w:right="-94"/>
            </w:pPr>
            <w:r w:rsidRPr="00A333B7">
              <w:lastRenderedPageBreak/>
              <w:t>xml格式：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lastRenderedPageBreak/>
              <w:t>&lt;root&gt;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&lt;row&gt;…&lt;/row&gt;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…</w:t>
            </w:r>
          </w:p>
          <w:p w:rsidR="00ED7FAC" w:rsidRPr="00A333B7" w:rsidRDefault="00ED7FAC" w:rsidP="007B44C1">
            <w:r w:rsidRPr="00A333B7">
              <w:t>&lt;root&gt;</w:t>
            </w:r>
          </w:p>
        </w:tc>
      </w:tr>
      <w:tr w:rsidR="00ED7FAC" w:rsidRPr="00A333B7" w:rsidTr="007B44C1">
        <w:tc>
          <w:tcPr>
            <w:tcW w:w="10173" w:type="dxa"/>
            <w:gridSpan w:val="5"/>
          </w:tcPr>
          <w:p w:rsidR="00ED7FAC" w:rsidRPr="00A333B7" w:rsidRDefault="00233A9A" w:rsidP="00233A9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转账</w:t>
            </w:r>
            <w:r w:rsidR="00ED7FAC" w:rsidRPr="00A333B7">
              <w:rPr>
                <w:b/>
              </w:rPr>
              <w:t>记录</w:t>
            </w:r>
            <w:r w:rsidR="00ED7FAC" w:rsidRPr="00A333B7">
              <w:rPr>
                <w:rFonts w:hint="eastAsia"/>
                <w:b/>
              </w:rPr>
              <w:t>详情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233A9A" w:rsidP="00233A9A">
            <w:r w:rsidRPr="00A333B7">
              <w:rPr>
                <w:rFonts w:ascii="新宋体" w:eastAsia="新宋体" w:hAnsi="新宋体" w:hint="eastAsia"/>
              </w:rPr>
              <w:t>订单</w:t>
            </w:r>
            <w:r w:rsidR="00CE4306" w:rsidRPr="00A333B7">
              <w:rPr>
                <w:rFonts w:ascii="新宋体" w:eastAsia="新宋体" w:hAnsi="新宋体" w:hint="eastAsia"/>
              </w:rPr>
              <w:t>号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String(32)</w:t>
            </w:r>
          </w:p>
        </w:tc>
        <w:tc>
          <w:tcPr>
            <w:tcW w:w="4305" w:type="dxa"/>
          </w:tcPr>
          <w:p w:rsidR="00CE4306" w:rsidRPr="00A333B7" w:rsidRDefault="00233A9A" w:rsidP="00CE4306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订单</w:t>
            </w:r>
            <w:r w:rsidR="00CE4306" w:rsidRPr="00A333B7">
              <w:rPr>
                <w:rFonts w:ascii="新宋体" w:eastAsia="新宋体" w:hAnsi="新宋体" w:hint="eastAsia"/>
              </w:rPr>
              <w:t>号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t>bank_type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String(32)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CE4306" w:rsidRPr="00A333B7" w:rsidRDefault="00CE4306" w:rsidP="00CE4306">
            <w:pPr>
              <w:ind w:rightChars="-45" w:right="-94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付款方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payer_uin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String(64)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ind w:rightChars="-45" w:right="-94"/>
            </w:pPr>
            <w:r w:rsidRPr="00A333B7">
              <w:rPr>
                <w:rFonts w:hint="eastAsia"/>
              </w:rPr>
              <w:t>付款方</w:t>
            </w:r>
            <w:r w:rsidRPr="00A333B7">
              <w:t>用户账号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付款方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payer_user_type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付款方</w:t>
            </w:r>
            <w:r w:rsidRPr="00A333B7">
              <w:t>用户类型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付款方名称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payer_name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String(64)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付款方名称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payee_uin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String(64)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payee_user_type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payee_name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String(64)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603DF8" w:rsidRPr="00A333B7" w:rsidTr="007B44C1">
        <w:tc>
          <w:tcPr>
            <w:tcW w:w="1728" w:type="dxa"/>
          </w:tcPr>
          <w:p w:rsidR="00603DF8" w:rsidRPr="00A333B7" w:rsidRDefault="00603DF8" w:rsidP="00603DF8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80" w:type="dxa"/>
          </w:tcPr>
          <w:p w:rsidR="00603DF8" w:rsidRPr="00A333B7" w:rsidRDefault="00603DF8" w:rsidP="00603DF8">
            <w:r>
              <w:rPr>
                <w:rFonts w:hint="eastAsia"/>
              </w:rPr>
              <w:t>trade</w:t>
            </w:r>
            <w:r>
              <w:t>_type</w:t>
            </w:r>
          </w:p>
        </w:tc>
        <w:tc>
          <w:tcPr>
            <w:tcW w:w="720" w:type="dxa"/>
          </w:tcPr>
          <w:p w:rsidR="00603DF8" w:rsidRPr="00A333B7" w:rsidRDefault="00603DF8" w:rsidP="00603DF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03DF8" w:rsidRPr="00A333B7" w:rsidRDefault="00603DF8" w:rsidP="00603DF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603DF8" w:rsidRPr="00A333B7" w:rsidRDefault="00603DF8" w:rsidP="00603DF8">
            <w:pPr>
              <w:jc w:val="left"/>
            </w:pPr>
            <w:r>
              <w:rPr>
                <w:rFonts w:hint="eastAsia"/>
              </w:rPr>
              <w:t>1、普通转账；8、二维码转账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trade_state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CE4306" w:rsidRPr="00A333B7" w:rsidRDefault="00CE4306" w:rsidP="00CE4306">
            <w:pPr>
              <w:spacing w:line="240" w:lineRule="auto"/>
            </w:pPr>
            <w:r w:rsidRPr="00A333B7">
              <w:t>1-新建</w:t>
            </w:r>
          </w:p>
          <w:p w:rsidR="00CE4306" w:rsidRPr="00A333B7" w:rsidRDefault="00CE4306" w:rsidP="00CE4306">
            <w:pPr>
              <w:spacing w:line="240" w:lineRule="auto"/>
            </w:pPr>
            <w:r w:rsidRPr="00A333B7">
              <w:t>2-支付成功</w:t>
            </w:r>
          </w:p>
          <w:p w:rsidR="00CE4306" w:rsidRPr="00A333B7" w:rsidRDefault="00CE4306" w:rsidP="00CE4306">
            <w:pPr>
              <w:jc w:val="left"/>
            </w:pPr>
            <w:r w:rsidRPr="00A333B7">
              <w:t>8-订单关闭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cur_type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货币类型</w:t>
            </w:r>
          </w:p>
          <w:p w:rsidR="00CE4306" w:rsidRPr="00A333B7" w:rsidRDefault="00CE4306" w:rsidP="00CE4306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CE4306" w:rsidRPr="00A333B7" w:rsidRDefault="00CE4306" w:rsidP="00CE4306">
            <w:pPr>
              <w:jc w:val="left"/>
            </w:pPr>
            <w:r w:rsidRPr="00A333B7">
              <w:t>2-美圆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product_money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交易本身的金额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t>fee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jc w:val="left"/>
            </w:pPr>
            <w:r w:rsidRPr="00A333B7">
              <w:rPr>
                <w:rFonts w:ascii="新宋体" w:eastAsia="新宋体" w:hAnsi="新宋体" w:hint="eastAsia"/>
              </w:rPr>
              <w:t>总金额。</w:t>
            </w:r>
            <w:r w:rsidRPr="00A333B7">
              <w:t>total_money=product_money++fee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lastRenderedPageBreak/>
              <w:t>3：固话</w:t>
            </w:r>
          </w:p>
          <w:p w:rsidR="00CE4306" w:rsidRPr="00A333B7" w:rsidRDefault="00CE4306" w:rsidP="00CE4306">
            <w:pPr>
              <w:jc w:val="left"/>
            </w:pPr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lastRenderedPageBreak/>
              <w:t>记录物理状态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CE4306" w:rsidRPr="00A333B7" w:rsidRDefault="00CE4306" w:rsidP="00CE4306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CE4306" w:rsidRPr="00A333B7" w:rsidRDefault="00CE4306" w:rsidP="00CE4306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CE4306" w:rsidRPr="00A333B7" w:rsidRDefault="00CE4306" w:rsidP="00CE4306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CE4306" w:rsidRPr="00A333B7" w:rsidRDefault="00CE4306" w:rsidP="00CE4306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CE4306" w:rsidRPr="00A333B7" w:rsidRDefault="00CE4306" w:rsidP="00CE4306">
            <w:pPr>
              <w:jc w:val="left"/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CE4306" w:rsidRPr="00A333B7" w:rsidTr="007B44C1">
        <w:tc>
          <w:tcPr>
            <w:tcW w:w="1728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CE4306" w:rsidRPr="00A333B7" w:rsidRDefault="00CE4306" w:rsidP="00CE430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CE4306" w:rsidRPr="00A333B7" w:rsidRDefault="00CE4306" w:rsidP="00CE4306"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4" w:name="_Toc493792197"/>
      <w:r w:rsidRPr="00A333B7">
        <w:rPr>
          <w:rFonts w:hint="eastAsia"/>
        </w:rPr>
        <w:t>处理逻辑</w:t>
      </w:r>
      <w:bookmarkEnd w:id="334"/>
    </w:p>
    <w:p w:rsidR="00ED7FAC" w:rsidRPr="00A333B7" w:rsidRDefault="00ED7FAC" w:rsidP="00AC73D5">
      <w:pPr>
        <w:pStyle w:val="af"/>
        <w:numPr>
          <w:ilvl w:val="0"/>
          <w:numId w:val="39"/>
        </w:numPr>
        <w:ind w:firstLineChars="0"/>
      </w:pPr>
      <w:r w:rsidRPr="00A333B7">
        <w:t>验证用户登录态</w:t>
      </w:r>
    </w:p>
    <w:p w:rsidR="00ED7FAC" w:rsidRDefault="00ED7FAC" w:rsidP="00AC73D5">
      <w:pPr>
        <w:pStyle w:val="af"/>
        <w:numPr>
          <w:ilvl w:val="0"/>
          <w:numId w:val="3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11D07" w:rsidRPr="00A333B7" w:rsidRDefault="00211D07" w:rsidP="00AC73D5">
      <w:pPr>
        <w:pStyle w:val="af"/>
        <w:numPr>
          <w:ilvl w:val="0"/>
          <w:numId w:val="39"/>
        </w:numPr>
        <w:ind w:firstLineChars="0"/>
      </w:pPr>
      <w:r>
        <w:rPr>
          <w:rFonts w:hint="eastAsia"/>
        </w:rPr>
        <w:t>入参校验</w:t>
      </w:r>
    </w:p>
    <w:p w:rsidR="00ED7FAC" w:rsidRPr="00A333B7" w:rsidRDefault="00ED7FAC" w:rsidP="00AC73D5">
      <w:pPr>
        <w:pStyle w:val="af"/>
        <w:numPr>
          <w:ilvl w:val="0"/>
          <w:numId w:val="39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597AE0" w:rsidRPr="00A333B7">
        <w:rPr>
          <w:rFonts w:hint="eastAsia"/>
        </w:rPr>
        <w:t>转账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ED7FAC" w:rsidRPr="00A333B7" w:rsidRDefault="00ED7FAC" w:rsidP="00AC73D5">
      <w:pPr>
        <w:pStyle w:val="af"/>
        <w:numPr>
          <w:ilvl w:val="0"/>
          <w:numId w:val="3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D7FAC" w:rsidRPr="00A333B7" w:rsidRDefault="00ED7FAC" w:rsidP="00AC73D5">
      <w:pPr>
        <w:pStyle w:val="af"/>
        <w:numPr>
          <w:ilvl w:val="0"/>
          <w:numId w:val="3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5" w:name="_Toc493792198"/>
      <w:r w:rsidRPr="00A333B7">
        <w:rPr>
          <w:rFonts w:hint="eastAsia"/>
        </w:rPr>
        <w:t>错误</w:t>
      </w:r>
      <w:r w:rsidRPr="00A333B7">
        <w:t>码列表</w:t>
      </w:r>
      <w:bookmarkEnd w:id="33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D7FAC" w:rsidRPr="00A333B7" w:rsidTr="007B44C1">
        <w:trPr>
          <w:jc w:val="center"/>
        </w:trPr>
        <w:tc>
          <w:tcPr>
            <w:tcW w:w="190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lastRenderedPageBreak/>
              <w:t>205129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</w:tbl>
    <w:p w:rsidR="00ED7FAC" w:rsidRPr="00A333B7" w:rsidRDefault="00ED7FAC" w:rsidP="00ED7FAC"/>
    <w:p w:rsidR="00ED7FAC" w:rsidRPr="00A333B7" w:rsidRDefault="006669E3" w:rsidP="00ED7FAC">
      <w:pPr>
        <w:pStyle w:val="2"/>
        <w:numPr>
          <w:ilvl w:val="1"/>
          <w:numId w:val="1"/>
        </w:numPr>
      </w:pPr>
      <w:bookmarkStart w:id="336" w:name="_Toc493792199"/>
      <w:r w:rsidRPr="00A333B7">
        <w:rPr>
          <w:rFonts w:hint="eastAsia"/>
        </w:rPr>
        <w:t>提现</w:t>
      </w:r>
      <w:r w:rsidR="00ED7FAC" w:rsidRPr="00A333B7">
        <w:rPr>
          <w:rFonts w:hint="eastAsia"/>
        </w:rPr>
        <w:t>记录查询接口</w:t>
      </w:r>
      <w:bookmarkEnd w:id="336"/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7" w:name="_Toc493792200"/>
      <w:r w:rsidRPr="00A333B7">
        <w:rPr>
          <w:rFonts w:hint="eastAsia"/>
        </w:rPr>
        <w:t>业务功能</w:t>
      </w:r>
      <w:bookmarkEnd w:id="337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</w:t>
      </w:r>
      <w:r w:rsidR="008061D4" w:rsidRPr="00A333B7">
        <w:rPr>
          <w:rFonts w:hint="eastAsia"/>
        </w:rPr>
        <w:t>提现</w:t>
      </w:r>
      <w:r w:rsidRPr="00A333B7">
        <w:t>交易记录，需验数据签名及用户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8" w:name="_Toc493792201"/>
      <w:r w:rsidRPr="00A333B7">
        <w:rPr>
          <w:rFonts w:hint="eastAsia"/>
        </w:rPr>
        <w:t>交互模式</w:t>
      </w:r>
      <w:bookmarkEnd w:id="338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39" w:name="_Toc493792202"/>
      <w:r w:rsidRPr="00A333B7">
        <w:rPr>
          <w:rFonts w:hint="eastAsia"/>
        </w:rPr>
        <w:t>请求参数列表</w:t>
      </w:r>
      <w:bookmarkEnd w:id="339"/>
    </w:p>
    <w:p w:rsidR="00ED7FAC" w:rsidRPr="00A333B7" w:rsidRDefault="00ED7FAC" w:rsidP="00ED7FAC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Pr="00A333B7">
        <w:rPr>
          <w:b/>
        </w:rPr>
        <w:t>qry_</w:t>
      </w:r>
      <w:r w:rsidR="00133207" w:rsidRPr="00A333B7">
        <w:rPr>
          <w:b/>
        </w:rPr>
        <w:t>withdraw</w:t>
      </w:r>
      <w:r w:rsidRPr="00A333B7">
        <w:rPr>
          <w:b/>
        </w:rPr>
        <w:t>_list.cgi</w:t>
      </w:r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签名(动态key签名)</w:t>
            </w:r>
          </w:p>
        </w:tc>
      </w:tr>
      <w:tr w:rsidR="00ED7FAC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lastRenderedPageBreak/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</w:t>
            </w:r>
            <w:r w:rsidRPr="00A333B7">
              <w:t>10条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默认是从第</w:t>
            </w:r>
            <w:r w:rsidRPr="00A333B7">
              <w:t>1页开始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提现类型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trade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提现类型：</w:t>
            </w:r>
          </w:p>
          <w:p w:rsidR="00384E31" w:rsidRPr="00A333B7" w:rsidRDefault="00384E31" w:rsidP="00384E31">
            <w:r w:rsidRPr="00A333B7">
              <w:t>1-</w:t>
            </w:r>
            <w:r w:rsidRPr="00A333B7">
              <w:rPr>
                <w:rFonts w:hint="eastAsia"/>
              </w:rPr>
              <w:t>用户提现</w:t>
            </w:r>
          </w:p>
          <w:p w:rsidR="00384E31" w:rsidRPr="00A333B7" w:rsidRDefault="00384E31" w:rsidP="00384E31">
            <w:r w:rsidRPr="00A333B7">
              <w:t>2-打款认证</w:t>
            </w:r>
          </w:p>
          <w:p w:rsidR="00384E31" w:rsidRPr="00A333B7" w:rsidRDefault="00384E31" w:rsidP="00384E31">
            <w:r w:rsidRPr="00A333B7">
              <w:t>3-付款到银行卡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40" w:name="_Toc493792203"/>
      <w:r w:rsidRPr="00A333B7">
        <w:rPr>
          <w:rFonts w:hint="eastAsia"/>
        </w:rPr>
        <w:t>应答参数列表</w:t>
      </w:r>
      <w:bookmarkEnd w:id="340"/>
    </w:p>
    <w:p w:rsidR="00ED7FAC" w:rsidRPr="00A333B7" w:rsidRDefault="00ED7FAC" w:rsidP="00ED7FAC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ED7FAC" w:rsidRPr="00A333B7" w:rsidRDefault="00ED7FAC" w:rsidP="00ED7FAC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7FAC" w:rsidRPr="00A333B7" w:rsidRDefault="00ED7FAC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sign_type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service_version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input_charset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String(8)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String(32)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sign_key_index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t>多密钥支持的密钥序号，默认1</w:t>
            </w:r>
          </w:p>
        </w:tc>
      </w:tr>
      <w:tr w:rsidR="00ED7FAC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D7FAC" w:rsidRPr="00A333B7" w:rsidRDefault="00ED7FAC" w:rsidP="007B44C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D7FAC" w:rsidRPr="00A333B7" w:rsidRDefault="00ED7FAC" w:rsidP="007B44C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Int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参见错误码对照表</w:t>
            </w:r>
          </w:p>
          <w:p w:rsidR="00ED7FAC" w:rsidRPr="00A333B7" w:rsidRDefault="00ED7FAC" w:rsidP="007B44C1">
            <w:r w:rsidRPr="00A333B7">
              <w:t>0:用户存在</w:t>
            </w:r>
          </w:p>
          <w:p w:rsidR="00ED7FAC" w:rsidRPr="00A333B7" w:rsidRDefault="00ED7FAC" w:rsidP="007B44C1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retmsg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String(30)</w:t>
            </w:r>
          </w:p>
        </w:tc>
        <w:tc>
          <w:tcPr>
            <w:tcW w:w="4305" w:type="dxa"/>
          </w:tcPr>
          <w:p w:rsidR="00ED7FAC" w:rsidRPr="00A333B7" w:rsidRDefault="00ED7FAC" w:rsidP="007B44C1"/>
        </w:tc>
      </w:tr>
      <w:tr w:rsidR="00ED7FAC" w:rsidRPr="00A333B7" w:rsidTr="007B44C1">
        <w:tc>
          <w:tcPr>
            <w:tcW w:w="1728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ED7FAC" w:rsidRPr="00A333B7" w:rsidRDefault="00ED7FAC" w:rsidP="007B44C1">
            <w:r w:rsidRPr="00A333B7">
              <w:t>userid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t>是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String(20)</w:t>
            </w:r>
          </w:p>
        </w:tc>
        <w:tc>
          <w:tcPr>
            <w:tcW w:w="4305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手机号码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ED7FAC" w:rsidRPr="00A333B7" w:rsidTr="007B44C1">
        <w:tc>
          <w:tcPr>
            <w:tcW w:w="1728" w:type="dxa"/>
          </w:tcPr>
          <w:p w:rsidR="00ED7FAC" w:rsidRPr="00A333B7" w:rsidRDefault="006C6618" w:rsidP="007B44C1">
            <w:r w:rsidRPr="00A333B7">
              <w:rPr>
                <w:rFonts w:hint="eastAsia"/>
              </w:rPr>
              <w:t>提现</w:t>
            </w:r>
            <w:r w:rsidR="00ED7FAC" w:rsidRPr="00A333B7">
              <w:t>记录</w:t>
            </w:r>
            <w:r w:rsidR="00ED7FAC" w:rsidRPr="00A333B7">
              <w:rPr>
                <w:rFonts w:hint="eastAsia"/>
              </w:rPr>
              <w:t>结果</w:t>
            </w:r>
            <w:r w:rsidR="00ED7FAC" w:rsidRPr="00A333B7">
              <w:t>集</w:t>
            </w:r>
          </w:p>
        </w:tc>
        <w:tc>
          <w:tcPr>
            <w:tcW w:w="1980" w:type="dxa"/>
          </w:tcPr>
          <w:p w:rsidR="00ED7FAC" w:rsidRPr="00A333B7" w:rsidRDefault="006C6618" w:rsidP="007B44C1">
            <w:r w:rsidRPr="00A333B7">
              <w:t>withdraw</w:t>
            </w:r>
            <w:r w:rsidR="00ED7FAC" w:rsidRPr="00A333B7">
              <w:t>_list</w:t>
            </w:r>
          </w:p>
        </w:tc>
        <w:tc>
          <w:tcPr>
            <w:tcW w:w="720" w:type="dxa"/>
          </w:tcPr>
          <w:p w:rsidR="00ED7FAC" w:rsidRPr="00A333B7" w:rsidRDefault="00ED7FAC" w:rsidP="007B44C1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D7FAC" w:rsidRPr="00A333B7" w:rsidRDefault="00ED7FAC" w:rsidP="007B44C1">
            <w:r w:rsidRPr="00A333B7">
              <w:t>String(1024)</w:t>
            </w:r>
          </w:p>
        </w:tc>
        <w:tc>
          <w:tcPr>
            <w:tcW w:w="4305" w:type="dxa"/>
          </w:tcPr>
          <w:p w:rsidR="00ED7FAC" w:rsidRPr="00A333B7" w:rsidRDefault="00ED7FAC" w:rsidP="007B44C1">
            <w:pPr>
              <w:ind w:rightChars="-45" w:right="-94"/>
            </w:pPr>
            <w:r w:rsidRPr="00A333B7">
              <w:t>xml格式：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&lt;root&gt;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&lt;row&gt;…&lt;/row&gt;</w:t>
            </w:r>
          </w:p>
          <w:p w:rsidR="00ED7FAC" w:rsidRPr="00A333B7" w:rsidRDefault="00ED7FAC" w:rsidP="007B44C1">
            <w:pPr>
              <w:ind w:rightChars="-45" w:right="-94"/>
            </w:pPr>
            <w:r w:rsidRPr="00A333B7">
              <w:t>…</w:t>
            </w:r>
          </w:p>
          <w:p w:rsidR="00ED7FAC" w:rsidRPr="00A333B7" w:rsidRDefault="00ED7FAC" w:rsidP="007B44C1">
            <w:r w:rsidRPr="00A333B7">
              <w:t>&lt;root&gt;</w:t>
            </w:r>
          </w:p>
        </w:tc>
      </w:tr>
      <w:tr w:rsidR="00ED7FAC" w:rsidRPr="00A333B7" w:rsidTr="007B44C1">
        <w:tc>
          <w:tcPr>
            <w:tcW w:w="10173" w:type="dxa"/>
            <w:gridSpan w:val="5"/>
          </w:tcPr>
          <w:p w:rsidR="00ED7FAC" w:rsidRPr="00A333B7" w:rsidRDefault="006C6618" w:rsidP="006C661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提现</w:t>
            </w:r>
            <w:r w:rsidR="00ED7FAC" w:rsidRPr="00A333B7">
              <w:rPr>
                <w:b/>
              </w:rPr>
              <w:t>记录</w:t>
            </w:r>
            <w:r w:rsidR="00ED7FAC" w:rsidRPr="00A333B7">
              <w:rPr>
                <w:rFonts w:hint="eastAsia"/>
                <w:b/>
              </w:rPr>
              <w:t>详情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提现单号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draw_id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String(32)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提现单号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0108AB" w:rsidRPr="00A333B7" w:rsidRDefault="00D31996" w:rsidP="000108AB">
            <w:pPr>
              <w:rPr>
                <w:rFonts w:ascii="新宋体" w:eastAsia="新宋体" w:hAnsi="新宋体"/>
              </w:rPr>
            </w:pPr>
            <w:r>
              <w:t>bind</w:t>
            </w:r>
            <w:r w:rsidR="000108AB" w:rsidRPr="00A333B7">
              <w:t>serial_no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String(32)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ind w:rightChars="-45" w:right="-94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绑定序列号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0108AB" w:rsidRPr="00A333B7" w:rsidRDefault="00BE1693" w:rsidP="000108AB">
            <w:r>
              <w:t>bank_segment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String(32)</w:t>
            </w:r>
          </w:p>
        </w:tc>
        <w:tc>
          <w:tcPr>
            <w:tcW w:w="4305" w:type="dxa"/>
          </w:tcPr>
          <w:p w:rsidR="000108AB" w:rsidRPr="00A333B7" w:rsidRDefault="00BE1693" w:rsidP="000108AB">
            <w:pPr>
              <w:ind w:rightChars="-45" w:right="-94"/>
            </w:pPr>
            <w:r>
              <w:rPr>
                <w:rFonts w:hint="eastAsia"/>
              </w:rPr>
              <w:t>用户提现</w:t>
            </w:r>
            <w:r w:rsidRPr="001D05B4">
              <w:rPr>
                <w:rFonts w:hint="eastAsia"/>
                <w:szCs w:val="21"/>
              </w:rPr>
              <w:t>银行码段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bank_listid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String(64)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bank_backid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提现银行</w:t>
            </w:r>
            <w:r w:rsidRPr="00A333B7">
              <w:t>卡尾号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card_tail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提现银行</w:t>
            </w:r>
            <w:r w:rsidRPr="00A333B7">
              <w:t>卡尾号</w:t>
            </w:r>
            <w:r w:rsidRPr="00A333B7">
              <w:rPr>
                <w:rFonts w:hint="eastAsia"/>
              </w:rPr>
              <w:t>（后</w:t>
            </w:r>
            <w:r w:rsidRPr="00A333B7">
              <w:t>4位）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提现用户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uin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String(64)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提现用户</w:t>
            </w:r>
            <w:r w:rsidR="002C0E16">
              <w:rPr>
                <w:rFonts w:hint="eastAsia"/>
              </w:rPr>
              <w:t>小蕉</w:t>
            </w:r>
            <w:r w:rsidRPr="00A333B7">
              <w:t>账号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user_type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用户</w:t>
            </w:r>
            <w:r w:rsidRPr="00A333B7">
              <w:t>类型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用户名称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name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String(64)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用户名称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trade_state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0108AB" w:rsidRPr="00A333B7" w:rsidRDefault="000108AB" w:rsidP="000108AB">
            <w:pPr>
              <w:spacing w:line="240" w:lineRule="auto"/>
            </w:pPr>
            <w:r w:rsidRPr="00A333B7">
              <w:t>1-新建</w:t>
            </w:r>
          </w:p>
          <w:p w:rsidR="000108AB" w:rsidRPr="00A333B7" w:rsidRDefault="000108AB" w:rsidP="000108AB">
            <w:pPr>
              <w:spacing w:line="240" w:lineRule="auto"/>
            </w:pPr>
            <w:r w:rsidRPr="00A333B7">
              <w:t>2-</w:t>
            </w:r>
            <w:r w:rsidRPr="00A333B7">
              <w:rPr>
                <w:rFonts w:hint="eastAsia"/>
              </w:rPr>
              <w:t>资金已受控</w:t>
            </w:r>
          </w:p>
          <w:p w:rsidR="000108AB" w:rsidRPr="00A333B7" w:rsidRDefault="000108AB" w:rsidP="000108AB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审核通过</w:t>
            </w:r>
          </w:p>
          <w:p w:rsidR="000108AB" w:rsidRPr="00A75421" w:rsidRDefault="000108AB" w:rsidP="000108AB">
            <w:pPr>
              <w:spacing w:line="240" w:lineRule="auto"/>
              <w:rPr>
                <w:szCs w:val="21"/>
                <w:shd w:val="clear" w:color="auto" w:fill="FFFFFF"/>
              </w:rPr>
            </w:pPr>
            <w:r w:rsidRPr="00A75421">
              <w:rPr>
                <w:szCs w:val="21"/>
                <w:shd w:val="clear" w:color="auto" w:fill="FFFFFF"/>
              </w:rPr>
              <w:t>4-</w:t>
            </w:r>
            <w:r w:rsidRPr="00A75421">
              <w:rPr>
                <w:rFonts w:hint="eastAsia"/>
                <w:szCs w:val="21"/>
                <w:shd w:val="clear" w:color="auto" w:fill="FFFFFF"/>
              </w:rPr>
              <w:t>审核拒绝</w:t>
            </w:r>
          </w:p>
          <w:p w:rsidR="000108AB" w:rsidRPr="00A333B7" w:rsidRDefault="000108AB" w:rsidP="000108AB">
            <w:pPr>
              <w:spacing w:line="240" w:lineRule="auto"/>
            </w:pPr>
            <w:r w:rsidRPr="00A75421">
              <w:rPr>
                <w:szCs w:val="21"/>
                <w:shd w:val="clear" w:color="auto" w:fill="FFFFFF"/>
              </w:rPr>
              <w:t>5-</w:t>
            </w:r>
            <w:r w:rsidRPr="00A333B7">
              <w:rPr>
                <w:rFonts w:hint="eastAsia"/>
              </w:rPr>
              <w:t>已</w:t>
            </w:r>
            <w:r w:rsidRPr="00A333B7">
              <w:t>分配</w:t>
            </w:r>
            <w:r w:rsidRPr="00A333B7">
              <w:rPr>
                <w:rFonts w:hint="eastAsia"/>
              </w:rPr>
              <w:t>付款账号</w:t>
            </w:r>
          </w:p>
          <w:p w:rsidR="000108AB" w:rsidRPr="00A333B7" w:rsidRDefault="000108AB" w:rsidP="000108AB">
            <w:pPr>
              <w:spacing w:line="240" w:lineRule="auto"/>
            </w:pPr>
            <w:r w:rsidRPr="00A333B7">
              <w:t>6-</w:t>
            </w:r>
            <w:r w:rsidRPr="00A75421">
              <w:rPr>
                <w:rFonts w:hint="eastAsia"/>
                <w:szCs w:val="21"/>
                <w:shd w:val="clear" w:color="auto" w:fill="FFFFFF"/>
              </w:rPr>
              <w:t>银行</w:t>
            </w:r>
            <w:r w:rsidRPr="00A75421">
              <w:rPr>
                <w:szCs w:val="21"/>
                <w:shd w:val="clear" w:color="auto" w:fill="FFFFFF"/>
              </w:rPr>
              <w:t>处理中</w:t>
            </w:r>
          </w:p>
          <w:p w:rsidR="000108AB" w:rsidRPr="00A333B7" w:rsidRDefault="000108AB" w:rsidP="000108AB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提现</w:t>
            </w:r>
            <w:r w:rsidRPr="00A333B7">
              <w:t>成功</w:t>
            </w:r>
          </w:p>
          <w:p w:rsidR="000108AB" w:rsidRDefault="000108AB" w:rsidP="000108AB">
            <w:pPr>
              <w:jc w:val="left"/>
            </w:pPr>
            <w:r w:rsidRPr="00A333B7">
              <w:t>8-</w:t>
            </w:r>
            <w:r w:rsidRPr="00A333B7">
              <w:rPr>
                <w:rFonts w:hint="eastAsia"/>
              </w:rPr>
              <w:t>回退成功</w:t>
            </w:r>
          </w:p>
          <w:p w:rsidR="00E277EE" w:rsidRPr="00E277EE" w:rsidRDefault="00E277EE" w:rsidP="000108AB">
            <w:pPr>
              <w:jc w:val="left"/>
            </w:pPr>
            <w:r>
              <w:t>9-</w:t>
            </w:r>
            <w:r>
              <w:rPr>
                <w:rFonts w:hint="eastAsia"/>
              </w:rPr>
              <w:t>订单关闭，仅对转账到银行卡有效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记录</w:t>
            </w:r>
            <w:r w:rsidRPr="00A333B7">
              <w:t>订单变化状态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statflow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String(16)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记录</w:t>
            </w:r>
            <w:r w:rsidRPr="00A333B7">
              <w:t>订单变化状态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cur_type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货币类型</w:t>
            </w:r>
          </w:p>
          <w:p w:rsidR="000108AB" w:rsidRPr="00A333B7" w:rsidRDefault="000108AB" w:rsidP="000108AB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0108AB" w:rsidRPr="00A333B7" w:rsidRDefault="000108AB" w:rsidP="000108AB">
            <w:pPr>
              <w:jc w:val="left"/>
            </w:pPr>
            <w:r w:rsidRPr="00A333B7">
              <w:t>2-美圆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提现类型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trade_type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提现类型：</w:t>
            </w:r>
          </w:p>
          <w:p w:rsidR="000108AB" w:rsidRPr="00A333B7" w:rsidRDefault="000108AB" w:rsidP="000108AB">
            <w:r w:rsidRPr="00A333B7">
              <w:t>1-</w:t>
            </w:r>
            <w:r w:rsidRPr="00A333B7">
              <w:rPr>
                <w:rFonts w:hint="eastAsia"/>
              </w:rPr>
              <w:t>用户提现</w:t>
            </w:r>
          </w:p>
          <w:p w:rsidR="000108AB" w:rsidRPr="00A333B7" w:rsidRDefault="000108AB" w:rsidP="000108AB">
            <w:r w:rsidRPr="00A333B7">
              <w:t>2-打款认证</w:t>
            </w:r>
          </w:p>
          <w:p w:rsidR="000108AB" w:rsidRPr="00A333B7" w:rsidRDefault="000108AB" w:rsidP="000108AB">
            <w:pPr>
              <w:jc w:val="left"/>
            </w:pPr>
            <w:r w:rsidRPr="00A333B7">
              <w:t>3-付款到银行卡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提现金额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draw_money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提现到账金额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服务费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fee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jc w:val="left"/>
            </w:pPr>
            <w:r w:rsidRPr="00A333B7">
              <w:rPr>
                <w:rFonts w:hint="eastAsia"/>
              </w:rPr>
              <w:t>服务费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总金额。</w:t>
            </w:r>
            <w:r w:rsidRPr="00A333B7">
              <w:t>total_money=fee+draw_money</w:t>
            </w:r>
          </w:p>
        </w:tc>
      </w:tr>
      <w:tr w:rsidR="00BE1693" w:rsidRPr="00A333B7" w:rsidTr="007B44C1">
        <w:tc>
          <w:tcPr>
            <w:tcW w:w="1728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</w:t>
            </w:r>
          </w:p>
        </w:tc>
        <w:tc>
          <w:tcPr>
            <w:tcW w:w="198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 w:rsidRPr="001D05B4">
              <w:rPr>
                <w:rFonts w:eastAsia="微软雅黑"/>
                <w:color w:val="000000"/>
                <w:szCs w:val="21"/>
              </w:rPr>
              <w:t>merch_no</w:t>
            </w:r>
          </w:p>
        </w:tc>
        <w:tc>
          <w:tcPr>
            <w:tcW w:w="720" w:type="dxa"/>
          </w:tcPr>
          <w:p w:rsidR="00BE1693" w:rsidRPr="00A333B7" w:rsidRDefault="00BE1693" w:rsidP="000108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string(</w:t>
            </w:r>
            <w:r>
              <w:rPr>
                <w:rFonts w:ascii="新宋体" w:eastAsia="新宋体" w:hAnsi="新宋体"/>
              </w:rPr>
              <w:t>32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4305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</w:t>
            </w:r>
          </w:p>
        </w:tc>
      </w:tr>
      <w:tr w:rsidR="00BE1693" w:rsidRPr="00A333B7" w:rsidTr="007B44C1">
        <w:tc>
          <w:tcPr>
            <w:tcW w:w="1728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</w:p>
        </w:tc>
        <w:tc>
          <w:tcPr>
            <w:tcW w:w="198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bank_channel</w:t>
            </w:r>
          </w:p>
        </w:tc>
        <w:tc>
          <w:tcPr>
            <w:tcW w:w="720" w:type="dxa"/>
          </w:tcPr>
          <w:p w:rsidR="00BE1693" w:rsidRPr="00A333B7" w:rsidRDefault="00BE1693" w:rsidP="000108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string</w:t>
            </w:r>
            <w:r>
              <w:rPr>
                <w:rFonts w:ascii="新宋体" w:eastAsia="新宋体" w:hAnsi="新宋体"/>
              </w:rPr>
              <w:t>(16)</w:t>
            </w:r>
          </w:p>
        </w:tc>
        <w:tc>
          <w:tcPr>
            <w:tcW w:w="4305" w:type="dxa"/>
          </w:tcPr>
          <w:p w:rsidR="00BE1693" w:rsidRPr="00A333B7" w:rsidRDefault="00BE1693" w:rsidP="00D71D94">
            <w:pPr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</w:p>
        </w:tc>
      </w:tr>
      <w:tr w:rsidR="00BE1693" w:rsidRPr="00A333B7" w:rsidTr="007B44C1">
        <w:tc>
          <w:tcPr>
            <w:tcW w:w="1728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银行渠道名称</w:t>
            </w:r>
          </w:p>
        </w:tc>
        <w:tc>
          <w:tcPr>
            <w:tcW w:w="198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channel_name</w:t>
            </w:r>
          </w:p>
        </w:tc>
        <w:tc>
          <w:tcPr>
            <w:tcW w:w="720" w:type="dxa"/>
          </w:tcPr>
          <w:p w:rsidR="00BE1693" w:rsidRPr="00A333B7" w:rsidRDefault="00BE1693" w:rsidP="000108A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string(</w:t>
            </w:r>
            <w:r>
              <w:rPr>
                <w:rFonts w:ascii="新宋体" w:eastAsia="新宋体" w:hAnsi="新宋体"/>
              </w:rPr>
              <w:t>64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4305" w:type="dxa"/>
          </w:tcPr>
          <w:p w:rsidR="00BE1693" w:rsidRPr="00A333B7" w:rsidRDefault="00BE1693" w:rsidP="000108A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银行渠道名称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lastRenderedPageBreak/>
              <w:t>3：固话</w:t>
            </w:r>
          </w:p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lastRenderedPageBreak/>
              <w:t>记录物理状态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0108AB" w:rsidRPr="00A333B7" w:rsidRDefault="000108AB" w:rsidP="000108AB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0108AB" w:rsidRPr="00A333B7" w:rsidRDefault="000108AB" w:rsidP="000108AB"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成功支付时间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资金进入到提现中账目的时间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审批时间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t>approve_time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审批时间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处理结束时间</w:t>
            </w:r>
          </w:p>
        </w:tc>
        <w:tc>
          <w:tcPr>
            <w:tcW w:w="1980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t>success_time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处理结束时间</w:t>
            </w:r>
            <w:r w:rsidRPr="00A333B7">
              <w:t>,资金回退或资金已</w:t>
            </w:r>
            <w:r w:rsidRPr="00A333B7">
              <w:rPr>
                <w:rFonts w:hint="eastAsia"/>
              </w:rPr>
              <w:t>划拨</w:t>
            </w:r>
            <w:r w:rsidRPr="00A333B7">
              <w:t>成功时间</w:t>
            </w:r>
            <w:r w:rsidRPr="00A333B7">
              <w:rPr>
                <w:rFonts w:hint="eastAsia"/>
              </w:rPr>
              <w:t>。</w:t>
            </w:r>
          </w:p>
        </w:tc>
      </w:tr>
      <w:tr w:rsidR="000108AB" w:rsidRPr="00A333B7" w:rsidTr="007B44C1">
        <w:tc>
          <w:tcPr>
            <w:tcW w:w="1728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0108AB" w:rsidRPr="00A333B7" w:rsidRDefault="000108AB" w:rsidP="000108A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108AB" w:rsidRPr="00A333B7" w:rsidRDefault="000108AB" w:rsidP="000108AB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String(30)</w:t>
            </w:r>
          </w:p>
        </w:tc>
        <w:tc>
          <w:tcPr>
            <w:tcW w:w="4305" w:type="dxa"/>
          </w:tcPr>
          <w:p w:rsidR="000108AB" w:rsidRPr="00A333B7" w:rsidRDefault="000108AB" w:rsidP="000108AB"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  <w:tr w:rsidR="00F17809" w:rsidRPr="00A333B7" w:rsidTr="008A1C9B">
        <w:tc>
          <w:tcPr>
            <w:tcW w:w="1728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</w:tcPr>
          <w:p w:rsidR="00F17809" w:rsidRPr="00A333B7" w:rsidRDefault="00F17809" w:rsidP="00F17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F17809" w:rsidRPr="00A333B7" w:rsidTr="008A1C9B">
        <w:tc>
          <w:tcPr>
            <w:tcW w:w="1728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branch_bank</w:t>
            </w:r>
          </w:p>
        </w:tc>
        <w:tc>
          <w:tcPr>
            <w:tcW w:w="720" w:type="dxa"/>
          </w:tcPr>
          <w:p w:rsidR="00F17809" w:rsidRPr="00A333B7" w:rsidRDefault="00F17809" w:rsidP="00F17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F17809" w:rsidRPr="00A333B7" w:rsidTr="008A1C9B">
        <w:tc>
          <w:tcPr>
            <w:tcW w:w="1728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acc_name</w:t>
            </w:r>
          </w:p>
        </w:tc>
        <w:tc>
          <w:tcPr>
            <w:tcW w:w="720" w:type="dxa"/>
          </w:tcPr>
          <w:p w:rsidR="00F17809" w:rsidRPr="00A333B7" w:rsidRDefault="00F17809" w:rsidP="00F17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F17809" w:rsidRPr="00A333B7" w:rsidTr="008A1C9B">
        <w:tc>
          <w:tcPr>
            <w:tcW w:w="1728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area</w:t>
            </w:r>
          </w:p>
        </w:tc>
        <w:tc>
          <w:tcPr>
            <w:tcW w:w="720" w:type="dxa"/>
          </w:tcPr>
          <w:p w:rsidR="00F17809" w:rsidRPr="00A333B7" w:rsidRDefault="00F17809" w:rsidP="00F17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F17809" w:rsidRPr="00A333B7" w:rsidTr="008A1C9B">
        <w:tc>
          <w:tcPr>
            <w:tcW w:w="1728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city</w:t>
            </w:r>
          </w:p>
        </w:tc>
        <w:tc>
          <w:tcPr>
            <w:tcW w:w="720" w:type="dxa"/>
          </w:tcPr>
          <w:p w:rsidR="00F17809" w:rsidRPr="00A333B7" w:rsidRDefault="00F17809" w:rsidP="00F17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F17809" w:rsidRPr="00A333B7" w:rsidRDefault="00F17809" w:rsidP="00F17809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</w:tr>
    </w:tbl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41" w:name="_Toc493792204"/>
      <w:r w:rsidRPr="00A333B7">
        <w:rPr>
          <w:rFonts w:hint="eastAsia"/>
        </w:rPr>
        <w:t>处理逻辑</w:t>
      </w:r>
      <w:bookmarkEnd w:id="341"/>
    </w:p>
    <w:p w:rsidR="00ED7FAC" w:rsidRPr="00A333B7" w:rsidRDefault="00ED7FAC" w:rsidP="00AC73D5">
      <w:pPr>
        <w:pStyle w:val="af"/>
        <w:numPr>
          <w:ilvl w:val="0"/>
          <w:numId w:val="40"/>
        </w:numPr>
        <w:ind w:firstLineChars="0"/>
      </w:pPr>
      <w:r w:rsidRPr="00A333B7">
        <w:t>验证用户登录态</w:t>
      </w:r>
    </w:p>
    <w:p w:rsidR="00ED7FAC" w:rsidRDefault="00ED7FAC" w:rsidP="00AC73D5">
      <w:pPr>
        <w:pStyle w:val="af"/>
        <w:numPr>
          <w:ilvl w:val="0"/>
          <w:numId w:val="4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11D07" w:rsidRPr="00A333B7" w:rsidRDefault="00211D07" w:rsidP="00AC73D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入参校验</w:t>
      </w:r>
    </w:p>
    <w:p w:rsidR="00ED7FAC" w:rsidRPr="00A333B7" w:rsidRDefault="00ED7FAC" w:rsidP="00AC73D5">
      <w:pPr>
        <w:pStyle w:val="af"/>
        <w:numPr>
          <w:ilvl w:val="0"/>
          <w:numId w:val="40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522FA3" w:rsidRPr="00A333B7">
        <w:rPr>
          <w:rFonts w:hint="eastAsia"/>
        </w:rPr>
        <w:t>用户</w:t>
      </w:r>
      <w:r w:rsidR="00522FA3" w:rsidRPr="00A333B7">
        <w:t>提现</w:t>
      </w:r>
      <w:r w:rsidRPr="00A333B7">
        <w:rPr>
          <w:rFonts w:hint="eastAsia"/>
        </w:rPr>
        <w:t>交易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ED7FAC" w:rsidRPr="00A333B7" w:rsidRDefault="00ED7FAC" w:rsidP="00AC73D5">
      <w:pPr>
        <w:pStyle w:val="af"/>
        <w:numPr>
          <w:ilvl w:val="0"/>
          <w:numId w:val="4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ED7FAC" w:rsidRPr="00A333B7" w:rsidRDefault="00ED7FAC" w:rsidP="00AC73D5">
      <w:pPr>
        <w:pStyle w:val="af"/>
        <w:numPr>
          <w:ilvl w:val="0"/>
          <w:numId w:val="4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ED7FAC" w:rsidRPr="00A333B7" w:rsidRDefault="00ED7FAC" w:rsidP="00ED7FAC">
      <w:pPr>
        <w:pStyle w:val="3"/>
        <w:numPr>
          <w:ilvl w:val="2"/>
          <w:numId w:val="1"/>
        </w:numPr>
      </w:pPr>
      <w:bookmarkStart w:id="342" w:name="_Toc493792205"/>
      <w:r w:rsidRPr="00A333B7">
        <w:rPr>
          <w:rFonts w:hint="eastAsia"/>
        </w:rPr>
        <w:t>错误</w:t>
      </w:r>
      <w:r w:rsidRPr="00A333B7">
        <w:t>码列表</w:t>
      </w:r>
      <w:bookmarkEnd w:id="34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D7FAC" w:rsidRPr="00A333B7" w:rsidTr="007B44C1">
        <w:trPr>
          <w:jc w:val="center"/>
        </w:trPr>
        <w:tc>
          <w:tcPr>
            <w:tcW w:w="1908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D7FAC" w:rsidRPr="00A333B7" w:rsidRDefault="00ED7FAC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  <w:r w:rsidRPr="00A333B7">
              <w:lastRenderedPageBreak/>
              <w:t>0</w:t>
            </w: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  <w:tr w:rsidR="00ED7FAC" w:rsidRPr="00A333B7" w:rsidTr="007B44C1">
        <w:trPr>
          <w:jc w:val="center"/>
        </w:trPr>
        <w:tc>
          <w:tcPr>
            <w:tcW w:w="1908" w:type="dxa"/>
            <w:vAlign w:val="center"/>
          </w:tcPr>
          <w:p w:rsidR="00ED7FAC" w:rsidRPr="00A333B7" w:rsidRDefault="00ED7FAC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7FAC" w:rsidRPr="00A333B7" w:rsidRDefault="00ED7FAC" w:rsidP="007B44C1">
            <w:pPr>
              <w:ind w:rightChars="-45" w:right="-94"/>
            </w:pPr>
          </w:p>
        </w:tc>
      </w:tr>
    </w:tbl>
    <w:p w:rsidR="00ED7FAC" w:rsidRPr="00A333B7" w:rsidRDefault="00ED7FAC" w:rsidP="00ED7FAC"/>
    <w:p w:rsidR="00B27AF8" w:rsidRPr="00A333B7" w:rsidRDefault="005F5FEC" w:rsidP="00B27AF8">
      <w:pPr>
        <w:pStyle w:val="2"/>
        <w:numPr>
          <w:ilvl w:val="1"/>
          <w:numId w:val="1"/>
        </w:numPr>
      </w:pPr>
      <w:bookmarkStart w:id="343" w:name="_Toc493792206"/>
      <w:r w:rsidRPr="00A333B7">
        <w:rPr>
          <w:rFonts w:hint="eastAsia"/>
        </w:rPr>
        <w:t>退款</w:t>
      </w:r>
      <w:r w:rsidR="00B27AF8" w:rsidRPr="00A333B7">
        <w:rPr>
          <w:rFonts w:hint="eastAsia"/>
        </w:rPr>
        <w:t>记录查询接口</w:t>
      </w:r>
      <w:bookmarkEnd w:id="343"/>
    </w:p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4" w:name="_Toc493792207"/>
      <w:r w:rsidRPr="00A333B7">
        <w:rPr>
          <w:rFonts w:hint="eastAsia"/>
        </w:rPr>
        <w:t>业务功能</w:t>
      </w:r>
      <w:bookmarkEnd w:id="344"/>
    </w:p>
    <w:p w:rsidR="00B27AF8" w:rsidRPr="00A333B7" w:rsidRDefault="00B27AF8" w:rsidP="00B27AF8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</w:t>
      </w:r>
      <w:r w:rsidR="008024C3" w:rsidRPr="00A333B7">
        <w:rPr>
          <w:rFonts w:hint="eastAsia"/>
        </w:rPr>
        <w:t>退款</w:t>
      </w:r>
      <w:r w:rsidRPr="00A333B7">
        <w:t>交易记录，需验数据签名及用户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5" w:name="_Toc493792208"/>
      <w:r w:rsidRPr="00A333B7">
        <w:rPr>
          <w:rFonts w:hint="eastAsia"/>
        </w:rPr>
        <w:t>交互模式</w:t>
      </w:r>
      <w:bookmarkEnd w:id="345"/>
    </w:p>
    <w:p w:rsidR="00B27AF8" w:rsidRPr="00A333B7" w:rsidRDefault="00B27AF8" w:rsidP="00B27AF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6" w:name="_Toc493792209"/>
      <w:r w:rsidRPr="00A333B7">
        <w:rPr>
          <w:rFonts w:hint="eastAsia"/>
        </w:rPr>
        <w:t>请求参数列表</w:t>
      </w:r>
      <w:bookmarkEnd w:id="346"/>
    </w:p>
    <w:p w:rsidR="00B27AF8" w:rsidRPr="00A333B7" w:rsidRDefault="00B27AF8" w:rsidP="00B27AF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/mb2c_</w:t>
      </w:r>
      <w:r w:rsidRPr="00A333B7">
        <w:rPr>
          <w:b/>
        </w:rPr>
        <w:t>qry_</w:t>
      </w:r>
      <w:r w:rsidR="00993A51" w:rsidRPr="00A333B7">
        <w:rPr>
          <w:b/>
        </w:rPr>
        <w:t>refund</w:t>
      </w:r>
      <w:r w:rsidRPr="00A333B7">
        <w:rPr>
          <w:b/>
        </w:rPr>
        <w:t>_list.cgi</w:t>
      </w:r>
    </w:p>
    <w:p w:rsidR="00B27AF8" w:rsidRPr="00A333B7" w:rsidRDefault="00B27AF8" w:rsidP="00B27AF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27AF8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27AF8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27AF8" w:rsidRPr="00A333B7" w:rsidRDefault="00B27AF8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27AF8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B27AF8" w:rsidRPr="00A333B7" w:rsidRDefault="00B27AF8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27AF8" w:rsidRPr="00A333B7" w:rsidRDefault="00B27AF8" w:rsidP="007B44C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27AF8" w:rsidRPr="00A333B7" w:rsidRDefault="00B27AF8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service_version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input_charset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sign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是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String(32)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签名(动态key签名)</w:t>
            </w:r>
          </w:p>
        </w:tc>
      </w:tr>
      <w:tr w:rsidR="00B27AF8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27AF8" w:rsidRPr="00A333B7" w:rsidRDefault="00B27AF8" w:rsidP="007B44C1">
            <w:r w:rsidRPr="00A333B7">
              <w:t>多密钥支持的密钥序号，默认1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7B44C1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</w:t>
            </w:r>
            <w:r w:rsidRPr="00A333B7">
              <w:t>10条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默认是从第</w:t>
            </w:r>
            <w:r w:rsidRPr="00A333B7">
              <w:t>1页开始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384E31" w:rsidRPr="00A333B7" w:rsidTr="007B44C1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7" w:name="_Toc493792210"/>
      <w:r w:rsidRPr="00A333B7">
        <w:rPr>
          <w:rFonts w:hint="eastAsia"/>
        </w:rPr>
        <w:t>应答参数列表</w:t>
      </w:r>
      <w:bookmarkEnd w:id="347"/>
    </w:p>
    <w:p w:rsidR="00B27AF8" w:rsidRPr="00A333B7" w:rsidRDefault="00B27AF8" w:rsidP="00B27AF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27AF8" w:rsidRPr="00A333B7" w:rsidRDefault="00B27AF8" w:rsidP="00B27AF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27AF8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27AF8" w:rsidRPr="00A333B7" w:rsidRDefault="00B27AF8" w:rsidP="007B44C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sign_type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service_version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input_charset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String(8)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sign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是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String(32)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sign_key_index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Int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t>多密钥支持的密钥序号，默认1</w:t>
            </w:r>
          </w:p>
        </w:tc>
      </w:tr>
      <w:tr w:rsidR="00B27AF8" w:rsidRPr="00A333B7" w:rsidTr="007B44C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27AF8" w:rsidRPr="00A333B7" w:rsidRDefault="00B27AF8" w:rsidP="007B44C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27AF8" w:rsidRPr="00A333B7" w:rsidRDefault="00B27AF8" w:rsidP="007B44C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Int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参见错误码对照表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retmsg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String(30)</w:t>
            </w:r>
          </w:p>
        </w:tc>
        <w:tc>
          <w:tcPr>
            <w:tcW w:w="4305" w:type="dxa"/>
          </w:tcPr>
          <w:p w:rsidR="00B27AF8" w:rsidRPr="00A333B7" w:rsidRDefault="00B27AF8" w:rsidP="007B44C1"/>
        </w:tc>
      </w:tr>
      <w:tr w:rsidR="00B27AF8" w:rsidRPr="00A333B7" w:rsidTr="007B44C1">
        <w:tc>
          <w:tcPr>
            <w:tcW w:w="1728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27AF8" w:rsidRPr="00A333B7" w:rsidRDefault="00B27AF8" w:rsidP="007B44C1">
            <w:r w:rsidRPr="00A333B7">
              <w:t>userid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t>是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String(20)</w:t>
            </w:r>
          </w:p>
        </w:tc>
        <w:tc>
          <w:tcPr>
            <w:tcW w:w="4305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手机号码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E150A2" w:rsidRPr="00A333B7" w:rsidTr="007B44C1">
        <w:tc>
          <w:tcPr>
            <w:tcW w:w="1728" w:type="dxa"/>
          </w:tcPr>
          <w:p w:rsidR="00E150A2" w:rsidRPr="00A333B7" w:rsidRDefault="00E150A2" w:rsidP="00E150A2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B27AF8" w:rsidRPr="00A333B7" w:rsidTr="007B44C1">
        <w:tc>
          <w:tcPr>
            <w:tcW w:w="1728" w:type="dxa"/>
          </w:tcPr>
          <w:p w:rsidR="00B27AF8" w:rsidRPr="00A333B7" w:rsidRDefault="006466F2" w:rsidP="007B44C1">
            <w:r w:rsidRPr="00A333B7">
              <w:rPr>
                <w:rFonts w:hint="eastAsia"/>
              </w:rPr>
              <w:t>退款</w:t>
            </w:r>
            <w:r w:rsidR="00B27AF8" w:rsidRPr="00A333B7">
              <w:rPr>
                <w:rFonts w:hint="eastAsia"/>
              </w:rPr>
              <w:t>交易</w:t>
            </w:r>
            <w:r w:rsidR="00B27AF8" w:rsidRPr="00A333B7">
              <w:t>记录</w:t>
            </w:r>
            <w:r w:rsidR="00B27AF8" w:rsidRPr="00A333B7">
              <w:rPr>
                <w:rFonts w:hint="eastAsia"/>
              </w:rPr>
              <w:t>结果</w:t>
            </w:r>
            <w:r w:rsidR="00B27AF8" w:rsidRPr="00A333B7">
              <w:t>集</w:t>
            </w:r>
          </w:p>
        </w:tc>
        <w:tc>
          <w:tcPr>
            <w:tcW w:w="1980" w:type="dxa"/>
          </w:tcPr>
          <w:p w:rsidR="00B27AF8" w:rsidRPr="00A333B7" w:rsidRDefault="004E49AE" w:rsidP="007B44C1">
            <w:r w:rsidRPr="00A333B7">
              <w:t>refund</w:t>
            </w:r>
            <w:r w:rsidR="00B27AF8" w:rsidRPr="00A333B7">
              <w:t>_list</w:t>
            </w:r>
          </w:p>
        </w:tc>
        <w:tc>
          <w:tcPr>
            <w:tcW w:w="720" w:type="dxa"/>
          </w:tcPr>
          <w:p w:rsidR="00B27AF8" w:rsidRPr="00A333B7" w:rsidRDefault="00B27AF8" w:rsidP="007B44C1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27AF8" w:rsidRPr="00A333B7" w:rsidRDefault="00B27AF8" w:rsidP="007B44C1">
            <w:r w:rsidRPr="00A333B7">
              <w:t>String(1024)</w:t>
            </w:r>
          </w:p>
        </w:tc>
        <w:tc>
          <w:tcPr>
            <w:tcW w:w="4305" w:type="dxa"/>
          </w:tcPr>
          <w:p w:rsidR="00B27AF8" w:rsidRPr="00A333B7" w:rsidRDefault="00B27AF8" w:rsidP="007B44C1">
            <w:pPr>
              <w:ind w:rightChars="-45" w:right="-94"/>
            </w:pPr>
            <w:r w:rsidRPr="00A333B7">
              <w:t>xml格式：</w:t>
            </w:r>
          </w:p>
          <w:p w:rsidR="00B27AF8" w:rsidRPr="00A333B7" w:rsidRDefault="00B27AF8" w:rsidP="007B44C1">
            <w:pPr>
              <w:ind w:rightChars="-45" w:right="-94"/>
            </w:pPr>
            <w:r w:rsidRPr="00A333B7">
              <w:t>&lt;root&gt;</w:t>
            </w:r>
          </w:p>
          <w:p w:rsidR="00B27AF8" w:rsidRPr="00A333B7" w:rsidRDefault="00B27AF8" w:rsidP="007B44C1">
            <w:pPr>
              <w:ind w:rightChars="-45" w:right="-94"/>
            </w:pPr>
            <w:r w:rsidRPr="00A333B7">
              <w:t>&lt;row&gt;…&lt;/row&gt;</w:t>
            </w:r>
          </w:p>
          <w:p w:rsidR="00B27AF8" w:rsidRPr="00A333B7" w:rsidRDefault="00B27AF8" w:rsidP="007B44C1">
            <w:pPr>
              <w:ind w:rightChars="-45" w:right="-94"/>
            </w:pPr>
            <w:r w:rsidRPr="00A333B7">
              <w:t>…</w:t>
            </w:r>
          </w:p>
          <w:p w:rsidR="00B27AF8" w:rsidRPr="00A333B7" w:rsidRDefault="00B27AF8" w:rsidP="007B44C1">
            <w:r w:rsidRPr="00A333B7">
              <w:t>&lt;root&gt;</w:t>
            </w:r>
          </w:p>
        </w:tc>
      </w:tr>
      <w:tr w:rsidR="00B27AF8" w:rsidRPr="00A333B7" w:rsidTr="007B44C1">
        <w:tc>
          <w:tcPr>
            <w:tcW w:w="10173" w:type="dxa"/>
            <w:gridSpan w:val="5"/>
          </w:tcPr>
          <w:p w:rsidR="00B27AF8" w:rsidRPr="00A333B7" w:rsidRDefault="00B27AF8" w:rsidP="007B44C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交易</w:t>
            </w:r>
            <w:r w:rsidRPr="00A333B7">
              <w:rPr>
                <w:b/>
              </w:rPr>
              <w:t>记录</w:t>
            </w:r>
            <w:r w:rsidRPr="00A333B7">
              <w:rPr>
                <w:rFonts w:hint="eastAsia"/>
                <w:b/>
              </w:rPr>
              <w:t>结果</w:t>
            </w:r>
            <w:r w:rsidRPr="00A333B7">
              <w:rPr>
                <w:b/>
              </w:rPr>
              <w:t>集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内部退款单号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refund_listid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String(32)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jc w:val="left"/>
            </w:pPr>
            <w:r w:rsidRPr="00A333B7">
              <w:rPr>
                <w:rFonts w:hint="eastAsia"/>
              </w:rPr>
              <w:t>内部退款单号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外部退款单</w:t>
            </w:r>
            <w:r w:rsidRPr="00A333B7">
              <w:t>ID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refund_id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String(32)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jc w:val="left"/>
            </w:pPr>
            <w:r w:rsidRPr="00A333B7">
              <w:rPr>
                <w:rFonts w:hint="eastAsia"/>
              </w:rPr>
              <w:t>外部退款单</w:t>
            </w:r>
            <w:r w:rsidRPr="00A333B7">
              <w:t>ID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ascii="新宋体" w:eastAsia="新宋体" w:hAnsi="新宋体" w:hint="eastAsia"/>
              </w:rPr>
              <w:t>支付单号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String(32)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jc w:val="left"/>
            </w:pPr>
            <w:r w:rsidRPr="00A333B7">
              <w:rPr>
                <w:rFonts w:ascii="新宋体" w:eastAsia="新宋体" w:hAnsi="新宋体" w:hint="eastAsia"/>
              </w:rPr>
              <w:t>原支付单号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发起</w:t>
            </w:r>
            <w:r w:rsidRPr="00A333B7">
              <w:t>退款</w:t>
            </w:r>
            <w:r w:rsidRPr="00A333B7">
              <w:rPr>
                <w:rFonts w:hint="eastAsia"/>
              </w:rPr>
              <w:t>的用户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uin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String(64)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发起退款的</w:t>
            </w:r>
            <w:r w:rsidRPr="00A333B7">
              <w:t>ID。</w:t>
            </w:r>
          </w:p>
          <w:p w:rsidR="00635A62" w:rsidRPr="00A333B7" w:rsidRDefault="00635A62" w:rsidP="00635A62">
            <w:pPr>
              <w:jc w:val="left"/>
            </w:pPr>
            <w:r w:rsidRPr="00A333B7">
              <w:t>listid中的收款方（B商户）</w:t>
            </w:r>
          </w:p>
        </w:tc>
      </w:tr>
      <w:tr w:rsidR="00E40550" w:rsidRPr="00A333B7" w:rsidTr="007B44C1">
        <w:tc>
          <w:tcPr>
            <w:tcW w:w="1728" w:type="dxa"/>
          </w:tcPr>
          <w:p w:rsidR="00E40550" w:rsidRPr="00A333B7" w:rsidRDefault="00E40550" w:rsidP="00635A62">
            <w:r>
              <w:rPr>
                <w:rFonts w:hint="eastAsia"/>
              </w:rPr>
              <w:t>退款方</w:t>
            </w:r>
            <w:r>
              <w:t>名称</w:t>
            </w:r>
          </w:p>
        </w:tc>
        <w:tc>
          <w:tcPr>
            <w:tcW w:w="1980" w:type="dxa"/>
          </w:tcPr>
          <w:p w:rsidR="00E40550" w:rsidRPr="00A333B7" w:rsidRDefault="00E40550" w:rsidP="00635A62">
            <w:r>
              <w:rPr>
                <w:rFonts w:hint="eastAsia"/>
              </w:rPr>
              <w:t>uin</w:t>
            </w:r>
            <w:r>
              <w:t>_name</w:t>
            </w:r>
          </w:p>
        </w:tc>
        <w:tc>
          <w:tcPr>
            <w:tcW w:w="720" w:type="dxa"/>
          </w:tcPr>
          <w:p w:rsidR="00E40550" w:rsidRPr="00A333B7" w:rsidRDefault="00E40550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40550" w:rsidRPr="00A333B7" w:rsidRDefault="00E40550" w:rsidP="00635A62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E40550" w:rsidRPr="00A333B7" w:rsidRDefault="00E40550" w:rsidP="00635A62">
            <w:r>
              <w:rPr>
                <w:rFonts w:hint="eastAsia"/>
              </w:rPr>
              <w:t>原</w:t>
            </w:r>
            <w:r>
              <w:t>支付单</w:t>
            </w:r>
            <w:r>
              <w:rPr>
                <w:rFonts w:hint="eastAsia"/>
              </w:rPr>
              <w:t>Flistid中的收款方名称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payer_uin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String(64)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jc w:val="left"/>
            </w:pPr>
            <w:r w:rsidRPr="00A333B7">
              <w:t>listid中的付款方</w:t>
            </w:r>
          </w:p>
        </w:tc>
      </w:tr>
      <w:tr w:rsidR="00E40550" w:rsidRPr="00A333B7" w:rsidTr="007B44C1">
        <w:tc>
          <w:tcPr>
            <w:tcW w:w="1728" w:type="dxa"/>
          </w:tcPr>
          <w:p w:rsidR="00E40550" w:rsidRPr="00A333B7" w:rsidRDefault="00E40550" w:rsidP="00635A62">
            <w:r>
              <w:rPr>
                <w:rFonts w:hint="eastAsia"/>
              </w:rPr>
              <w:t>付款方</w:t>
            </w:r>
            <w:r>
              <w:t>名称</w:t>
            </w:r>
          </w:p>
        </w:tc>
        <w:tc>
          <w:tcPr>
            <w:tcW w:w="1980" w:type="dxa"/>
          </w:tcPr>
          <w:p w:rsidR="00E40550" w:rsidRPr="00A333B7" w:rsidRDefault="00E40550" w:rsidP="00635A62">
            <w:r>
              <w:rPr>
                <w:rFonts w:hint="eastAsia"/>
              </w:rPr>
              <w:t>payer</w:t>
            </w:r>
            <w:r>
              <w:t>_name</w:t>
            </w:r>
          </w:p>
        </w:tc>
        <w:tc>
          <w:tcPr>
            <w:tcW w:w="720" w:type="dxa"/>
          </w:tcPr>
          <w:p w:rsidR="00E40550" w:rsidRPr="00A333B7" w:rsidRDefault="00E40550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40550" w:rsidRPr="00A333B7" w:rsidRDefault="00E40550" w:rsidP="00635A62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E40550" w:rsidRPr="00A333B7" w:rsidRDefault="00E40550" w:rsidP="00635A62">
            <w:pPr>
              <w:jc w:val="left"/>
            </w:pPr>
            <w:r>
              <w:rPr>
                <w:rFonts w:hint="eastAsia"/>
              </w:rPr>
              <w:t>原</w:t>
            </w:r>
            <w:r>
              <w:t>支付单</w:t>
            </w:r>
            <w:r>
              <w:rPr>
                <w:rFonts w:hint="eastAsia"/>
              </w:rPr>
              <w:t>listid中的付款方名称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退款目标类型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dest_type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Int</w:t>
            </w:r>
          </w:p>
        </w:tc>
        <w:tc>
          <w:tcPr>
            <w:tcW w:w="4305" w:type="dxa"/>
          </w:tcPr>
          <w:p w:rsidR="003E3871" w:rsidRDefault="003E3871" w:rsidP="003E3871">
            <w:r>
              <w:rPr>
                <w:rFonts w:hint="eastAsia"/>
              </w:rPr>
              <w:t>退款类型详述见下:</w:t>
            </w:r>
          </w:p>
          <w:p w:rsidR="003E3871" w:rsidRDefault="003E3871" w:rsidP="003E3871">
            <w:r>
              <w:rPr>
                <w:rFonts w:hint="eastAsia"/>
              </w:rPr>
              <w:t>1-退款到余额</w:t>
            </w:r>
          </w:p>
          <w:p w:rsidR="003E3871" w:rsidRDefault="003E3871" w:rsidP="003E3871">
            <w:r>
              <w:rPr>
                <w:rFonts w:hint="eastAsia"/>
              </w:rPr>
              <w:t>2-退款到银行卡</w:t>
            </w:r>
          </w:p>
          <w:p w:rsidR="00635A62" w:rsidRPr="00A333B7" w:rsidRDefault="003E3871" w:rsidP="003E3871">
            <w:r>
              <w:rPr>
                <w:rFonts w:hint="eastAsia"/>
              </w:rPr>
              <w:lastRenderedPageBreak/>
              <w:t>3-退款到信用卡</w:t>
            </w:r>
          </w:p>
        </w:tc>
      </w:tr>
      <w:tr w:rsidR="003E3871" w:rsidRPr="00A333B7" w:rsidTr="007B44C1">
        <w:tc>
          <w:tcPr>
            <w:tcW w:w="1728" w:type="dxa"/>
          </w:tcPr>
          <w:p w:rsidR="003E3871" w:rsidRDefault="003E3871" w:rsidP="003E3871">
            <w:r>
              <w:rPr>
                <w:rFonts w:hint="eastAsia"/>
              </w:rPr>
              <w:lastRenderedPageBreak/>
              <w:t>业务类型</w:t>
            </w:r>
          </w:p>
          <w:p w:rsidR="003E3871" w:rsidRPr="00A333B7" w:rsidRDefault="003E3871" w:rsidP="00635A62"/>
        </w:tc>
        <w:tc>
          <w:tcPr>
            <w:tcW w:w="1980" w:type="dxa"/>
          </w:tcPr>
          <w:p w:rsidR="003E3871" w:rsidRPr="00A333B7" w:rsidRDefault="003E3871" w:rsidP="00635A62">
            <w:r>
              <w:t>refund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</w:tcPr>
          <w:p w:rsidR="003E3871" w:rsidRPr="00A333B7" w:rsidRDefault="003E3871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E3871" w:rsidRPr="00A333B7" w:rsidRDefault="003E3871" w:rsidP="00635A6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E3871" w:rsidRDefault="003E3871" w:rsidP="003E3871">
            <w:r>
              <w:rPr>
                <w:rFonts w:hint="eastAsia"/>
              </w:rPr>
              <w:t>业务类型</w:t>
            </w:r>
          </w:p>
          <w:p w:rsidR="003E3871" w:rsidRDefault="003E3871" w:rsidP="00AC73D5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B2C退款</w:t>
            </w:r>
          </w:p>
          <w:p w:rsidR="003E3871" w:rsidRDefault="003E3871" w:rsidP="00AC73D5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转账退款</w:t>
            </w:r>
          </w:p>
          <w:p w:rsidR="003E3871" w:rsidRDefault="003E3871" w:rsidP="00AC73D5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充值退款</w:t>
            </w:r>
          </w:p>
          <w:p w:rsidR="003E3871" w:rsidRDefault="003E3871" w:rsidP="00AC73D5">
            <w:pPr>
              <w:pStyle w:val="af"/>
              <w:numPr>
                <w:ilvl w:val="0"/>
                <w:numId w:val="3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中介退款（确认收货前退款）</w:t>
            </w:r>
          </w:p>
          <w:p w:rsidR="003E3871" w:rsidRDefault="003E3871" w:rsidP="003E3871">
            <w:r>
              <w:rPr>
                <w:rFonts w:hint="eastAsia"/>
              </w:rPr>
              <w:t>中介后退款（确认收货后退款）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结算标志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settle</w:t>
            </w:r>
            <w:r w:rsidRPr="00A333B7">
              <w:rPr>
                <w:rFonts w:ascii="Tahoma" w:hAnsi="Tahoma" w:cs="Tahoma"/>
                <w:szCs w:val="21"/>
              </w:rPr>
              <w:t>_</w:t>
            </w:r>
            <w:r w:rsidRPr="00A333B7">
              <w:t>flag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Int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结算标志</w:t>
            </w:r>
            <w:r w:rsidRPr="00A333B7">
              <w:t>,此标志用</w:t>
            </w:r>
            <w:r w:rsidRPr="00A333B7">
              <w:rPr>
                <w:rFonts w:hint="eastAsia"/>
              </w:rPr>
              <w:t>以</w:t>
            </w:r>
            <w:r w:rsidRPr="00A333B7">
              <w:t>记录当时原支付单是否结算，只有在B2C</w:t>
            </w:r>
            <w:r w:rsidRPr="00A333B7">
              <w:rPr>
                <w:rFonts w:hint="eastAsia"/>
              </w:rPr>
              <w:t>及</w:t>
            </w:r>
            <w:r w:rsidRPr="00A333B7">
              <w:t>中介交易退款</w:t>
            </w:r>
            <w:r w:rsidRPr="00A333B7">
              <w:rPr>
                <w:rFonts w:hint="eastAsia"/>
              </w:rPr>
              <w:t>中</w:t>
            </w:r>
            <w:r w:rsidRPr="00A333B7">
              <w:t>才会存在。</w:t>
            </w:r>
          </w:p>
          <w:p w:rsidR="00635A62" w:rsidRPr="00A333B7" w:rsidRDefault="00635A62" w:rsidP="00635A62">
            <w:r w:rsidRPr="00A333B7">
              <w:t>0-</w:t>
            </w:r>
            <w:r w:rsidRPr="00A333B7">
              <w:rPr>
                <w:rFonts w:hint="eastAsia"/>
              </w:rPr>
              <w:t>未结算</w:t>
            </w:r>
          </w:p>
          <w:p w:rsidR="00635A62" w:rsidRPr="00A333B7" w:rsidRDefault="00635A62" w:rsidP="00635A62">
            <w:r w:rsidRPr="00A333B7">
              <w:t>1-</w:t>
            </w:r>
            <w:r w:rsidRPr="00A333B7">
              <w:rPr>
                <w:rFonts w:hint="eastAsia"/>
              </w:rPr>
              <w:t>结算</w:t>
            </w:r>
            <w:r w:rsidRPr="00A333B7">
              <w:t>中</w:t>
            </w:r>
          </w:p>
          <w:p w:rsidR="00635A62" w:rsidRPr="00A333B7" w:rsidRDefault="00635A62" w:rsidP="00635A62">
            <w:r w:rsidRPr="00A333B7">
              <w:t>2-</w:t>
            </w:r>
            <w:r w:rsidRPr="00A333B7">
              <w:rPr>
                <w:rFonts w:hint="eastAsia"/>
              </w:rPr>
              <w:t>已</w:t>
            </w:r>
            <w:r w:rsidRPr="00A333B7">
              <w:t>结算</w:t>
            </w:r>
          </w:p>
        </w:tc>
      </w:tr>
      <w:tr w:rsidR="003E3871" w:rsidRPr="00A333B7" w:rsidTr="007B44C1">
        <w:tc>
          <w:tcPr>
            <w:tcW w:w="1728" w:type="dxa"/>
          </w:tcPr>
          <w:p w:rsidR="003E3871" w:rsidRPr="00A333B7" w:rsidRDefault="003E3871" w:rsidP="00635A62">
            <w:r>
              <w:rPr>
                <w:rFonts w:hint="eastAsia"/>
              </w:rPr>
              <w:t>渠道标识</w:t>
            </w:r>
          </w:p>
        </w:tc>
        <w:tc>
          <w:tcPr>
            <w:tcW w:w="1980" w:type="dxa"/>
          </w:tcPr>
          <w:p w:rsidR="003E3871" w:rsidRPr="00A333B7" w:rsidRDefault="003E3871" w:rsidP="00635A62">
            <w:r>
              <w:rPr>
                <w:rFonts w:hint="eastAsia"/>
              </w:rPr>
              <w:t>channel</w:t>
            </w:r>
          </w:p>
        </w:tc>
        <w:tc>
          <w:tcPr>
            <w:tcW w:w="720" w:type="dxa"/>
          </w:tcPr>
          <w:p w:rsidR="003E3871" w:rsidRPr="00A333B7" w:rsidRDefault="003E3871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E3871" w:rsidRPr="00A333B7" w:rsidRDefault="003E3871" w:rsidP="00635A6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E3871" w:rsidRDefault="003E3871" w:rsidP="003E3871">
            <w:r>
              <w:rPr>
                <w:rFonts w:hint="eastAsia"/>
              </w:rPr>
              <w:t>渠道标识</w:t>
            </w:r>
          </w:p>
          <w:p w:rsidR="003E3871" w:rsidRDefault="003E3871" w:rsidP="003E3871">
            <w:r>
              <w:rPr>
                <w:rFonts w:hint="eastAsia"/>
              </w:rPr>
              <w:t>1：</w:t>
            </w:r>
            <w:r>
              <w:t>pc</w:t>
            </w:r>
            <w:r>
              <w:rPr>
                <w:rFonts w:hint="eastAsia"/>
              </w:rPr>
              <w:t>端</w:t>
            </w:r>
          </w:p>
          <w:p w:rsidR="003E3871" w:rsidRDefault="003E3871" w:rsidP="003E3871">
            <w:r>
              <w:rPr>
                <w:rFonts w:hint="eastAsia"/>
              </w:rPr>
              <w:t>2：</w:t>
            </w:r>
            <w:r>
              <w:t>移动</w:t>
            </w:r>
          </w:p>
          <w:p w:rsidR="003E3871" w:rsidRDefault="003E3871" w:rsidP="003E3871">
            <w:r>
              <w:rPr>
                <w:rFonts w:hint="eastAsia"/>
              </w:rPr>
              <w:t>3：</w:t>
            </w:r>
            <w:r>
              <w:t>固话</w:t>
            </w:r>
          </w:p>
          <w:p w:rsidR="003E3871" w:rsidRPr="00A333B7" w:rsidRDefault="003E3871" w:rsidP="003E3871">
            <w:r>
              <w:rPr>
                <w:rFonts w:hint="eastAsia"/>
              </w:rPr>
              <w:t>4：</w:t>
            </w:r>
            <w:r>
              <w:t>POS机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业务类型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refund_type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int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业务类型</w:t>
            </w:r>
          </w:p>
          <w:p w:rsidR="00635A62" w:rsidRPr="00A333B7" w:rsidRDefault="00635A62" w:rsidP="00AC73D5">
            <w:pPr>
              <w:pStyle w:val="af"/>
              <w:numPr>
                <w:ilvl w:val="0"/>
                <w:numId w:val="43"/>
              </w:numPr>
              <w:spacing w:line="240" w:lineRule="auto"/>
              <w:ind w:firstLineChars="0"/>
            </w:pPr>
            <w:r w:rsidRPr="00A333B7">
              <w:t>B2C退款</w:t>
            </w:r>
          </w:p>
          <w:p w:rsidR="00635A62" w:rsidRPr="00A333B7" w:rsidRDefault="00635A62" w:rsidP="00AC73D5">
            <w:pPr>
              <w:pStyle w:val="af"/>
              <w:numPr>
                <w:ilvl w:val="0"/>
                <w:numId w:val="43"/>
              </w:numPr>
              <w:spacing w:line="240" w:lineRule="auto"/>
              <w:ind w:firstLineChars="0"/>
            </w:pPr>
            <w:r w:rsidRPr="00A333B7">
              <w:rPr>
                <w:rFonts w:hint="eastAsia"/>
              </w:rPr>
              <w:t>转账退款</w:t>
            </w:r>
          </w:p>
          <w:p w:rsidR="00635A62" w:rsidRPr="00A333B7" w:rsidRDefault="00635A62" w:rsidP="00AC73D5">
            <w:pPr>
              <w:pStyle w:val="af"/>
              <w:numPr>
                <w:ilvl w:val="0"/>
                <w:numId w:val="43"/>
              </w:numPr>
              <w:spacing w:line="240" w:lineRule="auto"/>
              <w:ind w:firstLineChars="0"/>
            </w:pPr>
            <w:r w:rsidRPr="00A333B7">
              <w:rPr>
                <w:rFonts w:hint="eastAsia"/>
              </w:rPr>
              <w:t>充值退款</w:t>
            </w:r>
          </w:p>
          <w:p w:rsidR="00635A62" w:rsidRPr="00A333B7" w:rsidRDefault="00635A62" w:rsidP="00AC73D5">
            <w:pPr>
              <w:pStyle w:val="af"/>
              <w:numPr>
                <w:ilvl w:val="0"/>
                <w:numId w:val="43"/>
              </w:numPr>
              <w:spacing w:line="240" w:lineRule="auto"/>
              <w:ind w:firstLineChars="0"/>
            </w:pPr>
            <w:r w:rsidRPr="00A333B7">
              <w:rPr>
                <w:rFonts w:hint="eastAsia"/>
              </w:rPr>
              <w:t>中介退款（确认收货前退款）</w:t>
            </w:r>
          </w:p>
          <w:p w:rsidR="00635A62" w:rsidRPr="00A333B7" w:rsidRDefault="00635A62" w:rsidP="00AC73D5">
            <w:pPr>
              <w:pStyle w:val="af"/>
              <w:numPr>
                <w:ilvl w:val="0"/>
                <w:numId w:val="43"/>
              </w:numPr>
              <w:spacing w:line="240" w:lineRule="auto"/>
              <w:ind w:firstLineChars="0"/>
            </w:pPr>
            <w:r w:rsidRPr="00A333B7">
              <w:rPr>
                <w:rFonts w:hint="eastAsia"/>
              </w:rPr>
              <w:t>中介后退款（确认收货后退款）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是否允许从平台余额账目回退标志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balance_refund_flag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Int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是否允许从平台余额账目回退标志</w:t>
            </w:r>
          </w:p>
          <w:p w:rsidR="00635A62" w:rsidRPr="00A333B7" w:rsidRDefault="00635A62" w:rsidP="00635A62">
            <w:r w:rsidRPr="00A333B7">
              <w:t xml:space="preserve">0- </w:t>
            </w:r>
            <w:r w:rsidRPr="00A333B7">
              <w:rPr>
                <w:rFonts w:hint="eastAsia"/>
              </w:rPr>
              <w:t>不允许</w:t>
            </w:r>
          </w:p>
          <w:p w:rsidR="00635A62" w:rsidRPr="00A333B7" w:rsidRDefault="00635A62" w:rsidP="00635A62">
            <w:pPr>
              <w:spacing w:line="240" w:lineRule="auto"/>
            </w:pPr>
            <w:r w:rsidRPr="00A333B7">
              <w:t xml:space="preserve">1- </w:t>
            </w:r>
            <w:r w:rsidRPr="00A333B7">
              <w:rPr>
                <w:rFonts w:hint="eastAsia"/>
              </w:rPr>
              <w:t>允许</w:t>
            </w:r>
          </w:p>
          <w:p w:rsidR="00635A62" w:rsidRPr="00A333B7" w:rsidRDefault="00635A62" w:rsidP="00635A62">
            <w:r w:rsidRPr="00A333B7">
              <w:rPr>
                <w:rFonts w:hint="eastAsia"/>
              </w:rPr>
              <w:t>应用场景：当平台待结算账目不够本次退佣时，且平台允许从余额账目扣，则可从余额账目回退佣金到退款中，再从退款中回退至付款方退款中账目。</w:t>
            </w:r>
          </w:p>
        </w:tc>
      </w:tr>
      <w:tr w:rsidR="003E3871" w:rsidRPr="00A333B7" w:rsidTr="007B44C1">
        <w:tc>
          <w:tcPr>
            <w:tcW w:w="1728" w:type="dxa"/>
          </w:tcPr>
          <w:p w:rsidR="003E3871" w:rsidRPr="00A333B7" w:rsidRDefault="003E3871" w:rsidP="00635A62">
            <w:r>
              <w:rPr>
                <w:rFonts w:hint="eastAsia"/>
              </w:rPr>
              <w:t>平台</w:t>
            </w:r>
            <w:r>
              <w:t>商户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商</w:t>
            </w:r>
            <w:r>
              <w:rPr>
                <w:rFonts w:hint="eastAsia"/>
              </w:rPr>
              <w:lastRenderedPageBreak/>
              <w:t>户)</w:t>
            </w:r>
            <w:r w:rsidR="002C0E16">
              <w:rPr>
                <w:rFonts w:hint="eastAsia"/>
              </w:rPr>
              <w:t>小蕉</w:t>
            </w:r>
            <w:r>
              <w:t>账号</w:t>
            </w:r>
          </w:p>
        </w:tc>
        <w:tc>
          <w:tcPr>
            <w:tcW w:w="1980" w:type="dxa"/>
          </w:tcPr>
          <w:p w:rsidR="003E3871" w:rsidRPr="00A333B7" w:rsidRDefault="003E3871" w:rsidP="00635A62">
            <w:r>
              <w:rPr>
                <w:rFonts w:hint="eastAsia"/>
              </w:rPr>
              <w:lastRenderedPageBreak/>
              <w:t>spid</w:t>
            </w:r>
          </w:p>
        </w:tc>
        <w:tc>
          <w:tcPr>
            <w:tcW w:w="720" w:type="dxa"/>
          </w:tcPr>
          <w:p w:rsidR="003E3871" w:rsidRPr="00A333B7" w:rsidRDefault="003E3871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E3871" w:rsidRPr="00A333B7" w:rsidRDefault="003E3871" w:rsidP="00635A62">
            <w:r>
              <w:rPr>
                <w:rFonts w:hint="eastAsia"/>
              </w:rPr>
              <w:t>string</w:t>
            </w:r>
            <w:r>
              <w:t>(10)</w:t>
            </w:r>
          </w:p>
        </w:tc>
        <w:tc>
          <w:tcPr>
            <w:tcW w:w="4305" w:type="dxa"/>
          </w:tcPr>
          <w:p w:rsidR="003E3871" w:rsidRPr="00A333B7" w:rsidRDefault="003E3871" w:rsidP="00635A62">
            <w:r>
              <w:rPr>
                <w:rFonts w:hint="eastAsia"/>
              </w:rPr>
              <w:t>平台</w:t>
            </w:r>
            <w:r>
              <w:t>商户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商户)</w:t>
            </w:r>
            <w:r w:rsidR="002C0E16">
              <w:rPr>
                <w:rFonts w:hint="eastAsia"/>
              </w:rPr>
              <w:t>小蕉</w:t>
            </w:r>
            <w:r>
              <w:t>账号</w:t>
            </w:r>
          </w:p>
        </w:tc>
      </w:tr>
      <w:tr w:rsidR="00E40550" w:rsidRPr="00A333B7" w:rsidTr="007B44C1">
        <w:tc>
          <w:tcPr>
            <w:tcW w:w="1728" w:type="dxa"/>
          </w:tcPr>
          <w:p w:rsidR="00E40550" w:rsidRDefault="00E40550" w:rsidP="00635A62">
            <w:r>
              <w:rPr>
                <w:rFonts w:hint="eastAsia"/>
              </w:rPr>
              <w:lastRenderedPageBreak/>
              <w:t>商户</w:t>
            </w:r>
            <w:r>
              <w:t>名称</w:t>
            </w:r>
          </w:p>
        </w:tc>
        <w:tc>
          <w:tcPr>
            <w:tcW w:w="1980" w:type="dxa"/>
          </w:tcPr>
          <w:p w:rsidR="00E40550" w:rsidRDefault="00E40550" w:rsidP="00635A62">
            <w:r>
              <w:rPr>
                <w:rFonts w:hint="eastAsia"/>
              </w:rPr>
              <w:t>spid</w:t>
            </w:r>
            <w:r>
              <w:t>_name</w:t>
            </w:r>
          </w:p>
        </w:tc>
        <w:tc>
          <w:tcPr>
            <w:tcW w:w="720" w:type="dxa"/>
          </w:tcPr>
          <w:p w:rsidR="00E40550" w:rsidRDefault="00E40550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40550" w:rsidRDefault="00E40550" w:rsidP="00635A62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E40550" w:rsidRDefault="00E40550" w:rsidP="00635A62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收款方本次退的金额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payee_refund_money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Int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收款方本次退的金额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服务费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refund_fee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String(64)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需要退还的手续费。</w:t>
            </w:r>
            <w:r w:rsidRPr="00A333B7">
              <w:t>(手续费退回到平台待结算账目)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退款金额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refund_money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退款金额或待结算账目退回</w:t>
            </w:r>
          </w:p>
          <w:p w:rsidR="00635A62" w:rsidRPr="00A333B7" w:rsidRDefault="00635A62" w:rsidP="00635A62">
            <w:r w:rsidRPr="00A333B7">
              <w:rPr>
                <w:rFonts w:hint="eastAsia"/>
              </w:rPr>
              <w:t>退还给付款方的金额。</w:t>
            </w:r>
          </w:p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公式：</w:t>
            </w:r>
            <w:r w:rsidRPr="00A333B7">
              <w:t>Frefund_money= payee_refund_money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退款状态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refund_state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退款状态。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1-</w:t>
            </w:r>
            <w:r w:rsidRPr="00A333B7">
              <w:rPr>
                <w:rFonts w:hint="eastAsia"/>
              </w:rPr>
              <w:t>新建：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2-</w:t>
            </w:r>
            <w:r w:rsidRPr="00A333B7">
              <w:rPr>
                <w:rFonts w:hint="eastAsia"/>
              </w:rPr>
              <w:t>已发起退款：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资金已就绪：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4-</w:t>
            </w:r>
            <w:r w:rsidRPr="00A333B7">
              <w:rPr>
                <w:rFonts w:hint="eastAsia"/>
              </w:rPr>
              <w:t>审核通过：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5-审核拒绝：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6-退款成功：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7-退款失败：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8-</w:t>
            </w:r>
            <w:r w:rsidRPr="00A333B7">
              <w:rPr>
                <w:rFonts w:hint="eastAsia"/>
              </w:rPr>
              <w:t>银行处理中：目前</w:t>
            </w:r>
            <w:r w:rsidRPr="00A333B7">
              <w:t>没有此状态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9-</w:t>
            </w:r>
            <w:r w:rsidRPr="00A333B7">
              <w:rPr>
                <w:rFonts w:hint="eastAsia"/>
              </w:rPr>
              <w:t>转入待发：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10-</w:t>
            </w:r>
            <w:r w:rsidRPr="00A333B7">
              <w:rPr>
                <w:rFonts w:hint="eastAsia"/>
              </w:rPr>
              <w:t>转入待发成功：本状态为终止态</w:t>
            </w:r>
          </w:p>
          <w:p w:rsidR="00635A62" w:rsidRPr="00A333B7" w:rsidRDefault="00635A62" w:rsidP="00AC73D5">
            <w:pPr>
              <w:numPr>
                <w:ilvl w:val="0"/>
                <w:numId w:val="35"/>
              </w:numPr>
              <w:suppressAutoHyphens/>
              <w:spacing w:line="240" w:lineRule="auto"/>
            </w:pPr>
            <w:r w:rsidRPr="00A333B7">
              <w:t>11-</w:t>
            </w:r>
            <w:r w:rsidRPr="00A333B7">
              <w:rPr>
                <w:rFonts w:hint="eastAsia"/>
              </w:rPr>
              <w:t>订单</w:t>
            </w:r>
            <w:r w:rsidRPr="00A333B7">
              <w:t>关闭：本状态为终止态</w:t>
            </w:r>
            <w:r w:rsidRPr="00A333B7">
              <w:rPr>
                <w:rFonts w:hint="eastAsia"/>
              </w:rPr>
              <w:t>。</w:t>
            </w:r>
          </w:p>
        </w:tc>
      </w:tr>
      <w:tr w:rsidR="003E3871" w:rsidRPr="00A333B7" w:rsidTr="007B44C1">
        <w:tc>
          <w:tcPr>
            <w:tcW w:w="1728" w:type="dxa"/>
          </w:tcPr>
          <w:p w:rsidR="003E3871" w:rsidRPr="00A333B7" w:rsidRDefault="003E3871" w:rsidP="00635A62">
            <w:r>
              <w:rPr>
                <w:rFonts w:hint="eastAsia"/>
              </w:rPr>
              <w:t>原</w:t>
            </w:r>
            <w:r>
              <w:t>支付单</w:t>
            </w:r>
            <w:r>
              <w:rPr>
                <w:rFonts w:hint="eastAsia"/>
              </w:rPr>
              <w:t>商品</w:t>
            </w:r>
            <w:r>
              <w:t>名称</w:t>
            </w:r>
          </w:p>
        </w:tc>
        <w:tc>
          <w:tcPr>
            <w:tcW w:w="1980" w:type="dxa"/>
          </w:tcPr>
          <w:p w:rsidR="003E3871" w:rsidRPr="00A333B7" w:rsidRDefault="003E3871" w:rsidP="00635A62">
            <w:r>
              <w:t>product</w:t>
            </w:r>
            <w:r>
              <w:rPr>
                <w:rFonts w:hint="eastAsia"/>
              </w:rPr>
              <w:t>_memo</w:t>
            </w:r>
          </w:p>
        </w:tc>
        <w:tc>
          <w:tcPr>
            <w:tcW w:w="720" w:type="dxa"/>
          </w:tcPr>
          <w:p w:rsidR="003E3871" w:rsidRPr="00A333B7" w:rsidRDefault="003E3871" w:rsidP="00635A6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E3871" w:rsidRPr="00A333B7" w:rsidRDefault="003E3871" w:rsidP="00635A62">
            <w:r>
              <w:rPr>
                <w:rFonts w:hint="eastAsia"/>
              </w:rPr>
              <w:t>string</w:t>
            </w:r>
            <w:r>
              <w:t>(255)</w:t>
            </w:r>
          </w:p>
        </w:tc>
        <w:tc>
          <w:tcPr>
            <w:tcW w:w="4305" w:type="dxa"/>
          </w:tcPr>
          <w:p w:rsidR="003E3871" w:rsidRPr="00A333B7" w:rsidRDefault="003E3871" w:rsidP="003E3871">
            <w:r>
              <w:rPr>
                <w:rFonts w:hint="eastAsia"/>
              </w:rPr>
              <w:t>原</w:t>
            </w:r>
            <w:r>
              <w:t>支付单</w:t>
            </w:r>
            <w:r>
              <w:rPr>
                <w:rFonts w:hint="eastAsia"/>
              </w:rPr>
              <w:t>商品</w:t>
            </w:r>
            <w:r>
              <w:t>名称</w:t>
            </w:r>
            <w:r>
              <w:rPr>
                <w:rFonts w:hint="eastAsia"/>
              </w:rPr>
              <w:t>，针对</w:t>
            </w:r>
            <w:r>
              <w:t>支付</w:t>
            </w:r>
            <w:r>
              <w:rPr>
                <w:rFonts w:hint="eastAsia"/>
              </w:rPr>
              <w:t>单</w:t>
            </w:r>
            <w:r>
              <w:t>退款时</w:t>
            </w:r>
            <w:r>
              <w:rPr>
                <w:rFonts w:hint="eastAsia"/>
              </w:rPr>
              <w:t>需</w:t>
            </w:r>
            <w:r>
              <w:t>填充此字段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订单过期</w:t>
            </w:r>
            <w:r w:rsidRPr="00A333B7">
              <w:t>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time_expire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create_time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已发</w:t>
            </w:r>
            <w:r w:rsidRPr="00A333B7">
              <w:t>起退款</w:t>
            </w:r>
            <w:r w:rsidRPr="00A333B7">
              <w:rPr>
                <w:rFonts w:hint="eastAsia"/>
              </w:rPr>
              <w:t>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snd_refund_time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已发</w:t>
            </w:r>
            <w:r w:rsidRPr="00A333B7">
              <w:t>起退款</w:t>
            </w:r>
            <w:r w:rsidRPr="00A333B7">
              <w:rPr>
                <w:rFonts w:hint="eastAsia"/>
              </w:rPr>
              <w:t>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资金已</w:t>
            </w:r>
            <w:r w:rsidRPr="00A333B7">
              <w:t>就绪时间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ready_refund_time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资金已</w:t>
            </w:r>
            <w:r w:rsidRPr="00A333B7">
              <w:t>就绪时间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财务审批</w:t>
            </w:r>
            <w:r w:rsidRPr="00A333B7">
              <w:t>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approve_time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财务审批</w:t>
            </w:r>
            <w:r w:rsidRPr="00A333B7">
              <w:t>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回退</w:t>
            </w:r>
            <w:r w:rsidRPr="00A333B7">
              <w:rPr>
                <w:rFonts w:ascii="新宋体" w:eastAsia="新宋体" w:hAnsi="新宋体"/>
              </w:rPr>
              <w:t>成功时间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back_suc_time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回退</w:t>
            </w:r>
            <w:r w:rsidRPr="00A333B7">
              <w:rPr>
                <w:rFonts w:ascii="新宋体" w:eastAsia="新宋体" w:hAnsi="新宋体"/>
              </w:rPr>
              <w:t>成功时间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退款成功</w:t>
            </w:r>
            <w:r w:rsidRPr="00A333B7">
              <w:t xml:space="preserve">时间 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refund_time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退款成功</w:t>
            </w:r>
            <w:r w:rsidRPr="00A333B7">
              <w:t>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sub_refund_time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发时间</w:t>
            </w:r>
          </w:p>
        </w:tc>
      </w:tr>
      <w:tr w:rsidR="00635A62" w:rsidRPr="00A333B7" w:rsidTr="007B44C1">
        <w:tc>
          <w:tcPr>
            <w:tcW w:w="1728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lastRenderedPageBreak/>
              <w:t>转入代</w:t>
            </w:r>
            <w:r w:rsidRPr="00A333B7">
              <w:rPr>
                <w:rFonts w:ascii="新宋体" w:eastAsia="新宋体" w:hAnsi="新宋体"/>
              </w:rPr>
              <w:t>发</w:t>
            </w:r>
            <w:r w:rsidRPr="00A333B7">
              <w:rPr>
                <w:rFonts w:ascii="新宋体" w:eastAsia="新宋体" w:hAnsi="新宋体" w:hint="eastAsia"/>
              </w:rPr>
              <w:t>成功</w:t>
            </w:r>
            <w:r w:rsidRPr="00A333B7">
              <w:rPr>
                <w:rFonts w:ascii="新宋体" w:eastAsia="新宋体" w:hAnsi="新宋体"/>
              </w:rPr>
              <w:t>时间</w:t>
            </w:r>
          </w:p>
        </w:tc>
        <w:tc>
          <w:tcPr>
            <w:tcW w:w="1980" w:type="dxa"/>
          </w:tcPr>
          <w:p w:rsidR="00635A62" w:rsidRPr="00A333B7" w:rsidRDefault="00635A62" w:rsidP="00635A62">
            <w:r w:rsidRPr="00A333B7">
              <w:t>sub_suc_time</w:t>
            </w:r>
          </w:p>
        </w:tc>
        <w:tc>
          <w:tcPr>
            <w:tcW w:w="720" w:type="dxa"/>
          </w:tcPr>
          <w:p w:rsidR="00635A62" w:rsidRPr="00A333B7" w:rsidRDefault="00635A62" w:rsidP="00635A6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35A62" w:rsidRPr="00A333B7" w:rsidRDefault="00635A62" w:rsidP="00635A62">
            <w:r w:rsidRPr="00A333B7">
              <w:t>String(30)</w:t>
            </w:r>
          </w:p>
        </w:tc>
        <w:tc>
          <w:tcPr>
            <w:tcW w:w="4305" w:type="dxa"/>
          </w:tcPr>
          <w:p w:rsidR="00635A62" w:rsidRPr="00A333B7" w:rsidRDefault="00635A62" w:rsidP="00635A62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转入代</w:t>
            </w:r>
            <w:r w:rsidRPr="00A333B7">
              <w:rPr>
                <w:rFonts w:ascii="新宋体" w:eastAsia="新宋体" w:hAnsi="新宋体"/>
              </w:rPr>
              <w:t>发</w:t>
            </w:r>
            <w:r w:rsidRPr="00A333B7">
              <w:rPr>
                <w:rFonts w:ascii="新宋体" w:eastAsia="新宋体" w:hAnsi="新宋体" w:hint="eastAsia"/>
              </w:rPr>
              <w:t>成功</w:t>
            </w:r>
            <w:r w:rsidRPr="00A333B7">
              <w:rPr>
                <w:rFonts w:ascii="新宋体" w:eastAsia="新宋体" w:hAnsi="新宋体"/>
              </w:rPr>
              <w:t>时间</w:t>
            </w:r>
          </w:p>
        </w:tc>
      </w:tr>
    </w:tbl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8" w:name="_Toc493792211"/>
      <w:r w:rsidRPr="00A333B7">
        <w:rPr>
          <w:rFonts w:hint="eastAsia"/>
        </w:rPr>
        <w:t>处理逻辑</w:t>
      </w:r>
      <w:bookmarkEnd w:id="348"/>
    </w:p>
    <w:p w:rsidR="00B27AF8" w:rsidRPr="00A333B7" w:rsidRDefault="00B27AF8" w:rsidP="00AC73D5">
      <w:pPr>
        <w:pStyle w:val="af"/>
        <w:numPr>
          <w:ilvl w:val="0"/>
          <w:numId w:val="41"/>
        </w:numPr>
        <w:ind w:firstLineChars="0"/>
      </w:pPr>
      <w:r w:rsidRPr="00A333B7">
        <w:t>验证用户登录态</w:t>
      </w:r>
    </w:p>
    <w:p w:rsidR="00B27AF8" w:rsidRDefault="00B27AF8" w:rsidP="00AC73D5">
      <w:pPr>
        <w:pStyle w:val="af"/>
        <w:numPr>
          <w:ilvl w:val="0"/>
          <w:numId w:val="41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11D07" w:rsidRPr="00A333B7" w:rsidRDefault="00211D07" w:rsidP="00AC73D5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入参校验</w:t>
      </w:r>
    </w:p>
    <w:p w:rsidR="00B27AF8" w:rsidRPr="00A333B7" w:rsidRDefault="00B27AF8" w:rsidP="00AC73D5">
      <w:pPr>
        <w:pStyle w:val="af"/>
        <w:numPr>
          <w:ilvl w:val="0"/>
          <w:numId w:val="41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 w:rsidR="009549EF" w:rsidRPr="00A333B7">
        <w:rPr>
          <w:rFonts w:hint="eastAsia"/>
        </w:rPr>
        <w:t>退款</w:t>
      </w:r>
      <w:r w:rsidRPr="00A333B7">
        <w:rPr>
          <w:rFonts w:hint="eastAsia"/>
        </w:rPr>
        <w:t>交易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B27AF8" w:rsidRPr="00A333B7" w:rsidRDefault="00B27AF8" w:rsidP="00AC73D5">
      <w:pPr>
        <w:pStyle w:val="af"/>
        <w:numPr>
          <w:ilvl w:val="0"/>
          <w:numId w:val="41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B27AF8" w:rsidRPr="00A333B7" w:rsidRDefault="00B27AF8" w:rsidP="00AC73D5">
      <w:pPr>
        <w:pStyle w:val="af"/>
        <w:numPr>
          <w:ilvl w:val="0"/>
          <w:numId w:val="4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B27AF8" w:rsidRPr="00A333B7" w:rsidRDefault="00B27AF8" w:rsidP="00B27AF8">
      <w:pPr>
        <w:pStyle w:val="3"/>
        <w:numPr>
          <w:ilvl w:val="2"/>
          <w:numId w:val="1"/>
        </w:numPr>
      </w:pPr>
      <w:bookmarkStart w:id="349" w:name="_Toc493792212"/>
      <w:r w:rsidRPr="00A333B7">
        <w:rPr>
          <w:rFonts w:hint="eastAsia"/>
        </w:rPr>
        <w:t>错误</w:t>
      </w:r>
      <w:r w:rsidRPr="00A333B7">
        <w:t>码列表</w:t>
      </w:r>
      <w:bookmarkEnd w:id="34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27AF8" w:rsidRPr="00A333B7" w:rsidTr="007B44C1">
        <w:trPr>
          <w:jc w:val="center"/>
        </w:trPr>
        <w:tc>
          <w:tcPr>
            <w:tcW w:w="1908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27AF8" w:rsidRPr="00A333B7" w:rsidRDefault="00B27AF8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27AF8" w:rsidRPr="00A333B7" w:rsidTr="007B44C1">
        <w:trPr>
          <w:jc w:val="center"/>
        </w:trPr>
        <w:tc>
          <w:tcPr>
            <w:tcW w:w="1908" w:type="dxa"/>
            <w:vAlign w:val="center"/>
          </w:tcPr>
          <w:p w:rsidR="00B27AF8" w:rsidRPr="00A333B7" w:rsidRDefault="00B27AF8" w:rsidP="007B44C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27AF8" w:rsidRPr="00A333B7" w:rsidRDefault="00B27AF8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7B6C86" w:rsidRPr="00A333B7" w:rsidTr="007B44C1">
        <w:trPr>
          <w:jc w:val="center"/>
        </w:trPr>
        <w:tc>
          <w:tcPr>
            <w:tcW w:w="1908" w:type="dxa"/>
            <w:vAlign w:val="center"/>
          </w:tcPr>
          <w:p w:rsidR="007B6C86" w:rsidRPr="00A333B7" w:rsidRDefault="007B6C86" w:rsidP="007B6C86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7B6C86" w:rsidRPr="00A333B7" w:rsidRDefault="007B6C86" w:rsidP="007B6C86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668C7" w:rsidRPr="00A333B7" w:rsidTr="007B44C1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B27AF8" w:rsidRPr="00A333B7" w:rsidTr="007B44C1">
        <w:trPr>
          <w:jc w:val="center"/>
        </w:trPr>
        <w:tc>
          <w:tcPr>
            <w:tcW w:w="1908" w:type="dxa"/>
            <w:vAlign w:val="center"/>
          </w:tcPr>
          <w:p w:rsidR="00B27AF8" w:rsidRPr="00A333B7" w:rsidRDefault="00B27AF8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B27AF8" w:rsidRPr="00A333B7" w:rsidRDefault="00B27AF8" w:rsidP="007B44C1">
            <w:pPr>
              <w:ind w:rightChars="-45" w:right="-94"/>
            </w:pPr>
          </w:p>
        </w:tc>
      </w:tr>
      <w:tr w:rsidR="00B27AF8" w:rsidRPr="00A333B7" w:rsidTr="007B44C1">
        <w:trPr>
          <w:jc w:val="center"/>
        </w:trPr>
        <w:tc>
          <w:tcPr>
            <w:tcW w:w="1908" w:type="dxa"/>
            <w:vAlign w:val="center"/>
          </w:tcPr>
          <w:p w:rsidR="00B27AF8" w:rsidRPr="00A333B7" w:rsidRDefault="00B27AF8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B27AF8" w:rsidRPr="00A333B7" w:rsidRDefault="00B27AF8" w:rsidP="007B44C1">
            <w:pPr>
              <w:ind w:rightChars="-45" w:right="-94"/>
            </w:pPr>
          </w:p>
        </w:tc>
      </w:tr>
      <w:tr w:rsidR="00B27AF8" w:rsidRPr="00A333B7" w:rsidTr="007B44C1">
        <w:trPr>
          <w:jc w:val="center"/>
        </w:trPr>
        <w:tc>
          <w:tcPr>
            <w:tcW w:w="1908" w:type="dxa"/>
            <w:vAlign w:val="center"/>
          </w:tcPr>
          <w:p w:rsidR="00B27AF8" w:rsidRPr="00A333B7" w:rsidRDefault="00B27AF8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B27AF8" w:rsidRPr="00A333B7" w:rsidRDefault="00B27AF8" w:rsidP="007B44C1">
            <w:pPr>
              <w:ind w:rightChars="-45" w:right="-94"/>
            </w:pPr>
          </w:p>
        </w:tc>
      </w:tr>
    </w:tbl>
    <w:p w:rsidR="009828BE" w:rsidRPr="00A333B7" w:rsidRDefault="009828BE" w:rsidP="009828BE"/>
    <w:p w:rsidR="00736D34" w:rsidRDefault="00736D34" w:rsidP="00736D34">
      <w:pPr>
        <w:pStyle w:val="2"/>
        <w:numPr>
          <w:ilvl w:val="1"/>
          <w:numId w:val="1"/>
        </w:numPr>
      </w:pPr>
      <w:bookmarkStart w:id="350" w:name="_Toc493792213"/>
      <w:r>
        <w:rPr>
          <w:rFonts w:hint="eastAsia"/>
        </w:rPr>
        <w:t>充值</w:t>
      </w:r>
      <w:r>
        <w:t>记录查询接口</w:t>
      </w:r>
      <w:bookmarkEnd w:id="350"/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1" w:name="_Toc493792214"/>
      <w:r w:rsidRPr="00A333B7">
        <w:rPr>
          <w:rFonts w:hint="eastAsia"/>
        </w:rPr>
        <w:t>业务功能</w:t>
      </w:r>
      <w:bookmarkEnd w:id="351"/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>
        <w:t>账号查询用户最近</w:t>
      </w:r>
      <w:r>
        <w:rPr>
          <w:rFonts w:hint="eastAsia"/>
        </w:rPr>
        <w:t>充值</w:t>
      </w:r>
      <w:r w:rsidRPr="00A333B7">
        <w:t>记录，需验数据签名及用户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2" w:name="_Toc493792215"/>
      <w:r w:rsidRPr="00A333B7">
        <w:rPr>
          <w:rFonts w:hint="eastAsia"/>
        </w:rPr>
        <w:lastRenderedPageBreak/>
        <w:t>交互模式</w:t>
      </w:r>
      <w:bookmarkEnd w:id="352"/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3" w:name="_Toc493792216"/>
      <w:r w:rsidRPr="00A333B7">
        <w:rPr>
          <w:rFonts w:hint="eastAsia"/>
        </w:rPr>
        <w:t>请求参数列表</w:t>
      </w:r>
      <w:bookmarkEnd w:id="353"/>
    </w:p>
    <w:p w:rsidR="00736D34" w:rsidRPr="00A333B7" w:rsidRDefault="00736D34" w:rsidP="00736D3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1F7E4B">
        <w:rPr>
          <w:b/>
        </w:rPr>
        <w:t>mb2c_</w:t>
      </w:r>
      <w:r>
        <w:rPr>
          <w:b/>
        </w:rPr>
        <w:t>qry_charge</w:t>
      </w:r>
      <w:r w:rsidRPr="00A333B7">
        <w:rPr>
          <w:b/>
        </w:rPr>
        <w:t>_list.cgi</w:t>
      </w:r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36D34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36D34" w:rsidRPr="00A333B7" w:rsidRDefault="00736D34" w:rsidP="005B7AA5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36D34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service_version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input_charset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签名(动态key签名)</w:t>
            </w:r>
          </w:p>
        </w:tc>
      </w:tr>
      <w:tr w:rsidR="00736D34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多密钥支持的密钥序号，默认1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每页</w:t>
            </w:r>
            <w:r w:rsidRPr="00A333B7">
              <w:t>显示记录数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</w:t>
            </w:r>
            <w:r w:rsidRPr="00A333B7">
              <w:t>10</w:t>
            </w:r>
            <w:r w:rsidRPr="00A333B7">
              <w:rPr>
                <w:rFonts w:hint="eastAsia"/>
              </w:rPr>
              <w:t>条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当前</w:t>
            </w:r>
            <w:r w:rsidRPr="00A333B7">
              <w:t>页数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默认是从第</w:t>
            </w:r>
            <w:r w:rsidRPr="00A333B7">
              <w:t>1页</w:t>
            </w:r>
            <w:r w:rsidRPr="00A333B7">
              <w:rPr>
                <w:rFonts w:hint="eastAsia"/>
              </w:rPr>
              <w:t>开</w:t>
            </w:r>
            <w:r w:rsidRPr="00A333B7">
              <w:t>始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384E31" w:rsidRPr="00A333B7" w:rsidTr="00C62EB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查询条件</w:t>
            </w:r>
            <w:r>
              <w:t>-</w:t>
            </w:r>
            <w:r>
              <w:rPr>
                <w:rFonts w:hint="eastAsia"/>
              </w:rPr>
              <w:t>结束时间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</w:t>
            </w:r>
            <w:r>
              <w:t>状态，</w:t>
            </w:r>
            <w:r>
              <w:rPr>
                <w:rFonts w:ascii="Calibri" w:eastAsia="新宋体" w:hAnsi="Calibri" w:cs="Calibri" w:hint="eastAsia"/>
              </w:rPr>
              <w:t>支持</w:t>
            </w:r>
            <w:r>
              <w:rPr>
                <w:rFonts w:ascii="Calibri" w:eastAsia="新宋体" w:hAnsi="Calibri" w:cs="Calibri"/>
              </w:rPr>
              <w:t>多种状态条件，例</w:t>
            </w:r>
            <w:r>
              <w:rPr>
                <w:rFonts w:ascii="Calibri" w:eastAsia="新宋体" w:hAnsi="Calibri" w:cs="Calibri" w:hint="eastAsia"/>
              </w:rPr>
              <w:t>：</w:t>
            </w:r>
            <w:r>
              <w:rPr>
                <w:rFonts w:ascii="Calibri" w:eastAsia="新宋体" w:hAnsi="Calibri" w:cs="Calibri" w:hint="eastAsia"/>
              </w:rPr>
              <w:t>1,2,3</w:t>
            </w:r>
          </w:p>
        </w:tc>
      </w:tr>
    </w:tbl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4" w:name="_Toc493792217"/>
      <w:r w:rsidRPr="00A333B7">
        <w:rPr>
          <w:rFonts w:hint="eastAsia"/>
        </w:rPr>
        <w:t>应答参数列表</w:t>
      </w:r>
      <w:bookmarkEnd w:id="354"/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36D34" w:rsidRPr="00A333B7" w:rsidRDefault="00736D34" w:rsidP="00736D3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36D34" w:rsidRPr="00A333B7" w:rsidRDefault="00736D34" w:rsidP="005B7AA5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sign_type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service_version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input_charset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sign_key_index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多密钥支持的密钥序号，默认1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36D34" w:rsidRPr="00A333B7" w:rsidRDefault="00736D34" w:rsidP="005B7AA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参见错误码对照表</w:t>
            </w:r>
          </w:p>
          <w:p w:rsidR="00736D34" w:rsidRPr="00A333B7" w:rsidRDefault="00736D34" w:rsidP="005B7AA5">
            <w:r w:rsidRPr="00A333B7">
              <w:t>0:用户存在</w:t>
            </w:r>
          </w:p>
          <w:p w:rsidR="00736D34" w:rsidRPr="00A333B7" w:rsidRDefault="00736D34" w:rsidP="005B7AA5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retmsg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String(30)</w:t>
            </w:r>
          </w:p>
        </w:tc>
        <w:tc>
          <w:tcPr>
            <w:tcW w:w="4305" w:type="dxa"/>
          </w:tcPr>
          <w:p w:rsidR="00736D34" w:rsidRPr="00A333B7" w:rsidRDefault="00736D34" w:rsidP="005B7AA5"/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userid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String(20)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手机号码</w:t>
            </w:r>
          </w:p>
        </w:tc>
      </w:tr>
      <w:tr w:rsidR="00E150A2" w:rsidRPr="00A333B7" w:rsidTr="005B7AA5">
        <w:tc>
          <w:tcPr>
            <w:tcW w:w="1728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当前页记录数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ret</w:t>
            </w:r>
            <w:r>
              <w:t>_num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ascii="Calibri" w:eastAsia="新宋体" w:hAnsi="Calibri" w:cs="Calibri" w:hint="eastAsia"/>
                <w:lang w:val="zh-CN"/>
              </w:rPr>
              <w:t>当前分页返回</w:t>
            </w:r>
            <w:r>
              <w:rPr>
                <w:rFonts w:ascii="Calibri" w:eastAsia="新宋体" w:hAnsi="Calibri" w:cs="Calibri"/>
                <w:lang w:val="zh-CN"/>
              </w:rPr>
              <w:t>的</w:t>
            </w:r>
            <w:r>
              <w:rPr>
                <w:rFonts w:ascii="Calibri" w:eastAsia="新宋体" w:hAnsi="Calibri" w:cs="Calibri" w:hint="eastAsia"/>
                <w:lang w:val="zh-CN"/>
              </w:rPr>
              <w:t>记录数</w:t>
            </w:r>
          </w:p>
        </w:tc>
      </w:tr>
      <w:tr w:rsidR="00E150A2" w:rsidRPr="00A333B7" w:rsidTr="005B7AA5">
        <w:tc>
          <w:tcPr>
            <w:tcW w:w="1728" w:type="dxa"/>
          </w:tcPr>
          <w:p w:rsidR="00E150A2" w:rsidRPr="00A333B7" w:rsidRDefault="00E150A2" w:rsidP="00E150A2">
            <w:r>
              <w:rPr>
                <w:rFonts w:hint="eastAsia"/>
              </w:rPr>
              <w:t>总</w:t>
            </w:r>
            <w:r>
              <w:t>记录数</w:t>
            </w:r>
          </w:p>
        </w:tc>
        <w:tc>
          <w:tcPr>
            <w:tcW w:w="1980" w:type="dxa"/>
          </w:tcPr>
          <w:p w:rsidR="00E150A2" w:rsidRPr="00A333B7" w:rsidRDefault="00E150A2" w:rsidP="00E150A2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E150A2" w:rsidRPr="00A333B7" w:rsidRDefault="00E150A2" w:rsidP="00E150A2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150A2" w:rsidRPr="00A333B7" w:rsidRDefault="00E150A2" w:rsidP="00E150A2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E150A2" w:rsidRPr="00A333B7" w:rsidRDefault="00E150A2" w:rsidP="00E150A2">
            <w:r>
              <w:rPr>
                <w:rFonts w:hint="eastAsia"/>
              </w:rPr>
              <w:t>该</w:t>
            </w:r>
            <w:r>
              <w:t>用户符合查询条件的总记录数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交易</w:t>
            </w:r>
            <w:r w:rsidRPr="00A333B7">
              <w:t>记录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736D34" w:rsidRPr="00A333B7" w:rsidRDefault="00736D34" w:rsidP="005B7AA5">
            <w:r>
              <w:t>charge</w:t>
            </w:r>
            <w:r w:rsidRPr="00A333B7">
              <w:t>_list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String(1024</w:t>
            </w:r>
            <w:r w:rsidRPr="00A333B7">
              <w:lastRenderedPageBreak/>
              <w:t>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ind w:rightChars="-45" w:right="-94"/>
            </w:pPr>
            <w:r w:rsidRPr="00A333B7">
              <w:lastRenderedPageBreak/>
              <w:t>xml格式：</w:t>
            </w:r>
          </w:p>
          <w:p w:rsidR="00736D34" w:rsidRPr="00A333B7" w:rsidRDefault="00736D34" w:rsidP="005B7AA5">
            <w:pPr>
              <w:ind w:rightChars="-45" w:right="-94"/>
            </w:pPr>
            <w:r w:rsidRPr="00A333B7">
              <w:lastRenderedPageBreak/>
              <w:t>&lt;root&gt;</w:t>
            </w:r>
          </w:p>
          <w:p w:rsidR="00736D34" w:rsidRPr="00A333B7" w:rsidRDefault="00736D34" w:rsidP="005B7AA5">
            <w:pPr>
              <w:ind w:rightChars="-45" w:right="-94"/>
            </w:pPr>
            <w:r w:rsidRPr="00A333B7">
              <w:t>&lt;row&gt;…&lt;/row&gt;</w:t>
            </w:r>
          </w:p>
          <w:p w:rsidR="00736D34" w:rsidRPr="00A333B7" w:rsidRDefault="00736D34" w:rsidP="005B7AA5">
            <w:pPr>
              <w:ind w:rightChars="-45" w:right="-94"/>
            </w:pPr>
            <w:r w:rsidRPr="00A333B7">
              <w:t>…</w:t>
            </w:r>
          </w:p>
          <w:p w:rsidR="00736D34" w:rsidRPr="00A333B7" w:rsidRDefault="00736D34" w:rsidP="005B7AA5">
            <w:r w:rsidRPr="00A333B7">
              <w:t>&lt;root&gt;</w:t>
            </w:r>
          </w:p>
        </w:tc>
      </w:tr>
      <w:tr w:rsidR="00736D34" w:rsidRPr="00A333B7" w:rsidTr="005B7AA5">
        <w:tc>
          <w:tcPr>
            <w:tcW w:w="10173" w:type="dxa"/>
            <w:gridSpan w:val="5"/>
          </w:tcPr>
          <w:p w:rsidR="00736D34" w:rsidRPr="00A333B7" w:rsidRDefault="00736D34" w:rsidP="005B7AA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交易</w:t>
            </w:r>
            <w:r w:rsidRPr="00A333B7">
              <w:rPr>
                <w:b/>
              </w:rPr>
              <w:t>记录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 w:hint="eastAsia"/>
              </w:rPr>
              <w:t>订单号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listid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交易单号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0F694D">
              <w:t>list_type</w:t>
            </w:r>
          </w:p>
        </w:tc>
        <w:tc>
          <w:tcPr>
            <w:tcW w:w="720" w:type="dxa"/>
          </w:tcPr>
          <w:p w:rsidR="00736D34" w:rsidRPr="00A333B7" w:rsidRDefault="00736D34" w:rsidP="005B7AA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pStyle w:val="af"/>
              <w:numPr>
                <w:ilvl w:val="0"/>
                <w:numId w:val="63"/>
              </w:numPr>
              <w:ind w:rightChars="-45" w:right="-94" w:firstLineChars="0"/>
            </w:pPr>
            <w:r>
              <w:rPr>
                <w:rFonts w:hint="eastAsia"/>
              </w:rPr>
              <w:t>充值；2、支付；3、转账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Default="00736D34" w:rsidP="005B7AA5"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</w:t>
            </w:r>
          </w:p>
        </w:tc>
        <w:tc>
          <w:tcPr>
            <w:tcW w:w="1980" w:type="dxa"/>
          </w:tcPr>
          <w:p w:rsidR="00736D34" w:rsidRPr="000F694D" w:rsidRDefault="00736D34" w:rsidP="005B7AA5">
            <w:r w:rsidRPr="001D05B4">
              <w:rPr>
                <w:rFonts w:eastAsia="微软雅黑"/>
                <w:color w:val="000000"/>
                <w:szCs w:val="21"/>
              </w:rPr>
              <w:t>merch_no</w:t>
            </w:r>
          </w:p>
        </w:tc>
        <w:tc>
          <w:tcPr>
            <w:tcW w:w="720" w:type="dxa"/>
          </w:tcPr>
          <w:p w:rsidR="00736D34" w:rsidRDefault="00736D34" w:rsidP="005B7AA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Default="00736D34" w:rsidP="005B7AA5">
            <w:r>
              <w:t>string(32)</w:t>
            </w:r>
          </w:p>
        </w:tc>
        <w:tc>
          <w:tcPr>
            <w:tcW w:w="4305" w:type="dxa"/>
          </w:tcPr>
          <w:p w:rsidR="00736D34" w:rsidRDefault="00736D34" w:rsidP="005B7AA5">
            <w:pPr>
              <w:ind w:rightChars="-45" w:right="-94"/>
            </w:pPr>
            <w:r>
              <w:rPr>
                <w:rFonts w:hint="eastAsia"/>
                <w:szCs w:val="21"/>
              </w:rPr>
              <w:t>银行给</w:t>
            </w:r>
            <w:r w:rsidR="002C0E16">
              <w:rPr>
                <w:rFonts w:hint="eastAsia"/>
                <w:szCs w:val="21"/>
              </w:rPr>
              <w:t>小蕉</w:t>
            </w:r>
            <w:r>
              <w:rPr>
                <w:rFonts w:hint="eastAsia"/>
                <w:szCs w:val="21"/>
              </w:rPr>
              <w:t>分配的商户号，充值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Default="00736D34" w:rsidP="005B7AA5">
            <w:pPr>
              <w:rPr>
                <w:szCs w:val="21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</w:p>
        </w:tc>
        <w:tc>
          <w:tcPr>
            <w:tcW w:w="1980" w:type="dxa"/>
          </w:tcPr>
          <w:p w:rsidR="00736D34" w:rsidRPr="001D05B4" w:rsidRDefault="00736D34" w:rsidP="005B7AA5">
            <w:pPr>
              <w:rPr>
                <w:rFonts w:eastAsia="微软雅黑"/>
                <w:color w:val="000000"/>
                <w:szCs w:val="21"/>
              </w:rPr>
            </w:pPr>
            <w:r w:rsidRPr="001D05B4">
              <w:rPr>
                <w:rFonts w:hint="eastAsia"/>
                <w:szCs w:val="21"/>
              </w:rPr>
              <w:t>bank_channel</w:t>
            </w:r>
          </w:p>
        </w:tc>
        <w:tc>
          <w:tcPr>
            <w:tcW w:w="720" w:type="dxa"/>
          </w:tcPr>
          <w:p w:rsidR="00736D34" w:rsidRDefault="00736D34" w:rsidP="005B7AA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Default="00736D34" w:rsidP="005B7AA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</w:tcPr>
          <w:p w:rsidR="00736D34" w:rsidRDefault="00736D34" w:rsidP="005B7AA5">
            <w:pPr>
              <w:ind w:rightChars="-45" w:right="-94"/>
              <w:rPr>
                <w:szCs w:val="21"/>
              </w:rPr>
            </w:pPr>
            <w:r w:rsidRPr="001D05B4">
              <w:rPr>
                <w:rFonts w:hint="eastAsia"/>
                <w:szCs w:val="21"/>
              </w:rPr>
              <w:t>渠道简称</w:t>
            </w:r>
            <w:r>
              <w:rPr>
                <w:rFonts w:hint="eastAsia"/>
                <w:szCs w:val="21"/>
              </w:rPr>
              <w:t>，充值</w:t>
            </w:r>
            <w:r>
              <w:rPr>
                <w:szCs w:val="21"/>
              </w:rPr>
              <w:t>与支付时使用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如果是余额支付</w:t>
            </w:r>
            <w:r>
              <w:rPr>
                <w:rFonts w:hint="eastAsia"/>
                <w:szCs w:val="21"/>
              </w:rPr>
              <w:t>填0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Default="00736D34" w:rsidP="005B7A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</w:t>
            </w:r>
          </w:p>
        </w:tc>
        <w:tc>
          <w:tcPr>
            <w:tcW w:w="1980" w:type="dxa"/>
          </w:tcPr>
          <w:p w:rsidR="00736D34" w:rsidRPr="001D05B4" w:rsidRDefault="00736D34" w:rsidP="005B7AA5">
            <w:pPr>
              <w:rPr>
                <w:rFonts w:eastAsia="微软雅黑"/>
                <w:color w:val="000000"/>
                <w:szCs w:val="21"/>
              </w:rPr>
            </w:pPr>
            <w:r>
              <w:rPr>
                <w:szCs w:val="21"/>
              </w:rPr>
              <w:t>bind_ser</w:t>
            </w:r>
            <w:r w:rsidR="00787675">
              <w:rPr>
                <w:szCs w:val="21"/>
              </w:rPr>
              <w:t>ia</w:t>
            </w:r>
            <w:r>
              <w:rPr>
                <w:szCs w:val="21"/>
              </w:rPr>
              <w:t>lno</w:t>
            </w:r>
          </w:p>
        </w:tc>
        <w:tc>
          <w:tcPr>
            <w:tcW w:w="720" w:type="dxa"/>
          </w:tcPr>
          <w:p w:rsidR="00736D34" w:rsidRDefault="00736D34" w:rsidP="005B7AA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Default="00736D34" w:rsidP="005B7AA5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736D34" w:rsidRDefault="00736D34" w:rsidP="005B7AA5">
            <w:pPr>
              <w:ind w:rightChars="-45" w:right="-94"/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序列号，</w:t>
            </w:r>
            <w:r>
              <w:rPr>
                <w:rFonts w:hint="eastAsia"/>
                <w:szCs w:val="21"/>
              </w:rPr>
              <w:t>快捷</w:t>
            </w:r>
            <w:r>
              <w:rPr>
                <w:szCs w:val="21"/>
              </w:rPr>
              <w:t>支付时使用，其它情况填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银行类型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bank_type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银行</w:t>
            </w:r>
            <w:r w:rsidRPr="00A333B7">
              <w:rPr>
                <w:rFonts w:ascii="新宋体" w:eastAsia="新宋体" w:hAnsi="新宋体"/>
              </w:rPr>
              <w:t>卡类型</w:t>
            </w:r>
          </w:p>
          <w:p w:rsidR="00736D34" w:rsidRPr="00A333B7" w:rsidRDefault="00736D34" w:rsidP="005B7AA5">
            <w:pPr>
              <w:ind w:rightChars="-45" w:right="-94"/>
            </w:pPr>
            <w:r w:rsidRPr="00A333B7">
              <w:rPr>
                <w:rFonts w:ascii="新宋体" w:eastAsia="新宋体" w:hAnsi="新宋体" w:hint="eastAsia"/>
              </w:rPr>
              <w:t>余额</w:t>
            </w:r>
            <w:r w:rsidRPr="00A333B7">
              <w:rPr>
                <w:rFonts w:ascii="新宋体" w:eastAsia="新宋体" w:hAnsi="新宋体"/>
              </w:rPr>
              <w:t>支付:0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给银行订单号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bank_listid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String(64)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给银行订单号</w:t>
            </w:r>
            <w:r w:rsidRPr="00A333B7">
              <w:t>,当为余额支付时为空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银行返回订单号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bank_backid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银行返回的订单号，当</w:t>
            </w:r>
            <w:r w:rsidRPr="00A333B7">
              <w:t>为余额支付时为空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payee_uin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String(64)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用户账号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收款方</w:t>
            </w:r>
            <w:r w:rsidRPr="00A333B7">
              <w:t>类型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payee_user_type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收款方</w:t>
            </w:r>
            <w:r w:rsidRPr="00A333B7">
              <w:t>用户类型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收款方名称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payee_name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String(64)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收款方名称</w:t>
            </w:r>
            <w:r w:rsidRPr="00A333B7">
              <w:t>(与spid</w:t>
            </w:r>
            <w:r w:rsidRPr="00A333B7">
              <w:rPr>
                <w:rFonts w:hint="eastAsia"/>
              </w:rPr>
              <w:t>所</w:t>
            </w:r>
            <w:r w:rsidRPr="00A333B7">
              <w:t>填字段一样</w:t>
            </w:r>
            <w:r w:rsidRPr="00A333B7">
              <w:rPr>
                <w:rFonts w:hint="eastAsia"/>
              </w:rPr>
              <w:t>，</w:t>
            </w:r>
            <w:r w:rsidRPr="00A333B7">
              <w:t>表示B</w:t>
            </w:r>
            <w:r w:rsidRPr="00A333B7">
              <w:rPr>
                <w:rFonts w:hint="eastAsia"/>
              </w:rPr>
              <w:t>商户</w:t>
            </w:r>
            <w:r w:rsidRPr="00A333B7">
              <w:t>)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trade_state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交易</w:t>
            </w:r>
            <w:r w:rsidRPr="00A333B7">
              <w:t>状态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1-新建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2-支付成功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3-</w:t>
            </w:r>
            <w:r w:rsidRPr="00A333B7">
              <w:rPr>
                <w:rFonts w:hint="eastAsia"/>
              </w:rPr>
              <w:t>担保支付成功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4-</w:t>
            </w:r>
            <w:r w:rsidRPr="00A333B7">
              <w:rPr>
                <w:rFonts w:hint="eastAsia"/>
              </w:rPr>
              <w:t>已经确定收款方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5-</w:t>
            </w:r>
            <w:r w:rsidRPr="00A333B7">
              <w:rPr>
                <w:rFonts w:hint="eastAsia"/>
              </w:rPr>
              <w:t>交易取消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6-</w:t>
            </w:r>
            <w:r w:rsidRPr="00A333B7">
              <w:rPr>
                <w:rFonts w:hint="eastAsia"/>
              </w:rPr>
              <w:t>收</w:t>
            </w:r>
            <w:r w:rsidRPr="00A333B7">
              <w:t>货前</w:t>
            </w:r>
            <w:r w:rsidRPr="00A333B7">
              <w:rPr>
                <w:rFonts w:hint="eastAsia"/>
              </w:rPr>
              <w:t>退款</w:t>
            </w:r>
          </w:p>
          <w:p w:rsidR="00736D34" w:rsidRPr="00A333B7" w:rsidRDefault="00736D34" w:rsidP="005B7AA5">
            <w:pPr>
              <w:spacing w:line="240" w:lineRule="auto"/>
            </w:pPr>
            <w:r w:rsidRPr="00A333B7">
              <w:t>7-</w:t>
            </w:r>
            <w:r w:rsidRPr="00A333B7">
              <w:rPr>
                <w:rFonts w:hint="eastAsia"/>
              </w:rPr>
              <w:t>收货后退款</w:t>
            </w:r>
          </w:p>
          <w:p w:rsidR="00736D34" w:rsidRPr="00A333B7" w:rsidRDefault="00736D34" w:rsidP="005B7AA5">
            <w:pPr>
              <w:jc w:val="left"/>
            </w:pPr>
            <w:r w:rsidRPr="00A333B7">
              <w:t>8-订单关闭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货币类型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cur_type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货币类型</w:t>
            </w:r>
          </w:p>
          <w:p w:rsidR="00736D34" w:rsidRPr="00A333B7" w:rsidRDefault="00736D34" w:rsidP="005B7AA5">
            <w:r w:rsidRPr="00A333B7">
              <w:t>1-</w:t>
            </w:r>
            <w:r w:rsidRPr="00A333B7">
              <w:rPr>
                <w:rFonts w:hint="eastAsia"/>
              </w:rPr>
              <w:t>人</w:t>
            </w:r>
            <w:r w:rsidRPr="00A333B7">
              <w:t>民币</w:t>
            </w:r>
          </w:p>
          <w:p w:rsidR="00736D34" w:rsidRPr="00A333B7" w:rsidRDefault="00736D34" w:rsidP="005B7AA5">
            <w:r w:rsidRPr="00A333B7">
              <w:lastRenderedPageBreak/>
              <w:t>2-美圆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lastRenderedPageBreak/>
              <w:t>实</w:t>
            </w:r>
            <w:r w:rsidRPr="00A333B7">
              <w:t>付金额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pay_money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实</w:t>
            </w:r>
            <w:r w:rsidRPr="00A333B7">
              <w:t>付金额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交易本身的金额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product_money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交易本身的金额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fee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total_money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 w:hint="eastAsia"/>
              </w:rPr>
              <w:t>总金额。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结算标志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t>settle</w:t>
            </w:r>
            <w:r w:rsidRPr="00A333B7">
              <w:rPr>
                <w:rFonts w:ascii="Tahoma" w:hAnsi="Tahoma" w:cs="Tahoma"/>
                <w:szCs w:val="21"/>
              </w:rPr>
              <w:t>_</w:t>
            </w:r>
            <w:r w:rsidRPr="00A333B7">
              <w:t>flag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结算标志</w:t>
            </w:r>
          </w:p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t>0-未结算 1-结算中 2-</w:t>
            </w:r>
            <w:r w:rsidRPr="00A333B7">
              <w:rPr>
                <w:rFonts w:hint="eastAsia"/>
              </w:rPr>
              <w:t>已</w:t>
            </w:r>
            <w:r w:rsidRPr="00A333B7">
              <w:t>结算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 w:hint="eastAsia"/>
              </w:rPr>
              <w:t>渠道标识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channel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渠道标识</w:t>
            </w:r>
          </w:p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1：pc</w:t>
            </w:r>
            <w:r w:rsidRPr="00A333B7">
              <w:rPr>
                <w:rFonts w:ascii="新宋体" w:eastAsia="新宋体" w:hAnsi="新宋体" w:hint="eastAsia"/>
              </w:rPr>
              <w:t>端</w:t>
            </w:r>
          </w:p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2：移动</w:t>
            </w:r>
          </w:p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3：固话</w:t>
            </w:r>
          </w:p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4：POS机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记录物理状态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lstate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smallint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记录的物理状态。</w:t>
            </w:r>
          </w:p>
          <w:p w:rsidR="00736D34" w:rsidRPr="00A333B7" w:rsidRDefault="00736D34" w:rsidP="005B7AA5">
            <w:r w:rsidRPr="00A333B7">
              <w:rPr>
                <w:rFonts w:hint="eastAsia"/>
              </w:rPr>
              <w:t>有效</w:t>
            </w:r>
            <w:r w:rsidRPr="00A333B7">
              <w:t>-1</w:t>
            </w:r>
          </w:p>
          <w:p w:rsidR="00736D34" w:rsidRPr="00A333B7" w:rsidRDefault="00736D34" w:rsidP="005B7AA5">
            <w:r w:rsidRPr="00A333B7">
              <w:rPr>
                <w:rFonts w:hint="eastAsia"/>
              </w:rPr>
              <w:t>删除</w:t>
            </w:r>
            <w:r w:rsidRPr="00A333B7">
              <w:t>-2</w:t>
            </w:r>
          </w:p>
          <w:p w:rsidR="00736D34" w:rsidRPr="00A333B7" w:rsidRDefault="00736D34" w:rsidP="005B7AA5">
            <w:r w:rsidRPr="00A333B7">
              <w:rPr>
                <w:rFonts w:hint="eastAsia"/>
              </w:rPr>
              <w:t>订单锁定</w:t>
            </w:r>
            <w:r w:rsidRPr="00A333B7">
              <w:t>-8</w:t>
            </w:r>
          </w:p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无效</w:t>
            </w:r>
            <w:r w:rsidRPr="00A333B7">
              <w:t>-9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user_ip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(20)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生成订单时的用户</w:t>
            </w:r>
            <w:r w:rsidRPr="00A333B7">
              <w:rPr>
                <w:rFonts w:ascii="新宋体" w:eastAsia="新宋体" w:hAnsi="新宋体"/>
              </w:rPr>
              <w:t>ip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time_expire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订单过期时间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记录创建时间。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pay_time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成功支付时间。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modify_time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rPr>
                <w:rFonts w:ascii="新宋体" w:eastAsia="新宋体" w:hAnsi="新宋体"/>
              </w:rPr>
            </w:pPr>
            <w:r w:rsidRPr="00A333B7">
              <w:rPr>
                <w:rFonts w:ascii="新宋体" w:eastAsia="新宋体" w:hAnsi="新宋体" w:hint="eastAsia"/>
              </w:rPr>
              <w:t>记录最后修改时间。</w:t>
            </w:r>
          </w:p>
        </w:tc>
      </w:tr>
    </w:tbl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5" w:name="_Toc493792218"/>
      <w:r w:rsidRPr="00A333B7">
        <w:rPr>
          <w:rFonts w:hint="eastAsia"/>
        </w:rPr>
        <w:t>处理逻辑</w:t>
      </w:r>
      <w:bookmarkEnd w:id="355"/>
    </w:p>
    <w:p w:rsidR="00736D34" w:rsidRPr="00A333B7" w:rsidRDefault="00736D34" w:rsidP="00736D34">
      <w:pPr>
        <w:pStyle w:val="af"/>
        <w:numPr>
          <w:ilvl w:val="0"/>
          <w:numId w:val="62"/>
        </w:numPr>
        <w:ind w:firstLineChars="0"/>
      </w:pPr>
      <w:r w:rsidRPr="00A333B7">
        <w:t>验证用户登录态</w:t>
      </w:r>
    </w:p>
    <w:p w:rsidR="00736D34" w:rsidRDefault="00736D34" w:rsidP="00736D34">
      <w:pPr>
        <w:pStyle w:val="af"/>
        <w:numPr>
          <w:ilvl w:val="0"/>
          <w:numId w:val="6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736D34" w:rsidRPr="00A333B7" w:rsidRDefault="00736D34" w:rsidP="00736D34">
      <w:pPr>
        <w:pStyle w:val="af"/>
        <w:numPr>
          <w:ilvl w:val="0"/>
          <w:numId w:val="62"/>
        </w:numPr>
        <w:ind w:firstLineChars="0"/>
      </w:pPr>
      <w:r>
        <w:rPr>
          <w:rFonts w:hint="eastAsia"/>
        </w:rPr>
        <w:t>入参校验</w:t>
      </w:r>
    </w:p>
    <w:p w:rsidR="00736D34" w:rsidRPr="00A333B7" w:rsidRDefault="00736D34" w:rsidP="00736D34">
      <w:pPr>
        <w:pStyle w:val="af"/>
        <w:numPr>
          <w:ilvl w:val="0"/>
          <w:numId w:val="62"/>
        </w:numPr>
        <w:ind w:firstLineChars="0"/>
      </w:pPr>
      <w:r w:rsidRPr="00A333B7">
        <w:rPr>
          <w:rFonts w:hint="eastAsia"/>
        </w:rPr>
        <w:lastRenderedPageBreak/>
        <w:t>调用订单</w:t>
      </w:r>
      <w:r w:rsidRPr="00A333B7">
        <w:t>模块service</w:t>
      </w:r>
      <w:r>
        <w:rPr>
          <w:rFonts w:hint="eastAsia"/>
        </w:rPr>
        <w:t>查询充值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736D34" w:rsidRPr="00A333B7" w:rsidRDefault="00736D34" w:rsidP="00736D34">
      <w:pPr>
        <w:pStyle w:val="af"/>
        <w:numPr>
          <w:ilvl w:val="0"/>
          <w:numId w:val="6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736D34" w:rsidRPr="00A333B7" w:rsidRDefault="00736D34" w:rsidP="00736D34">
      <w:pPr>
        <w:pStyle w:val="af"/>
        <w:numPr>
          <w:ilvl w:val="0"/>
          <w:numId w:val="6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56" w:name="_Toc493792219"/>
      <w:r w:rsidRPr="00A333B7">
        <w:rPr>
          <w:rFonts w:hint="eastAsia"/>
        </w:rPr>
        <w:t>错误</w:t>
      </w:r>
      <w:r w:rsidRPr="00A333B7">
        <w:t>码列表</w:t>
      </w:r>
      <w:bookmarkEnd w:id="35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736D34" w:rsidRPr="00A333B7" w:rsidTr="005B7AA5">
        <w:trPr>
          <w:jc w:val="center"/>
        </w:trPr>
        <w:tc>
          <w:tcPr>
            <w:tcW w:w="1908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C668C7" w:rsidRPr="00A333B7" w:rsidTr="005B7AA5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C668C7" w:rsidRPr="00A333B7" w:rsidTr="005B7AA5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C668C7" w:rsidRPr="00A333B7" w:rsidTr="005B7AA5">
        <w:trPr>
          <w:jc w:val="center"/>
        </w:trPr>
        <w:tc>
          <w:tcPr>
            <w:tcW w:w="1908" w:type="dxa"/>
            <w:vAlign w:val="center"/>
          </w:tcPr>
          <w:p w:rsidR="00C668C7" w:rsidRPr="00A333B7" w:rsidRDefault="00C668C7" w:rsidP="00C668C7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C668C7" w:rsidRPr="00A333B7" w:rsidRDefault="00C668C7" w:rsidP="00C668C7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</w:tbl>
    <w:p w:rsidR="00736D34" w:rsidRPr="0001172B" w:rsidRDefault="00736D34" w:rsidP="00736D34"/>
    <w:p w:rsidR="006A6CB9" w:rsidRPr="00A333B7" w:rsidRDefault="008D34AE" w:rsidP="0030575B">
      <w:pPr>
        <w:pStyle w:val="2"/>
        <w:numPr>
          <w:ilvl w:val="1"/>
          <w:numId w:val="1"/>
        </w:numPr>
      </w:pPr>
      <w:bookmarkStart w:id="357" w:name="_Toc493792220"/>
      <w:r w:rsidRPr="00A333B7">
        <w:rPr>
          <w:rFonts w:hint="eastAsia"/>
        </w:rPr>
        <w:t>检测更新</w:t>
      </w:r>
      <w:r w:rsidR="006A6CB9" w:rsidRPr="00A333B7">
        <w:rPr>
          <w:rFonts w:hint="eastAsia"/>
        </w:rPr>
        <w:t>接口</w:t>
      </w:r>
      <w:bookmarkEnd w:id="357"/>
    </w:p>
    <w:p w:rsidR="006A6CB9" w:rsidRPr="00A333B7" w:rsidRDefault="006A6CB9" w:rsidP="0030575B">
      <w:pPr>
        <w:pStyle w:val="3"/>
        <w:numPr>
          <w:ilvl w:val="2"/>
          <w:numId w:val="1"/>
        </w:numPr>
      </w:pPr>
      <w:bookmarkStart w:id="358" w:name="_Toc493792221"/>
      <w:r w:rsidRPr="00A333B7">
        <w:rPr>
          <w:rFonts w:hint="eastAsia"/>
        </w:rPr>
        <w:t>业务功能</w:t>
      </w:r>
      <w:bookmarkEnd w:id="358"/>
    </w:p>
    <w:p w:rsidR="006A6CB9" w:rsidRPr="00A333B7" w:rsidRDefault="00617E84" w:rsidP="006A6CB9">
      <w:pPr>
        <w:ind w:firstLineChars="200" w:firstLine="420"/>
      </w:pPr>
      <w:r w:rsidRPr="00A333B7">
        <w:rPr>
          <w:rFonts w:hint="eastAsia"/>
        </w:rPr>
        <w:t>检查</w:t>
      </w:r>
      <w:r w:rsidRPr="00A333B7">
        <w:t>手机客户端app版本是否为最</w:t>
      </w:r>
      <w:r w:rsidRPr="00A333B7">
        <w:rPr>
          <w:rFonts w:hint="eastAsia"/>
        </w:rPr>
        <w:t>新</w:t>
      </w:r>
      <w:r w:rsidRPr="00A333B7">
        <w:t>版本</w:t>
      </w:r>
      <w:r w:rsidR="00F31B3B" w:rsidRPr="00A333B7">
        <w:rPr>
          <w:rFonts w:hint="eastAsia"/>
        </w:rPr>
        <w:t>，</w:t>
      </w:r>
      <w:r w:rsidR="00F31B3B" w:rsidRPr="00A333B7">
        <w:t>提</w:t>
      </w:r>
      <w:r w:rsidR="00F31B3B" w:rsidRPr="00A333B7">
        <w:rPr>
          <w:rFonts w:hint="eastAsia"/>
        </w:rPr>
        <w:t>供下载</w:t>
      </w:r>
      <w:r w:rsidR="00F31B3B" w:rsidRPr="00A333B7">
        <w:t>地址</w:t>
      </w:r>
      <w:r w:rsidR="00736EB7" w:rsidRPr="00A333B7">
        <w:rPr>
          <w:rFonts w:hint="eastAsia"/>
        </w:rPr>
        <w:t>。</w:t>
      </w:r>
    </w:p>
    <w:p w:rsidR="006A6CB9" w:rsidRPr="00A333B7" w:rsidRDefault="006A6CB9" w:rsidP="0030575B">
      <w:pPr>
        <w:pStyle w:val="3"/>
        <w:numPr>
          <w:ilvl w:val="2"/>
          <w:numId w:val="1"/>
        </w:numPr>
      </w:pPr>
      <w:bookmarkStart w:id="359" w:name="_Toc493792222"/>
      <w:r w:rsidRPr="00A333B7">
        <w:rPr>
          <w:rFonts w:hint="eastAsia"/>
        </w:rPr>
        <w:t>交互模式</w:t>
      </w:r>
      <w:bookmarkEnd w:id="359"/>
    </w:p>
    <w:p w:rsidR="006A6CB9" w:rsidRPr="00A333B7" w:rsidRDefault="006A6CB9" w:rsidP="006A6CB9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A6CB9" w:rsidRPr="00A333B7" w:rsidRDefault="006A6CB9" w:rsidP="0030575B">
      <w:pPr>
        <w:pStyle w:val="3"/>
        <w:numPr>
          <w:ilvl w:val="2"/>
          <w:numId w:val="1"/>
        </w:numPr>
      </w:pPr>
      <w:bookmarkStart w:id="360" w:name="_Toc493792223"/>
      <w:r w:rsidRPr="00A333B7">
        <w:rPr>
          <w:rFonts w:hint="eastAsia"/>
        </w:rPr>
        <w:t>请求参数列表</w:t>
      </w:r>
      <w:bookmarkEnd w:id="360"/>
    </w:p>
    <w:p w:rsidR="006A6CB9" w:rsidRPr="00A333B7" w:rsidRDefault="006A6CB9" w:rsidP="006A6CB9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="00D05BF4"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="000E6610" w:rsidRPr="00A333B7">
        <w:t>cgi-bin</w:t>
      </w:r>
      <w:r w:rsidR="00032906" w:rsidRPr="00A333B7">
        <w:t>/</w:t>
      </w:r>
      <w:r w:rsidR="00032906" w:rsidRPr="003E4196">
        <w:rPr>
          <w:b/>
        </w:rPr>
        <w:t>mb2c_</w:t>
      </w:r>
      <w:r w:rsidR="00205266" w:rsidRPr="00A333B7">
        <w:rPr>
          <w:b/>
        </w:rPr>
        <w:t>app_update_check</w:t>
      </w:r>
      <w:r w:rsidRPr="00A333B7">
        <w:rPr>
          <w:b/>
        </w:rPr>
        <w:t>.cgi</w:t>
      </w:r>
    </w:p>
    <w:p w:rsidR="006A6CB9" w:rsidRPr="00A333B7" w:rsidRDefault="006A6CB9" w:rsidP="006A6CB9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A6CB9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A6CB9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A6CB9" w:rsidRPr="00A333B7" w:rsidRDefault="006A6CB9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A6CB9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6A6CB9" w:rsidRPr="00A333B7" w:rsidRDefault="006A6CB9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A6CB9" w:rsidRPr="00A333B7" w:rsidRDefault="006A6CB9" w:rsidP="00F215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A6CB9" w:rsidRPr="00A333B7" w:rsidRDefault="006A6CB9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service_version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input_charset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sign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是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String(32)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签名</w:t>
            </w:r>
            <w:r w:rsidR="003D07A3" w:rsidRPr="00A333B7">
              <w:rPr>
                <w:rFonts w:hint="eastAsia"/>
              </w:rPr>
              <w:t>（</w:t>
            </w:r>
            <w:r w:rsidR="008D1E2D">
              <w:rPr>
                <w:rFonts w:hint="eastAsia"/>
              </w:rPr>
              <w:t>固定</w:t>
            </w:r>
            <w:r w:rsidR="003D07A3" w:rsidRPr="00A333B7">
              <w:t>key</w:t>
            </w:r>
            <w:r w:rsidR="003D07A3" w:rsidRPr="00A333B7">
              <w:rPr>
                <w:rFonts w:hint="eastAsia"/>
              </w:rPr>
              <w:t>签名</w:t>
            </w:r>
            <w:r w:rsidR="003D07A3" w:rsidRPr="00A333B7">
              <w:t>）</w:t>
            </w:r>
          </w:p>
        </w:tc>
      </w:tr>
      <w:tr w:rsidR="006A6CB9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A6CB9" w:rsidRPr="00A333B7" w:rsidRDefault="006A6CB9" w:rsidP="00F2157F">
            <w:r w:rsidRPr="00A333B7">
              <w:t>多密钥支持的密钥序号，默认1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F2157F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21407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版本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version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app客户端软件</w:t>
            </w:r>
            <w:r w:rsidRPr="00A333B7">
              <w:rPr>
                <w:rFonts w:hint="eastAsia"/>
              </w:rPr>
              <w:t>版本</w:t>
            </w:r>
            <w:r w:rsidRPr="00A333B7">
              <w:t>号</w:t>
            </w:r>
          </w:p>
        </w:tc>
      </w:tr>
      <w:tr w:rsidR="00384E31" w:rsidRPr="00A333B7" w:rsidTr="00F2157F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214075">
              <w:t>app_name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软件名称</w:t>
            </w:r>
          </w:p>
        </w:tc>
      </w:tr>
    </w:tbl>
    <w:p w:rsidR="006A6CB9" w:rsidRPr="00A333B7" w:rsidRDefault="006A6CB9" w:rsidP="0030575B">
      <w:pPr>
        <w:pStyle w:val="3"/>
        <w:numPr>
          <w:ilvl w:val="2"/>
          <w:numId w:val="1"/>
        </w:numPr>
      </w:pPr>
      <w:bookmarkStart w:id="361" w:name="_Toc493792224"/>
      <w:r w:rsidRPr="00A333B7">
        <w:rPr>
          <w:rFonts w:hint="eastAsia"/>
        </w:rPr>
        <w:t>应答参数列表</w:t>
      </w:r>
      <w:bookmarkEnd w:id="361"/>
    </w:p>
    <w:p w:rsidR="006A6CB9" w:rsidRPr="00A333B7" w:rsidRDefault="006A6CB9" w:rsidP="006A6CB9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A6CB9" w:rsidRPr="00A333B7" w:rsidRDefault="006A6CB9" w:rsidP="006A6CB9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A6CB9" w:rsidRPr="00A333B7" w:rsidRDefault="006A6CB9" w:rsidP="00F215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A6CB9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A6CB9" w:rsidRPr="00A333B7" w:rsidRDefault="006A6CB9" w:rsidP="00F215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sign_type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service_version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input_charset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String(8)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sign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是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String(32)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签名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A6CB9" w:rsidRPr="00A333B7" w:rsidRDefault="006A6CB9" w:rsidP="00F2157F">
            <w:r w:rsidRPr="00A333B7">
              <w:t>sign_key_index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t>否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Int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t>多密钥支持的密钥序号，默认1</w:t>
            </w:r>
          </w:p>
        </w:tc>
      </w:tr>
      <w:tr w:rsidR="006A6CB9" w:rsidRPr="00A333B7" w:rsidTr="00F215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A6CB9" w:rsidRPr="00A333B7" w:rsidRDefault="006A6CB9" w:rsidP="00F215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A6CB9" w:rsidRPr="00A333B7" w:rsidRDefault="006A6CB9" w:rsidP="00F215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Int</w:t>
            </w:r>
          </w:p>
        </w:tc>
        <w:tc>
          <w:tcPr>
            <w:tcW w:w="4305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参见</w:t>
            </w:r>
            <w:r w:rsidR="008877B6" w:rsidRPr="00A333B7">
              <w:rPr>
                <w:rFonts w:hint="eastAsia"/>
              </w:rPr>
              <w:t>错误码</w:t>
            </w:r>
            <w:r w:rsidRPr="00A333B7">
              <w:rPr>
                <w:rFonts w:hint="eastAsia"/>
              </w:rPr>
              <w:t>对照表</w:t>
            </w:r>
          </w:p>
        </w:tc>
      </w:tr>
      <w:tr w:rsidR="006A6CB9" w:rsidRPr="00A333B7" w:rsidTr="00F2157F">
        <w:tc>
          <w:tcPr>
            <w:tcW w:w="1728" w:type="dxa"/>
          </w:tcPr>
          <w:p w:rsidR="006A6CB9" w:rsidRPr="00A333B7" w:rsidRDefault="006A6CB9" w:rsidP="00F215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A6CB9" w:rsidRPr="00A333B7" w:rsidRDefault="00653420" w:rsidP="00F2157F">
            <w:r w:rsidRPr="00A333B7">
              <w:t>retmsg</w:t>
            </w:r>
          </w:p>
        </w:tc>
        <w:tc>
          <w:tcPr>
            <w:tcW w:w="720" w:type="dxa"/>
          </w:tcPr>
          <w:p w:rsidR="006A6CB9" w:rsidRPr="00A333B7" w:rsidRDefault="006A6CB9" w:rsidP="00F215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A6CB9" w:rsidRPr="00A333B7" w:rsidRDefault="006A6CB9" w:rsidP="00F2157F">
            <w:r w:rsidRPr="00A333B7">
              <w:t>String(30)</w:t>
            </w:r>
          </w:p>
        </w:tc>
        <w:tc>
          <w:tcPr>
            <w:tcW w:w="4305" w:type="dxa"/>
          </w:tcPr>
          <w:p w:rsidR="006A6CB9" w:rsidRPr="00A333B7" w:rsidRDefault="006A6CB9" w:rsidP="00F2157F"/>
        </w:tc>
      </w:tr>
      <w:tr w:rsidR="004D71A9" w:rsidRPr="00A333B7" w:rsidTr="00F2157F">
        <w:tc>
          <w:tcPr>
            <w:tcW w:w="1728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4D71A9" w:rsidRPr="00A333B7" w:rsidRDefault="004D71A9" w:rsidP="004D71A9">
            <w:r w:rsidRPr="00A333B7">
              <w:t>userid</w:t>
            </w:r>
          </w:p>
        </w:tc>
        <w:tc>
          <w:tcPr>
            <w:tcW w:w="720" w:type="dxa"/>
          </w:tcPr>
          <w:p w:rsidR="004D71A9" w:rsidRPr="00A333B7" w:rsidRDefault="004D71A9" w:rsidP="004D71A9">
            <w:r w:rsidRPr="00A333B7">
              <w:t>是</w:t>
            </w:r>
          </w:p>
        </w:tc>
        <w:tc>
          <w:tcPr>
            <w:tcW w:w="1440" w:type="dxa"/>
          </w:tcPr>
          <w:p w:rsidR="004D71A9" w:rsidRPr="00A333B7" w:rsidRDefault="004D71A9" w:rsidP="004D71A9">
            <w:r w:rsidRPr="00A333B7">
              <w:t>String(20)</w:t>
            </w:r>
          </w:p>
        </w:tc>
        <w:tc>
          <w:tcPr>
            <w:tcW w:w="4305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手机号码</w:t>
            </w:r>
          </w:p>
        </w:tc>
      </w:tr>
      <w:tr w:rsidR="00A21900" w:rsidRPr="00A333B7" w:rsidTr="00F2157F">
        <w:tc>
          <w:tcPr>
            <w:tcW w:w="1728" w:type="dxa"/>
          </w:tcPr>
          <w:p w:rsidR="00A21900" w:rsidRPr="00A333B7" w:rsidRDefault="00A21900" w:rsidP="004D71A9">
            <w:r>
              <w:rPr>
                <w:rFonts w:hint="eastAsia"/>
              </w:rPr>
              <w:t>升级</w:t>
            </w:r>
            <w:r>
              <w:t>标识</w:t>
            </w:r>
          </w:p>
        </w:tc>
        <w:tc>
          <w:tcPr>
            <w:tcW w:w="1980" w:type="dxa"/>
          </w:tcPr>
          <w:p w:rsidR="00A21900" w:rsidRPr="00A333B7" w:rsidRDefault="00A21900" w:rsidP="004D71A9">
            <w:r w:rsidRPr="00A21900">
              <w:t>cmp_result</w:t>
            </w:r>
          </w:p>
        </w:tc>
        <w:tc>
          <w:tcPr>
            <w:tcW w:w="720" w:type="dxa"/>
          </w:tcPr>
          <w:p w:rsidR="00A21900" w:rsidRPr="00A333B7" w:rsidRDefault="00A21900" w:rsidP="004D71A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21900" w:rsidRPr="00A333B7" w:rsidRDefault="00A21900" w:rsidP="004D71A9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A21900" w:rsidRPr="00A333B7" w:rsidRDefault="00A21900" w:rsidP="004D71A9">
            <w:r>
              <w:rPr>
                <w:rFonts w:hint="eastAsia"/>
              </w:rPr>
              <w:t>1、需升级；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t>无需升级</w:t>
            </w:r>
          </w:p>
        </w:tc>
      </w:tr>
      <w:tr w:rsidR="00BC05EF" w:rsidRPr="00A333B7" w:rsidTr="00F2157F">
        <w:tc>
          <w:tcPr>
            <w:tcW w:w="1728" w:type="dxa"/>
          </w:tcPr>
          <w:p w:rsidR="00BC05EF" w:rsidRPr="00A333B7" w:rsidRDefault="003A614D" w:rsidP="003A614D">
            <w:r w:rsidRPr="00A333B7">
              <w:t>强制</w:t>
            </w:r>
            <w:r w:rsidRPr="00A333B7">
              <w:rPr>
                <w:rFonts w:hint="eastAsia"/>
              </w:rPr>
              <w:t>升级</w:t>
            </w:r>
            <w:r w:rsidR="000407BF" w:rsidRPr="00A333B7">
              <w:rPr>
                <w:rFonts w:hint="eastAsia"/>
              </w:rPr>
              <w:t>标志</w:t>
            </w:r>
          </w:p>
        </w:tc>
        <w:tc>
          <w:tcPr>
            <w:tcW w:w="1980" w:type="dxa"/>
          </w:tcPr>
          <w:p w:rsidR="00BC05EF" w:rsidRPr="00A333B7" w:rsidRDefault="003A614D" w:rsidP="004D71A9">
            <w:r w:rsidRPr="00A333B7">
              <w:t>update_flag</w:t>
            </w:r>
          </w:p>
        </w:tc>
        <w:tc>
          <w:tcPr>
            <w:tcW w:w="720" w:type="dxa"/>
          </w:tcPr>
          <w:p w:rsidR="00BC05EF" w:rsidRPr="00A333B7" w:rsidRDefault="003A614D" w:rsidP="004D71A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C05EF" w:rsidRPr="00A333B7" w:rsidRDefault="003A614D" w:rsidP="004D71A9">
            <w:r w:rsidRPr="00A333B7">
              <w:t>Int</w:t>
            </w:r>
          </w:p>
        </w:tc>
        <w:tc>
          <w:tcPr>
            <w:tcW w:w="4305" w:type="dxa"/>
          </w:tcPr>
          <w:p w:rsidR="00BC05EF" w:rsidRPr="00A333B7" w:rsidRDefault="003A614D" w:rsidP="004D71A9">
            <w:r w:rsidRPr="00A333B7">
              <w:t>1-强制升级</w:t>
            </w:r>
          </w:p>
          <w:p w:rsidR="003A614D" w:rsidRPr="00A333B7" w:rsidRDefault="003A614D" w:rsidP="004D71A9">
            <w:r w:rsidRPr="00A333B7">
              <w:t>2-可选升级</w:t>
            </w:r>
          </w:p>
        </w:tc>
      </w:tr>
      <w:tr w:rsidR="00A313A7" w:rsidRPr="00A333B7" w:rsidTr="00F2157F">
        <w:tc>
          <w:tcPr>
            <w:tcW w:w="1728" w:type="dxa"/>
          </w:tcPr>
          <w:p w:rsidR="00A313A7" w:rsidRPr="00A333B7" w:rsidRDefault="00A313A7" w:rsidP="003A614D">
            <w:r w:rsidRPr="00A333B7">
              <w:t>apk软件包签名</w:t>
            </w:r>
          </w:p>
        </w:tc>
        <w:tc>
          <w:tcPr>
            <w:tcW w:w="1980" w:type="dxa"/>
          </w:tcPr>
          <w:p w:rsidR="00A313A7" w:rsidRPr="00A333B7" w:rsidRDefault="00A313A7" w:rsidP="004D71A9">
            <w:r w:rsidRPr="00A333B7">
              <w:t>app_sign</w:t>
            </w:r>
          </w:p>
        </w:tc>
        <w:tc>
          <w:tcPr>
            <w:tcW w:w="720" w:type="dxa"/>
          </w:tcPr>
          <w:p w:rsidR="00A313A7" w:rsidRPr="00A333B7" w:rsidRDefault="00A313A7" w:rsidP="004D71A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313A7" w:rsidRPr="00A333B7" w:rsidRDefault="00A313A7" w:rsidP="004D71A9">
            <w:r w:rsidRPr="00A333B7">
              <w:t>String(32)</w:t>
            </w:r>
          </w:p>
        </w:tc>
        <w:tc>
          <w:tcPr>
            <w:tcW w:w="4305" w:type="dxa"/>
          </w:tcPr>
          <w:p w:rsidR="00A313A7" w:rsidRPr="00A333B7" w:rsidRDefault="00A313A7" w:rsidP="004D71A9"/>
        </w:tc>
      </w:tr>
      <w:tr w:rsidR="004D71A9" w:rsidRPr="00A333B7" w:rsidTr="00F2157F">
        <w:tc>
          <w:tcPr>
            <w:tcW w:w="1728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最新版本</w:t>
            </w:r>
            <w:r w:rsidRPr="00A333B7">
              <w:t>号</w:t>
            </w:r>
          </w:p>
        </w:tc>
        <w:tc>
          <w:tcPr>
            <w:tcW w:w="1980" w:type="dxa"/>
          </w:tcPr>
          <w:p w:rsidR="004D71A9" w:rsidRPr="00A333B7" w:rsidRDefault="003A614D" w:rsidP="003A614D">
            <w:r w:rsidRPr="00A333B7">
              <w:t>latest</w:t>
            </w:r>
            <w:r w:rsidR="004D71A9" w:rsidRPr="00A333B7">
              <w:t>_version</w:t>
            </w:r>
          </w:p>
        </w:tc>
        <w:tc>
          <w:tcPr>
            <w:tcW w:w="720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D71A9" w:rsidRPr="00A333B7" w:rsidRDefault="004D71A9" w:rsidP="004D71A9">
            <w:r w:rsidRPr="00A333B7">
              <w:t>String(64)</w:t>
            </w:r>
          </w:p>
        </w:tc>
        <w:tc>
          <w:tcPr>
            <w:tcW w:w="4305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最新版本</w:t>
            </w:r>
            <w:r w:rsidRPr="00A333B7">
              <w:t>号</w:t>
            </w:r>
          </w:p>
        </w:tc>
      </w:tr>
      <w:tr w:rsidR="00816F65" w:rsidRPr="00A333B7" w:rsidTr="00F2157F">
        <w:tc>
          <w:tcPr>
            <w:tcW w:w="1728" w:type="dxa"/>
          </w:tcPr>
          <w:p w:rsidR="00816F65" w:rsidRPr="00A333B7" w:rsidRDefault="00816F65" w:rsidP="004D71A9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816F65" w:rsidRPr="00A333B7" w:rsidRDefault="00816F65" w:rsidP="003A614D">
            <w:r w:rsidRPr="00A333B7">
              <w:t>os_type</w:t>
            </w:r>
          </w:p>
        </w:tc>
        <w:tc>
          <w:tcPr>
            <w:tcW w:w="720" w:type="dxa"/>
          </w:tcPr>
          <w:p w:rsidR="00816F65" w:rsidRPr="00A333B7" w:rsidRDefault="00816F65" w:rsidP="004D71A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16F65" w:rsidRPr="00A333B7" w:rsidRDefault="00816F65" w:rsidP="004D71A9">
            <w:r w:rsidRPr="00A333B7">
              <w:t>Int</w:t>
            </w:r>
          </w:p>
        </w:tc>
        <w:tc>
          <w:tcPr>
            <w:tcW w:w="4305" w:type="dxa"/>
          </w:tcPr>
          <w:p w:rsidR="00816F65" w:rsidRPr="00A333B7" w:rsidRDefault="00816F65" w:rsidP="004D71A9">
            <w:r w:rsidRPr="00A333B7">
              <w:t>1-安桌</w:t>
            </w:r>
          </w:p>
          <w:p w:rsidR="00816F65" w:rsidRPr="00A333B7" w:rsidRDefault="00816F65" w:rsidP="004D71A9">
            <w:r w:rsidRPr="00A333B7">
              <w:t>2-IOS</w:t>
            </w:r>
          </w:p>
        </w:tc>
      </w:tr>
      <w:tr w:rsidR="004D71A9" w:rsidRPr="00A333B7" w:rsidTr="00F2157F">
        <w:tc>
          <w:tcPr>
            <w:tcW w:w="1728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地</w:t>
            </w:r>
            <w:r w:rsidRPr="00A333B7">
              <w:t>址</w:t>
            </w:r>
          </w:p>
        </w:tc>
        <w:tc>
          <w:tcPr>
            <w:tcW w:w="1980" w:type="dxa"/>
          </w:tcPr>
          <w:p w:rsidR="004D71A9" w:rsidRPr="00A333B7" w:rsidRDefault="004D71A9" w:rsidP="004D71A9">
            <w:r w:rsidRPr="00A333B7">
              <w:t>download_url</w:t>
            </w:r>
          </w:p>
        </w:tc>
        <w:tc>
          <w:tcPr>
            <w:tcW w:w="720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D71A9" w:rsidRPr="00A333B7" w:rsidRDefault="004D71A9" w:rsidP="004D71A9">
            <w:r w:rsidRPr="00A333B7">
              <w:t>String(256)</w:t>
            </w:r>
          </w:p>
        </w:tc>
        <w:tc>
          <w:tcPr>
            <w:tcW w:w="4305" w:type="dxa"/>
          </w:tcPr>
          <w:p w:rsidR="004D71A9" w:rsidRPr="00A333B7" w:rsidRDefault="004D71A9" w:rsidP="004D71A9">
            <w:r w:rsidRPr="00A333B7">
              <w:rPr>
                <w:rFonts w:hint="eastAsia"/>
              </w:rPr>
              <w:t>安装</w:t>
            </w:r>
            <w:r w:rsidRPr="00A333B7">
              <w:t>包下载地址</w:t>
            </w:r>
          </w:p>
        </w:tc>
      </w:tr>
    </w:tbl>
    <w:p w:rsidR="005040EF" w:rsidRPr="00A333B7" w:rsidRDefault="005040EF" w:rsidP="005040EF">
      <w:pPr>
        <w:pStyle w:val="3"/>
        <w:numPr>
          <w:ilvl w:val="2"/>
          <w:numId w:val="1"/>
        </w:numPr>
      </w:pPr>
      <w:bookmarkStart w:id="362" w:name="_Toc493792225"/>
      <w:r w:rsidRPr="00A333B7">
        <w:rPr>
          <w:rFonts w:hint="eastAsia"/>
        </w:rPr>
        <w:t>处理逻辑</w:t>
      </w:r>
      <w:bookmarkEnd w:id="362"/>
    </w:p>
    <w:p w:rsidR="005040EF" w:rsidRPr="00A333B7" w:rsidRDefault="005040EF" w:rsidP="00AC73D5">
      <w:pPr>
        <w:pStyle w:val="af"/>
        <w:numPr>
          <w:ilvl w:val="0"/>
          <w:numId w:val="4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5040EF" w:rsidRPr="00A333B7" w:rsidRDefault="005040EF" w:rsidP="00AC73D5">
      <w:pPr>
        <w:pStyle w:val="af"/>
        <w:numPr>
          <w:ilvl w:val="0"/>
          <w:numId w:val="4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86FB2" w:rsidRPr="00A333B7" w:rsidRDefault="00911151" w:rsidP="00AC73D5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调用</w:t>
      </w:r>
      <w:r>
        <w:t>公共服务</w:t>
      </w:r>
      <w:r>
        <w:rPr>
          <w:rFonts w:hint="eastAsia"/>
        </w:rPr>
        <w:t>软件</w:t>
      </w:r>
      <w:r>
        <w:t>版本信息查询</w:t>
      </w:r>
      <w:r>
        <w:rPr>
          <w:rFonts w:hint="eastAsia"/>
        </w:rPr>
        <w:t>service</w:t>
      </w:r>
      <w:r w:rsidR="00286FB2" w:rsidRPr="00A333B7">
        <w:rPr>
          <w:rFonts w:hint="eastAsia"/>
        </w:rPr>
        <w:t>查询</w:t>
      </w:r>
      <w:r w:rsidR="00286FB2" w:rsidRPr="00A333B7">
        <w:t>app最新版本号</w:t>
      </w:r>
    </w:p>
    <w:p w:rsidR="005040EF" w:rsidRPr="003F419B" w:rsidRDefault="006B58DA" w:rsidP="00AC73D5">
      <w:pPr>
        <w:pStyle w:val="af"/>
        <w:numPr>
          <w:ilvl w:val="0"/>
          <w:numId w:val="42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校验</w:t>
      </w:r>
      <w:r w:rsidRPr="003F419B">
        <w:rPr>
          <w:strike/>
          <w:color w:val="FF0000"/>
        </w:rPr>
        <w:t>app客户端版本是</w:t>
      </w:r>
      <w:r w:rsidRPr="003F419B">
        <w:rPr>
          <w:rFonts w:hint="eastAsia"/>
          <w:strike/>
          <w:color w:val="FF0000"/>
        </w:rPr>
        <w:t>否</w:t>
      </w:r>
      <w:r w:rsidRPr="003F419B">
        <w:rPr>
          <w:strike/>
          <w:color w:val="FF0000"/>
        </w:rPr>
        <w:t>为最新</w:t>
      </w:r>
    </w:p>
    <w:p w:rsidR="005040EF" w:rsidRPr="00A333B7" w:rsidRDefault="005040EF" w:rsidP="00AC73D5">
      <w:pPr>
        <w:pStyle w:val="af"/>
        <w:numPr>
          <w:ilvl w:val="0"/>
          <w:numId w:val="4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5040EF" w:rsidRPr="00A333B7" w:rsidRDefault="005040EF" w:rsidP="00AC73D5">
      <w:pPr>
        <w:pStyle w:val="af"/>
        <w:numPr>
          <w:ilvl w:val="0"/>
          <w:numId w:val="4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5040EF" w:rsidRPr="00A333B7" w:rsidRDefault="005040EF" w:rsidP="005040EF">
      <w:pPr>
        <w:pStyle w:val="3"/>
        <w:numPr>
          <w:ilvl w:val="2"/>
          <w:numId w:val="1"/>
        </w:numPr>
      </w:pPr>
      <w:bookmarkStart w:id="363" w:name="_Toc493792226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36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040EF" w:rsidRPr="00A333B7" w:rsidTr="007B44C1">
        <w:trPr>
          <w:jc w:val="center"/>
        </w:trPr>
        <w:tc>
          <w:tcPr>
            <w:tcW w:w="1908" w:type="dxa"/>
          </w:tcPr>
          <w:p w:rsidR="005040EF" w:rsidRPr="00A333B7" w:rsidRDefault="005040EF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040EF" w:rsidRPr="00A333B7" w:rsidRDefault="005040EF" w:rsidP="007B44C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  <w:tr w:rsidR="005040EF" w:rsidRPr="00A333B7" w:rsidTr="007B44C1">
        <w:trPr>
          <w:jc w:val="center"/>
        </w:trPr>
        <w:tc>
          <w:tcPr>
            <w:tcW w:w="1908" w:type="dxa"/>
            <w:vAlign w:val="center"/>
          </w:tcPr>
          <w:p w:rsidR="005040EF" w:rsidRPr="00A333B7" w:rsidRDefault="005040EF" w:rsidP="007B44C1">
            <w:pPr>
              <w:jc w:val="center"/>
            </w:pPr>
          </w:p>
        </w:tc>
        <w:tc>
          <w:tcPr>
            <w:tcW w:w="8265" w:type="dxa"/>
            <w:vAlign w:val="center"/>
          </w:tcPr>
          <w:p w:rsidR="005040EF" w:rsidRPr="00A333B7" w:rsidRDefault="005040EF" w:rsidP="007B44C1">
            <w:pPr>
              <w:ind w:rightChars="-45" w:right="-94"/>
            </w:pPr>
          </w:p>
        </w:tc>
      </w:tr>
    </w:tbl>
    <w:p w:rsidR="00C826AB" w:rsidRPr="00A333B7" w:rsidRDefault="00C826AB" w:rsidP="00C826AB">
      <w:pPr>
        <w:pStyle w:val="2"/>
        <w:numPr>
          <w:ilvl w:val="1"/>
          <w:numId w:val="1"/>
        </w:numPr>
      </w:pPr>
      <w:bookmarkStart w:id="364" w:name="_Toc493792227"/>
      <w:r w:rsidRPr="00A333B7">
        <w:rPr>
          <w:rFonts w:hint="eastAsia"/>
        </w:rPr>
        <w:t>服务费查询接口</w:t>
      </w:r>
      <w:bookmarkEnd w:id="364"/>
    </w:p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65" w:name="_Toc493792228"/>
      <w:r w:rsidRPr="00A333B7">
        <w:rPr>
          <w:rFonts w:hint="eastAsia"/>
        </w:rPr>
        <w:t>业务功能</w:t>
      </w:r>
      <w:bookmarkEnd w:id="365"/>
    </w:p>
    <w:p w:rsidR="00C826AB" w:rsidRPr="00A333B7" w:rsidRDefault="0026462D" w:rsidP="00C826AB">
      <w:pPr>
        <w:ind w:firstLineChars="200" w:firstLine="420"/>
      </w:pPr>
      <w:r w:rsidRPr="00A333B7">
        <w:rPr>
          <w:rFonts w:hint="eastAsia"/>
        </w:rPr>
        <w:t>通过用户</w:t>
      </w:r>
      <w:r w:rsidRPr="00A333B7">
        <w:t>ID</w:t>
      </w:r>
      <w:r w:rsidRPr="00A333B7">
        <w:rPr>
          <w:rFonts w:hint="eastAsia"/>
        </w:rPr>
        <w:t>与</w:t>
      </w:r>
      <w:r w:rsidRPr="00A333B7">
        <w:t>业务场景查询本次</w:t>
      </w:r>
      <w:r w:rsidR="00AC74BA" w:rsidRPr="00A333B7">
        <w:rPr>
          <w:rFonts w:hint="eastAsia"/>
        </w:rPr>
        <w:t>交易</w:t>
      </w:r>
      <w:r w:rsidRPr="00A333B7">
        <w:t>服务费</w:t>
      </w:r>
      <w:r w:rsidR="00C826AB" w:rsidRPr="00A333B7">
        <w:rPr>
          <w:rFonts w:hint="eastAsia"/>
        </w:rPr>
        <w:t>。</w:t>
      </w:r>
      <w:r w:rsidR="00AC74BA" w:rsidRPr="00A333B7">
        <w:rPr>
          <w:rFonts w:hint="eastAsia"/>
        </w:rPr>
        <w:t>应用场景如</w:t>
      </w:r>
      <w:r w:rsidR="00AC74BA" w:rsidRPr="00A333B7">
        <w:t>下：</w:t>
      </w:r>
    </w:p>
    <w:p w:rsidR="00AC74BA" w:rsidRPr="00A333B7" w:rsidRDefault="00AC74BA" w:rsidP="00AC73D5">
      <w:pPr>
        <w:pStyle w:val="af"/>
        <w:numPr>
          <w:ilvl w:val="0"/>
          <w:numId w:val="55"/>
        </w:numPr>
        <w:ind w:firstLineChars="0"/>
      </w:pPr>
      <w:r w:rsidRPr="00A333B7">
        <w:t>转账</w:t>
      </w:r>
    </w:p>
    <w:p w:rsidR="00AC74BA" w:rsidRPr="00A333B7" w:rsidRDefault="00AC74BA" w:rsidP="00AC73D5">
      <w:pPr>
        <w:pStyle w:val="af"/>
        <w:numPr>
          <w:ilvl w:val="0"/>
          <w:numId w:val="55"/>
        </w:numPr>
        <w:ind w:firstLineChars="0"/>
      </w:pPr>
      <w:r w:rsidRPr="00A333B7">
        <w:rPr>
          <w:rFonts w:hint="eastAsia"/>
        </w:rPr>
        <w:t>提现</w:t>
      </w:r>
    </w:p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66" w:name="_Toc493792229"/>
      <w:r w:rsidRPr="00A333B7">
        <w:rPr>
          <w:rFonts w:hint="eastAsia"/>
        </w:rPr>
        <w:t>交互模式</w:t>
      </w:r>
      <w:bookmarkEnd w:id="366"/>
    </w:p>
    <w:p w:rsidR="00C826AB" w:rsidRPr="00A333B7" w:rsidRDefault="00C826AB" w:rsidP="00C826A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67" w:name="_Toc493792230"/>
      <w:r w:rsidRPr="00A333B7">
        <w:rPr>
          <w:rFonts w:hint="eastAsia"/>
        </w:rPr>
        <w:t>请求参数列表</w:t>
      </w:r>
      <w:bookmarkEnd w:id="367"/>
    </w:p>
    <w:p w:rsidR="00C826AB" w:rsidRPr="00A333B7" w:rsidRDefault="00C826AB" w:rsidP="00C826A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 w:rsidR="006534FD" w:rsidRPr="00A333B7">
        <w:rPr>
          <w:b/>
        </w:rPr>
        <w:t>qry_service_fee</w:t>
      </w:r>
      <w:r w:rsidRPr="00A333B7">
        <w:rPr>
          <w:b/>
        </w:rPr>
        <w:t>.cgi</w:t>
      </w:r>
    </w:p>
    <w:p w:rsidR="00C826AB" w:rsidRPr="00A333B7" w:rsidRDefault="00C826AB" w:rsidP="00C826A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826AB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826AB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826AB" w:rsidRPr="00A333B7" w:rsidRDefault="00C826AB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826AB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C826AB" w:rsidRPr="00A333B7" w:rsidRDefault="00C826AB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826AB" w:rsidRPr="00A333B7" w:rsidRDefault="00C826AB" w:rsidP="003660F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826AB" w:rsidRPr="00A333B7" w:rsidRDefault="00C826AB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service_version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input_charset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sign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是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String(32)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826AB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826AB" w:rsidRPr="00A333B7" w:rsidRDefault="00C826AB" w:rsidP="003660F8">
            <w:r w:rsidRPr="00A333B7">
              <w:t>多密钥支持的密钥序号，默认1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3660F8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业务</w:t>
            </w:r>
            <w:r w:rsidRPr="00A333B7">
              <w:t>场景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buss_type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1-</w:t>
            </w:r>
            <w:r w:rsidRPr="00A333B7">
              <w:rPr>
                <w:rFonts w:hint="eastAsia"/>
              </w:rPr>
              <w:t>内部</w:t>
            </w:r>
            <w:r w:rsidRPr="00A333B7">
              <w:t>转账</w:t>
            </w:r>
          </w:p>
          <w:p w:rsidR="00384E31" w:rsidRPr="00A333B7" w:rsidRDefault="00384E31" w:rsidP="00384E31">
            <w:r w:rsidRPr="00A333B7">
              <w:t>2-提现</w:t>
            </w:r>
          </w:p>
        </w:tc>
      </w:tr>
      <w:tr w:rsidR="00384E3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金额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total_money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金额</w:t>
            </w:r>
          </w:p>
        </w:tc>
      </w:tr>
      <w:tr w:rsidR="00384E31" w:rsidRPr="00A333B7" w:rsidTr="003660F8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68" w:name="_Toc493792231"/>
      <w:r w:rsidRPr="00A333B7">
        <w:rPr>
          <w:rFonts w:hint="eastAsia"/>
        </w:rPr>
        <w:t>应答参数列表</w:t>
      </w:r>
      <w:bookmarkEnd w:id="368"/>
    </w:p>
    <w:p w:rsidR="00C826AB" w:rsidRPr="00A333B7" w:rsidRDefault="00C826AB" w:rsidP="00C826A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826AB" w:rsidRPr="00A333B7" w:rsidRDefault="00C826AB" w:rsidP="00C826AB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826AB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826AB" w:rsidRPr="00A333B7" w:rsidRDefault="00C826AB" w:rsidP="003660F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sign_type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service_version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input_charset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String(8)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sign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是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String(32)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签名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sign_key_index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Int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t>多密钥支持的密钥序号，默认1</w:t>
            </w:r>
          </w:p>
        </w:tc>
      </w:tr>
      <w:tr w:rsidR="00C826AB" w:rsidRPr="00A333B7" w:rsidTr="003660F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826AB" w:rsidRPr="00A333B7" w:rsidRDefault="00C826AB" w:rsidP="003660F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826AB" w:rsidRPr="00A333B7" w:rsidRDefault="00C826AB" w:rsidP="003660F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Int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参见错误码对照表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retmsg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String(30)</w:t>
            </w:r>
          </w:p>
        </w:tc>
        <w:tc>
          <w:tcPr>
            <w:tcW w:w="4305" w:type="dxa"/>
          </w:tcPr>
          <w:p w:rsidR="00C826AB" w:rsidRPr="00A333B7" w:rsidRDefault="00C826AB" w:rsidP="003660F8"/>
        </w:tc>
      </w:tr>
      <w:tr w:rsidR="00C826AB" w:rsidRPr="00A333B7" w:rsidTr="003660F8">
        <w:tc>
          <w:tcPr>
            <w:tcW w:w="1728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C826AB" w:rsidRPr="00A333B7" w:rsidRDefault="00C826AB" w:rsidP="003660F8">
            <w:r w:rsidRPr="00A333B7">
              <w:t>userid</w:t>
            </w:r>
          </w:p>
        </w:tc>
        <w:tc>
          <w:tcPr>
            <w:tcW w:w="720" w:type="dxa"/>
          </w:tcPr>
          <w:p w:rsidR="00C826AB" w:rsidRPr="00A333B7" w:rsidRDefault="00C826AB" w:rsidP="003660F8">
            <w:r w:rsidRPr="00A333B7">
              <w:t>是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String(20)</w:t>
            </w:r>
          </w:p>
        </w:tc>
        <w:tc>
          <w:tcPr>
            <w:tcW w:w="4305" w:type="dxa"/>
          </w:tcPr>
          <w:p w:rsidR="00C826AB" w:rsidRPr="00A333B7" w:rsidRDefault="00C826AB" w:rsidP="003660F8">
            <w:r w:rsidRPr="00A333B7">
              <w:rPr>
                <w:rFonts w:hint="eastAsia"/>
              </w:rPr>
              <w:t>手机号码</w:t>
            </w:r>
          </w:p>
        </w:tc>
      </w:tr>
      <w:tr w:rsidR="00C826AB" w:rsidRPr="00A333B7" w:rsidTr="003660F8">
        <w:tc>
          <w:tcPr>
            <w:tcW w:w="1728" w:type="dxa"/>
          </w:tcPr>
          <w:p w:rsidR="00C826AB" w:rsidRPr="00A333B7" w:rsidRDefault="001E034E" w:rsidP="003660F8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  <w:tc>
          <w:tcPr>
            <w:tcW w:w="1980" w:type="dxa"/>
          </w:tcPr>
          <w:p w:rsidR="00C826AB" w:rsidRPr="00A333B7" w:rsidRDefault="001E034E" w:rsidP="003660F8">
            <w:r w:rsidRPr="00A333B7">
              <w:t>fee</w:t>
            </w:r>
          </w:p>
        </w:tc>
        <w:tc>
          <w:tcPr>
            <w:tcW w:w="720" w:type="dxa"/>
          </w:tcPr>
          <w:p w:rsidR="00C826AB" w:rsidRPr="00A333B7" w:rsidRDefault="00E03DCC" w:rsidP="003660F8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826AB" w:rsidRPr="00A333B7" w:rsidRDefault="00C826AB" w:rsidP="003660F8">
            <w:r w:rsidRPr="00A333B7">
              <w:t>Int</w:t>
            </w:r>
          </w:p>
        </w:tc>
        <w:tc>
          <w:tcPr>
            <w:tcW w:w="4305" w:type="dxa"/>
          </w:tcPr>
          <w:p w:rsidR="00C826AB" w:rsidRPr="00A333B7" w:rsidRDefault="001E034E" w:rsidP="003660F8">
            <w:r w:rsidRPr="00A333B7">
              <w:rPr>
                <w:rFonts w:hint="eastAsia"/>
              </w:rPr>
              <w:t>服务</w:t>
            </w:r>
            <w:r w:rsidRPr="00A333B7">
              <w:t>费</w:t>
            </w:r>
          </w:p>
        </w:tc>
      </w:tr>
    </w:tbl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69" w:name="_Toc493792232"/>
      <w:r w:rsidRPr="00A333B7">
        <w:rPr>
          <w:rFonts w:hint="eastAsia"/>
        </w:rPr>
        <w:t>处理逻辑</w:t>
      </w:r>
      <w:bookmarkEnd w:id="369"/>
    </w:p>
    <w:p w:rsidR="00C826AB" w:rsidRPr="00A333B7" w:rsidRDefault="00C826AB" w:rsidP="00AC73D5">
      <w:pPr>
        <w:pStyle w:val="af"/>
        <w:numPr>
          <w:ilvl w:val="0"/>
          <w:numId w:val="56"/>
        </w:numPr>
        <w:ind w:firstLineChars="0"/>
      </w:pPr>
      <w:r w:rsidRPr="00A333B7">
        <w:t>验证用户登录态</w:t>
      </w:r>
    </w:p>
    <w:p w:rsidR="007173B0" w:rsidRDefault="00C826AB" w:rsidP="00AC73D5">
      <w:pPr>
        <w:pStyle w:val="af"/>
        <w:numPr>
          <w:ilvl w:val="0"/>
          <w:numId w:val="5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7173B0" w:rsidRPr="00A333B7" w:rsidRDefault="007173B0" w:rsidP="00AC73D5">
      <w:pPr>
        <w:pStyle w:val="af"/>
        <w:numPr>
          <w:ilvl w:val="0"/>
          <w:numId w:val="56"/>
        </w:numPr>
        <w:ind w:firstLineChars="0"/>
      </w:pPr>
      <w:r>
        <w:rPr>
          <w:rFonts w:hint="eastAsia"/>
        </w:rPr>
        <w:t>入参校验</w:t>
      </w:r>
    </w:p>
    <w:p w:rsidR="00C826AB" w:rsidRPr="00A333B7" w:rsidRDefault="00C826AB" w:rsidP="00AC73D5">
      <w:pPr>
        <w:pStyle w:val="af"/>
        <w:numPr>
          <w:ilvl w:val="0"/>
          <w:numId w:val="56"/>
        </w:numPr>
        <w:ind w:firstLineChars="0"/>
      </w:pPr>
      <w:r w:rsidRPr="00A333B7">
        <w:rPr>
          <w:rFonts w:hint="eastAsia"/>
        </w:rPr>
        <w:t>根据</w:t>
      </w:r>
      <w:r w:rsidR="00D827F1" w:rsidRPr="00A333B7">
        <w:rPr>
          <w:rFonts w:hint="eastAsia"/>
        </w:rPr>
        <w:t>用户</w:t>
      </w:r>
      <w:r w:rsidR="00D827F1" w:rsidRPr="00A333B7">
        <w:t>ID查询</w:t>
      </w:r>
      <w:r w:rsidR="00D827F1" w:rsidRPr="00A333B7">
        <w:rPr>
          <w:rFonts w:hint="eastAsia"/>
        </w:rPr>
        <w:t>费率</w:t>
      </w:r>
      <w:r w:rsidR="00D827F1" w:rsidRPr="00A333B7">
        <w:t>ID</w:t>
      </w:r>
    </w:p>
    <w:p w:rsidR="00C826AB" w:rsidRPr="00A333B7" w:rsidRDefault="00D827F1" w:rsidP="00AC73D5">
      <w:pPr>
        <w:pStyle w:val="af"/>
        <w:numPr>
          <w:ilvl w:val="0"/>
          <w:numId w:val="56"/>
        </w:numPr>
        <w:ind w:firstLineChars="0"/>
      </w:pPr>
      <w:r w:rsidRPr="00A333B7">
        <w:rPr>
          <w:rFonts w:hint="eastAsia"/>
        </w:rPr>
        <w:t>根据费率</w:t>
      </w:r>
      <w:r w:rsidRPr="00A333B7">
        <w:t>ID查询服务费</w:t>
      </w:r>
    </w:p>
    <w:p w:rsidR="00C826AB" w:rsidRPr="00A333B7" w:rsidRDefault="00C826AB" w:rsidP="00AC73D5">
      <w:pPr>
        <w:pStyle w:val="af"/>
        <w:numPr>
          <w:ilvl w:val="0"/>
          <w:numId w:val="5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C826AB" w:rsidRPr="00A333B7" w:rsidRDefault="00C826AB" w:rsidP="00AC73D5">
      <w:pPr>
        <w:pStyle w:val="af"/>
        <w:numPr>
          <w:ilvl w:val="0"/>
          <w:numId w:val="5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826AB" w:rsidRPr="00A333B7" w:rsidRDefault="00C826AB" w:rsidP="00C826AB">
      <w:pPr>
        <w:pStyle w:val="3"/>
        <w:numPr>
          <w:ilvl w:val="2"/>
          <w:numId w:val="1"/>
        </w:numPr>
      </w:pPr>
      <w:bookmarkStart w:id="370" w:name="_Toc493792233"/>
      <w:r w:rsidRPr="00A333B7">
        <w:rPr>
          <w:rFonts w:hint="eastAsia"/>
        </w:rPr>
        <w:t>错误</w:t>
      </w:r>
      <w:r w:rsidRPr="00A333B7">
        <w:t>码列表</w:t>
      </w:r>
      <w:bookmarkEnd w:id="37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826AB" w:rsidRPr="00A333B7" w:rsidTr="003660F8">
        <w:trPr>
          <w:jc w:val="center"/>
        </w:trPr>
        <w:tc>
          <w:tcPr>
            <w:tcW w:w="1908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826AB" w:rsidRPr="00A333B7" w:rsidRDefault="00C826AB" w:rsidP="003660F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C826AB" w:rsidP="003660F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826AB" w:rsidRPr="00A333B7" w:rsidRDefault="00C826AB" w:rsidP="003660F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1B6E8C" w:rsidP="003660F8">
            <w:pPr>
              <w:jc w:val="center"/>
            </w:pPr>
            <w:r w:rsidRPr="001B6E8C">
              <w:t>205007</w:t>
            </w:r>
          </w:p>
        </w:tc>
        <w:tc>
          <w:tcPr>
            <w:tcW w:w="8265" w:type="dxa"/>
            <w:vAlign w:val="center"/>
          </w:tcPr>
          <w:p w:rsidR="00C826AB" w:rsidRPr="00A333B7" w:rsidRDefault="001B6E8C" w:rsidP="003660F8">
            <w:pPr>
              <w:jc w:val="left"/>
            </w:pPr>
            <w:r w:rsidRPr="001B6E8C">
              <w:rPr>
                <w:rFonts w:hint="eastAsia"/>
              </w:rPr>
              <w:t>应用场景类型错误</w:t>
            </w: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1B6E8C" w:rsidP="003660F8">
            <w:pPr>
              <w:jc w:val="center"/>
            </w:pPr>
            <w:r w:rsidRPr="001B6E8C">
              <w:t>205103</w:t>
            </w:r>
          </w:p>
        </w:tc>
        <w:tc>
          <w:tcPr>
            <w:tcW w:w="8265" w:type="dxa"/>
            <w:vAlign w:val="center"/>
          </w:tcPr>
          <w:p w:rsidR="00C826AB" w:rsidRPr="00A333B7" w:rsidRDefault="001B6E8C" w:rsidP="003660F8">
            <w:pPr>
              <w:ind w:rightChars="-45" w:right="-94"/>
            </w:pPr>
            <w:r w:rsidRPr="001B6E8C">
              <w:rPr>
                <w:rFonts w:hint="eastAsia"/>
              </w:rPr>
              <w:t>总金额为空或格式有误</w:t>
            </w: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C826AB" w:rsidP="003660F8">
            <w:pPr>
              <w:jc w:val="center"/>
            </w:pPr>
          </w:p>
        </w:tc>
        <w:tc>
          <w:tcPr>
            <w:tcW w:w="8265" w:type="dxa"/>
            <w:vAlign w:val="center"/>
          </w:tcPr>
          <w:p w:rsidR="00C826AB" w:rsidRPr="00A333B7" w:rsidRDefault="00C826AB" w:rsidP="003660F8">
            <w:pPr>
              <w:ind w:rightChars="-45" w:right="-94"/>
            </w:pP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C826AB" w:rsidP="003660F8">
            <w:pPr>
              <w:jc w:val="center"/>
            </w:pPr>
          </w:p>
        </w:tc>
        <w:tc>
          <w:tcPr>
            <w:tcW w:w="8265" w:type="dxa"/>
            <w:vAlign w:val="center"/>
          </w:tcPr>
          <w:p w:rsidR="00C826AB" w:rsidRPr="00A333B7" w:rsidRDefault="00C826AB" w:rsidP="003660F8">
            <w:pPr>
              <w:ind w:rightChars="-45" w:right="-94"/>
            </w:pP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C826AB" w:rsidP="003660F8">
            <w:pPr>
              <w:jc w:val="center"/>
            </w:pPr>
          </w:p>
        </w:tc>
        <w:tc>
          <w:tcPr>
            <w:tcW w:w="8265" w:type="dxa"/>
            <w:vAlign w:val="center"/>
          </w:tcPr>
          <w:p w:rsidR="00C826AB" w:rsidRPr="00A333B7" w:rsidRDefault="00C826AB" w:rsidP="003660F8">
            <w:pPr>
              <w:ind w:rightChars="-45" w:right="-94"/>
            </w:pPr>
          </w:p>
        </w:tc>
      </w:tr>
      <w:tr w:rsidR="00C826AB" w:rsidRPr="00A333B7" w:rsidTr="003660F8">
        <w:trPr>
          <w:jc w:val="center"/>
        </w:trPr>
        <w:tc>
          <w:tcPr>
            <w:tcW w:w="1908" w:type="dxa"/>
            <w:vAlign w:val="center"/>
          </w:tcPr>
          <w:p w:rsidR="00C826AB" w:rsidRPr="00A333B7" w:rsidRDefault="00C826AB" w:rsidP="003660F8">
            <w:pPr>
              <w:jc w:val="center"/>
            </w:pPr>
          </w:p>
        </w:tc>
        <w:tc>
          <w:tcPr>
            <w:tcW w:w="8265" w:type="dxa"/>
            <w:vAlign w:val="center"/>
          </w:tcPr>
          <w:p w:rsidR="00C826AB" w:rsidRPr="00A333B7" w:rsidRDefault="00C826AB" w:rsidP="003660F8">
            <w:pPr>
              <w:ind w:rightChars="-45" w:right="-94"/>
            </w:pPr>
          </w:p>
        </w:tc>
      </w:tr>
    </w:tbl>
    <w:p w:rsidR="006A6CB9" w:rsidRPr="00A333B7" w:rsidRDefault="006A6CB9" w:rsidP="006A6CB9"/>
    <w:p w:rsidR="00736D34" w:rsidRDefault="00736D34" w:rsidP="00736D34">
      <w:pPr>
        <w:pStyle w:val="2"/>
        <w:numPr>
          <w:ilvl w:val="1"/>
          <w:numId w:val="1"/>
        </w:numPr>
      </w:pPr>
      <w:bookmarkStart w:id="371" w:name="_交易记录查询"/>
      <w:bookmarkStart w:id="372" w:name="_Toc493792234"/>
      <w:bookmarkEnd w:id="371"/>
      <w:r>
        <w:rPr>
          <w:rFonts w:hint="eastAsia"/>
        </w:rPr>
        <w:t>订单</w:t>
      </w:r>
      <w:r>
        <w:t>关闭接口</w:t>
      </w:r>
      <w:bookmarkEnd w:id="372"/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73" w:name="_Toc493792235"/>
      <w:r w:rsidRPr="00A333B7">
        <w:rPr>
          <w:rFonts w:hint="eastAsia"/>
        </w:rPr>
        <w:t>业务功能</w:t>
      </w:r>
      <w:bookmarkEnd w:id="373"/>
    </w:p>
    <w:p w:rsidR="00736D34" w:rsidRDefault="00736D34" w:rsidP="00736D34">
      <w:pPr>
        <w:ind w:left="420" w:firstLine="420"/>
      </w:pPr>
      <w:r>
        <w:rPr>
          <w:rFonts w:hint="eastAsia"/>
        </w:rPr>
        <w:t>将订单表中新建的转账订单关闭。</w:t>
      </w:r>
    </w:p>
    <w:p w:rsidR="00736D34" w:rsidRPr="00754CD7" w:rsidRDefault="00736D34" w:rsidP="00736D34">
      <w:pPr>
        <w:ind w:left="420" w:firstLine="420"/>
      </w:pPr>
      <w:r>
        <w:rPr>
          <w:rFonts w:hint="eastAsia"/>
        </w:rPr>
        <w:t>目前</w:t>
      </w:r>
      <w:r>
        <w:t>仅支持</w:t>
      </w:r>
      <w:r>
        <w:rPr>
          <w:rFonts w:hint="eastAsia"/>
        </w:rPr>
        <w:t>转账</w:t>
      </w:r>
      <w:r>
        <w:t>单</w:t>
      </w:r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74" w:name="_Toc493792236"/>
      <w:r w:rsidRPr="00A333B7">
        <w:rPr>
          <w:rFonts w:hint="eastAsia"/>
        </w:rPr>
        <w:t>交互模式</w:t>
      </w:r>
      <w:bookmarkEnd w:id="374"/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75" w:name="_Toc493792237"/>
      <w:r w:rsidRPr="00A333B7">
        <w:rPr>
          <w:rFonts w:hint="eastAsia"/>
        </w:rPr>
        <w:t>请求参数列表</w:t>
      </w:r>
      <w:bookmarkEnd w:id="375"/>
    </w:p>
    <w:p w:rsidR="00736D34" w:rsidRPr="00A333B7" w:rsidRDefault="00736D34" w:rsidP="00736D3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order_cancel</w:t>
      </w:r>
      <w:r w:rsidRPr="00A333B7">
        <w:rPr>
          <w:b/>
        </w:rPr>
        <w:t>.cgi</w:t>
      </w:r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36D34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36D34" w:rsidRPr="00A333B7" w:rsidRDefault="00736D34" w:rsidP="005B7AA5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36D34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36D34" w:rsidRPr="00A333B7" w:rsidRDefault="00736D34" w:rsidP="005B7AA5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service_version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input_charset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736D34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36D34" w:rsidRPr="00A333B7" w:rsidRDefault="00736D34" w:rsidP="005B7AA5">
            <w:r w:rsidRPr="00A333B7">
              <w:t>多密钥支持的密钥序号，默认1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5B7AA5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</w:tr>
      <w:tr w:rsidR="00384E31" w:rsidRPr="00A333B7" w:rsidTr="005B7AA5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76" w:name="_Toc493792238"/>
      <w:r w:rsidRPr="00A333B7">
        <w:rPr>
          <w:rFonts w:hint="eastAsia"/>
        </w:rPr>
        <w:t>应答参数列表</w:t>
      </w:r>
      <w:bookmarkEnd w:id="376"/>
    </w:p>
    <w:p w:rsidR="00736D34" w:rsidRPr="00A333B7" w:rsidRDefault="00736D34" w:rsidP="00736D3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36D34" w:rsidRPr="00A333B7" w:rsidRDefault="00736D34" w:rsidP="00736D3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36D34" w:rsidRPr="00A333B7" w:rsidRDefault="00736D34" w:rsidP="005B7AA5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sign_type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service_version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input_charset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String(8)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String(32)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签名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sign_key_index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否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t>多密钥支持的密钥序号，默认1</w:t>
            </w:r>
          </w:p>
        </w:tc>
      </w:tr>
      <w:tr w:rsidR="00736D34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36D34" w:rsidRPr="00A333B7" w:rsidRDefault="00736D34" w:rsidP="005B7AA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36D34" w:rsidRPr="00A333B7" w:rsidRDefault="00736D34" w:rsidP="005B7AA5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参见错误码对照表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retmsg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String(30)</w:t>
            </w:r>
          </w:p>
        </w:tc>
        <w:tc>
          <w:tcPr>
            <w:tcW w:w="4305" w:type="dxa"/>
          </w:tcPr>
          <w:p w:rsidR="00736D34" w:rsidRPr="00A333B7" w:rsidRDefault="00736D34" w:rsidP="005B7AA5"/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736D34" w:rsidRPr="00A333B7" w:rsidRDefault="00736D34" w:rsidP="005B7AA5">
            <w:r w:rsidRPr="00A333B7">
              <w:t>userid</w:t>
            </w:r>
          </w:p>
        </w:tc>
        <w:tc>
          <w:tcPr>
            <w:tcW w:w="720" w:type="dxa"/>
          </w:tcPr>
          <w:p w:rsidR="00736D34" w:rsidRPr="00A333B7" w:rsidRDefault="00736D34" w:rsidP="005B7AA5">
            <w:r w:rsidRPr="00A333B7"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String(20)</w:t>
            </w:r>
          </w:p>
        </w:tc>
        <w:tc>
          <w:tcPr>
            <w:tcW w:w="4305" w:type="dxa"/>
          </w:tcPr>
          <w:p w:rsidR="00736D34" w:rsidRPr="00A333B7" w:rsidRDefault="00736D34" w:rsidP="005B7AA5">
            <w:r w:rsidRPr="00A333B7">
              <w:rPr>
                <w:rFonts w:hint="eastAsia"/>
              </w:rPr>
              <w:t>手机号码</w:t>
            </w:r>
          </w:p>
        </w:tc>
      </w:tr>
      <w:tr w:rsidR="00736D34" w:rsidRPr="00A333B7" w:rsidTr="005B7AA5">
        <w:tc>
          <w:tcPr>
            <w:tcW w:w="1728" w:type="dxa"/>
          </w:tcPr>
          <w:p w:rsidR="00736D34" w:rsidRPr="00A333B7" w:rsidRDefault="00736D34" w:rsidP="005B7AA5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736D34" w:rsidRPr="00A333B7" w:rsidRDefault="00736D34" w:rsidP="005B7AA5">
            <w:r>
              <w:t>listid</w:t>
            </w:r>
          </w:p>
        </w:tc>
        <w:tc>
          <w:tcPr>
            <w:tcW w:w="720" w:type="dxa"/>
          </w:tcPr>
          <w:p w:rsidR="00736D34" w:rsidRPr="00A333B7" w:rsidRDefault="00736D34" w:rsidP="005B7AA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6D34" w:rsidRPr="00A333B7" w:rsidRDefault="00736D34" w:rsidP="005B7AA5">
            <w:r w:rsidRPr="00A333B7">
              <w:t>Int</w:t>
            </w:r>
          </w:p>
        </w:tc>
        <w:tc>
          <w:tcPr>
            <w:tcW w:w="4305" w:type="dxa"/>
          </w:tcPr>
          <w:p w:rsidR="00736D34" w:rsidRPr="00A333B7" w:rsidRDefault="00736D34" w:rsidP="005B7AA5">
            <w:r>
              <w:rPr>
                <w:rFonts w:hint="eastAsia"/>
              </w:rPr>
              <w:t>订单号</w:t>
            </w:r>
          </w:p>
        </w:tc>
      </w:tr>
    </w:tbl>
    <w:p w:rsidR="00736D34" w:rsidRDefault="00736D34" w:rsidP="00736D34">
      <w:pPr>
        <w:pStyle w:val="3"/>
        <w:numPr>
          <w:ilvl w:val="2"/>
          <w:numId w:val="1"/>
        </w:numPr>
      </w:pPr>
      <w:bookmarkStart w:id="377" w:name="_Toc493792239"/>
      <w:r w:rsidRPr="00A333B7">
        <w:rPr>
          <w:rFonts w:hint="eastAsia"/>
        </w:rPr>
        <w:t>处理逻辑</w:t>
      </w:r>
      <w:bookmarkEnd w:id="377"/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 w:rsidRPr="00A333B7">
        <w:t>验证用户登录态</w:t>
      </w:r>
    </w:p>
    <w:p w:rsidR="00736D34" w:rsidRDefault="00736D34" w:rsidP="00736D34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入参校验</w:t>
      </w:r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查询用户</w:t>
      </w:r>
      <w:r>
        <w:t>信息，校验用户状态</w:t>
      </w:r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根据</w:t>
      </w:r>
      <w:r>
        <w:t>订单号，</w:t>
      </w:r>
      <w:r>
        <w:rPr>
          <w:rFonts w:hint="eastAsia"/>
        </w:rPr>
        <w:t>关闭对应</w:t>
      </w:r>
      <w:r>
        <w:t>订单</w:t>
      </w:r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736D34" w:rsidRPr="00A333B7" w:rsidRDefault="00736D34" w:rsidP="00736D34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736D34" w:rsidRPr="00754CD7" w:rsidRDefault="00736D34" w:rsidP="00736D34"/>
    <w:p w:rsidR="00736D34" w:rsidRPr="00A333B7" w:rsidRDefault="00736D34" w:rsidP="00736D34">
      <w:pPr>
        <w:pStyle w:val="3"/>
        <w:numPr>
          <w:ilvl w:val="2"/>
          <w:numId w:val="1"/>
        </w:numPr>
      </w:pPr>
      <w:bookmarkStart w:id="378" w:name="_Toc493792240"/>
      <w:r w:rsidRPr="00A333B7">
        <w:rPr>
          <w:rFonts w:hint="eastAsia"/>
        </w:rPr>
        <w:t>错误</w:t>
      </w:r>
      <w:r w:rsidRPr="00A333B7">
        <w:t>码列表</w:t>
      </w:r>
      <w:bookmarkEnd w:id="37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736D34" w:rsidRPr="00A333B7" w:rsidTr="005B7AA5">
        <w:trPr>
          <w:jc w:val="center"/>
        </w:trPr>
        <w:tc>
          <w:tcPr>
            <w:tcW w:w="1908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736D34" w:rsidRPr="00A333B7" w:rsidRDefault="00736D34" w:rsidP="005B7AA5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jc w:val="left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  <w:tr w:rsidR="00736D34" w:rsidRPr="00A333B7" w:rsidTr="005B7AA5">
        <w:trPr>
          <w:jc w:val="center"/>
        </w:trPr>
        <w:tc>
          <w:tcPr>
            <w:tcW w:w="1908" w:type="dxa"/>
            <w:vAlign w:val="center"/>
          </w:tcPr>
          <w:p w:rsidR="00736D34" w:rsidRPr="00A333B7" w:rsidRDefault="00736D34" w:rsidP="005B7AA5">
            <w:pPr>
              <w:jc w:val="center"/>
            </w:pPr>
          </w:p>
        </w:tc>
        <w:tc>
          <w:tcPr>
            <w:tcW w:w="8265" w:type="dxa"/>
            <w:vAlign w:val="center"/>
          </w:tcPr>
          <w:p w:rsidR="00736D34" w:rsidRPr="00A333B7" w:rsidRDefault="00736D34" w:rsidP="005B7AA5">
            <w:pPr>
              <w:ind w:rightChars="-45" w:right="-94"/>
            </w:pPr>
          </w:p>
        </w:tc>
      </w:tr>
    </w:tbl>
    <w:p w:rsidR="00736D34" w:rsidRPr="00994EB0" w:rsidRDefault="00736D34" w:rsidP="00736D34"/>
    <w:p w:rsidR="00754CD7" w:rsidRPr="00754CD7" w:rsidRDefault="00754CD7" w:rsidP="00754CD7">
      <w:pPr>
        <w:pStyle w:val="2"/>
        <w:numPr>
          <w:ilvl w:val="1"/>
          <w:numId w:val="1"/>
        </w:numPr>
      </w:pPr>
      <w:bookmarkStart w:id="379" w:name="_Toc493792241"/>
      <w:r>
        <w:rPr>
          <w:rFonts w:hint="eastAsia"/>
        </w:rPr>
        <w:lastRenderedPageBreak/>
        <w:t>订单删除</w:t>
      </w:r>
      <w:r>
        <w:t>接口</w:t>
      </w:r>
      <w:bookmarkEnd w:id="379"/>
    </w:p>
    <w:p w:rsidR="00754CD7" w:rsidRPr="00A333B7" w:rsidRDefault="00754CD7" w:rsidP="00754CD7">
      <w:pPr>
        <w:pStyle w:val="3"/>
        <w:numPr>
          <w:ilvl w:val="2"/>
          <w:numId w:val="1"/>
        </w:numPr>
      </w:pPr>
      <w:bookmarkStart w:id="380" w:name="_Toc493792242"/>
      <w:r w:rsidRPr="00A333B7">
        <w:rPr>
          <w:rFonts w:hint="eastAsia"/>
        </w:rPr>
        <w:t>业务功能</w:t>
      </w:r>
      <w:bookmarkEnd w:id="380"/>
    </w:p>
    <w:p w:rsidR="00754CD7" w:rsidRDefault="00754CD7" w:rsidP="00754CD7">
      <w:pPr>
        <w:ind w:left="420" w:firstLine="420"/>
      </w:pPr>
      <w:r>
        <w:rPr>
          <w:rFonts w:hint="eastAsia"/>
        </w:rPr>
        <w:t>将订单表中</w:t>
      </w:r>
      <w:r w:rsidR="00C35D3C">
        <w:rPr>
          <w:rFonts w:hint="eastAsia"/>
        </w:rPr>
        <w:t>新建</w:t>
      </w:r>
      <w:r w:rsidR="00C35D3C">
        <w:t>或者</w:t>
      </w:r>
      <w:r>
        <w:rPr>
          <w:rFonts w:hint="eastAsia"/>
        </w:rPr>
        <w:t>已关闭的</w:t>
      </w:r>
      <w:r w:rsidR="00C35D3C">
        <w:rPr>
          <w:rFonts w:hint="eastAsia"/>
        </w:rPr>
        <w:t>转账</w:t>
      </w:r>
      <w:r>
        <w:rPr>
          <w:rFonts w:hint="eastAsia"/>
        </w:rPr>
        <w:t>订单进行逻辑删除，并不是物理删除。</w:t>
      </w:r>
    </w:p>
    <w:p w:rsidR="00C35D3C" w:rsidRPr="00754CD7" w:rsidRDefault="00C35D3C" w:rsidP="00754CD7">
      <w:pPr>
        <w:ind w:left="420" w:firstLine="420"/>
      </w:pPr>
      <w:r>
        <w:rPr>
          <w:rFonts w:hint="eastAsia"/>
        </w:rPr>
        <w:t>目前</w:t>
      </w:r>
      <w:r>
        <w:t>仅支持转账单</w:t>
      </w:r>
      <w:r w:rsidR="00D62E09">
        <w:rPr>
          <w:rFonts w:hint="eastAsia"/>
        </w:rPr>
        <w:t>删除</w:t>
      </w:r>
    </w:p>
    <w:p w:rsidR="00754CD7" w:rsidRPr="00A333B7" w:rsidRDefault="00754CD7" w:rsidP="00754CD7">
      <w:pPr>
        <w:pStyle w:val="3"/>
        <w:numPr>
          <w:ilvl w:val="2"/>
          <w:numId w:val="1"/>
        </w:numPr>
      </w:pPr>
      <w:bookmarkStart w:id="381" w:name="_Toc493792243"/>
      <w:r w:rsidRPr="00A333B7">
        <w:rPr>
          <w:rFonts w:hint="eastAsia"/>
        </w:rPr>
        <w:t>交互模式</w:t>
      </w:r>
      <w:bookmarkEnd w:id="381"/>
    </w:p>
    <w:p w:rsidR="00754CD7" w:rsidRPr="00A333B7" w:rsidRDefault="00754CD7" w:rsidP="00754CD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54CD7" w:rsidRPr="00A333B7" w:rsidRDefault="00754CD7" w:rsidP="00754CD7">
      <w:pPr>
        <w:pStyle w:val="3"/>
        <w:numPr>
          <w:ilvl w:val="2"/>
          <w:numId w:val="1"/>
        </w:numPr>
      </w:pPr>
      <w:bookmarkStart w:id="382" w:name="_Toc493792244"/>
      <w:r w:rsidRPr="00A333B7">
        <w:rPr>
          <w:rFonts w:hint="eastAsia"/>
        </w:rPr>
        <w:t>请求参数列表</w:t>
      </w:r>
      <w:bookmarkEnd w:id="382"/>
    </w:p>
    <w:p w:rsidR="00754CD7" w:rsidRPr="00A333B7" w:rsidRDefault="00754CD7" w:rsidP="00754CD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order_delete</w:t>
      </w:r>
      <w:r w:rsidRPr="00A333B7">
        <w:rPr>
          <w:b/>
        </w:rPr>
        <w:t>.cgi</w:t>
      </w:r>
    </w:p>
    <w:p w:rsidR="00754CD7" w:rsidRPr="00A333B7" w:rsidRDefault="00754CD7" w:rsidP="00754CD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54CD7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54CD7" w:rsidRPr="00A333B7" w:rsidTr="00333CD0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54CD7" w:rsidRPr="00A333B7" w:rsidRDefault="00754CD7" w:rsidP="00333CD0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54CD7" w:rsidRPr="00A333B7" w:rsidTr="00333CD0">
        <w:tc>
          <w:tcPr>
            <w:tcW w:w="1728" w:type="dxa"/>
            <w:tcBorders>
              <w:top w:val="single" w:sz="6" w:space="0" w:color="000000"/>
            </w:tcBorders>
          </w:tcPr>
          <w:p w:rsidR="00754CD7" w:rsidRPr="00A333B7" w:rsidRDefault="00754CD7" w:rsidP="00333CD0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54CD7" w:rsidRPr="00A333B7" w:rsidRDefault="00754CD7" w:rsidP="00333CD0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54CD7" w:rsidRPr="00A333B7" w:rsidRDefault="00754CD7" w:rsidP="00333CD0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service_version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input_charset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sign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String(32)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754CD7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54CD7" w:rsidRPr="00A333B7" w:rsidRDefault="00754CD7" w:rsidP="00333CD0">
            <w:r w:rsidRPr="00A333B7">
              <w:t>多密钥支持的密钥序号，默认1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5B7AA5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333CD0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333CD0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333CD0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333CD0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</w:tr>
      <w:tr w:rsidR="00384E31" w:rsidRPr="00A333B7" w:rsidTr="00333CD0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754CD7" w:rsidRPr="00A333B7" w:rsidRDefault="00754CD7" w:rsidP="00754CD7">
      <w:pPr>
        <w:pStyle w:val="3"/>
        <w:numPr>
          <w:ilvl w:val="2"/>
          <w:numId w:val="1"/>
        </w:numPr>
      </w:pPr>
      <w:bookmarkStart w:id="383" w:name="_Toc493792245"/>
      <w:r w:rsidRPr="00A333B7">
        <w:rPr>
          <w:rFonts w:hint="eastAsia"/>
        </w:rPr>
        <w:t>应答参数列表</w:t>
      </w:r>
      <w:bookmarkEnd w:id="383"/>
    </w:p>
    <w:p w:rsidR="00754CD7" w:rsidRPr="00A333B7" w:rsidRDefault="00754CD7" w:rsidP="00754CD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54CD7" w:rsidRPr="00A333B7" w:rsidRDefault="00754CD7" w:rsidP="00754CD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54CD7" w:rsidRPr="00A333B7" w:rsidTr="00333CD0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54CD7" w:rsidRPr="00A333B7" w:rsidRDefault="00754CD7" w:rsidP="00333CD0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sign_type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service_version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input_charset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String(8)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sign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String(32)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签名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sign_key_index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否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Int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t>多密钥支持的密钥序号，默认1</w:t>
            </w:r>
          </w:p>
        </w:tc>
      </w:tr>
      <w:tr w:rsidR="00754CD7" w:rsidRPr="00A333B7" w:rsidTr="00333CD0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54CD7" w:rsidRPr="00A333B7" w:rsidRDefault="00754CD7" w:rsidP="00333CD0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54CD7" w:rsidRPr="00A333B7" w:rsidRDefault="00754CD7" w:rsidP="00333CD0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Int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参见错误码对照表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retmsg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String(30)</w:t>
            </w:r>
          </w:p>
        </w:tc>
        <w:tc>
          <w:tcPr>
            <w:tcW w:w="4305" w:type="dxa"/>
          </w:tcPr>
          <w:p w:rsidR="00754CD7" w:rsidRPr="00A333B7" w:rsidRDefault="00754CD7" w:rsidP="00333CD0"/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754CD7" w:rsidRPr="00A333B7" w:rsidRDefault="00754CD7" w:rsidP="00333CD0">
            <w:r w:rsidRPr="00A333B7">
              <w:t>userid</w:t>
            </w:r>
          </w:p>
        </w:tc>
        <w:tc>
          <w:tcPr>
            <w:tcW w:w="720" w:type="dxa"/>
          </w:tcPr>
          <w:p w:rsidR="00754CD7" w:rsidRPr="00A333B7" w:rsidRDefault="00754CD7" w:rsidP="00333CD0">
            <w:r w:rsidRPr="00A333B7"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String(20)</w:t>
            </w:r>
          </w:p>
        </w:tc>
        <w:tc>
          <w:tcPr>
            <w:tcW w:w="4305" w:type="dxa"/>
          </w:tcPr>
          <w:p w:rsidR="00754CD7" w:rsidRPr="00A333B7" w:rsidRDefault="00754CD7" w:rsidP="00333CD0">
            <w:r w:rsidRPr="00A333B7">
              <w:rPr>
                <w:rFonts w:hint="eastAsia"/>
              </w:rPr>
              <w:t>手机号码</w:t>
            </w:r>
          </w:p>
        </w:tc>
      </w:tr>
      <w:tr w:rsidR="00754CD7" w:rsidRPr="00A333B7" w:rsidTr="00333CD0">
        <w:tc>
          <w:tcPr>
            <w:tcW w:w="1728" w:type="dxa"/>
          </w:tcPr>
          <w:p w:rsidR="00754CD7" w:rsidRPr="00A333B7" w:rsidRDefault="00754CD7" w:rsidP="00333CD0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754CD7" w:rsidRPr="00A333B7" w:rsidRDefault="00754CD7" w:rsidP="00333CD0">
            <w:r>
              <w:t>listid</w:t>
            </w:r>
          </w:p>
        </w:tc>
        <w:tc>
          <w:tcPr>
            <w:tcW w:w="720" w:type="dxa"/>
          </w:tcPr>
          <w:p w:rsidR="00754CD7" w:rsidRPr="00A333B7" w:rsidRDefault="00994EB0" w:rsidP="00333CD0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54CD7" w:rsidRPr="00A333B7" w:rsidRDefault="00754CD7" w:rsidP="00333CD0">
            <w:r w:rsidRPr="00A333B7">
              <w:t>Int</w:t>
            </w:r>
          </w:p>
        </w:tc>
        <w:tc>
          <w:tcPr>
            <w:tcW w:w="4305" w:type="dxa"/>
          </w:tcPr>
          <w:p w:rsidR="00754CD7" w:rsidRPr="00A333B7" w:rsidRDefault="00754CD7" w:rsidP="00333CD0">
            <w:r>
              <w:rPr>
                <w:rFonts w:hint="eastAsia"/>
              </w:rPr>
              <w:t>订单号</w:t>
            </w:r>
          </w:p>
        </w:tc>
      </w:tr>
    </w:tbl>
    <w:p w:rsidR="00754CD7" w:rsidRDefault="00754CD7" w:rsidP="00754CD7">
      <w:pPr>
        <w:pStyle w:val="3"/>
        <w:numPr>
          <w:ilvl w:val="2"/>
          <w:numId w:val="1"/>
        </w:numPr>
      </w:pPr>
      <w:bookmarkStart w:id="384" w:name="_Toc493792246"/>
      <w:r w:rsidRPr="00A333B7">
        <w:rPr>
          <w:rFonts w:hint="eastAsia"/>
        </w:rPr>
        <w:lastRenderedPageBreak/>
        <w:t>处理逻辑</w:t>
      </w:r>
      <w:bookmarkEnd w:id="384"/>
    </w:p>
    <w:p w:rsidR="00754CD7" w:rsidRPr="00A333B7" w:rsidRDefault="00754CD7" w:rsidP="00AC73D5">
      <w:pPr>
        <w:pStyle w:val="af"/>
        <w:numPr>
          <w:ilvl w:val="0"/>
          <w:numId w:val="59"/>
        </w:numPr>
        <w:ind w:firstLineChars="0"/>
      </w:pPr>
      <w:r w:rsidRPr="00A333B7">
        <w:t>验证用户登录态</w:t>
      </w:r>
    </w:p>
    <w:p w:rsidR="00754CD7" w:rsidRDefault="00754CD7" w:rsidP="00AC73D5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754CD7" w:rsidRPr="00A333B7" w:rsidRDefault="00754CD7" w:rsidP="00AC73D5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入参校验</w:t>
      </w:r>
    </w:p>
    <w:p w:rsidR="00754CD7" w:rsidRPr="00A333B7" w:rsidRDefault="00333CD0" w:rsidP="00AC73D5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查询用户</w:t>
      </w:r>
      <w:r>
        <w:t>信息，校验用户状态</w:t>
      </w:r>
    </w:p>
    <w:p w:rsidR="00754CD7" w:rsidRPr="00A333B7" w:rsidRDefault="00A64F7F" w:rsidP="00AC73D5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根据</w:t>
      </w:r>
      <w:r>
        <w:t>订单号，删除</w:t>
      </w:r>
      <w:r>
        <w:rPr>
          <w:rFonts w:hint="eastAsia"/>
        </w:rPr>
        <w:t>对应</w:t>
      </w:r>
      <w:r>
        <w:t>订单</w:t>
      </w:r>
    </w:p>
    <w:p w:rsidR="00754CD7" w:rsidRPr="00A333B7" w:rsidRDefault="00754CD7" w:rsidP="00AC73D5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754CD7" w:rsidRPr="00A333B7" w:rsidRDefault="00754CD7" w:rsidP="00AC73D5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754CD7" w:rsidRPr="00754CD7" w:rsidRDefault="00754CD7" w:rsidP="00754CD7"/>
    <w:p w:rsidR="00754CD7" w:rsidRPr="00A333B7" w:rsidRDefault="00754CD7" w:rsidP="00754CD7">
      <w:pPr>
        <w:pStyle w:val="3"/>
        <w:numPr>
          <w:ilvl w:val="2"/>
          <w:numId w:val="1"/>
        </w:numPr>
      </w:pPr>
      <w:bookmarkStart w:id="385" w:name="_Toc493792247"/>
      <w:r w:rsidRPr="00A333B7">
        <w:rPr>
          <w:rFonts w:hint="eastAsia"/>
        </w:rPr>
        <w:t>错误</w:t>
      </w:r>
      <w:r w:rsidRPr="00A333B7">
        <w:t>码列表</w:t>
      </w:r>
      <w:bookmarkEnd w:id="38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754CD7" w:rsidRPr="00A333B7" w:rsidTr="00333CD0">
        <w:trPr>
          <w:jc w:val="center"/>
        </w:trPr>
        <w:tc>
          <w:tcPr>
            <w:tcW w:w="1908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754CD7" w:rsidRPr="00A333B7" w:rsidRDefault="00754CD7" w:rsidP="00333CD0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64F7F" w:rsidRPr="00A333B7" w:rsidTr="00333CD0">
        <w:trPr>
          <w:jc w:val="center"/>
        </w:trPr>
        <w:tc>
          <w:tcPr>
            <w:tcW w:w="1908" w:type="dxa"/>
            <w:vAlign w:val="center"/>
          </w:tcPr>
          <w:p w:rsidR="00A64F7F" w:rsidRPr="00A333B7" w:rsidRDefault="00A64F7F" w:rsidP="00A64F7F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A64F7F" w:rsidRPr="00A333B7" w:rsidRDefault="00A64F7F" w:rsidP="00A64F7F">
            <w:pPr>
              <w:jc w:val="left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ind w:rightChars="-45" w:right="-94"/>
            </w:pP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ind w:rightChars="-45" w:right="-94"/>
            </w:pP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ind w:rightChars="-45" w:right="-94"/>
            </w:pP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ind w:rightChars="-45" w:right="-94"/>
            </w:pPr>
          </w:p>
        </w:tc>
      </w:tr>
      <w:tr w:rsidR="00754CD7" w:rsidRPr="00A333B7" w:rsidTr="00333CD0">
        <w:trPr>
          <w:jc w:val="center"/>
        </w:trPr>
        <w:tc>
          <w:tcPr>
            <w:tcW w:w="1908" w:type="dxa"/>
            <w:vAlign w:val="center"/>
          </w:tcPr>
          <w:p w:rsidR="00754CD7" w:rsidRPr="00A333B7" w:rsidRDefault="00754CD7" w:rsidP="00333CD0">
            <w:pPr>
              <w:jc w:val="center"/>
            </w:pPr>
          </w:p>
        </w:tc>
        <w:tc>
          <w:tcPr>
            <w:tcW w:w="8265" w:type="dxa"/>
            <w:vAlign w:val="center"/>
          </w:tcPr>
          <w:p w:rsidR="00754CD7" w:rsidRPr="00A333B7" w:rsidRDefault="00754CD7" w:rsidP="00333CD0">
            <w:pPr>
              <w:ind w:rightChars="-45" w:right="-94"/>
            </w:pPr>
          </w:p>
        </w:tc>
      </w:tr>
    </w:tbl>
    <w:p w:rsidR="00754CD7" w:rsidRPr="00754CD7" w:rsidRDefault="00754CD7" w:rsidP="00754CD7">
      <w:pPr>
        <w:pStyle w:val="af"/>
        <w:ind w:left="1276" w:firstLineChars="0" w:firstLine="0"/>
      </w:pPr>
    </w:p>
    <w:p w:rsidR="00754CD7" w:rsidRDefault="00754CD7" w:rsidP="00754CD7">
      <w:pPr>
        <w:pStyle w:val="af"/>
        <w:ind w:left="1276" w:firstLineChars="0" w:firstLine="0"/>
      </w:pPr>
    </w:p>
    <w:p w:rsidR="00CC2E84" w:rsidRPr="00754CD7" w:rsidRDefault="00EA6E90" w:rsidP="00CC2E84">
      <w:pPr>
        <w:pStyle w:val="2"/>
        <w:numPr>
          <w:ilvl w:val="1"/>
          <w:numId w:val="1"/>
        </w:numPr>
      </w:pPr>
      <w:bookmarkStart w:id="386" w:name="_Toc493792248"/>
      <w:r>
        <w:rPr>
          <w:rFonts w:hint="eastAsia"/>
        </w:rPr>
        <w:t>会话</w:t>
      </w:r>
      <w:r w:rsidR="00CC2E84">
        <w:rPr>
          <w:rFonts w:hint="eastAsia"/>
        </w:rPr>
        <w:t>有效时长查询</w:t>
      </w:r>
      <w:r w:rsidR="00CC2E84">
        <w:t>接口</w:t>
      </w:r>
      <w:bookmarkEnd w:id="386"/>
    </w:p>
    <w:p w:rsidR="00CC2E84" w:rsidRPr="00A333B7" w:rsidRDefault="00CC2E84" w:rsidP="00CC2E84">
      <w:pPr>
        <w:pStyle w:val="3"/>
        <w:numPr>
          <w:ilvl w:val="2"/>
          <w:numId w:val="1"/>
        </w:numPr>
      </w:pPr>
      <w:bookmarkStart w:id="387" w:name="_Toc493792249"/>
      <w:r w:rsidRPr="00A333B7">
        <w:rPr>
          <w:rFonts w:hint="eastAsia"/>
        </w:rPr>
        <w:t>业务功能</w:t>
      </w:r>
      <w:bookmarkEnd w:id="387"/>
    </w:p>
    <w:p w:rsidR="00CC2E84" w:rsidRDefault="00CC2E84" w:rsidP="00CC2E84">
      <w:pPr>
        <w:ind w:left="420" w:firstLine="420"/>
      </w:pPr>
      <w:r>
        <w:rPr>
          <w:rFonts w:hint="eastAsia"/>
        </w:rPr>
        <w:t>查询</w:t>
      </w:r>
      <w:r>
        <w:t>系统的</w:t>
      </w:r>
      <w:r w:rsidR="00426AF9">
        <w:rPr>
          <w:rFonts w:hint="eastAsia"/>
        </w:rPr>
        <w:t>s</w:t>
      </w:r>
      <w:r w:rsidR="00426AF9">
        <w:t>ession</w:t>
      </w:r>
      <w:r w:rsidR="00426AF9">
        <w:rPr>
          <w:rFonts w:hint="eastAsia"/>
        </w:rPr>
        <w:t>会话</w:t>
      </w:r>
      <w:r>
        <w:t>有效</w:t>
      </w:r>
      <w:r>
        <w:rPr>
          <w:rFonts w:hint="eastAsia"/>
        </w:rPr>
        <w:t>时长</w:t>
      </w:r>
    </w:p>
    <w:p w:rsidR="00CC2E84" w:rsidRPr="00A333B7" w:rsidRDefault="00CC2E84" w:rsidP="00CC2E84">
      <w:pPr>
        <w:pStyle w:val="3"/>
        <w:numPr>
          <w:ilvl w:val="2"/>
          <w:numId w:val="1"/>
        </w:numPr>
      </w:pPr>
      <w:bookmarkStart w:id="388" w:name="_Toc493792250"/>
      <w:r w:rsidRPr="00A333B7">
        <w:rPr>
          <w:rFonts w:hint="eastAsia"/>
        </w:rPr>
        <w:lastRenderedPageBreak/>
        <w:t>交互模式</w:t>
      </w:r>
      <w:bookmarkEnd w:id="388"/>
    </w:p>
    <w:p w:rsidR="00CC2E84" w:rsidRPr="00A333B7" w:rsidRDefault="00CC2E84" w:rsidP="00CC2E8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C2E84" w:rsidRPr="00A333B7" w:rsidRDefault="00CC2E84" w:rsidP="00CC2E84">
      <w:pPr>
        <w:pStyle w:val="3"/>
        <w:numPr>
          <w:ilvl w:val="2"/>
          <w:numId w:val="1"/>
        </w:numPr>
      </w:pPr>
      <w:bookmarkStart w:id="389" w:name="_Toc493792251"/>
      <w:r w:rsidRPr="00A333B7">
        <w:rPr>
          <w:rFonts w:hint="eastAsia"/>
        </w:rPr>
        <w:t>请求参数列表</w:t>
      </w:r>
      <w:bookmarkEnd w:id="389"/>
    </w:p>
    <w:p w:rsidR="00CC2E84" w:rsidRPr="00A333B7" w:rsidRDefault="00CC2E84" w:rsidP="00CC2E8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qry_</w:t>
      </w:r>
      <w:r w:rsidR="00EA6E90">
        <w:rPr>
          <w:b/>
        </w:rPr>
        <w:t>effective</w:t>
      </w:r>
      <w:r>
        <w:rPr>
          <w:b/>
        </w:rPr>
        <w:t>_time</w:t>
      </w:r>
      <w:r w:rsidRPr="00A333B7">
        <w:rPr>
          <w:b/>
        </w:rPr>
        <w:t>.cgi</w:t>
      </w:r>
    </w:p>
    <w:p w:rsidR="00CC2E84" w:rsidRPr="00A333B7" w:rsidRDefault="00CC2E84" w:rsidP="00CC2E8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C2E84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C2E84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C2E84" w:rsidRPr="00A333B7" w:rsidRDefault="00CC2E84" w:rsidP="00DD08E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C2E84" w:rsidRPr="00A333B7" w:rsidTr="00DD08ED">
        <w:tc>
          <w:tcPr>
            <w:tcW w:w="1728" w:type="dxa"/>
            <w:tcBorders>
              <w:top w:val="single" w:sz="6" w:space="0" w:color="000000"/>
            </w:tcBorders>
          </w:tcPr>
          <w:p w:rsidR="00CC2E84" w:rsidRPr="00A333B7" w:rsidRDefault="00CC2E84" w:rsidP="00DD08E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C2E84" w:rsidRPr="00A333B7" w:rsidRDefault="00CC2E84" w:rsidP="00DD08ED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C2E84" w:rsidRPr="00A333B7" w:rsidRDefault="00CC2E84" w:rsidP="00DD08E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service_version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input_charset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sign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是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String(32)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签名</w:t>
            </w:r>
            <w:r w:rsidR="008D1E2D">
              <w:rPr>
                <w:rFonts w:hint="eastAsia"/>
              </w:rPr>
              <w:t>（固定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C2E84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C2E84" w:rsidRPr="00A333B7" w:rsidRDefault="00CC2E84" w:rsidP="00DD08ED">
            <w:r w:rsidRPr="00A333B7">
              <w:t>多密钥支持的密钥序号，默认1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384E31" w:rsidRPr="00A333B7" w:rsidTr="00DD08ED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</w:tbl>
    <w:p w:rsidR="00CC2E84" w:rsidRPr="00A333B7" w:rsidRDefault="00CC2E84" w:rsidP="00CC2E84">
      <w:pPr>
        <w:pStyle w:val="3"/>
        <w:numPr>
          <w:ilvl w:val="2"/>
          <w:numId w:val="1"/>
        </w:numPr>
      </w:pPr>
      <w:bookmarkStart w:id="390" w:name="_Toc493792252"/>
      <w:r w:rsidRPr="00A333B7">
        <w:rPr>
          <w:rFonts w:hint="eastAsia"/>
        </w:rPr>
        <w:t>应答参数列表</w:t>
      </w:r>
      <w:bookmarkEnd w:id="390"/>
    </w:p>
    <w:p w:rsidR="00CC2E84" w:rsidRPr="00A333B7" w:rsidRDefault="00CC2E84" w:rsidP="00CC2E8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C2E84" w:rsidRPr="00A333B7" w:rsidRDefault="00CC2E84" w:rsidP="00CC2E8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C2E84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C2E84" w:rsidRPr="00A333B7" w:rsidRDefault="00CC2E84" w:rsidP="00DD08E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sign_type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service_version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input_charset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String(8)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sign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是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String(32)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签名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sign_key_index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否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Int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t>多密钥支持的密钥序号，默认1</w:t>
            </w:r>
          </w:p>
        </w:tc>
      </w:tr>
      <w:tr w:rsidR="00CC2E84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C2E84" w:rsidRPr="00A333B7" w:rsidRDefault="00CC2E84" w:rsidP="00DD08ED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C2E84" w:rsidRPr="00A333B7" w:rsidRDefault="00CC2E84" w:rsidP="00DD08ED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Int</w:t>
            </w:r>
          </w:p>
        </w:tc>
        <w:tc>
          <w:tcPr>
            <w:tcW w:w="4305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参见错误码对照表</w:t>
            </w:r>
          </w:p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C2E84" w:rsidRPr="00A333B7" w:rsidRDefault="00CC2E84" w:rsidP="00DD08ED">
            <w:r w:rsidRPr="00A333B7">
              <w:t>retmsg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String(30)</w:t>
            </w:r>
          </w:p>
        </w:tc>
        <w:tc>
          <w:tcPr>
            <w:tcW w:w="4305" w:type="dxa"/>
          </w:tcPr>
          <w:p w:rsidR="00CC2E84" w:rsidRPr="00A333B7" w:rsidRDefault="00CC2E84" w:rsidP="00DD08ED"/>
        </w:tc>
      </w:tr>
      <w:tr w:rsidR="00CC2E84" w:rsidRPr="00A333B7" w:rsidTr="00DD08ED">
        <w:tc>
          <w:tcPr>
            <w:tcW w:w="1728" w:type="dxa"/>
          </w:tcPr>
          <w:p w:rsidR="00CC2E84" w:rsidRPr="00A333B7" w:rsidRDefault="00CC2E84" w:rsidP="00DD08ED">
            <w:r>
              <w:rPr>
                <w:rFonts w:hint="eastAsia"/>
              </w:rPr>
              <w:t>有效</w:t>
            </w:r>
            <w:r>
              <w:t>时长</w:t>
            </w:r>
          </w:p>
        </w:tc>
        <w:tc>
          <w:tcPr>
            <w:tcW w:w="1980" w:type="dxa"/>
          </w:tcPr>
          <w:p w:rsidR="00CC2E84" w:rsidRPr="00A333B7" w:rsidRDefault="00D51B85" w:rsidP="00DD08ED">
            <w:r>
              <w:t>duration</w:t>
            </w:r>
          </w:p>
        </w:tc>
        <w:tc>
          <w:tcPr>
            <w:tcW w:w="720" w:type="dxa"/>
          </w:tcPr>
          <w:p w:rsidR="00CC2E84" w:rsidRPr="00A333B7" w:rsidRDefault="00CC2E84" w:rsidP="00DD08ED">
            <w:r w:rsidRPr="00A333B7">
              <w:t>是</w:t>
            </w:r>
          </w:p>
        </w:tc>
        <w:tc>
          <w:tcPr>
            <w:tcW w:w="1440" w:type="dxa"/>
          </w:tcPr>
          <w:p w:rsidR="00CC2E84" w:rsidRPr="00A333B7" w:rsidRDefault="00CC2E84" w:rsidP="00DD08ED">
            <w:r w:rsidRPr="00A333B7">
              <w:t>String(20)</w:t>
            </w:r>
          </w:p>
        </w:tc>
        <w:tc>
          <w:tcPr>
            <w:tcW w:w="4305" w:type="dxa"/>
          </w:tcPr>
          <w:p w:rsidR="00CC2E84" w:rsidRPr="00A333B7" w:rsidRDefault="00426AF9">
            <w:r>
              <w:rPr>
                <w:rFonts w:hint="eastAsia"/>
              </w:rPr>
              <w:t>session会话</w:t>
            </w:r>
            <w:r w:rsidR="00CC2E84">
              <w:t>有效时长</w:t>
            </w:r>
            <w:r w:rsidR="00074A5F">
              <w:rPr>
                <w:rFonts w:hint="eastAsia"/>
              </w:rPr>
              <w:t>，</w:t>
            </w:r>
            <w:r w:rsidR="00074A5F">
              <w:t>单位为</w:t>
            </w:r>
            <w:r w:rsidR="003F1636">
              <w:rPr>
                <w:rFonts w:hint="eastAsia"/>
              </w:rPr>
              <w:t>秒</w:t>
            </w:r>
          </w:p>
        </w:tc>
      </w:tr>
    </w:tbl>
    <w:p w:rsidR="00CC2E84" w:rsidRDefault="00CC2E84" w:rsidP="00CC2E84">
      <w:pPr>
        <w:pStyle w:val="3"/>
        <w:numPr>
          <w:ilvl w:val="2"/>
          <w:numId w:val="1"/>
        </w:numPr>
      </w:pPr>
      <w:bookmarkStart w:id="391" w:name="_Toc493792253"/>
      <w:r w:rsidRPr="00A333B7">
        <w:rPr>
          <w:rFonts w:hint="eastAsia"/>
        </w:rPr>
        <w:t>处理逻辑</w:t>
      </w:r>
      <w:bookmarkEnd w:id="391"/>
    </w:p>
    <w:p w:rsidR="00A85977" w:rsidRDefault="00CC2E84" w:rsidP="008A1C9B">
      <w:pPr>
        <w:pStyle w:val="af"/>
        <w:numPr>
          <w:ilvl w:val="0"/>
          <w:numId w:val="6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CC2E84" w:rsidP="008A1C9B">
      <w:pPr>
        <w:pStyle w:val="af"/>
        <w:numPr>
          <w:ilvl w:val="0"/>
          <w:numId w:val="65"/>
        </w:numPr>
        <w:ind w:firstLineChars="0"/>
      </w:pPr>
      <w:r>
        <w:rPr>
          <w:rFonts w:hint="eastAsia"/>
        </w:rPr>
        <w:t>入参校验</w:t>
      </w:r>
    </w:p>
    <w:p w:rsidR="00A85977" w:rsidRDefault="00CC2E84" w:rsidP="008A1C9B">
      <w:pPr>
        <w:pStyle w:val="af"/>
        <w:numPr>
          <w:ilvl w:val="0"/>
          <w:numId w:val="65"/>
        </w:numPr>
        <w:ind w:firstLineChars="0"/>
      </w:pPr>
      <w:r>
        <w:rPr>
          <w:rFonts w:hint="eastAsia"/>
        </w:rPr>
        <w:t>查询</w:t>
      </w:r>
      <w:r>
        <w:t>session服务的</w:t>
      </w:r>
      <w:r>
        <w:rPr>
          <w:rFonts w:hint="eastAsia"/>
        </w:rPr>
        <w:t>登录态</w:t>
      </w:r>
      <w:r>
        <w:t>有效时长</w:t>
      </w:r>
    </w:p>
    <w:p w:rsidR="00A85977" w:rsidRDefault="00CC2E84" w:rsidP="008A1C9B">
      <w:pPr>
        <w:pStyle w:val="af"/>
        <w:numPr>
          <w:ilvl w:val="0"/>
          <w:numId w:val="6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CC2E84" w:rsidP="008A1C9B">
      <w:pPr>
        <w:pStyle w:val="af"/>
        <w:numPr>
          <w:ilvl w:val="0"/>
          <w:numId w:val="6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85977" w:rsidRDefault="00A85977" w:rsidP="008A1C9B">
      <w:pPr>
        <w:pStyle w:val="af"/>
        <w:ind w:left="567" w:firstLineChars="0" w:firstLine="0"/>
      </w:pPr>
    </w:p>
    <w:p w:rsidR="00CC2E84" w:rsidRPr="00A333B7" w:rsidRDefault="00CC2E84" w:rsidP="00CC2E84">
      <w:pPr>
        <w:pStyle w:val="3"/>
        <w:numPr>
          <w:ilvl w:val="2"/>
          <w:numId w:val="1"/>
        </w:numPr>
      </w:pPr>
      <w:bookmarkStart w:id="392" w:name="_Toc493792254"/>
      <w:r w:rsidRPr="00A333B7">
        <w:rPr>
          <w:rFonts w:hint="eastAsia"/>
        </w:rPr>
        <w:t>错误</w:t>
      </w:r>
      <w:r w:rsidRPr="00A333B7">
        <w:t>码列表</w:t>
      </w:r>
      <w:bookmarkEnd w:id="39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C2E84" w:rsidRPr="00A333B7" w:rsidTr="00DD08ED">
        <w:trPr>
          <w:jc w:val="center"/>
        </w:trPr>
        <w:tc>
          <w:tcPr>
            <w:tcW w:w="1908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C2E84" w:rsidRPr="00A333B7" w:rsidRDefault="00CC2E84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C2E84" w:rsidRPr="00A333B7" w:rsidTr="00DD08ED">
        <w:trPr>
          <w:jc w:val="center"/>
        </w:trPr>
        <w:tc>
          <w:tcPr>
            <w:tcW w:w="1908" w:type="dxa"/>
            <w:vAlign w:val="center"/>
          </w:tcPr>
          <w:p w:rsidR="00CC2E84" w:rsidRPr="00A333B7" w:rsidRDefault="00CC2E84" w:rsidP="00DD08ED">
            <w:pPr>
              <w:jc w:val="center"/>
            </w:pPr>
            <w:r w:rsidRPr="00A333B7">
              <w:lastRenderedPageBreak/>
              <w:t>0</w:t>
            </w:r>
          </w:p>
        </w:tc>
        <w:tc>
          <w:tcPr>
            <w:tcW w:w="8265" w:type="dxa"/>
            <w:vAlign w:val="center"/>
          </w:tcPr>
          <w:p w:rsidR="00CC2E84" w:rsidRPr="00A333B7" w:rsidRDefault="00CC2E84" w:rsidP="00DD08ED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C2E84" w:rsidRPr="00A333B7" w:rsidTr="00DD08ED">
        <w:trPr>
          <w:jc w:val="center"/>
        </w:trPr>
        <w:tc>
          <w:tcPr>
            <w:tcW w:w="1908" w:type="dxa"/>
            <w:vAlign w:val="center"/>
          </w:tcPr>
          <w:p w:rsidR="00CC2E84" w:rsidRPr="00A333B7" w:rsidRDefault="00CC2E84" w:rsidP="00DD08ED">
            <w:pPr>
              <w:jc w:val="center"/>
            </w:pPr>
          </w:p>
        </w:tc>
        <w:tc>
          <w:tcPr>
            <w:tcW w:w="8265" w:type="dxa"/>
            <w:vAlign w:val="center"/>
          </w:tcPr>
          <w:p w:rsidR="00CC2E84" w:rsidRPr="00A333B7" w:rsidRDefault="00CC2E84" w:rsidP="00DD08ED">
            <w:pPr>
              <w:ind w:rightChars="-45" w:right="-94"/>
            </w:pPr>
          </w:p>
        </w:tc>
      </w:tr>
    </w:tbl>
    <w:p w:rsidR="00A85977" w:rsidRDefault="00A85977" w:rsidP="008A1C9B"/>
    <w:p w:rsidR="003F1636" w:rsidRPr="00754CD7" w:rsidRDefault="003F1636" w:rsidP="003F1636">
      <w:pPr>
        <w:pStyle w:val="2"/>
        <w:numPr>
          <w:ilvl w:val="1"/>
          <w:numId w:val="1"/>
        </w:numPr>
      </w:pPr>
      <w:bookmarkStart w:id="393" w:name="_Toc493792255"/>
      <w:r>
        <w:rPr>
          <w:rFonts w:hint="eastAsia"/>
        </w:rPr>
        <w:t>查询</w:t>
      </w:r>
      <w:r>
        <w:t>银行列表接口</w:t>
      </w:r>
      <w:bookmarkEnd w:id="393"/>
    </w:p>
    <w:p w:rsidR="003F1636" w:rsidRPr="00A333B7" w:rsidRDefault="003F1636" w:rsidP="003F1636">
      <w:pPr>
        <w:pStyle w:val="3"/>
        <w:numPr>
          <w:ilvl w:val="2"/>
          <w:numId w:val="1"/>
        </w:numPr>
      </w:pPr>
      <w:bookmarkStart w:id="394" w:name="_Toc493792256"/>
      <w:r w:rsidRPr="00A333B7">
        <w:rPr>
          <w:rFonts w:hint="eastAsia"/>
        </w:rPr>
        <w:t>业务功能</w:t>
      </w:r>
      <w:bookmarkEnd w:id="394"/>
    </w:p>
    <w:p w:rsidR="003F1636" w:rsidRDefault="003F1636" w:rsidP="003F1636">
      <w:pPr>
        <w:ind w:left="420" w:firstLine="420"/>
      </w:pPr>
      <w:r>
        <w:rPr>
          <w:rFonts w:hint="eastAsia"/>
        </w:rPr>
        <w:t>查询系统</w:t>
      </w:r>
      <w:r>
        <w:t>中</w:t>
      </w:r>
      <w:r>
        <w:rPr>
          <w:rFonts w:hint="eastAsia"/>
        </w:rPr>
        <w:t>银行</w:t>
      </w:r>
      <w:r>
        <w:t>列表，分提现跟快捷两种</w:t>
      </w:r>
      <w:r>
        <w:rPr>
          <w:rFonts w:hint="eastAsia"/>
        </w:rPr>
        <w:t>场景</w:t>
      </w:r>
    </w:p>
    <w:p w:rsidR="003F1636" w:rsidRPr="00A333B7" w:rsidRDefault="003F1636" w:rsidP="003F1636">
      <w:pPr>
        <w:pStyle w:val="3"/>
        <w:numPr>
          <w:ilvl w:val="2"/>
          <w:numId w:val="1"/>
        </w:numPr>
      </w:pPr>
      <w:bookmarkStart w:id="395" w:name="_Toc493792257"/>
      <w:r w:rsidRPr="00A333B7">
        <w:rPr>
          <w:rFonts w:hint="eastAsia"/>
        </w:rPr>
        <w:t>交互模式</w:t>
      </w:r>
      <w:bookmarkEnd w:id="395"/>
    </w:p>
    <w:p w:rsidR="003F1636" w:rsidRPr="00A333B7" w:rsidRDefault="003F1636" w:rsidP="003F1636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3F1636" w:rsidRPr="00A333B7" w:rsidRDefault="003F1636" w:rsidP="003F1636">
      <w:pPr>
        <w:pStyle w:val="3"/>
        <w:numPr>
          <w:ilvl w:val="2"/>
          <w:numId w:val="1"/>
        </w:numPr>
      </w:pPr>
      <w:bookmarkStart w:id="396" w:name="_Toc493792258"/>
      <w:r w:rsidRPr="00A333B7">
        <w:rPr>
          <w:rFonts w:hint="eastAsia"/>
        </w:rPr>
        <w:t>请求参数列表</w:t>
      </w:r>
      <w:bookmarkEnd w:id="396"/>
    </w:p>
    <w:p w:rsidR="003F1636" w:rsidRPr="00A333B7" w:rsidRDefault="003F1636" w:rsidP="003F1636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qry_bank_lists</w:t>
      </w:r>
      <w:r w:rsidRPr="00A333B7">
        <w:rPr>
          <w:b/>
        </w:rPr>
        <w:t>.cgi</w:t>
      </w:r>
    </w:p>
    <w:p w:rsidR="003F1636" w:rsidRPr="00A333B7" w:rsidRDefault="003F1636" w:rsidP="003F163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F1636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F1636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F1636" w:rsidRPr="00A333B7" w:rsidRDefault="003F1636" w:rsidP="00DD08E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F1636" w:rsidRPr="00A333B7" w:rsidTr="00DD08ED">
        <w:tc>
          <w:tcPr>
            <w:tcW w:w="1728" w:type="dxa"/>
            <w:tcBorders>
              <w:top w:val="single" w:sz="6" w:space="0" w:color="000000"/>
            </w:tcBorders>
          </w:tcPr>
          <w:p w:rsidR="003F1636" w:rsidRPr="00A333B7" w:rsidRDefault="003F1636" w:rsidP="00DD08E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F1636" w:rsidRPr="00A333B7" w:rsidRDefault="003F1636" w:rsidP="00DD08ED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F1636" w:rsidRPr="00A333B7" w:rsidRDefault="003F1636" w:rsidP="00DD08E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service_version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input_charset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sign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是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String(32)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签名</w:t>
            </w:r>
            <w:r>
              <w:rPr>
                <w:rFonts w:hint="eastAsia"/>
              </w:rPr>
              <w:t>（动态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F1636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F1636" w:rsidRPr="00A333B7" w:rsidRDefault="003F1636" w:rsidP="00DD08ED">
            <w:r w:rsidRPr="00A333B7">
              <w:t>多密钥支持的密钥序号，默认1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lastRenderedPageBreak/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DD08ED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场景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1、提现</w:t>
            </w:r>
          </w:p>
          <w:p w:rsidR="00384E31" w:rsidRPr="00A333B7" w:rsidRDefault="00384E31" w:rsidP="00384E31">
            <w:r>
              <w:rPr>
                <w:rFonts w:hint="eastAsia"/>
              </w:rPr>
              <w:t>2、快捷</w:t>
            </w:r>
          </w:p>
        </w:tc>
      </w:tr>
      <w:tr w:rsidR="00384E31" w:rsidRPr="00A333B7" w:rsidTr="00DD08ED">
        <w:tc>
          <w:tcPr>
            <w:tcW w:w="1728" w:type="dxa"/>
            <w:tcBorders>
              <w:top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卡种类型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styl</w:t>
            </w:r>
            <w:r>
              <w:t>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Default="00384E31" w:rsidP="00384E31">
            <w:r>
              <w:t>1</w:t>
            </w:r>
            <w:r>
              <w:rPr>
                <w:rFonts w:hint="eastAsia"/>
              </w:rPr>
              <w:t>、借记卡</w:t>
            </w:r>
          </w:p>
          <w:p w:rsidR="00384E31" w:rsidRDefault="00384E31" w:rsidP="00384E31">
            <w:r>
              <w:rPr>
                <w:rFonts w:hint="eastAsia"/>
              </w:rPr>
              <w:t>2、信用卡</w:t>
            </w:r>
          </w:p>
        </w:tc>
      </w:tr>
    </w:tbl>
    <w:p w:rsidR="003F1636" w:rsidRPr="00A333B7" w:rsidRDefault="003F1636" w:rsidP="003F1636">
      <w:pPr>
        <w:pStyle w:val="3"/>
        <w:numPr>
          <w:ilvl w:val="2"/>
          <w:numId w:val="1"/>
        </w:numPr>
      </w:pPr>
      <w:bookmarkStart w:id="397" w:name="_Toc493792259"/>
      <w:r w:rsidRPr="00A333B7">
        <w:rPr>
          <w:rFonts w:hint="eastAsia"/>
        </w:rPr>
        <w:t>应答参数列表</w:t>
      </w:r>
      <w:bookmarkEnd w:id="397"/>
    </w:p>
    <w:p w:rsidR="003F1636" w:rsidRPr="00A333B7" w:rsidRDefault="003F1636" w:rsidP="003F163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3F1636" w:rsidRPr="00A333B7" w:rsidRDefault="003F1636" w:rsidP="003F163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F1636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F1636" w:rsidRPr="00A333B7" w:rsidRDefault="003F1636" w:rsidP="00DD08ED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sign_type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service_version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input_charset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String(8)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sign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是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String(32)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签名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sign_key_index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t>否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Int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t>多密钥支持的密钥序号，默认1</w:t>
            </w:r>
          </w:p>
        </w:tc>
      </w:tr>
      <w:tr w:rsidR="003F1636" w:rsidRPr="00A333B7" w:rsidTr="00DD08ED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F1636" w:rsidRPr="00A333B7" w:rsidRDefault="003F1636" w:rsidP="00DD08ED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F1636" w:rsidRPr="00A333B7" w:rsidRDefault="003F1636" w:rsidP="00DD08ED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Int</w:t>
            </w:r>
          </w:p>
        </w:tc>
        <w:tc>
          <w:tcPr>
            <w:tcW w:w="4305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参见错误码对照表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F1636" w:rsidRPr="00A333B7" w:rsidRDefault="003F1636" w:rsidP="00DD08ED">
            <w:r w:rsidRPr="00A333B7">
              <w:t>retmsg</w:t>
            </w:r>
          </w:p>
        </w:tc>
        <w:tc>
          <w:tcPr>
            <w:tcW w:w="720" w:type="dxa"/>
          </w:tcPr>
          <w:p w:rsidR="003F1636" w:rsidRPr="00A333B7" w:rsidRDefault="003F1636" w:rsidP="00DD08ED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F1636" w:rsidRPr="00A333B7" w:rsidRDefault="003F1636" w:rsidP="00DD08ED">
            <w:r w:rsidRPr="00A333B7">
              <w:t>String(30)</w:t>
            </w:r>
          </w:p>
        </w:tc>
        <w:tc>
          <w:tcPr>
            <w:tcW w:w="4305" w:type="dxa"/>
          </w:tcPr>
          <w:p w:rsidR="003F1636" w:rsidRPr="00A333B7" w:rsidRDefault="003F1636" w:rsidP="00DD08ED"/>
        </w:tc>
      </w:tr>
      <w:tr w:rsidR="00DD08ED" w:rsidRPr="00A333B7" w:rsidTr="00DD08ED">
        <w:tc>
          <w:tcPr>
            <w:tcW w:w="1728" w:type="dxa"/>
          </w:tcPr>
          <w:p w:rsidR="00DD08ED" w:rsidRPr="00A333B7" w:rsidRDefault="00DD08ED" w:rsidP="00DD08ED">
            <w:pPr>
              <w:rPr>
                <w:lang w:val="zh-CN"/>
              </w:rPr>
            </w:pPr>
            <w:r w:rsidRPr="00A333B7">
              <w:rPr>
                <w:rFonts w:hint="eastAsia"/>
              </w:rPr>
              <w:lastRenderedPageBreak/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DD08ED" w:rsidRPr="00A333B7" w:rsidRDefault="00DD08ED" w:rsidP="00DD08ED">
            <w:r w:rsidRPr="00A333B7">
              <w:t>userid</w:t>
            </w:r>
          </w:p>
        </w:tc>
        <w:tc>
          <w:tcPr>
            <w:tcW w:w="720" w:type="dxa"/>
          </w:tcPr>
          <w:p w:rsidR="00DD08ED" w:rsidRPr="00A333B7" w:rsidRDefault="00DD08ED" w:rsidP="00DD08ED">
            <w:r w:rsidRPr="00A333B7">
              <w:t>是</w:t>
            </w:r>
          </w:p>
        </w:tc>
        <w:tc>
          <w:tcPr>
            <w:tcW w:w="1440" w:type="dxa"/>
          </w:tcPr>
          <w:p w:rsidR="00DD08ED" w:rsidRPr="00A333B7" w:rsidRDefault="00DD08ED" w:rsidP="00DD08ED">
            <w:r w:rsidRPr="00A333B7">
              <w:t>String(20)</w:t>
            </w:r>
          </w:p>
        </w:tc>
        <w:tc>
          <w:tcPr>
            <w:tcW w:w="4305" w:type="dxa"/>
          </w:tcPr>
          <w:p w:rsidR="00DD08ED" w:rsidRPr="00A333B7" w:rsidRDefault="00DD08ED" w:rsidP="00DD08ED">
            <w:r w:rsidRPr="00A333B7">
              <w:rPr>
                <w:rFonts w:hint="eastAsia"/>
              </w:rPr>
              <w:t>手机号码</w:t>
            </w:r>
          </w:p>
        </w:tc>
      </w:tr>
      <w:tr w:rsidR="003F1636" w:rsidRPr="00A333B7" w:rsidTr="00DD08ED">
        <w:tc>
          <w:tcPr>
            <w:tcW w:w="1728" w:type="dxa"/>
          </w:tcPr>
          <w:p w:rsidR="003F1636" w:rsidRPr="00A333B7" w:rsidRDefault="003F1636" w:rsidP="00DD08ED">
            <w:r>
              <w:t>银行列表</w:t>
            </w:r>
          </w:p>
        </w:tc>
        <w:tc>
          <w:tcPr>
            <w:tcW w:w="1980" w:type="dxa"/>
          </w:tcPr>
          <w:p w:rsidR="003F1636" w:rsidRPr="00A333B7" w:rsidRDefault="003F1636" w:rsidP="00DD08ED">
            <w:r>
              <w:t>banks</w:t>
            </w:r>
          </w:p>
        </w:tc>
        <w:tc>
          <w:tcPr>
            <w:tcW w:w="720" w:type="dxa"/>
          </w:tcPr>
          <w:p w:rsidR="003F1636" w:rsidRPr="00A333B7" w:rsidRDefault="003F1636" w:rsidP="00DD08ED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F1636" w:rsidRPr="00A333B7" w:rsidRDefault="003F1636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3F1636" w:rsidRDefault="003F1636" w:rsidP="003F1636">
            <w:pPr>
              <w:rPr>
                <w:rFonts w:hAnsi="Times New Roman" w:cs="宋体"/>
                <w:kern w:val="0"/>
                <w:sz w:val="18"/>
                <w:szCs w:val="18"/>
              </w:rPr>
            </w:pPr>
            <w:r>
              <w:rPr>
                <w:rFonts w:hAnsi="Times New Roman" w:cs="宋体" w:hint="eastAsia"/>
                <w:kern w:val="0"/>
                <w:sz w:val="18"/>
                <w:szCs w:val="18"/>
              </w:rPr>
              <w:t>&lt;</w:t>
            </w:r>
            <w:r w:rsidR="003C7E6F">
              <w:rPr>
                <w:rFonts w:hAnsi="Times New Roman" w:cs="宋体"/>
                <w:kern w:val="0"/>
                <w:sz w:val="18"/>
                <w:szCs w:val="18"/>
              </w:rPr>
              <w:t>bank</w:t>
            </w:r>
            <w:r>
              <w:rPr>
                <w:rFonts w:hAnsi="Times New Roman" w:cs="宋体" w:hint="eastAsia"/>
                <w:kern w:val="0"/>
                <w:sz w:val="18"/>
                <w:szCs w:val="18"/>
              </w:rPr>
              <w:t>&gt;</w:t>
            </w:r>
          </w:p>
          <w:p w:rsidR="00083DA0" w:rsidRDefault="003F1636" w:rsidP="00083DA0">
            <w:pPr>
              <w:ind w:firstLineChars="100" w:firstLine="180"/>
              <w:rPr>
                <w:rFonts w:hAnsi="Times New Roman" w:cs="宋体"/>
                <w:kern w:val="0"/>
                <w:sz w:val="18"/>
                <w:szCs w:val="18"/>
              </w:rPr>
            </w:pPr>
            <w:r w:rsidRPr="00E347A7">
              <w:rPr>
                <w:rFonts w:hAnsi="Times New Roman" w:cs="宋体"/>
                <w:kern w:val="0"/>
                <w:sz w:val="18"/>
                <w:szCs w:val="18"/>
              </w:rPr>
              <w:t>&lt;bank_segment&gt;1001&lt;/bank_segment&gt;</w:t>
            </w:r>
          </w:p>
          <w:p w:rsidR="00083DA0" w:rsidRDefault="00A2243E" w:rsidP="00083DA0">
            <w:pPr>
              <w:ind w:firstLineChars="100" w:firstLine="180"/>
              <w:rPr>
                <w:rFonts w:hAnsi="Times New Roman" w:cs="宋体"/>
                <w:kern w:val="0"/>
                <w:sz w:val="18"/>
                <w:szCs w:val="18"/>
              </w:rPr>
            </w:pPr>
            <w:r>
              <w:rPr>
                <w:rFonts w:hAnsi="Times New Roman" w:cs="宋体"/>
                <w:kern w:val="0"/>
                <w:sz w:val="18"/>
                <w:szCs w:val="18"/>
              </w:rPr>
              <w:t>&lt;</w:t>
            </w:r>
            <w:r w:rsidR="003C7E6F">
              <w:t>card_type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&gt;1&lt;/</w:t>
            </w:r>
            <w:r w:rsidR="00083DA0">
              <w:t>card_type</w:t>
            </w:r>
            <w:r w:rsidR="00083DA0">
              <w:rPr>
                <w:rFonts w:hAnsi="Times New Roman" w:cs="宋体"/>
                <w:kern w:val="0"/>
                <w:sz w:val="18"/>
                <w:szCs w:val="18"/>
              </w:rPr>
              <w:t>&gt;</w:t>
            </w:r>
          </w:p>
          <w:p w:rsidR="003F1636" w:rsidRDefault="00A2243E" w:rsidP="00083DA0">
            <w:pPr>
              <w:ind w:firstLineChars="100" w:firstLine="180"/>
              <w:rPr>
                <w:rFonts w:hAnsi="Times New Roman" w:cs="宋体"/>
                <w:kern w:val="0"/>
                <w:sz w:val="18"/>
                <w:szCs w:val="18"/>
              </w:rPr>
            </w:pPr>
            <w:r w:rsidRPr="0028203C">
              <w:rPr>
                <w:rFonts w:hAnsi="Times New Roman" w:cs="宋体"/>
                <w:kern w:val="0"/>
                <w:sz w:val="18"/>
                <w:szCs w:val="18"/>
              </w:rPr>
              <w:t>&lt;</w:t>
            </w:r>
            <w:r w:rsidR="00083DA0">
              <w:rPr>
                <w:rFonts w:hAnsi="Times New Roman" w:cs="宋体"/>
                <w:kern w:val="0"/>
                <w:sz w:val="18"/>
                <w:szCs w:val="18"/>
              </w:rPr>
              <w:t>bank_</w:t>
            </w:r>
            <w:r w:rsidRPr="00A2243E">
              <w:rPr>
                <w:rFonts w:hAnsi="Times New Roman" w:cs="宋体"/>
                <w:kern w:val="0"/>
                <w:sz w:val="18"/>
                <w:szCs w:val="18"/>
              </w:rPr>
              <w:t>name</w:t>
            </w:r>
            <w:r w:rsidRPr="0028203C">
              <w:rPr>
                <w:rFonts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hAnsi="Times New Roman" w:cs="宋体" w:hint="eastAsia"/>
                <w:kern w:val="0"/>
                <w:sz w:val="18"/>
                <w:szCs w:val="18"/>
              </w:rPr>
              <w:t>工商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银</w:t>
            </w:r>
            <w:r>
              <w:rPr>
                <w:rFonts w:hAnsi="Times New Roman" w:cs="宋体" w:hint="eastAsia"/>
                <w:kern w:val="0"/>
                <w:sz w:val="18"/>
                <w:szCs w:val="18"/>
              </w:rPr>
              <w:t>行</w:t>
            </w:r>
            <w:r w:rsidRPr="0028203C">
              <w:rPr>
                <w:rFonts w:hAnsi="Times New Roman" w:cs="宋体"/>
                <w:kern w:val="0"/>
                <w:sz w:val="18"/>
                <w:szCs w:val="18"/>
              </w:rPr>
              <w:t>&lt;/</w:t>
            </w:r>
            <w:r w:rsidR="00083DA0">
              <w:rPr>
                <w:rFonts w:hAnsi="Times New Roman" w:cs="宋体"/>
                <w:kern w:val="0"/>
                <w:sz w:val="18"/>
                <w:szCs w:val="18"/>
              </w:rPr>
              <w:t>bank_</w:t>
            </w:r>
            <w:r w:rsidRPr="00A2243E">
              <w:rPr>
                <w:rFonts w:hAnsi="Times New Roman" w:cs="宋体"/>
                <w:kern w:val="0"/>
                <w:sz w:val="18"/>
                <w:szCs w:val="18"/>
              </w:rPr>
              <w:t>name</w:t>
            </w:r>
            <w:r w:rsidR="003C7E6F">
              <w:rPr>
                <w:rFonts w:hAnsi="Times New Roman" w:cs="宋体"/>
                <w:kern w:val="0"/>
                <w:sz w:val="18"/>
                <w:szCs w:val="18"/>
              </w:rPr>
              <w:t>&gt;</w:t>
            </w:r>
          </w:p>
          <w:p w:rsidR="003F1636" w:rsidRDefault="003F1636" w:rsidP="003F1636">
            <w:pPr>
              <w:rPr>
                <w:rFonts w:hAnsi="Times New Roman" w:cs="宋体"/>
                <w:kern w:val="0"/>
                <w:sz w:val="18"/>
                <w:szCs w:val="18"/>
              </w:rPr>
            </w:pPr>
            <w:r>
              <w:rPr>
                <w:rFonts w:hAnsi="Times New Roman" w:cs="宋体"/>
                <w:kern w:val="0"/>
                <w:sz w:val="18"/>
                <w:szCs w:val="18"/>
              </w:rPr>
              <w:t>&lt;</w:t>
            </w:r>
            <w:r w:rsidR="005E5D23">
              <w:rPr>
                <w:rFonts w:hAnsi="Times New Roman" w:cs="宋体"/>
                <w:kern w:val="0"/>
                <w:sz w:val="18"/>
                <w:szCs w:val="18"/>
              </w:rPr>
              <w:t>/</w:t>
            </w:r>
            <w:r w:rsidR="003C7E6F">
              <w:rPr>
                <w:rFonts w:hAnsi="Times New Roman" w:cs="宋体"/>
                <w:kern w:val="0"/>
                <w:sz w:val="18"/>
                <w:szCs w:val="18"/>
              </w:rPr>
              <w:t>bank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&gt;</w:t>
            </w:r>
          </w:p>
          <w:p w:rsidR="00A2243E" w:rsidRDefault="00A2243E" w:rsidP="003F1636">
            <w:pPr>
              <w:rPr>
                <w:rFonts w:hAnsi="Times New Roman" w:cs="宋体"/>
                <w:kern w:val="0"/>
                <w:sz w:val="18"/>
                <w:szCs w:val="18"/>
              </w:rPr>
            </w:pPr>
            <w:r>
              <w:rPr>
                <w:rFonts w:hAnsi="Times New Roman" w:cs="宋体" w:hint="eastAsia"/>
                <w:kern w:val="0"/>
                <w:sz w:val="18"/>
                <w:szCs w:val="18"/>
              </w:rPr>
              <w:t>注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：</w:t>
            </w:r>
          </w:p>
          <w:p w:rsidR="00A2243E" w:rsidRDefault="004C4071" w:rsidP="003F1636">
            <w:pPr>
              <w:rPr>
                <w:rFonts w:hAnsi="Times New Roman" w:cs="宋体"/>
                <w:kern w:val="0"/>
                <w:sz w:val="18"/>
                <w:szCs w:val="18"/>
              </w:rPr>
            </w:pPr>
            <w:r>
              <w:rPr>
                <w:rFonts w:hAnsi="Times New Roman" w:cs="宋体"/>
                <w:kern w:val="0"/>
                <w:sz w:val="18"/>
                <w:szCs w:val="18"/>
              </w:rPr>
              <w:t>bank_</w:t>
            </w:r>
            <w:r w:rsidR="00A2243E">
              <w:rPr>
                <w:rFonts w:hAnsi="Times New Roman" w:cs="宋体" w:hint="eastAsia"/>
                <w:kern w:val="0"/>
                <w:sz w:val="18"/>
                <w:szCs w:val="18"/>
              </w:rPr>
              <w:t>name</w:t>
            </w:r>
            <w:r w:rsidR="00A2243E">
              <w:rPr>
                <w:rFonts w:hAnsi="Times New Roman" w:cs="宋体"/>
                <w:kern w:val="0"/>
                <w:sz w:val="18"/>
                <w:szCs w:val="18"/>
              </w:rPr>
              <w:t>：银行名称</w:t>
            </w:r>
          </w:p>
          <w:p w:rsidR="00A2243E" w:rsidRPr="00A2243E" w:rsidRDefault="003C7E6F" w:rsidP="003C7E6F">
            <w:r>
              <w:t>card_type</w:t>
            </w:r>
            <w:r w:rsidR="00A2243E">
              <w:rPr>
                <w:rFonts w:hint="eastAsia"/>
              </w:rPr>
              <w:t>：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1</w:t>
            </w:r>
            <w:r w:rsidR="00A2243E">
              <w:rPr>
                <w:rFonts w:hAnsi="Times New Roman" w:cs="宋体"/>
                <w:kern w:val="0"/>
                <w:sz w:val="18"/>
                <w:szCs w:val="18"/>
              </w:rPr>
              <w:t>-借记卡</w:t>
            </w:r>
            <w:r w:rsidR="00A2243E">
              <w:rPr>
                <w:rFonts w:hAnsi="Times New Roman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hAnsi="Times New Roman" w:cs="宋体"/>
                <w:kern w:val="0"/>
                <w:sz w:val="18"/>
                <w:szCs w:val="18"/>
              </w:rPr>
              <w:t>2</w:t>
            </w:r>
            <w:r w:rsidR="00A2243E">
              <w:rPr>
                <w:rFonts w:hAnsi="Times New Roman" w:cs="宋体"/>
                <w:kern w:val="0"/>
                <w:sz w:val="18"/>
                <w:szCs w:val="18"/>
              </w:rPr>
              <w:t>-</w:t>
            </w:r>
            <w:r w:rsidR="00A2243E">
              <w:rPr>
                <w:rFonts w:hAnsi="Times New Roman" w:cs="宋体" w:hint="eastAsia"/>
                <w:kern w:val="0"/>
                <w:sz w:val="18"/>
                <w:szCs w:val="18"/>
              </w:rPr>
              <w:t>信用卡</w:t>
            </w:r>
          </w:p>
        </w:tc>
      </w:tr>
    </w:tbl>
    <w:p w:rsidR="003F1636" w:rsidRDefault="003F1636" w:rsidP="003F1636">
      <w:pPr>
        <w:pStyle w:val="3"/>
        <w:numPr>
          <w:ilvl w:val="2"/>
          <w:numId w:val="1"/>
        </w:numPr>
      </w:pPr>
      <w:bookmarkStart w:id="398" w:name="_Toc493792260"/>
      <w:r w:rsidRPr="00A333B7">
        <w:rPr>
          <w:rFonts w:hint="eastAsia"/>
        </w:rPr>
        <w:t>处理逻辑</w:t>
      </w:r>
      <w:bookmarkEnd w:id="398"/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>
        <w:rPr>
          <w:rFonts w:hint="eastAsia"/>
        </w:rPr>
        <w:t>校验用户登录态</w:t>
      </w:r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>
        <w:rPr>
          <w:rFonts w:hint="eastAsia"/>
        </w:rPr>
        <w:t>入参校验</w:t>
      </w:r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>
        <w:rPr>
          <w:rFonts w:hint="eastAsia"/>
        </w:rPr>
        <w:t>调用网关</w:t>
      </w:r>
      <w:r>
        <w:t>服务查询银行列表</w:t>
      </w:r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3F1636" w:rsidP="008A1C9B">
      <w:pPr>
        <w:pStyle w:val="af"/>
        <w:numPr>
          <w:ilvl w:val="0"/>
          <w:numId w:val="6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3F1636" w:rsidRPr="00754CD7" w:rsidRDefault="003F1636" w:rsidP="003F1636">
      <w:pPr>
        <w:pStyle w:val="af"/>
        <w:ind w:left="567" w:firstLineChars="0" w:firstLine="0"/>
      </w:pPr>
    </w:p>
    <w:p w:rsidR="003F1636" w:rsidRPr="00A333B7" w:rsidRDefault="003F1636" w:rsidP="003F1636">
      <w:pPr>
        <w:pStyle w:val="3"/>
        <w:numPr>
          <w:ilvl w:val="2"/>
          <w:numId w:val="1"/>
        </w:numPr>
      </w:pPr>
      <w:bookmarkStart w:id="399" w:name="_Toc493792261"/>
      <w:r w:rsidRPr="00A333B7">
        <w:rPr>
          <w:rFonts w:hint="eastAsia"/>
        </w:rPr>
        <w:t>错误</w:t>
      </w:r>
      <w:r w:rsidRPr="00A333B7">
        <w:t>码列表</w:t>
      </w:r>
      <w:bookmarkEnd w:id="39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F1636" w:rsidRPr="00A333B7" w:rsidTr="00DD08ED">
        <w:trPr>
          <w:jc w:val="center"/>
        </w:trPr>
        <w:tc>
          <w:tcPr>
            <w:tcW w:w="1908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F1636" w:rsidRPr="00A333B7" w:rsidRDefault="003F1636" w:rsidP="00DD08ED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F1636" w:rsidRPr="00A333B7" w:rsidTr="00DD08ED">
        <w:trPr>
          <w:jc w:val="center"/>
        </w:trPr>
        <w:tc>
          <w:tcPr>
            <w:tcW w:w="1908" w:type="dxa"/>
            <w:vAlign w:val="center"/>
          </w:tcPr>
          <w:p w:rsidR="003F1636" w:rsidRPr="00A333B7" w:rsidRDefault="003F1636" w:rsidP="00DD08ED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F1636" w:rsidRPr="00A333B7" w:rsidRDefault="003F1636" w:rsidP="00DD08ED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F1636" w:rsidRPr="00A333B7" w:rsidTr="00DD08ED">
        <w:trPr>
          <w:jc w:val="center"/>
        </w:trPr>
        <w:tc>
          <w:tcPr>
            <w:tcW w:w="1908" w:type="dxa"/>
            <w:vAlign w:val="center"/>
          </w:tcPr>
          <w:p w:rsidR="003F1636" w:rsidRPr="00A333B7" w:rsidRDefault="003F1636" w:rsidP="00DD08ED">
            <w:pPr>
              <w:jc w:val="center"/>
            </w:pPr>
          </w:p>
        </w:tc>
        <w:tc>
          <w:tcPr>
            <w:tcW w:w="8265" w:type="dxa"/>
            <w:vAlign w:val="center"/>
          </w:tcPr>
          <w:p w:rsidR="003F1636" w:rsidRPr="00A333B7" w:rsidRDefault="003F1636" w:rsidP="00DD08ED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135E68" w:rsidRPr="00A333B7" w:rsidRDefault="00135E68" w:rsidP="00135E68">
      <w:pPr>
        <w:pStyle w:val="2"/>
        <w:numPr>
          <w:ilvl w:val="1"/>
          <w:numId w:val="1"/>
        </w:numPr>
      </w:pPr>
      <w:bookmarkStart w:id="400" w:name="_Toc493792262"/>
      <w:r>
        <w:rPr>
          <w:rFonts w:hint="eastAsia"/>
        </w:rPr>
        <w:lastRenderedPageBreak/>
        <w:t>转账</w:t>
      </w:r>
      <w:r>
        <w:rPr>
          <w:rFonts w:hint="eastAsia"/>
        </w:rPr>
        <w:t>(</w:t>
      </w:r>
      <w:r w:rsidR="00A1018B">
        <w:rPr>
          <w:rFonts w:hint="eastAsia"/>
        </w:rPr>
        <w:t>付款</w:t>
      </w:r>
      <w:r>
        <w:rPr>
          <w:rFonts w:hint="eastAsia"/>
        </w:rPr>
        <w:t>)</w:t>
      </w:r>
      <w:r>
        <w:t>到银行卡</w:t>
      </w:r>
      <w:r w:rsidRPr="00A333B7">
        <w:rPr>
          <w:rFonts w:hint="eastAsia"/>
        </w:rPr>
        <w:t>申请接口</w:t>
      </w:r>
      <w:bookmarkEnd w:id="400"/>
    </w:p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1" w:name="_Toc493792263"/>
      <w:r w:rsidRPr="00A333B7">
        <w:rPr>
          <w:rFonts w:hint="eastAsia"/>
        </w:rPr>
        <w:t>业务功能</w:t>
      </w:r>
      <w:bookmarkEnd w:id="401"/>
    </w:p>
    <w:p w:rsidR="00A85977" w:rsidRDefault="00135E68" w:rsidP="008A1C9B">
      <w:pPr>
        <w:ind w:left="420" w:firstLine="420"/>
      </w:pPr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</w:t>
      </w:r>
      <w:r>
        <w:rPr>
          <w:rFonts w:hint="eastAsia"/>
        </w:rPr>
        <w:t>提现</w:t>
      </w:r>
      <w:r w:rsidRPr="00A333B7">
        <w:t>申请</w:t>
      </w:r>
      <w:r w:rsidRPr="00A333B7">
        <w:rPr>
          <w:rFonts w:hint="eastAsia"/>
        </w:rPr>
        <w:t>，</w:t>
      </w:r>
      <w:r w:rsidRPr="00A333B7">
        <w:t>需验数据签名及用户登录态</w:t>
      </w:r>
      <w:r w:rsidRPr="00A333B7">
        <w:rPr>
          <w:rFonts w:hint="eastAsia"/>
        </w:rPr>
        <w:t>。</w:t>
      </w:r>
    </w:p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2" w:name="_Toc493792264"/>
      <w:r w:rsidRPr="00A333B7">
        <w:rPr>
          <w:rFonts w:hint="eastAsia"/>
        </w:rPr>
        <w:t>交互模式</w:t>
      </w:r>
      <w:bookmarkEnd w:id="402"/>
    </w:p>
    <w:p w:rsidR="00135E68" w:rsidRPr="00A333B7" w:rsidRDefault="00135E68" w:rsidP="00135E6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3" w:name="_Toc493792265"/>
      <w:r w:rsidRPr="00A333B7">
        <w:rPr>
          <w:rFonts w:hint="eastAsia"/>
        </w:rPr>
        <w:t>请求参数列表</w:t>
      </w:r>
      <w:bookmarkEnd w:id="403"/>
    </w:p>
    <w:p w:rsidR="00135E68" w:rsidRPr="00A333B7" w:rsidRDefault="00135E68" w:rsidP="00135E6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tp://m.</w:t>
      </w:r>
      <w:r w:rsidR="008F29A0">
        <w:rPr>
          <w:b/>
        </w:rPr>
        <w:t>bananapay.cn</w:t>
      </w:r>
      <w:r w:rsidRPr="00A333B7">
        <w:rPr>
          <w:b/>
        </w:rPr>
        <w:t>/cgi-bin/mb2c_</w:t>
      </w:r>
      <w:r>
        <w:rPr>
          <w:b/>
        </w:rPr>
        <w:t>pay_to_bank</w:t>
      </w:r>
      <w:r w:rsidRPr="00A333B7">
        <w:rPr>
          <w:b/>
        </w:rPr>
        <w:t>_apply.cgi</w:t>
      </w:r>
    </w:p>
    <w:p w:rsidR="00135E68" w:rsidRPr="00A333B7" w:rsidRDefault="00135E68" w:rsidP="00135E6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35E68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35E68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5E68" w:rsidRPr="00A333B7" w:rsidRDefault="00135E68" w:rsidP="00C114F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35E68" w:rsidRPr="00A333B7" w:rsidTr="00C114F7">
        <w:tc>
          <w:tcPr>
            <w:tcW w:w="1728" w:type="dxa"/>
            <w:tcBorders>
              <w:top w:val="single" w:sz="6" w:space="0" w:color="000000"/>
            </w:tcBorders>
          </w:tcPr>
          <w:p w:rsidR="00135E68" w:rsidRPr="00A333B7" w:rsidRDefault="00135E68" w:rsidP="00C114F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35E68" w:rsidRPr="00A333B7" w:rsidRDefault="00135E68" w:rsidP="00C114F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35E68" w:rsidRPr="00A333B7" w:rsidRDefault="00135E68" w:rsidP="00C114F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service_version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input_charset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sign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String(32)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135E68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35E68" w:rsidRPr="00A333B7" w:rsidRDefault="00135E68" w:rsidP="00C114F7">
            <w:r w:rsidRPr="00A333B7">
              <w:t>多密钥支持的密钥序号，默认1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384E31" w:rsidRPr="00A333B7" w:rsidRDefault="00384E31" w:rsidP="00384E31">
            <w:r w:rsidRPr="00A333B7">
              <w:t>2：移动</w:t>
            </w:r>
          </w:p>
          <w:p w:rsidR="00384E31" w:rsidRPr="00A333B7" w:rsidRDefault="00384E31" w:rsidP="00384E31">
            <w:r w:rsidRPr="00A333B7">
              <w:t>3：固话</w:t>
            </w:r>
          </w:p>
          <w:p w:rsidR="00384E31" w:rsidRPr="00A333B7" w:rsidRDefault="00384E31" w:rsidP="00384E31">
            <w:r w:rsidRPr="00A333B7">
              <w:t>4：POS机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提现</w:t>
            </w:r>
            <w:r>
              <w:t>用户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绑定</w:t>
            </w:r>
            <w:r>
              <w:t>序列号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bind_</w:t>
            </w:r>
            <w:r w:rsidRPr="004D278E">
              <w:t>serialno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提现</w:t>
            </w:r>
            <w:r>
              <w:t>卡绑定序列号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t>draw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小蕉服务</w:t>
            </w:r>
            <w:r w:rsidRPr="00A333B7">
              <w:rPr>
                <w:lang w:val="zh-CN"/>
              </w:rPr>
              <w:t>费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t>total_money=</w:t>
            </w:r>
            <w:r>
              <w:t>draw_</w:t>
            </w:r>
            <w:r w:rsidRPr="00A333B7">
              <w:t>money+fee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</w:pP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转账</w:t>
            </w:r>
            <w:r>
              <w:t>标示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eastAsia="新宋体" w:hint="eastAsia"/>
              </w:rPr>
              <w:t>transfer_flag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pPr>
              <w:pStyle w:val="p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转账到</w:t>
            </w:r>
            <w:r>
              <w:rPr>
                <w:rFonts w:ascii="新宋体" w:eastAsia="新宋体" w:hAnsi="新宋体"/>
              </w:rPr>
              <w:t>银行卡目标</w:t>
            </w:r>
            <w:r>
              <w:rPr>
                <w:rFonts w:ascii="新宋体" w:eastAsia="新宋体" w:hAnsi="新宋体" w:hint="eastAsia"/>
              </w:rPr>
              <w:t>标示：</w:t>
            </w:r>
          </w:p>
          <w:p w:rsidR="00384E31" w:rsidRDefault="00384E31" w:rsidP="00384E31">
            <w:pPr>
              <w:spacing w:line="24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0:新增 </w:t>
            </w:r>
          </w:p>
          <w:p w:rsidR="00384E31" w:rsidRDefault="00384E31" w:rsidP="00384E31">
            <w:pPr>
              <w:spacing w:line="24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1:提现卡</w:t>
            </w:r>
          </w:p>
          <w:p w:rsidR="00384E31" w:rsidRPr="00A333B7" w:rsidRDefault="00384E31" w:rsidP="00384E31">
            <w:pPr>
              <w:spacing w:line="240" w:lineRule="auto"/>
            </w:pPr>
            <w:r>
              <w:rPr>
                <w:rFonts w:ascii="新宋体" w:eastAsia="新宋体" w:hAnsi="新宋体" w:hint="eastAsia"/>
              </w:rPr>
              <w:t>2:历史收款账户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t>序列号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pPr>
              <w:rPr>
                <w:rFonts w:eastAsia="新宋体"/>
              </w:rPr>
            </w:pPr>
            <w:r w:rsidRPr="004D278E">
              <w:t>serial</w:t>
            </w:r>
            <w:r>
              <w:t>_</w:t>
            </w:r>
            <w:r w:rsidRPr="004D278E"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pPr>
              <w:pStyle w:val="p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序列号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与</w:t>
            </w:r>
            <w:r>
              <w:rPr>
                <w:rFonts w:ascii="新宋体" w:eastAsia="新宋体" w:hAnsi="新宋体"/>
              </w:rPr>
              <w:t>T</w:t>
            </w:r>
            <w:r>
              <w:rPr>
                <w:rFonts w:ascii="新宋体" w:eastAsia="新宋体" w:hAnsi="新宋体" w:hint="eastAsia"/>
              </w:rPr>
              <w:t>ransfer_flag字段关联</w:t>
            </w:r>
          </w:p>
          <w:p w:rsidR="00384E31" w:rsidRDefault="00384E31" w:rsidP="00384E31">
            <w:pPr>
              <w:pStyle w:val="p0"/>
              <w:numPr>
                <w:ilvl w:val="0"/>
                <w:numId w:val="70"/>
              </w:numPr>
              <w:rPr>
                <w:rFonts w:eastAsia="新宋体"/>
              </w:rPr>
            </w:pPr>
            <w:r>
              <w:rPr>
                <w:rFonts w:eastAsia="新宋体" w:hint="eastAsia"/>
              </w:rPr>
              <w:t>transfer_flag</w:t>
            </w:r>
            <w:r>
              <w:rPr>
                <w:rFonts w:eastAsia="新宋体" w:hint="eastAsia"/>
              </w:rPr>
              <w:t>为</w:t>
            </w:r>
            <w:r>
              <w:rPr>
                <w:rFonts w:eastAsia="新宋体" w:hint="eastAsia"/>
              </w:rPr>
              <w:t xml:space="preserve">0, </w:t>
            </w:r>
            <w:r>
              <w:rPr>
                <w:rFonts w:eastAsia="新宋体" w:hint="eastAsia"/>
              </w:rPr>
              <w:t>则此为空</w:t>
            </w:r>
          </w:p>
          <w:p w:rsidR="00384E31" w:rsidRDefault="00384E31" w:rsidP="00384E31">
            <w:pPr>
              <w:pStyle w:val="p0"/>
              <w:numPr>
                <w:ilvl w:val="0"/>
                <w:numId w:val="70"/>
              </w:numPr>
              <w:rPr>
                <w:rFonts w:eastAsia="新宋体"/>
              </w:rPr>
            </w:pPr>
            <w:r w:rsidRPr="0000363A">
              <w:rPr>
                <w:rFonts w:eastAsia="新宋体"/>
              </w:rPr>
              <w:t>transfer_flag</w:t>
            </w:r>
            <w:r w:rsidRPr="0000363A">
              <w:rPr>
                <w:rFonts w:eastAsia="新宋体" w:hint="eastAsia"/>
              </w:rPr>
              <w:t>为</w:t>
            </w:r>
            <w:r w:rsidRPr="0000363A">
              <w:rPr>
                <w:rFonts w:eastAsia="新宋体"/>
              </w:rPr>
              <w:t>1,</w:t>
            </w:r>
            <w:r w:rsidRPr="0000363A">
              <w:rPr>
                <w:rFonts w:eastAsia="新宋体" w:hint="eastAsia"/>
              </w:rPr>
              <w:t>则此</w:t>
            </w:r>
            <w:r>
              <w:rPr>
                <w:rFonts w:eastAsia="新宋体" w:hint="eastAsia"/>
              </w:rPr>
              <w:t>为</w:t>
            </w:r>
            <w:r>
              <w:rPr>
                <w:rFonts w:eastAsia="新宋体"/>
              </w:rPr>
              <w:t>提现卡</w:t>
            </w:r>
            <w:r>
              <w:rPr>
                <w:rFonts w:eastAsia="新宋体" w:hint="eastAsia"/>
              </w:rPr>
              <w:t>序列号</w:t>
            </w:r>
          </w:p>
          <w:p w:rsidR="00384E31" w:rsidRPr="008A1C9B" w:rsidRDefault="00384E31" w:rsidP="00384E31">
            <w:pPr>
              <w:pStyle w:val="p0"/>
              <w:numPr>
                <w:ilvl w:val="0"/>
                <w:numId w:val="70"/>
              </w:numPr>
              <w:rPr>
                <w:rFonts w:eastAsia="新宋体"/>
              </w:rPr>
            </w:pPr>
            <w:r w:rsidRPr="00FD5F7C">
              <w:rPr>
                <w:rFonts w:eastAsia="新宋体" w:hint="eastAsia"/>
              </w:rPr>
              <w:t>transfer_flag</w:t>
            </w:r>
            <w:r w:rsidRPr="00FD5F7C">
              <w:rPr>
                <w:rFonts w:eastAsia="新宋体" w:hint="eastAsia"/>
              </w:rPr>
              <w:t>为</w:t>
            </w:r>
            <w:r>
              <w:rPr>
                <w:rFonts w:eastAsia="新宋体" w:hint="eastAsia"/>
              </w:rPr>
              <w:t>2,</w:t>
            </w:r>
            <w:r>
              <w:rPr>
                <w:rFonts w:eastAsia="新宋体" w:hint="eastAsia"/>
              </w:rPr>
              <w:t>则此</w:t>
            </w:r>
            <w:r>
              <w:rPr>
                <w:rFonts w:eastAsia="新宋体"/>
              </w:rPr>
              <w:t>为历史收款人序列号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>
              <w:rPr>
                <w:rFonts w:hint="eastAsia"/>
              </w:rPr>
              <w:t>银行</w:t>
            </w:r>
            <w:r>
              <w:t>名称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rPr>
                <w:rFonts w:eastAsia="新宋体" w:hint="eastAsia"/>
              </w:rPr>
              <w:t>transfer_flag</w:t>
            </w:r>
            <w:r>
              <w:rPr>
                <w:rFonts w:eastAsia="新宋体" w:hint="eastAsia"/>
              </w:rPr>
              <w:t>为</w:t>
            </w:r>
            <w:r>
              <w:rPr>
                <w:rFonts w:eastAsia="新宋体" w:hint="eastAsia"/>
              </w:rPr>
              <w:t>0</w:t>
            </w:r>
            <w:r>
              <w:t>，则该字段跟以下字段</w:t>
            </w:r>
            <w:r>
              <w:rPr>
                <w:rFonts w:hint="eastAsia"/>
              </w:rPr>
              <w:t>为</w:t>
            </w:r>
            <w:r>
              <w:t>必填参数</w:t>
            </w:r>
            <w:r>
              <w:rPr>
                <w:rFonts w:hint="eastAsia"/>
              </w:rPr>
              <w:t>, mobile除外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r>
              <w:rPr>
                <w:rFonts w:hint="eastAsia"/>
              </w:rPr>
              <w:t>银行卡</w:t>
            </w:r>
            <w:r>
              <w:t>卡号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r>
              <w:rPr>
                <w:rFonts w:hint="eastAsia"/>
              </w:rPr>
              <w:t>bank</w:t>
            </w:r>
            <w:r>
              <w:t>_card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pPr>
              <w:spacing w:line="240" w:lineRule="auto"/>
            </w:pPr>
            <w:r>
              <w:rPr>
                <w:rFonts w:hint="eastAsia"/>
              </w:rPr>
              <w:t>银行卡</w:t>
            </w:r>
            <w:r>
              <w:t>卡号，</w:t>
            </w:r>
            <w:r>
              <w:rPr>
                <w:rFonts w:hint="eastAsia"/>
              </w:rPr>
              <w:t>3DES加密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r>
              <w:rPr>
                <w:rFonts w:hint="eastAsia"/>
              </w:rPr>
              <w:t>卡号</w:t>
            </w:r>
            <w:r>
              <w:t>后</w:t>
            </w:r>
            <w:r>
              <w:rPr>
                <w:rFonts w:hint="eastAsia"/>
              </w:rPr>
              <w:t>4位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r>
              <w:rPr>
                <w:rFonts w:hint="eastAsia"/>
              </w:rPr>
              <w:t>card</w:t>
            </w:r>
            <w:r>
              <w:t>_tail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String(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Default="00384E31" w:rsidP="00384E31">
            <w:pPr>
              <w:spacing w:line="240" w:lineRule="auto"/>
            </w:pPr>
            <w:r>
              <w:rPr>
                <w:rFonts w:hint="eastAsia"/>
              </w:rPr>
              <w:t>银行卡号</w:t>
            </w:r>
            <w:r>
              <w:t>后</w:t>
            </w:r>
            <w:r>
              <w:rPr>
                <w:rFonts w:hint="eastAsia"/>
              </w:rPr>
              <w:t>4位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银行代码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t>bank_segment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银行代码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t>branch_bank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t>acc_name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t>area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 w:rsidRPr="00A333B7">
              <w:t>city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开户城市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>
              <w:rPr>
                <w:rFonts w:hint="eastAsia"/>
              </w:rPr>
              <w:t>手机号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t>S</w:t>
            </w:r>
            <w:r>
              <w:rPr>
                <w:rFonts w:hint="eastAsia"/>
              </w:rPr>
              <w:t>tring</w:t>
            </w:r>
            <w:r>
              <w:t>(16)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E31" w:rsidRPr="00A333B7" w:rsidRDefault="00384E31" w:rsidP="00384E31">
            <w:pPr>
              <w:spacing w:line="240" w:lineRule="auto"/>
            </w:pPr>
            <w:r>
              <w:rPr>
                <w:rFonts w:hint="eastAsia"/>
              </w:rPr>
              <w:t>手机号</w:t>
            </w:r>
          </w:p>
        </w:tc>
      </w:tr>
    </w:tbl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4" w:name="_Toc493792266"/>
      <w:r w:rsidRPr="00A333B7">
        <w:rPr>
          <w:rFonts w:hint="eastAsia"/>
        </w:rPr>
        <w:lastRenderedPageBreak/>
        <w:t>应答参数列表</w:t>
      </w:r>
      <w:bookmarkEnd w:id="404"/>
    </w:p>
    <w:p w:rsidR="00135E68" w:rsidRPr="00A333B7" w:rsidRDefault="00135E68" w:rsidP="00135E6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135E68" w:rsidRPr="00A333B7" w:rsidRDefault="00135E68" w:rsidP="00135E6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35E68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5E68" w:rsidRPr="00A333B7" w:rsidRDefault="00135E68" w:rsidP="00C114F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sign_type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service_version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input_charset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String(8)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sign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String(32)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sign_key_index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否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Int</w:t>
            </w:r>
          </w:p>
        </w:tc>
        <w:tc>
          <w:tcPr>
            <w:tcW w:w="4305" w:type="dxa"/>
          </w:tcPr>
          <w:p w:rsidR="00135E68" w:rsidRPr="00A333B7" w:rsidRDefault="00135E68" w:rsidP="00C114F7">
            <w:r w:rsidRPr="00A333B7">
              <w:t>多密钥支持的密钥序号，默认1</w:t>
            </w:r>
          </w:p>
        </w:tc>
      </w:tr>
      <w:tr w:rsidR="00135E68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35E68" w:rsidRPr="00A333B7" w:rsidRDefault="00135E68" w:rsidP="00C114F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Int</w:t>
            </w:r>
          </w:p>
        </w:tc>
        <w:tc>
          <w:tcPr>
            <w:tcW w:w="4305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retmsg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String(255)</w:t>
            </w:r>
          </w:p>
        </w:tc>
        <w:tc>
          <w:tcPr>
            <w:tcW w:w="4305" w:type="dxa"/>
          </w:tcPr>
          <w:p w:rsidR="00135E68" w:rsidRPr="00A333B7" w:rsidRDefault="00135E68" w:rsidP="00C114F7">
            <w:pPr>
              <w:rPr>
                <w:lang w:val="zh-CN"/>
              </w:rPr>
            </w:pP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135E68" w:rsidRPr="00A333B7" w:rsidRDefault="00135E68" w:rsidP="00C114F7">
            <w:r w:rsidRPr="00A333B7">
              <w:t>userid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String(64)</w:t>
            </w:r>
          </w:p>
        </w:tc>
        <w:tc>
          <w:tcPr>
            <w:tcW w:w="4305" w:type="dxa"/>
          </w:tcPr>
          <w:p w:rsidR="00135E68" w:rsidRPr="00A333B7" w:rsidRDefault="00135E68" w:rsidP="00C114F7">
            <w:r>
              <w:rPr>
                <w:rFonts w:hint="eastAsia"/>
              </w:rPr>
              <w:t>提现</w:t>
            </w:r>
            <w:r>
              <w:t>账号</w:t>
            </w:r>
          </w:p>
        </w:tc>
      </w:tr>
      <w:tr w:rsidR="00135E68" w:rsidRPr="00A333B7" w:rsidTr="00C114F7">
        <w:tc>
          <w:tcPr>
            <w:tcW w:w="1728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135E68" w:rsidRPr="00A333B7" w:rsidRDefault="00135E68" w:rsidP="00C114F7">
            <w:r>
              <w:t>drawid</w:t>
            </w:r>
          </w:p>
        </w:tc>
        <w:tc>
          <w:tcPr>
            <w:tcW w:w="720" w:type="dxa"/>
          </w:tcPr>
          <w:p w:rsidR="00135E68" w:rsidRPr="00A333B7" w:rsidRDefault="00135E68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35E68" w:rsidRPr="00A333B7" w:rsidRDefault="00135E68" w:rsidP="00C114F7">
            <w:r w:rsidRPr="00A333B7">
              <w:t>String(32)</w:t>
            </w:r>
          </w:p>
        </w:tc>
        <w:tc>
          <w:tcPr>
            <w:tcW w:w="4305" w:type="dxa"/>
          </w:tcPr>
          <w:p w:rsidR="00135E68" w:rsidRPr="00A333B7" w:rsidRDefault="00135E68" w:rsidP="00C114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提现单号</w:t>
            </w:r>
          </w:p>
        </w:tc>
      </w:tr>
    </w:tbl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5" w:name="_Toc493792267"/>
      <w:r w:rsidRPr="00A333B7">
        <w:rPr>
          <w:rFonts w:hint="eastAsia"/>
        </w:rPr>
        <w:t>处理逻辑</w:t>
      </w:r>
      <w:bookmarkEnd w:id="405"/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 w:rsidRPr="00A333B7">
        <w:t>验证用户登录态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>
        <w:rPr>
          <w:rFonts w:hint="eastAsia"/>
        </w:rPr>
        <w:t>提现</w:t>
      </w:r>
      <w:r>
        <w:t>用户信息</w:t>
      </w:r>
      <w:r>
        <w:rPr>
          <w:rFonts w:hint="eastAsia"/>
        </w:rPr>
        <w:t>校验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>
        <w:rPr>
          <w:rFonts w:hint="eastAsia"/>
        </w:rPr>
        <w:t>调用</w:t>
      </w:r>
      <w:r>
        <w:t>订单</w:t>
      </w:r>
      <w:r>
        <w:rPr>
          <w:rFonts w:hint="eastAsia"/>
        </w:rPr>
        <w:t>生成提现</w:t>
      </w:r>
      <w:r>
        <w:t>单</w:t>
      </w:r>
      <w:r>
        <w:rPr>
          <w:rFonts w:hint="eastAsia"/>
        </w:rPr>
        <w:t>(</w:t>
      </w:r>
      <w:r>
        <w:t>trade_type=3</w:t>
      </w:r>
      <w:r>
        <w:rPr>
          <w:rFonts w:hint="eastAsia"/>
        </w:rPr>
        <w:t>)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135E68" w:rsidP="008A1C9B">
      <w:pPr>
        <w:pStyle w:val="af"/>
        <w:numPr>
          <w:ilvl w:val="0"/>
          <w:numId w:val="6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135E68" w:rsidRPr="00A333B7" w:rsidRDefault="00135E68" w:rsidP="00135E68">
      <w:pPr>
        <w:pStyle w:val="3"/>
        <w:numPr>
          <w:ilvl w:val="2"/>
          <w:numId w:val="1"/>
        </w:numPr>
      </w:pPr>
      <w:bookmarkStart w:id="406" w:name="_Toc493792268"/>
      <w:r w:rsidRPr="00A333B7">
        <w:rPr>
          <w:rFonts w:hint="eastAsia"/>
        </w:rPr>
        <w:t>错误</w:t>
      </w:r>
      <w:r w:rsidRPr="00A333B7">
        <w:t>码列表</w:t>
      </w:r>
      <w:bookmarkEnd w:id="40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135E68" w:rsidRPr="00A333B7" w:rsidRDefault="00135E68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  <w:vAlign w:val="center"/>
          </w:tcPr>
          <w:p w:rsidR="00135E68" w:rsidRPr="00A333B7" w:rsidRDefault="00135E68" w:rsidP="00C114F7">
            <w:pPr>
              <w:jc w:val="center"/>
            </w:pPr>
            <w:r w:rsidRPr="00A333B7">
              <w:lastRenderedPageBreak/>
              <w:t>0</w:t>
            </w:r>
          </w:p>
        </w:tc>
        <w:tc>
          <w:tcPr>
            <w:tcW w:w="8265" w:type="dxa"/>
            <w:vAlign w:val="center"/>
          </w:tcPr>
          <w:p w:rsidR="00135E68" w:rsidRPr="00A333B7" w:rsidRDefault="00135E68" w:rsidP="00C114F7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  <w:vAlign w:val="center"/>
          </w:tcPr>
          <w:p w:rsidR="00135E68" w:rsidRPr="00A333B7" w:rsidRDefault="00135E68" w:rsidP="00C114F7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135E68" w:rsidRPr="00A333B7" w:rsidRDefault="00135E68" w:rsidP="00C114F7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  <w:vAlign w:val="center"/>
          </w:tcPr>
          <w:p w:rsidR="00135E68" w:rsidRPr="00A333B7" w:rsidRDefault="00135E68" w:rsidP="00C114F7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135E68" w:rsidRPr="00A333B7" w:rsidRDefault="00135E68" w:rsidP="00C114F7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  <w:vAlign w:val="center"/>
          </w:tcPr>
          <w:p w:rsidR="00135E68" w:rsidRPr="00D93191" w:rsidRDefault="00135E68" w:rsidP="00C114F7">
            <w:pPr>
              <w:jc w:val="center"/>
            </w:pPr>
            <w:r w:rsidRPr="00D65C9A">
              <w:t>205148</w:t>
            </w:r>
          </w:p>
        </w:tc>
        <w:tc>
          <w:tcPr>
            <w:tcW w:w="8265" w:type="dxa"/>
            <w:vAlign w:val="center"/>
          </w:tcPr>
          <w:p w:rsidR="00135E68" w:rsidRPr="00D93191" w:rsidRDefault="00135E68" w:rsidP="00C114F7">
            <w:pPr>
              <w:ind w:rightChars="-45" w:right="-94"/>
            </w:pPr>
            <w:r w:rsidRPr="00D65C9A">
              <w:rPr>
                <w:rFonts w:hint="eastAsia"/>
              </w:rPr>
              <w:t>银行卡绑定序列号错误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D93191" w:rsidRDefault="00135E68" w:rsidP="00C114F7">
            <w:pPr>
              <w:jc w:val="center"/>
            </w:pPr>
            <w:r>
              <w:t>2</w:t>
            </w:r>
            <w:r w:rsidRPr="00C62EB0">
              <w:t>05200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205202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入参数据不匹配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205286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订单总金额有误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205249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用户状态异常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205244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用户未认证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205255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用户账号状态异常</w:t>
            </w:r>
          </w:p>
        </w:tc>
      </w:tr>
      <w:tr w:rsidR="00135E68" w:rsidRPr="00A333B7" w:rsidTr="00C114F7">
        <w:trPr>
          <w:jc w:val="center"/>
        </w:trPr>
        <w:tc>
          <w:tcPr>
            <w:tcW w:w="1908" w:type="dxa"/>
          </w:tcPr>
          <w:p w:rsidR="00135E68" w:rsidRPr="00C62EB0" w:rsidRDefault="00135E68" w:rsidP="00C114F7">
            <w:pPr>
              <w:jc w:val="center"/>
            </w:pPr>
            <w:r w:rsidRPr="00C62EB0">
              <w:t>205221</w:t>
            </w:r>
          </w:p>
        </w:tc>
        <w:tc>
          <w:tcPr>
            <w:tcW w:w="8265" w:type="dxa"/>
          </w:tcPr>
          <w:p w:rsidR="00135E68" w:rsidRPr="00D93191" w:rsidRDefault="00135E68" w:rsidP="00C114F7">
            <w:pPr>
              <w:ind w:rightChars="-45" w:right="-94"/>
            </w:pPr>
            <w:r w:rsidRPr="00C62EB0">
              <w:rPr>
                <w:rFonts w:hint="eastAsia"/>
              </w:rPr>
              <w:t>保存数据失败</w:t>
            </w:r>
          </w:p>
        </w:tc>
      </w:tr>
    </w:tbl>
    <w:p w:rsidR="00A85977" w:rsidRDefault="00A85977" w:rsidP="008A1C9B"/>
    <w:p w:rsidR="00A85977" w:rsidRDefault="00A85977" w:rsidP="008A1C9B"/>
    <w:p w:rsidR="00C114F7" w:rsidRPr="00A333B7" w:rsidRDefault="00C114F7" w:rsidP="00C114F7">
      <w:pPr>
        <w:pStyle w:val="2"/>
        <w:numPr>
          <w:ilvl w:val="1"/>
          <w:numId w:val="1"/>
        </w:numPr>
      </w:pPr>
      <w:bookmarkStart w:id="407" w:name="_Toc493792269"/>
      <w:r>
        <w:rPr>
          <w:rFonts w:hint="eastAsia"/>
        </w:rPr>
        <w:t>转账</w:t>
      </w:r>
      <w:r>
        <w:rPr>
          <w:rFonts w:hint="eastAsia"/>
        </w:rPr>
        <w:t>(</w:t>
      </w:r>
      <w:r w:rsidR="00A1018B">
        <w:rPr>
          <w:rFonts w:hint="eastAsia"/>
        </w:rPr>
        <w:t>付款</w:t>
      </w:r>
      <w:r>
        <w:rPr>
          <w:rFonts w:hint="eastAsia"/>
        </w:rPr>
        <w:t>)</w:t>
      </w:r>
      <w:r>
        <w:t>到银行卡</w:t>
      </w:r>
      <w:r w:rsidRPr="00A333B7">
        <w:rPr>
          <w:rFonts w:hint="eastAsia"/>
        </w:rPr>
        <w:t>确认接口</w:t>
      </w:r>
      <w:bookmarkEnd w:id="407"/>
    </w:p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08" w:name="_Toc493792270"/>
      <w:r w:rsidRPr="00A333B7">
        <w:rPr>
          <w:rFonts w:hint="eastAsia"/>
        </w:rPr>
        <w:t>业务功能</w:t>
      </w:r>
      <w:bookmarkEnd w:id="408"/>
    </w:p>
    <w:p w:rsidR="00C114F7" w:rsidRPr="00A333B7" w:rsidRDefault="00C114F7" w:rsidP="00C114F7">
      <w:pPr>
        <w:ind w:firstLine="420"/>
      </w:pPr>
      <w:r w:rsidRPr="00A333B7">
        <w:rPr>
          <w:rFonts w:hint="eastAsia"/>
        </w:rPr>
        <w:t>移动</w:t>
      </w:r>
      <w:r w:rsidRPr="00A333B7">
        <w:t>APP</w:t>
      </w:r>
      <w:r w:rsidRPr="00A333B7">
        <w:rPr>
          <w:rFonts w:hint="eastAsia"/>
        </w:rPr>
        <w:t>客户</w:t>
      </w:r>
      <w:r w:rsidRPr="00A333B7">
        <w:t>端向后台发起</w:t>
      </w:r>
      <w:r>
        <w:rPr>
          <w:rFonts w:hint="eastAsia"/>
        </w:rPr>
        <w:t>支付</w:t>
      </w:r>
      <w:r w:rsidRPr="00A333B7">
        <w:rPr>
          <w:rFonts w:hint="eastAsia"/>
        </w:rPr>
        <w:t>确认（</w:t>
      </w:r>
      <w:r>
        <w:rPr>
          <w:rFonts w:hint="eastAsia"/>
        </w:rPr>
        <w:t>完成</w:t>
      </w:r>
      <w:r>
        <w:t>资金划拨，将资金从</w:t>
      </w:r>
      <w:r w:rsidRPr="00A333B7">
        <w:rPr>
          <w:rFonts w:hint="eastAsia"/>
        </w:rPr>
        <w:t>余额</w:t>
      </w:r>
      <w:r w:rsidRPr="00A333B7">
        <w:t>账目</w:t>
      </w:r>
      <w:r>
        <w:rPr>
          <w:rFonts w:hint="eastAsia"/>
        </w:rPr>
        <w:t>划到提现中</w:t>
      </w:r>
      <w:r w:rsidRPr="00A333B7">
        <w:t>账目）</w:t>
      </w:r>
      <w:r w:rsidRPr="00A333B7">
        <w:rPr>
          <w:rFonts w:hint="eastAsia"/>
        </w:rPr>
        <w:t>，</w:t>
      </w:r>
      <w:r w:rsidRPr="00A333B7">
        <w:t>需验签名</w:t>
      </w:r>
      <w:r w:rsidRPr="00A333B7">
        <w:rPr>
          <w:rFonts w:hint="eastAsia"/>
        </w:rPr>
        <w:t>及</w:t>
      </w:r>
      <w:r w:rsidRPr="00A333B7">
        <w:t>用户登录态</w:t>
      </w:r>
      <w:r w:rsidRPr="00A333B7">
        <w:rPr>
          <w:rFonts w:hint="eastAsia"/>
        </w:rPr>
        <w:t>。</w:t>
      </w:r>
    </w:p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09" w:name="_Toc493792271"/>
      <w:r w:rsidRPr="00A333B7">
        <w:rPr>
          <w:rFonts w:hint="eastAsia"/>
        </w:rPr>
        <w:t>交互模式</w:t>
      </w:r>
      <w:bookmarkEnd w:id="409"/>
    </w:p>
    <w:p w:rsidR="00C114F7" w:rsidRPr="00A333B7" w:rsidRDefault="00C114F7" w:rsidP="00C114F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10" w:name="_Toc493792272"/>
      <w:r w:rsidRPr="00A333B7">
        <w:rPr>
          <w:rFonts w:hint="eastAsia"/>
        </w:rPr>
        <w:t>请求参数列表</w:t>
      </w:r>
      <w:bookmarkEnd w:id="410"/>
    </w:p>
    <w:p w:rsidR="00C114F7" w:rsidRPr="00A333B7" w:rsidRDefault="00C114F7" w:rsidP="00C114F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tp://m.</w:t>
      </w:r>
      <w:r w:rsidR="008F29A0">
        <w:rPr>
          <w:b/>
        </w:rPr>
        <w:t>bananapay.cn</w:t>
      </w:r>
      <w:r w:rsidRPr="00A333B7">
        <w:rPr>
          <w:b/>
        </w:rPr>
        <w:t>/cgi-bin/mb2c_</w:t>
      </w:r>
      <w:r w:rsidR="00FB75CB">
        <w:rPr>
          <w:b/>
        </w:rPr>
        <w:t>pay_to_bank</w:t>
      </w:r>
      <w:r w:rsidRPr="00A333B7">
        <w:rPr>
          <w:b/>
        </w:rPr>
        <w:t>_confirm.cgi</w:t>
      </w:r>
    </w:p>
    <w:p w:rsidR="00C114F7" w:rsidRPr="00A333B7" w:rsidRDefault="00C114F7" w:rsidP="00C114F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114F7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114F7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114F7" w:rsidRPr="00A333B7" w:rsidRDefault="00C114F7" w:rsidP="00C114F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C114F7" w:rsidRPr="00A333B7" w:rsidTr="00C114F7">
        <w:tc>
          <w:tcPr>
            <w:tcW w:w="1728" w:type="dxa"/>
            <w:tcBorders>
              <w:top w:val="single" w:sz="6" w:space="0" w:color="000000"/>
            </w:tcBorders>
          </w:tcPr>
          <w:p w:rsidR="00C114F7" w:rsidRPr="00A333B7" w:rsidRDefault="00C114F7" w:rsidP="00C114F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114F7" w:rsidRPr="00A333B7" w:rsidRDefault="00C114F7" w:rsidP="00C114F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114F7" w:rsidRPr="00A333B7" w:rsidRDefault="00C114F7" w:rsidP="00C114F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service_version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input_charset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sign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String(32)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114F7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114F7" w:rsidRPr="00A333B7" w:rsidRDefault="00C114F7" w:rsidP="00C114F7">
            <w:r w:rsidRPr="00A333B7">
              <w:t>多密钥支持的密钥序号，默认1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384E31" w:rsidRPr="00A333B7" w:rsidRDefault="00384E31" w:rsidP="00384E31">
            <w:r w:rsidRPr="00A333B7">
              <w:t>2：移动</w:t>
            </w:r>
          </w:p>
          <w:p w:rsidR="00384E31" w:rsidRPr="00A333B7" w:rsidRDefault="00384E31" w:rsidP="00384E31">
            <w:r w:rsidRPr="00A333B7">
              <w:t>3：固话</w:t>
            </w:r>
          </w:p>
          <w:p w:rsidR="00384E31" w:rsidRPr="00A333B7" w:rsidRDefault="00384E31" w:rsidP="00384E31">
            <w:r w:rsidRPr="00A333B7">
              <w:t>4：POS机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C114F7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jc w:val="left"/>
            </w:pPr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提现</w:t>
            </w:r>
            <w:r>
              <w:t>用户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p</w:t>
            </w:r>
            <w:r>
              <w:t>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Default="00384E31" w:rsidP="00384E31">
            <w:r>
              <w:rPr>
                <w:rFonts w:hint="eastAsia"/>
              </w:rPr>
              <w:t>支付</w:t>
            </w:r>
            <w:r>
              <w:t>密码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</w:rPr>
              <w:t>提现</w:t>
            </w:r>
            <w:r>
              <w:t>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t>drawid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</w:rPr>
              <w:t>提现单</w:t>
            </w:r>
            <w:r>
              <w:t>号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>
              <w:t>draw</w:t>
            </w:r>
            <w:r w:rsidRPr="00A333B7">
              <w:t>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金额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小蕉服务</w:t>
            </w:r>
            <w:r w:rsidRPr="00A333B7">
              <w:rPr>
                <w:lang w:val="zh-CN"/>
              </w:rPr>
              <w:t>费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7B129E" w:rsidRDefault="00384E31" w:rsidP="00384E31">
            <w:pPr>
              <w:spacing w:line="240" w:lineRule="auto"/>
            </w:pPr>
            <w:r w:rsidRPr="00A333B7">
              <w:t>total_money=</w:t>
            </w:r>
            <w:r>
              <w:t>draw_</w:t>
            </w:r>
            <w:r w:rsidRPr="00A333B7">
              <w:t>money+fee</w:t>
            </w:r>
          </w:p>
        </w:tc>
      </w:tr>
      <w:tr w:rsidR="00384E31" w:rsidRPr="00A333B7" w:rsidTr="00C114F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31" w:rsidRPr="00A333B7" w:rsidRDefault="00384E31" w:rsidP="00384E31">
            <w:pPr>
              <w:spacing w:line="240" w:lineRule="auto"/>
            </w:pPr>
          </w:p>
        </w:tc>
      </w:tr>
    </w:tbl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11" w:name="_Toc493792273"/>
      <w:r w:rsidRPr="00A333B7">
        <w:rPr>
          <w:rFonts w:hint="eastAsia"/>
        </w:rPr>
        <w:lastRenderedPageBreak/>
        <w:t>应答参数列表</w:t>
      </w:r>
      <w:bookmarkEnd w:id="411"/>
    </w:p>
    <w:p w:rsidR="00C114F7" w:rsidRPr="00A333B7" w:rsidRDefault="00C114F7" w:rsidP="00C114F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114F7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114F7" w:rsidRPr="00A333B7" w:rsidRDefault="00C114F7" w:rsidP="00C114F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sign_type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service_version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input_charset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String(8)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sign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String(32)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sign_key_index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否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Int</w:t>
            </w:r>
          </w:p>
        </w:tc>
        <w:tc>
          <w:tcPr>
            <w:tcW w:w="4305" w:type="dxa"/>
          </w:tcPr>
          <w:p w:rsidR="00C114F7" w:rsidRPr="00A333B7" w:rsidRDefault="00C114F7" w:rsidP="00C114F7">
            <w:r w:rsidRPr="00A333B7">
              <w:t>多密钥支持的密钥序号，默认1</w:t>
            </w:r>
          </w:p>
        </w:tc>
      </w:tr>
      <w:tr w:rsidR="00C114F7" w:rsidRPr="00A333B7" w:rsidTr="00C114F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114F7" w:rsidRPr="00A333B7" w:rsidRDefault="00C114F7" w:rsidP="00C114F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Int</w:t>
            </w:r>
          </w:p>
        </w:tc>
        <w:tc>
          <w:tcPr>
            <w:tcW w:w="4305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retmsg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String(255)</w:t>
            </w:r>
          </w:p>
        </w:tc>
        <w:tc>
          <w:tcPr>
            <w:tcW w:w="4305" w:type="dxa"/>
          </w:tcPr>
          <w:p w:rsidR="00C114F7" w:rsidRPr="00A333B7" w:rsidRDefault="00C114F7" w:rsidP="00C114F7">
            <w:pPr>
              <w:rPr>
                <w:lang w:val="zh-CN"/>
              </w:rPr>
            </w:pP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C114F7" w:rsidRPr="00A333B7" w:rsidRDefault="00C114F7" w:rsidP="00C114F7">
            <w:r w:rsidRPr="00A333B7">
              <w:t>userid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String(64)</w:t>
            </w:r>
          </w:p>
        </w:tc>
        <w:tc>
          <w:tcPr>
            <w:tcW w:w="4305" w:type="dxa"/>
          </w:tcPr>
          <w:p w:rsidR="00C114F7" w:rsidRPr="00A333B7" w:rsidRDefault="00C114F7" w:rsidP="00C114F7">
            <w:r>
              <w:rPr>
                <w:rFonts w:hint="eastAsia"/>
              </w:rPr>
              <w:t>提现</w:t>
            </w:r>
            <w:r>
              <w:t>用户账号</w:t>
            </w:r>
          </w:p>
        </w:tc>
      </w:tr>
      <w:tr w:rsidR="00C114F7" w:rsidRPr="00A333B7" w:rsidTr="00C114F7">
        <w:tc>
          <w:tcPr>
            <w:tcW w:w="1728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C114F7" w:rsidRPr="00A333B7" w:rsidRDefault="00C114F7" w:rsidP="00C114F7">
            <w:r>
              <w:t>draw</w:t>
            </w:r>
            <w:r w:rsidRPr="00A333B7">
              <w:t>id</w:t>
            </w:r>
          </w:p>
        </w:tc>
        <w:tc>
          <w:tcPr>
            <w:tcW w:w="720" w:type="dxa"/>
          </w:tcPr>
          <w:p w:rsidR="00C114F7" w:rsidRPr="00A333B7" w:rsidRDefault="00C114F7" w:rsidP="00C114F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114F7" w:rsidRPr="00A333B7" w:rsidRDefault="00C114F7" w:rsidP="00C114F7">
            <w:r w:rsidRPr="00A333B7">
              <w:t>String(32)</w:t>
            </w:r>
          </w:p>
        </w:tc>
        <w:tc>
          <w:tcPr>
            <w:tcW w:w="4305" w:type="dxa"/>
          </w:tcPr>
          <w:p w:rsidR="00C114F7" w:rsidRPr="00A333B7" w:rsidRDefault="00C114F7" w:rsidP="00C114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提现单</w:t>
            </w:r>
            <w:r>
              <w:rPr>
                <w:lang w:val="zh-CN"/>
              </w:rPr>
              <w:t>号</w:t>
            </w:r>
          </w:p>
        </w:tc>
      </w:tr>
    </w:tbl>
    <w:p w:rsidR="00C114F7" w:rsidRPr="00A333B7" w:rsidRDefault="00C114F7" w:rsidP="00C114F7"/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12" w:name="_Toc493792274"/>
      <w:r w:rsidRPr="00A333B7">
        <w:rPr>
          <w:rFonts w:hint="eastAsia"/>
        </w:rPr>
        <w:t>处理逻辑</w:t>
      </w:r>
      <w:bookmarkEnd w:id="412"/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t>验证用户登录态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>
        <w:rPr>
          <w:rFonts w:hint="eastAsia"/>
        </w:rPr>
        <w:t>用户</w:t>
      </w:r>
      <w:r>
        <w:t>信息校验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>
        <w:rPr>
          <w:rFonts w:hint="eastAsia"/>
        </w:rPr>
        <w:t>支付密码</w:t>
      </w:r>
      <w:r>
        <w:t>校验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rPr>
          <w:rFonts w:hint="eastAsia"/>
        </w:rPr>
        <w:t>调用订单模块</w:t>
      </w:r>
      <w:r>
        <w:rPr>
          <w:rFonts w:hint="eastAsia"/>
        </w:rPr>
        <w:t>提现确认</w:t>
      </w:r>
      <w:r w:rsidRPr="00A333B7">
        <w:rPr>
          <w:rFonts w:hint="eastAsia"/>
        </w:rPr>
        <w:t>接口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C114F7" w:rsidP="008A1C9B">
      <w:pPr>
        <w:pStyle w:val="af"/>
        <w:numPr>
          <w:ilvl w:val="0"/>
          <w:numId w:val="6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114F7" w:rsidRPr="00A333B7" w:rsidRDefault="00C114F7" w:rsidP="00C114F7">
      <w:pPr>
        <w:pStyle w:val="3"/>
        <w:numPr>
          <w:ilvl w:val="2"/>
          <w:numId w:val="1"/>
        </w:numPr>
      </w:pPr>
      <w:bookmarkStart w:id="413" w:name="_Toc493792275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41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114F7" w:rsidRPr="00A333B7" w:rsidRDefault="00C114F7" w:rsidP="00C114F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A333B7" w:rsidRDefault="00C114F7" w:rsidP="00C114F7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114F7" w:rsidRPr="00A333B7" w:rsidRDefault="00C114F7" w:rsidP="00C114F7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A333B7" w:rsidRDefault="00C114F7" w:rsidP="00C114F7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C114F7" w:rsidRPr="00A333B7" w:rsidRDefault="00C114F7" w:rsidP="00C114F7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4E710A" w:rsidRDefault="00C114F7" w:rsidP="00C114F7">
            <w:pPr>
              <w:jc w:val="center"/>
            </w:pPr>
            <w:r w:rsidRPr="00D93191">
              <w:t>205035</w:t>
            </w:r>
          </w:p>
        </w:tc>
        <w:tc>
          <w:tcPr>
            <w:tcW w:w="8265" w:type="dxa"/>
            <w:vAlign w:val="center"/>
          </w:tcPr>
          <w:p w:rsidR="00C114F7" w:rsidRPr="004E710A" w:rsidRDefault="00C114F7" w:rsidP="00C114F7">
            <w:pPr>
              <w:ind w:rightChars="-45" w:right="-94"/>
            </w:pPr>
            <w:r w:rsidRPr="00D93191">
              <w:rPr>
                <w:rFonts w:hint="eastAsia"/>
              </w:rPr>
              <w:t>用户未激活或已被冻结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D93191" w:rsidRDefault="00C114F7" w:rsidP="00C114F7">
            <w:pPr>
              <w:jc w:val="center"/>
            </w:pPr>
            <w:r w:rsidRPr="006A1C34">
              <w:t>205050</w:t>
            </w:r>
          </w:p>
        </w:tc>
        <w:tc>
          <w:tcPr>
            <w:tcW w:w="8265" w:type="dxa"/>
            <w:vAlign w:val="center"/>
          </w:tcPr>
          <w:p w:rsidR="00C114F7" w:rsidRPr="00D93191" w:rsidRDefault="00C114F7" w:rsidP="00C114F7">
            <w:pPr>
              <w:ind w:rightChars="-45" w:right="-94"/>
            </w:pPr>
            <w:r w:rsidRPr="006A1C34">
              <w:rPr>
                <w:rFonts w:hint="eastAsia"/>
              </w:rPr>
              <w:t>订单号为空或格式有误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D93191" w:rsidRDefault="00C114F7" w:rsidP="00C114F7">
            <w:pPr>
              <w:jc w:val="center"/>
            </w:pPr>
            <w:r w:rsidRPr="006A1C34">
              <w:t>205024</w:t>
            </w:r>
          </w:p>
        </w:tc>
        <w:tc>
          <w:tcPr>
            <w:tcW w:w="8265" w:type="dxa"/>
            <w:vAlign w:val="center"/>
          </w:tcPr>
          <w:p w:rsidR="00C114F7" w:rsidRPr="00D93191" w:rsidRDefault="00C114F7" w:rsidP="00C114F7">
            <w:pPr>
              <w:ind w:rightChars="-45" w:right="-94"/>
            </w:pPr>
            <w:r w:rsidRPr="006A1C34">
              <w:rPr>
                <w:rFonts w:hint="eastAsia"/>
              </w:rPr>
              <w:t>支付密码有误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D93191" w:rsidRDefault="00C114F7" w:rsidP="00C114F7">
            <w:pPr>
              <w:jc w:val="center"/>
            </w:pPr>
            <w:r w:rsidRPr="00536B05">
              <w:t>209007</w:t>
            </w:r>
          </w:p>
        </w:tc>
        <w:tc>
          <w:tcPr>
            <w:tcW w:w="8265" w:type="dxa"/>
            <w:vAlign w:val="center"/>
          </w:tcPr>
          <w:p w:rsidR="00C114F7" w:rsidRPr="00D93191" w:rsidRDefault="00C114F7" w:rsidP="00C114F7">
            <w:pPr>
              <w:ind w:rightChars="-45" w:right="-94"/>
            </w:pPr>
            <w:r w:rsidRPr="00536B05">
              <w:rPr>
                <w:rFonts w:hint="eastAsia"/>
              </w:rPr>
              <w:t>支付密码校验失败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  <w:vAlign w:val="center"/>
          </w:tcPr>
          <w:p w:rsidR="00C114F7" w:rsidRPr="00D93191" w:rsidRDefault="00C114F7" w:rsidP="00C114F7">
            <w:pPr>
              <w:jc w:val="center"/>
            </w:pPr>
            <w:r w:rsidRPr="00536B05">
              <w:t>209013</w:t>
            </w:r>
          </w:p>
        </w:tc>
        <w:tc>
          <w:tcPr>
            <w:tcW w:w="8265" w:type="dxa"/>
            <w:vAlign w:val="center"/>
          </w:tcPr>
          <w:p w:rsidR="00C114F7" w:rsidRPr="00D93191" w:rsidRDefault="00C114F7" w:rsidP="00C114F7">
            <w:pPr>
              <w:ind w:rightChars="-45" w:right="-94"/>
            </w:pPr>
            <w:r w:rsidRPr="00536B05">
              <w:rPr>
                <w:rFonts w:hint="eastAsia"/>
              </w:rPr>
              <w:t>支付密码错误次数达到上限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D93191" w:rsidRDefault="00C114F7" w:rsidP="00C114F7">
            <w:pPr>
              <w:jc w:val="center"/>
            </w:pPr>
            <w:r w:rsidRPr="00C62EB0">
              <w:t>205200</w:t>
            </w:r>
          </w:p>
        </w:tc>
        <w:tc>
          <w:tcPr>
            <w:tcW w:w="8265" w:type="dxa"/>
          </w:tcPr>
          <w:p w:rsidR="00C114F7" w:rsidRPr="00D93191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205202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入参数据不匹配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205286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订单总金额有误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205249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用户状态异常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205244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用户未认证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205255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用户账号状态异常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205281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订单不存在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205301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提现处理中</w:t>
            </w:r>
            <w:r w:rsidRPr="00C62EB0">
              <w:t>,请勿重复提交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205302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提现已处理成功</w:t>
            </w:r>
            <w:r w:rsidRPr="00C62EB0">
              <w:t>,请勿重复提交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205303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提现申请未通过</w:t>
            </w:r>
            <w:r w:rsidRPr="00C62EB0">
              <w:t>,提现失败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205285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订单记录已无效</w:t>
            </w:r>
          </w:p>
        </w:tc>
      </w:tr>
      <w:tr w:rsidR="00C114F7" w:rsidRPr="00A333B7" w:rsidTr="00C114F7">
        <w:trPr>
          <w:jc w:val="center"/>
        </w:trPr>
        <w:tc>
          <w:tcPr>
            <w:tcW w:w="1908" w:type="dxa"/>
          </w:tcPr>
          <w:p w:rsidR="00C114F7" w:rsidRPr="00C62EB0" w:rsidRDefault="00C114F7" w:rsidP="00C114F7">
            <w:pPr>
              <w:jc w:val="center"/>
            </w:pPr>
            <w:r w:rsidRPr="00C62EB0">
              <w:t>205222</w:t>
            </w:r>
          </w:p>
        </w:tc>
        <w:tc>
          <w:tcPr>
            <w:tcW w:w="8265" w:type="dxa"/>
          </w:tcPr>
          <w:p w:rsidR="00C114F7" w:rsidRPr="00C62EB0" w:rsidRDefault="00C114F7" w:rsidP="00C114F7">
            <w:pPr>
              <w:ind w:rightChars="-45" w:right="-94"/>
            </w:pPr>
            <w:r w:rsidRPr="00C62EB0">
              <w:rPr>
                <w:rFonts w:hint="eastAsia"/>
              </w:rPr>
              <w:t>更新数据库失败</w:t>
            </w:r>
          </w:p>
        </w:tc>
      </w:tr>
    </w:tbl>
    <w:p w:rsidR="00C114F7" w:rsidRPr="00A333B7" w:rsidRDefault="00C114F7" w:rsidP="00C114F7"/>
    <w:p w:rsidR="00A85977" w:rsidRDefault="00A85977" w:rsidP="008A1C9B"/>
    <w:p w:rsidR="00D630AE" w:rsidRPr="00A333B7" w:rsidRDefault="00D630AE" w:rsidP="00D630AE">
      <w:pPr>
        <w:pStyle w:val="2"/>
        <w:numPr>
          <w:ilvl w:val="1"/>
          <w:numId w:val="1"/>
        </w:numPr>
      </w:pPr>
      <w:bookmarkStart w:id="414" w:name="_Toc493792276"/>
      <w:r>
        <w:rPr>
          <w:rFonts w:hint="eastAsia"/>
        </w:rPr>
        <w:lastRenderedPageBreak/>
        <w:t>转账</w:t>
      </w:r>
      <w:r>
        <w:rPr>
          <w:rFonts w:hint="eastAsia"/>
        </w:rPr>
        <w:t>(</w:t>
      </w:r>
      <w:r w:rsidR="00A1018B">
        <w:rPr>
          <w:rFonts w:hint="eastAsia"/>
        </w:rPr>
        <w:t>付款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t>银行卡</w:t>
      </w:r>
      <w:r w:rsidR="00D147A8">
        <w:rPr>
          <w:rFonts w:hint="eastAsia"/>
        </w:rPr>
        <w:t>历史</w:t>
      </w:r>
      <w:r w:rsidRPr="00A333B7">
        <w:rPr>
          <w:rFonts w:hint="eastAsia"/>
        </w:rPr>
        <w:t>记录查询接口</w:t>
      </w:r>
      <w:bookmarkEnd w:id="414"/>
    </w:p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15" w:name="_Toc493792277"/>
      <w:r w:rsidRPr="00A333B7">
        <w:rPr>
          <w:rFonts w:hint="eastAsia"/>
        </w:rPr>
        <w:t>业务功能</w:t>
      </w:r>
      <w:bookmarkEnd w:id="415"/>
    </w:p>
    <w:p w:rsidR="00D630AE" w:rsidRPr="00A333B7" w:rsidRDefault="00D630AE" w:rsidP="00D630AE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</w:t>
      </w:r>
      <w:r w:rsidR="00D17FBF">
        <w:rPr>
          <w:rFonts w:hint="eastAsia"/>
        </w:rPr>
        <w:t>转账(支付)</w:t>
      </w:r>
      <w:r w:rsidR="00D17FBF">
        <w:t>到银行卡</w:t>
      </w:r>
      <w:r w:rsidR="00D147A8">
        <w:rPr>
          <w:rFonts w:hint="eastAsia"/>
        </w:rPr>
        <w:t>历史</w:t>
      </w:r>
      <w:r w:rsidR="00D147A8">
        <w:t>收款人记录</w:t>
      </w:r>
      <w:r w:rsidR="00D147A8">
        <w:rPr>
          <w:rFonts w:hint="eastAsia"/>
        </w:rPr>
        <w:t>、</w:t>
      </w:r>
      <w:r w:rsidR="00D147A8">
        <w:t>用户提现卡记录</w:t>
      </w:r>
      <w:r w:rsidRPr="00A333B7">
        <w:t>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16" w:name="_Toc493792278"/>
      <w:r w:rsidRPr="00A333B7">
        <w:rPr>
          <w:rFonts w:hint="eastAsia"/>
        </w:rPr>
        <w:t>交互模式</w:t>
      </w:r>
      <w:bookmarkEnd w:id="416"/>
    </w:p>
    <w:p w:rsidR="00D630AE" w:rsidRPr="00A333B7" w:rsidRDefault="00D630AE" w:rsidP="00D630AE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17" w:name="_Toc493792279"/>
      <w:r w:rsidRPr="00A333B7">
        <w:rPr>
          <w:rFonts w:hint="eastAsia"/>
        </w:rPr>
        <w:t>请求参数列表</w:t>
      </w:r>
      <w:bookmarkEnd w:id="417"/>
    </w:p>
    <w:p w:rsidR="00D630AE" w:rsidRPr="00A333B7" w:rsidRDefault="00D630AE" w:rsidP="00D630AE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cgi-bin/mb2c_</w:t>
      </w:r>
      <w:r w:rsidRPr="00A333B7">
        <w:rPr>
          <w:b/>
        </w:rPr>
        <w:t>qry_</w:t>
      </w:r>
      <w:r w:rsidR="005D461C">
        <w:rPr>
          <w:b/>
        </w:rPr>
        <w:t>history_card</w:t>
      </w:r>
      <w:r w:rsidRPr="00A333B7">
        <w:rPr>
          <w:b/>
        </w:rPr>
        <w:t>.cgi</w:t>
      </w:r>
    </w:p>
    <w:p w:rsidR="00D630AE" w:rsidRPr="00A333B7" w:rsidRDefault="00D630AE" w:rsidP="00D630AE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D630AE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D630AE" w:rsidRPr="00A333B7" w:rsidTr="0013457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630AE" w:rsidRPr="00A333B7" w:rsidRDefault="00D630AE" w:rsidP="0013457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D630AE" w:rsidRPr="00A333B7" w:rsidTr="0013457B">
        <w:tc>
          <w:tcPr>
            <w:tcW w:w="1728" w:type="dxa"/>
            <w:tcBorders>
              <w:top w:val="single" w:sz="6" w:space="0" w:color="000000"/>
            </w:tcBorders>
          </w:tcPr>
          <w:p w:rsidR="00D630AE" w:rsidRPr="00A333B7" w:rsidRDefault="00D630AE" w:rsidP="0013457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D630AE" w:rsidRPr="00A333B7" w:rsidRDefault="00D630AE" w:rsidP="0013457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D630AE" w:rsidRPr="00A333B7" w:rsidRDefault="00D630AE" w:rsidP="0013457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service_version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input_charset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sign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String(32)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签名(动态key签名)</w:t>
            </w:r>
          </w:p>
        </w:tc>
      </w:tr>
      <w:tr w:rsidR="00D630AE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630AE" w:rsidRPr="00A333B7" w:rsidRDefault="00D630AE" w:rsidP="0013457B">
            <w:r w:rsidRPr="00A333B7">
              <w:t>多密钥支持的密钥序号，默认1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13457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13457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13457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13457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13457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历史</w:t>
            </w:r>
            <w:r>
              <w:t>收款人</w:t>
            </w:r>
            <w:r>
              <w:rPr>
                <w:rFonts w:hint="eastAsia"/>
              </w:rPr>
              <w:t>记录数</w:t>
            </w:r>
          </w:p>
        </w:tc>
      </w:tr>
      <w:tr w:rsidR="00384E31" w:rsidRPr="00A333B7" w:rsidTr="0013457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18" w:name="_Toc493792280"/>
      <w:r w:rsidRPr="00A333B7">
        <w:rPr>
          <w:rFonts w:hint="eastAsia"/>
        </w:rPr>
        <w:t>应答参数列表</w:t>
      </w:r>
      <w:bookmarkEnd w:id="418"/>
    </w:p>
    <w:p w:rsidR="00D630AE" w:rsidRPr="00A333B7" w:rsidRDefault="00D630AE" w:rsidP="00D630A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D630AE" w:rsidRPr="00A333B7" w:rsidRDefault="00D630AE" w:rsidP="00D630A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D630AE" w:rsidRPr="00A333B7" w:rsidTr="0013457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630AE" w:rsidRPr="00A333B7" w:rsidRDefault="00D630AE" w:rsidP="0013457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sign_type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service_version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input_charset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sign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String(32)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sign_key_index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Int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t>多密钥支持的密钥序号，默认1</w:t>
            </w:r>
          </w:p>
        </w:tc>
      </w:tr>
      <w:tr w:rsidR="00D630AE" w:rsidRPr="00A333B7" w:rsidTr="0013457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D630AE" w:rsidRPr="00A333B7" w:rsidRDefault="00D630AE" w:rsidP="0013457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D630AE" w:rsidRPr="00A333B7" w:rsidRDefault="00D630AE" w:rsidP="0013457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Int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参见错误码对照表</w:t>
            </w:r>
          </w:p>
          <w:p w:rsidR="00D630AE" w:rsidRPr="00A333B7" w:rsidRDefault="00D630AE" w:rsidP="0013457B">
            <w:r w:rsidRPr="00A333B7">
              <w:t>0:用户存在</w:t>
            </w:r>
          </w:p>
          <w:p w:rsidR="00D630AE" w:rsidRPr="00A333B7" w:rsidRDefault="00D630AE" w:rsidP="0013457B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retmsg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String(30)</w:t>
            </w:r>
          </w:p>
        </w:tc>
        <w:tc>
          <w:tcPr>
            <w:tcW w:w="4305" w:type="dxa"/>
          </w:tcPr>
          <w:p w:rsidR="00D630AE" w:rsidRPr="00A333B7" w:rsidRDefault="00D630AE" w:rsidP="0013457B"/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userid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String(20)</w:t>
            </w:r>
          </w:p>
        </w:tc>
        <w:tc>
          <w:tcPr>
            <w:tcW w:w="4305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手机号码</w:t>
            </w:r>
          </w:p>
        </w:tc>
      </w:tr>
      <w:tr w:rsidR="005D461C" w:rsidRPr="00A333B7" w:rsidTr="0013457B">
        <w:tc>
          <w:tcPr>
            <w:tcW w:w="1728" w:type="dxa"/>
          </w:tcPr>
          <w:p w:rsidR="005D461C" w:rsidRPr="008A1C9B" w:rsidRDefault="005D461C" w:rsidP="005D461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t>提现卡记录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5D461C" w:rsidRPr="00A333B7" w:rsidRDefault="005D461C" w:rsidP="005D461C">
            <w:r w:rsidRPr="00FD5F7C">
              <w:rPr>
                <w:rFonts w:asciiTheme="minorEastAsia" w:eastAsiaTheme="minorEastAsia" w:hAnsiTheme="minorEastAsia"/>
                <w:szCs w:val="21"/>
              </w:rPr>
              <w:t>draw_num</w:t>
            </w:r>
          </w:p>
        </w:tc>
        <w:tc>
          <w:tcPr>
            <w:tcW w:w="720" w:type="dxa"/>
          </w:tcPr>
          <w:p w:rsidR="005D461C" w:rsidRPr="00A333B7" w:rsidRDefault="005D461C" w:rsidP="005D461C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5D461C" w:rsidRPr="00A333B7" w:rsidRDefault="005D461C" w:rsidP="005D461C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5D461C" w:rsidRPr="00A333B7" w:rsidRDefault="005D461C" w:rsidP="005D461C">
            <w:r>
              <w:rPr>
                <w:rFonts w:hint="eastAsia"/>
                <w:color w:val="000000"/>
              </w:rPr>
              <w:t>提现卡记录</w:t>
            </w:r>
            <w:r>
              <w:rPr>
                <w:color w:val="000000"/>
              </w:rPr>
              <w:t>数</w:t>
            </w:r>
          </w:p>
        </w:tc>
      </w:tr>
      <w:tr w:rsidR="005D461C" w:rsidRPr="00A333B7" w:rsidTr="0013457B">
        <w:tc>
          <w:tcPr>
            <w:tcW w:w="1728" w:type="dxa"/>
          </w:tcPr>
          <w:p w:rsidR="005D461C" w:rsidRPr="008A1C9B" w:rsidRDefault="005D461C" w:rsidP="005D461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lastRenderedPageBreak/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5D461C" w:rsidRPr="00A333B7" w:rsidRDefault="005D461C" w:rsidP="005D461C">
            <w:r w:rsidRPr="00FD5F7C">
              <w:rPr>
                <w:rFonts w:asciiTheme="minorEastAsia" w:eastAsiaTheme="minorEastAsia" w:hAnsiTheme="minorEastAsia"/>
                <w:szCs w:val="21"/>
              </w:rPr>
              <w:t>history_num</w:t>
            </w:r>
          </w:p>
        </w:tc>
        <w:tc>
          <w:tcPr>
            <w:tcW w:w="720" w:type="dxa"/>
          </w:tcPr>
          <w:p w:rsidR="005D461C" w:rsidRPr="00A333B7" w:rsidRDefault="005D461C" w:rsidP="005D461C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5D461C" w:rsidRPr="00A333B7" w:rsidRDefault="005D461C" w:rsidP="005D461C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5D461C" w:rsidRPr="00A333B7" w:rsidRDefault="005D461C" w:rsidP="005D461C">
            <w:r>
              <w:rPr>
                <w:rFonts w:hint="eastAsia"/>
                <w:color w:val="000000"/>
              </w:rPr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提现</w:t>
            </w:r>
            <w:r w:rsidR="005D461C">
              <w:rPr>
                <w:rFonts w:hint="eastAsia"/>
              </w:rPr>
              <w:t>卡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D630AE" w:rsidRPr="005D461C" w:rsidRDefault="00FF5B9F" w:rsidP="0013457B">
            <w:r w:rsidRPr="008A1C9B">
              <w:rPr>
                <w:rFonts w:ascii="Courier New" w:hAnsi="Courier New"/>
                <w:sz w:val="20"/>
              </w:rPr>
              <w:t>draw_banks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String(1024)</w:t>
            </w:r>
          </w:p>
        </w:tc>
        <w:tc>
          <w:tcPr>
            <w:tcW w:w="4305" w:type="dxa"/>
          </w:tcPr>
          <w:p w:rsidR="00D630AE" w:rsidRPr="00A333B7" w:rsidRDefault="00D630AE" w:rsidP="0013457B">
            <w:pPr>
              <w:ind w:rightChars="-45" w:right="-94"/>
            </w:pPr>
            <w:r w:rsidRPr="00A333B7">
              <w:t>xml格式：</w:t>
            </w:r>
          </w:p>
          <w:p w:rsidR="00D630AE" w:rsidRPr="00A333B7" w:rsidRDefault="00D630AE" w:rsidP="0013457B">
            <w:pPr>
              <w:ind w:rightChars="-45" w:right="-94"/>
            </w:pPr>
            <w:r w:rsidRPr="00A333B7">
              <w:t>&lt;root&gt;</w:t>
            </w:r>
          </w:p>
          <w:p w:rsidR="00D630AE" w:rsidRPr="00A333B7" w:rsidRDefault="00D630AE" w:rsidP="0013457B">
            <w:pPr>
              <w:ind w:rightChars="-45" w:right="-94"/>
            </w:pPr>
            <w:r w:rsidRPr="00A333B7">
              <w:t>&lt;row&gt;…&lt;/row&gt;</w:t>
            </w:r>
          </w:p>
          <w:p w:rsidR="00D630AE" w:rsidRPr="00A333B7" w:rsidRDefault="00D630AE" w:rsidP="0013457B">
            <w:pPr>
              <w:ind w:rightChars="-45" w:right="-94"/>
            </w:pPr>
            <w:r w:rsidRPr="00A333B7">
              <w:t>…</w:t>
            </w:r>
          </w:p>
          <w:p w:rsidR="00D630AE" w:rsidRPr="00A333B7" w:rsidRDefault="00D630AE" w:rsidP="0013457B">
            <w:r w:rsidRPr="00A333B7">
              <w:t>&lt;root&gt;</w:t>
            </w:r>
          </w:p>
        </w:tc>
      </w:tr>
      <w:tr w:rsidR="005D461C" w:rsidRPr="00A333B7" w:rsidTr="0013457B">
        <w:tc>
          <w:tcPr>
            <w:tcW w:w="1728" w:type="dxa"/>
          </w:tcPr>
          <w:p w:rsidR="005D461C" w:rsidRPr="00A333B7" w:rsidRDefault="005D461C" w:rsidP="005D461C">
            <w:r>
              <w:rPr>
                <w:rFonts w:hint="eastAsia"/>
              </w:rPr>
              <w:t>历史</w:t>
            </w:r>
            <w:r>
              <w:t>收款人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5D461C" w:rsidRPr="0066315B" w:rsidRDefault="00FF5B9F" w:rsidP="005D461C">
            <w:pPr>
              <w:rPr>
                <w:rFonts w:ascii="Courier New" w:hAnsi="Courier New"/>
                <w:sz w:val="20"/>
              </w:rPr>
            </w:pPr>
            <w:r w:rsidRPr="008A1C9B">
              <w:rPr>
                <w:rFonts w:ascii="Courier New" w:hAnsi="Courier New"/>
                <w:sz w:val="20"/>
              </w:rPr>
              <w:t>paytobank_list</w:t>
            </w:r>
          </w:p>
        </w:tc>
        <w:tc>
          <w:tcPr>
            <w:tcW w:w="720" w:type="dxa"/>
          </w:tcPr>
          <w:p w:rsidR="005D461C" w:rsidRPr="00A333B7" w:rsidRDefault="005D461C" w:rsidP="005D461C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5D461C" w:rsidRPr="00A333B7" w:rsidRDefault="005D461C" w:rsidP="005D461C">
            <w:r w:rsidRPr="00A333B7">
              <w:t>String(1024)</w:t>
            </w:r>
          </w:p>
        </w:tc>
        <w:tc>
          <w:tcPr>
            <w:tcW w:w="4305" w:type="dxa"/>
          </w:tcPr>
          <w:p w:rsidR="005D461C" w:rsidRPr="00A333B7" w:rsidRDefault="005D461C" w:rsidP="005D461C">
            <w:pPr>
              <w:ind w:rightChars="-45" w:right="-94"/>
            </w:pPr>
            <w:r w:rsidRPr="00A333B7">
              <w:t>xml格式：</w:t>
            </w:r>
          </w:p>
          <w:p w:rsidR="005D461C" w:rsidRPr="00A333B7" w:rsidRDefault="005D461C" w:rsidP="005D461C">
            <w:pPr>
              <w:ind w:rightChars="-45" w:right="-94"/>
            </w:pPr>
            <w:r w:rsidRPr="00A333B7">
              <w:t>&lt;root&gt;</w:t>
            </w:r>
          </w:p>
          <w:p w:rsidR="005D461C" w:rsidRPr="00A333B7" w:rsidRDefault="005D461C" w:rsidP="005D461C">
            <w:pPr>
              <w:ind w:rightChars="-45" w:right="-94"/>
            </w:pPr>
            <w:r w:rsidRPr="00A333B7">
              <w:t>&lt;row&gt;…&lt;/row&gt;</w:t>
            </w:r>
          </w:p>
          <w:p w:rsidR="005D461C" w:rsidRPr="00A333B7" w:rsidRDefault="005D461C" w:rsidP="005D461C">
            <w:pPr>
              <w:ind w:rightChars="-45" w:right="-94"/>
            </w:pPr>
            <w:r w:rsidRPr="00A333B7">
              <w:t>…</w:t>
            </w:r>
          </w:p>
          <w:p w:rsidR="005D461C" w:rsidRPr="00A333B7" w:rsidRDefault="005D461C" w:rsidP="005D461C">
            <w:pPr>
              <w:ind w:rightChars="-45" w:right="-94"/>
            </w:pPr>
            <w:r w:rsidRPr="00A333B7">
              <w:t>&lt;root&gt;</w:t>
            </w:r>
          </w:p>
        </w:tc>
      </w:tr>
      <w:tr w:rsidR="00D630AE" w:rsidRPr="00A333B7" w:rsidTr="0013457B">
        <w:tc>
          <w:tcPr>
            <w:tcW w:w="10173" w:type="dxa"/>
            <w:gridSpan w:val="5"/>
          </w:tcPr>
          <w:p w:rsidR="00D630AE" w:rsidRPr="00A333B7" w:rsidRDefault="00FF5B9F" w:rsidP="0013457B">
            <w:pPr>
              <w:ind w:rightChars="-45" w:right="-94"/>
              <w:rPr>
                <w:b/>
              </w:rPr>
            </w:pPr>
            <w:r w:rsidRPr="008A1C9B">
              <w:rPr>
                <w:rFonts w:hint="eastAsia"/>
                <w:b/>
              </w:rPr>
              <w:t>历史收款人结果集</w:t>
            </w:r>
            <w:r w:rsidR="00D630AE" w:rsidRPr="00A333B7">
              <w:rPr>
                <w:rFonts w:hint="eastAsia"/>
                <w:b/>
              </w:rPr>
              <w:t>详情</w:t>
            </w:r>
          </w:p>
        </w:tc>
      </w:tr>
      <w:tr w:rsidR="00F5244D" w:rsidRPr="00A333B7" w:rsidTr="0013457B">
        <w:tc>
          <w:tcPr>
            <w:tcW w:w="1728" w:type="dxa"/>
          </w:tcPr>
          <w:p w:rsidR="00F5244D" w:rsidRDefault="00F5244D" w:rsidP="0013457B">
            <w:r>
              <w:rPr>
                <w:rFonts w:hint="eastAsia"/>
              </w:rPr>
              <w:t>序列号</w:t>
            </w:r>
          </w:p>
        </w:tc>
        <w:tc>
          <w:tcPr>
            <w:tcW w:w="1980" w:type="dxa"/>
          </w:tcPr>
          <w:p w:rsidR="00F5244D" w:rsidRDefault="00F5244D" w:rsidP="0013457B">
            <w:r>
              <w:rPr>
                <w:rFonts w:hint="eastAsia"/>
              </w:rPr>
              <w:t>serial</w:t>
            </w:r>
            <w:r>
              <w:t>_no</w:t>
            </w:r>
          </w:p>
        </w:tc>
        <w:tc>
          <w:tcPr>
            <w:tcW w:w="720" w:type="dxa"/>
          </w:tcPr>
          <w:p w:rsidR="00F5244D" w:rsidRPr="00A333B7" w:rsidRDefault="00F5244D" w:rsidP="0013457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5244D" w:rsidRPr="00A333B7" w:rsidRDefault="00F5244D" w:rsidP="0013457B">
            <w:r w:rsidRPr="00A333B7">
              <w:t>String(32)</w:t>
            </w:r>
          </w:p>
        </w:tc>
        <w:tc>
          <w:tcPr>
            <w:tcW w:w="4305" w:type="dxa"/>
          </w:tcPr>
          <w:p w:rsidR="00F5244D" w:rsidRDefault="00F5244D" w:rsidP="0013457B">
            <w:pPr>
              <w:ind w:rightChars="-45" w:right="-94"/>
            </w:pPr>
            <w:r>
              <w:rPr>
                <w:rFonts w:hint="eastAsia"/>
              </w:rPr>
              <w:t>历史收款</w:t>
            </w:r>
            <w:r>
              <w:t>人序列号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2C0E16" w:rsidP="0013457B">
            <w:r>
              <w:rPr>
                <w:rFonts w:hint="eastAsia"/>
              </w:rPr>
              <w:t>小蕉</w:t>
            </w:r>
            <w:r w:rsidR="0013457B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D630AE" w:rsidRPr="00A333B7" w:rsidRDefault="0013457B" w:rsidP="0013457B">
            <w:r>
              <w:t>uin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String(32)</w:t>
            </w:r>
          </w:p>
        </w:tc>
        <w:tc>
          <w:tcPr>
            <w:tcW w:w="4305" w:type="dxa"/>
          </w:tcPr>
          <w:p w:rsidR="00D630AE" w:rsidRPr="00A333B7" w:rsidRDefault="002C0E16" w:rsidP="0013457B">
            <w:pPr>
              <w:ind w:rightChars="-45" w:right="-94"/>
            </w:pPr>
            <w:r>
              <w:rPr>
                <w:rFonts w:hint="eastAsia"/>
              </w:rPr>
              <w:t>小蕉</w:t>
            </w:r>
            <w:r w:rsidR="0013457B">
              <w:rPr>
                <w:rFonts w:hint="eastAsia"/>
              </w:rPr>
              <w:t>账号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13457B" w:rsidP="0013457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D630AE" w:rsidRPr="00A333B7" w:rsidRDefault="0013457B" w:rsidP="0013457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13457B">
            <w:r>
              <w:t>int</w:t>
            </w:r>
          </w:p>
        </w:tc>
        <w:tc>
          <w:tcPr>
            <w:tcW w:w="4305" w:type="dxa"/>
          </w:tcPr>
          <w:p w:rsidR="00D630AE" w:rsidRPr="00A333B7" w:rsidRDefault="0013457B" w:rsidP="0013457B">
            <w:pPr>
              <w:ind w:rightChars="-45" w:right="-94"/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用户类型：1-个人 2-企业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13457B" w:rsidP="0013457B"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980" w:type="dxa"/>
          </w:tcPr>
          <w:p w:rsidR="00D630AE" w:rsidRPr="00A333B7" w:rsidRDefault="0013457B" w:rsidP="0013457B">
            <w:r>
              <w:rPr>
                <w:rFonts w:hint="eastAsia"/>
              </w:rPr>
              <w:t>name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13457B" w:rsidP="0013457B">
            <w:r>
              <w:t>String(64</w:t>
            </w:r>
            <w:r w:rsidR="00D630AE" w:rsidRPr="00A333B7">
              <w:t>)</w:t>
            </w:r>
          </w:p>
        </w:tc>
        <w:tc>
          <w:tcPr>
            <w:tcW w:w="4305" w:type="dxa"/>
          </w:tcPr>
          <w:p w:rsidR="00D630AE" w:rsidRPr="00A333B7" w:rsidRDefault="0013457B" w:rsidP="0013457B">
            <w:pPr>
              <w:ind w:rightChars="-45" w:right="-94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13457B" w:rsidP="0013457B">
            <w:r w:rsidRPr="001D05B4">
              <w:rPr>
                <w:rFonts w:hint="eastAsia"/>
                <w:szCs w:val="21"/>
              </w:rPr>
              <w:t>银行码段</w:t>
            </w:r>
          </w:p>
        </w:tc>
        <w:tc>
          <w:tcPr>
            <w:tcW w:w="1980" w:type="dxa"/>
          </w:tcPr>
          <w:p w:rsidR="00D630AE" w:rsidRPr="00A333B7" w:rsidRDefault="0013457B" w:rsidP="0013457B">
            <w:r>
              <w:t>bank</w:t>
            </w:r>
            <w:r>
              <w:rPr>
                <w:rFonts w:hint="eastAsia"/>
              </w:rPr>
              <w:t>_</w:t>
            </w:r>
            <w:r>
              <w:t>segment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String(64)</w:t>
            </w:r>
          </w:p>
        </w:tc>
        <w:tc>
          <w:tcPr>
            <w:tcW w:w="4305" w:type="dxa"/>
          </w:tcPr>
          <w:p w:rsidR="00D630AE" w:rsidRPr="00A333B7" w:rsidRDefault="0013457B" w:rsidP="0013457B">
            <w:pPr>
              <w:jc w:val="left"/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银行码段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13457B" w:rsidP="0013457B">
            <w:r>
              <w:rPr>
                <w:rFonts w:hint="eastAsia"/>
              </w:rPr>
              <w:t>银行卡号</w:t>
            </w:r>
          </w:p>
        </w:tc>
        <w:tc>
          <w:tcPr>
            <w:tcW w:w="1980" w:type="dxa"/>
          </w:tcPr>
          <w:p w:rsidR="00D630AE" w:rsidRPr="00A333B7" w:rsidRDefault="0013457B" w:rsidP="0013457B">
            <w:r>
              <w:rPr>
                <w:rFonts w:hint="eastAsia"/>
              </w:rPr>
              <w:t>bank_card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13457B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D630AE" w:rsidRPr="00A333B7" w:rsidRDefault="0013457B">
            <w:pPr>
              <w:jc w:val="left"/>
            </w:pPr>
            <w:r>
              <w:rPr>
                <w:rFonts w:hint="eastAsia"/>
              </w:rPr>
              <w:t>银行</w:t>
            </w:r>
            <w:r w:rsidR="0066315B">
              <w:rPr>
                <w:rFonts w:hint="eastAsia"/>
              </w:rPr>
              <w:t>卡号，</w:t>
            </w:r>
            <w:r>
              <w:rPr>
                <w:rFonts w:hint="eastAsia"/>
              </w:rPr>
              <w:t>密文</w:t>
            </w:r>
          </w:p>
        </w:tc>
      </w:tr>
      <w:tr w:rsidR="00D630AE" w:rsidRPr="00A333B7" w:rsidTr="0013457B">
        <w:tc>
          <w:tcPr>
            <w:tcW w:w="1728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银行</w:t>
            </w:r>
            <w:r w:rsidRPr="00A333B7">
              <w:t>卡尾号</w:t>
            </w:r>
          </w:p>
        </w:tc>
        <w:tc>
          <w:tcPr>
            <w:tcW w:w="1980" w:type="dxa"/>
          </w:tcPr>
          <w:p w:rsidR="00D630AE" w:rsidRPr="00A333B7" w:rsidRDefault="00D630AE" w:rsidP="0013457B">
            <w:r w:rsidRPr="00A333B7">
              <w:t>card_tail</w:t>
            </w:r>
          </w:p>
        </w:tc>
        <w:tc>
          <w:tcPr>
            <w:tcW w:w="720" w:type="dxa"/>
          </w:tcPr>
          <w:p w:rsidR="00D630AE" w:rsidRPr="00A333B7" w:rsidRDefault="00D630AE" w:rsidP="0013457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13457B" w:rsidP="0013457B">
            <w:r>
              <w:t>String(8)</w:t>
            </w:r>
          </w:p>
        </w:tc>
        <w:tc>
          <w:tcPr>
            <w:tcW w:w="4305" w:type="dxa"/>
          </w:tcPr>
          <w:p w:rsidR="00D630AE" w:rsidRPr="00A333B7" w:rsidRDefault="00D630AE" w:rsidP="0013457B">
            <w:pPr>
              <w:jc w:val="left"/>
            </w:pPr>
            <w:r w:rsidRPr="00A333B7">
              <w:rPr>
                <w:rFonts w:hint="eastAsia"/>
              </w:rPr>
              <w:t>银行</w:t>
            </w:r>
            <w:r w:rsidRPr="00A333B7">
              <w:t>卡尾号</w:t>
            </w:r>
            <w:r w:rsidRPr="00A333B7">
              <w:rPr>
                <w:rFonts w:hint="eastAsia"/>
              </w:rPr>
              <w:t>（后</w:t>
            </w:r>
            <w:r w:rsidRPr="00A333B7">
              <w:t>4位）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</w:tcPr>
          <w:p w:rsidR="00D630AE" w:rsidRPr="00A333B7" w:rsidRDefault="0013457B" w:rsidP="00D630A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branch_bank</w:t>
            </w:r>
          </w:p>
        </w:tc>
        <w:tc>
          <w:tcPr>
            <w:tcW w:w="720" w:type="dxa"/>
          </w:tcPr>
          <w:p w:rsidR="00D630AE" w:rsidRPr="00A333B7" w:rsidRDefault="0013457B" w:rsidP="00D630A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acc_name</w:t>
            </w:r>
          </w:p>
        </w:tc>
        <w:tc>
          <w:tcPr>
            <w:tcW w:w="720" w:type="dxa"/>
          </w:tcPr>
          <w:p w:rsidR="00D630AE" w:rsidRPr="00A333B7" w:rsidRDefault="0013457B" w:rsidP="00D630A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area</w:t>
            </w:r>
          </w:p>
        </w:tc>
        <w:tc>
          <w:tcPr>
            <w:tcW w:w="720" w:type="dxa"/>
          </w:tcPr>
          <w:p w:rsidR="00D630AE" w:rsidRPr="00A333B7" w:rsidRDefault="0013457B" w:rsidP="00D630A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D630AE" w:rsidRPr="00A333B7" w:rsidTr="008A1C9B">
        <w:tc>
          <w:tcPr>
            <w:tcW w:w="1728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city</w:t>
            </w:r>
          </w:p>
        </w:tc>
        <w:tc>
          <w:tcPr>
            <w:tcW w:w="720" w:type="dxa"/>
          </w:tcPr>
          <w:p w:rsidR="00D630AE" w:rsidRPr="00A333B7" w:rsidRDefault="0013457B" w:rsidP="00D630AE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D630AE" w:rsidRPr="00A333B7" w:rsidRDefault="00D630AE" w:rsidP="00D630AE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</w:tr>
      <w:tr w:rsidR="009363D6" w:rsidRPr="00A333B7" w:rsidTr="0013457B">
        <w:tc>
          <w:tcPr>
            <w:tcW w:w="1728" w:type="dxa"/>
            <w:vAlign w:val="center"/>
          </w:tcPr>
          <w:p w:rsidR="009363D6" w:rsidRPr="00A333B7" w:rsidRDefault="009363D6" w:rsidP="00D630AE">
            <w:r>
              <w:rPr>
                <w:rFonts w:hint="eastAsia"/>
              </w:rPr>
              <w:t>手机号</w:t>
            </w:r>
          </w:p>
        </w:tc>
        <w:tc>
          <w:tcPr>
            <w:tcW w:w="1980" w:type="dxa"/>
            <w:vAlign w:val="center"/>
          </w:tcPr>
          <w:p w:rsidR="009363D6" w:rsidRPr="00A333B7" w:rsidRDefault="009363D6" w:rsidP="00D630AE"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</w:tcPr>
          <w:p w:rsidR="009363D6" w:rsidRDefault="009363D6" w:rsidP="00D630A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363D6" w:rsidRPr="00A333B7" w:rsidRDefault="009363D6" w:rsidP="00D630AE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vAlign w:val="center"/>
          </w:tcPr>
          <w:p w:rsidR="009363D6" w:rsidRPr="00A333B7" w:rsidRDefault="009363D6" w:rsidP="00D630AE">
            <w:r>
              <w:rPr>
                <w:rFonts w:hint="eastAsia"/>
              </w:rPr>
              <w:t>手机号</w:t>
            </w:r>
          </w:p>
        </w:tc>
      </w:tr>
      <w:tr w:rsidR="0066315B" w:rsidRPr="00A333B7" w:rsidTr="00A4148B">
        <w:tc>
          <w:tcPr>
            <w:tcW w:w="10173" w:type="dxa"/>
            <w:gridSpan w:val="5"/>
            <w:vAlign w:val="center"/>
          </w:tcPr>
          <w:p w:rsidR="0066315B" w:rsidRDefault="0066315B" w:rsidP="00D630AE">
            <w:r>
              <w:rPr>
                <w:rFonts w:hint="eastAsia"/>
                <w:b/>
              </w:rPr>
              <w:t>提现卡</w:t>
            </w:r>
            <w:r w:rsidRPr="00FD5F7C">
              <w:rPr>
                <w:rFonts w:hint="eastAsia"/>
                <w:b/>
              </w:rPr>
              <w:t>结果</w:t>
            </w:r>
            <w:r w:rsidRPr="00FD5F7C">
              <w:rPr>
                <w:b/>
              </w:rPr>
              <w:t>集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 w:rsidRPr="0042444F">
              <w:t>bind_serialno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(32)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绑定序列号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银行码段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bank_segment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(64)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银行码段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lastRenderedPageBreak/>
              <w:t>设置时间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create_time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设置时间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最后变更时间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modify_time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最后变更时间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A85977" w:rsidRDefault="0066315B" w:rsidP="008A1C9B">
            <w:pPr>
              <w:snapToGrid w:val="0"/>
            </w:pPr>
            <w:r>
              <w:rPr>
                <w:rFonts w:hint="eastAsia"/>
              </w:rPr>
              <w:t>提现银行</w:t>
            </w:r>
            <w:r>
              <w:t>状态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state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</w:t>
            </w:r>
            <w:r w:rsidRPr="001D05B4">
              <w:rPr>
                <w:rFonts w:hint="eastAsia"/>
                <w:szCs w:val="21"/>
              </w:rPr>
              <w:t>(16)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pPr>
              <w:snapToGrid w:val="0"/>
            </w:pPr>
            <w:r>
              <w:rPr>
                <w:rFonts w:hint="eastAsia"/>
              </w:rPr>
              <w:t>提现银行</w:t>
            </w:r>
            <w:r>
              <w:t>状态：</w:t>
            </w:r>
          </w:p>
          <w:p w:rsidR="0066315B" w:rsidRDefault="0066315B" w:rsidP="0066315B">
            <w:r>
              <w:rPr>
                <w:rFonts w:hint="eastAsia"/>
              </w:rPr>
              <w:t>0 未定义</w:t>
            </w:r>
          </w:p>
          <w:p w:rsidR="0066315B" w:rsidRDefault="0066315B" w:rsidP="0066315B">
            <w:r>
              <w:rPr>
                <w:rFonts w:hint="eastAsia"/>
              </w:rPr>
              <w:t>1  正常</w:t>
            </w:r>
          </w:p>
          <w:p w:rsidR="0066315B" w:rsidRDefault="0066315B" w:rsidP="0066315B">
            <w:r>
              <w:rPr>
                <w:rFonts w:hint="eastAsia"/>
              </w:rPr>
              <w:t>2  删除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银行名称/开户行名称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bank_name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(128)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银行名称/开户行名称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支行名称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branch_bank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(8)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支行名称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开户姓名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t>acc_name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(64)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开户姓名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area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(256)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开户地区，省级</w:t>
            </w:r>
          </w:p>
        </w:tc>
      </w:tr>
      <w:tr w:rsidR="0066315B" w:rsidRPr="00A333B7" w:rsidTr="0013457B">
        <w:tc>
          <w:tcPr>
            <w:tcW w:w="1728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开户城市</w:t>
            </w:r>
          </w:p>
        </w:tc>
        <w:tc>
          <w:tcPr>
            <w:tcW w:w="1980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city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</w:t>
            </w:r>
            <w:r>
              <w:t>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305" w:type="dxa"/>
            <w:vAlign w:val="center"/>
          </w:tcPr>
          <w:p w:rsidR="0066315B" w:rsidRDefault="0066315B" w:rsidP="0066315B">
            <w:r>
              <w:rPr>
                <w:rFonts w:hint="eastAsia"/>
              </w:rPr>
              <w:t>开户城市</w:t>
            </w:r>
          </w:p>
        </w:tc>
      </w:tr>
      <w:tr w:rsidR="0066315B" w:rsidRPr="00A333B7" w:rsidTr="008A1C9B">
        <w:tc>
          <w:tcPr>
            <w:tcW w:w="1728" w:type="dxa"/>
          </w:tcPr>
          <w:p w:rsidR="0066315B" w:rsidRDefault="0066315B">
            <w:r>
              <w:rPr>
                <w:rFonts w:hint="eastAsia"/>
              </w:rPr>
              <w:t>银行卡号</w:t>
            </w:r>
          </w:p>
        </w:tc>
        <w:tc>
          <w:tcPr>
            <w:tcW w:w="1980" w:type="dxa"/>
          </w:tcPr>
          <w:p w:rsidR="0066315B" w:rsidRDefault="0066315B" w:rsidP="0066315B">
            <w:r>
              <w:rPr>
                <w:rFonts w:hint="eastAsia"/>
              </w:rPr>
              <w:t>cardid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(16)</w:t>
            </w:r>
          </w:p>
        </w:tc>
        <w:tc>
          <w:tcPr>
            <w:tcW w:w="4305" w:type="dxa"/>
          </w:tcPr>
          <w:p w:rsidR="0066315B" w:rsidRDefault="0066315B" w:rsidP="0066315B">
            <w:r>
              <w:rPr>
                <w:rFonts w:hint="eastAsia"/>
              </w:rPr>
              <w:t>银行卡号</w:t>
            </w:r>
            <w:r>
              <w:t>，明文（</w:t>
            </w:r>
            <w:r>
              <w:rPr>
                <w:rFonts w:hint="eastAsia"/>
              </w:rPr>
              <w:t>可</w:t>
            </w:r>
            <w:r>
              <w:t>配置）</w:t>
            </w:r>
          </w:p>
        </w:tc>
      </w:tr>
      <w:tr w:rsidR="0066315B" w:rsidRPr="00A333B7" w:rsidTr="008A1C9B">
        <w:tc>
          <w:tcPr>
            <w:tcW w:w="1728" w:type="dxa"/>
          </w:tcPr>
          <w:p w:rsidR="0066315B" w:rsidRDefault="0066315B">
            <w:r>
              <w:rPr>
                <w:rFonts w:hint="eastAsia"/>
              </w:rPr>
              <w:t>提现帐号尾号</w:t>
            </w:r>
          </w:p>
        </w:tc>
        <w:tc>
          <w:tcPr>
            <w:tcW w:w="1980" w:type="dxa"/>
          </w:tcPr>
          <w:p w:rsidR="0066315B" w:rsidRDefault="0066315B" w:rsidP="0066315B">
            <w:r>
              <w:rPr>
                <w:rFonts w:hint="eastAsia"/>
              </w:rPr>
              <w:t>card_tail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(16)</w:t>
            </w:r>
          </w:p>
        </w:tc>
        <w:tc>
          <w:tcPr>
            <w:tcW w:w="4305" w:type="dxa"/>
          </w:tcPr>
          <w:p w:rsidR="0066315B" w:rsidRDefault="0066315B" w:rsidP="0066315B">
            <w:r>
              <w:rPr>
                <w:rFonts w:hint="eastAsia"/>
              </w:rPr>
              <w:t>提现帐号尾号（方便展示使用）</w:t>
            </w:r>
          </w:p>
        </w:tc>
      </w:tr>
      <w:tr w:rsidR="0066315B" w:rsidRPr="00A333B7" w:rsidTr="008A1C9B">
        <w:tc>
          <w:tcPr>
            <w:tcW w:w="1728" w:type="dxa"/>
          </w:tcPr>
          <w:p w:rsidR="0066315B" w:rsidRDefault="0066315B" w:rsidP="0066315B">
            <w:r>
              <w:rPr>
                <w:rFonts w:hint="eastAsia"/>
              </w:rPr>
              <w:t>后台管理系统操作员id</w:t>
            </w:r>
          </w:p>
        </w:tc>
        <w:tc>
          <w:tcPr>
            <w:tcW w:w="1980" w:type="dxa"/>
          </w:tcPr>
          <w:p w:rsidR="0066315B" w:rsidRDefault="0066315B" w:rsidP="0066315B">
            <w:r w:rsidRPr="00297FCA">
              <w:rPr>
                <w:rFonts w:cs="Calibri"/>
                <w:kern w:val="0"/>
                <w:szCs w:val="21"/>
              </w:rPr>
              <w:t>oper_user_id</w:t>
            </w:r>
          </w:p>
        </w:tc>
        <w:tc>
          <w:tcPr>
            <w:tcW w:w="720" w:type="dxa"/>
          </w:tcPr>
          <w:p w:rsidR="0066315B" w:rsidRDefault="0066315B" w:rsidP="0066315B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6315B" w:rsidRDefault="0066315B" w:rsidP="0066315B">
            <w:r>
              <w:rPr>
                <w:rFonts w:hint="eastAsia"/>
              </w:rPr>
              <w:t>String (16)</w:t>
            </w:r>
          </w:p>
        </w:tc>
        <w:tc>
          <w:tcPr>
            <w:tcW w:w="4305" w:type="dxa"/>
          </w:tcPr>
          <w:p w:rsidR="0066315B" w:rsidRDefault="0066315B" w:rsidP="0066315B">
            <w:r>
              <w:rPr>
                <w:rFonts w:hint="eastAsia"/>
              </w:rPr>
              <w:t>后台管理系统操作员id</w:t>
            </w:r>
          </w:p>
        </w:tc>
      </w:tr>
    </w:tbl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19" w:name="_Toc493792281"/>
      <w:r w:rsidRPr="00A333B7">
        <w:rPr>
          <w:rFonts w:hint="eastAsia"/>
        </w:rPr>
        <w:t>处理逻辑</w:t>
      </w:r>
      <w:bookmarkEnd w:id="419"/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 w:rsidRPr="00A333B7">
        <w:t>验证用户登录态</w:t>
      </w:r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>
        <w:rPr>
          <w:rFonts w:hint="eastAsia"/>
        </w:rPr>
        <w:t>入参校验</w:t>
      </w:r>
    </w:p>
    <w:p w:rsidR="00A85977" w:rsidRDefault="0066315B" w:rsidP="008A1C9B">
      <w:pPr>
        <w:pStyle w:val="af"/>
        <w:numPr>
          <w:ilvl w:val="0"/>
          <w:numId w:val="69"/>
        </w:numPr>
        <w:ind w:firstLineChars="0"/>
      </w:pPr>
      <w:r>
        <w:rPr>
          <w:rFonts w:hint="eastAsia"/>
        </w:rPr>
        <w:t>查询用户</w:t>
      </w:r>
      <w:r>
        <w:t>信息</w:t>
      </w:r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查询用户</w:t>
      </w:r>
      <w:r w:rsidR="0066315B">
        <w:rPr>
          <w:rFonts w:hint="eastAsia"/>
        </w:rPr>
        <w:t>转账到</w:t>
      </w:r>
      <w:r w:rsidR="0066315B">
        <w:t>银行卡历史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A85977" w:rsidRDefault="0066315B" w:rsidP="008A1C9B">
      <w:pPr>
        <w:pStyle w:val="af"/>
        <w:numPr>
          <w:ilvl w:val="0"/>
          <w:numId w:val="69"/>
        </w:numPr>
        <w:ind w:firstLineChars="0"/>
      </w:pPr>
      <w:r>
        <w:rPr>
          <w:rFonts w:hint="eastAsia"/>
        </w:rPr>
        <w:t>调用用户</w:t>
      </w:r>
      <w:r>
        <w:t>模块，查询用户提现卡</w:t>
      </w:r>
      <w:r>
        <w:rPr>
          <w:rFonts w:hint="eastAsia"/>
        </w:rPr>
        <w:t>信息</w:t>
      </w:r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D630AE" w:rsidP="008A1C9B">
      <w:pPr>
        <w:pStyle w:val="af"/>
        <w:numPr>
          <w:ilvl w:val="0"/>
          <w:numId w:val="6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D630AE" w:rsidRPr="00A333B7" w:rsidRDefault="00D630AE" w:rsidP="00D630AE">
      <w:pPr>
        <w:pStyle w:val="3"/>
        <w:numPr>
          <w:ilvl w:val="2"/>
          <w:numId w:val="1"/>
        </w:numPr>
      </w:pPr>
      <w:bookmarkStart w:id="420" w:name="_Toc493792282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42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D630AE" w:rsidRPr="00A333B7" w:rsidTr="0013457B">
        <w:trPr>
          <w:jc w:val="center"/>
        </w:trPr>
        <w:tc>
          <w:tcPr>
            <w:tcW w:w="1908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D630AE" w:rsidRPr="00A333B7" w:rsidRDefault="00D630AE" w:rsidP="0013457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7B6C86">
              <w:t>205121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  <w:r w:rsidRPr="007B6C86">
              <w:rPr>
                <w:rFonts w:hint="eastAsia"/>
              </w:rPr>
              <w:t>当前页数有误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384E11">
              <w:t>205129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  <w:r>
              <w:rPr>
                <w:rFonts w:hint="eastAsia"/>
              </w:rPr>
              <w:t>开始</w:t>
            </w:r>
            <w:r>
              <w:t>时间有误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384E11">
              <w:t>205130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  <w:r>
              <w:rPr>
                <w:rFonts w:hint="eastAsia"/>
              </w:rPr>
              <w:t>结束</w:t>
            </w:r>
            <w:r>
              <w:t>时间有误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  <w:r w:rsidRPr="00384E11">
              <w:t>205131</w:t>
            </w: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  <w:r>
              <w:rPr>
                <w:rFonts w:hint="eastAsia"/>
              </w:rPr>
              <w:t>订单</w:t>
            </w:r>
            <w:r>
              <w:t>状态有误</w:t>
            </w: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</w:p>
        </w:tc>
      </w:tr>
      <w:tr w:rsidR="00D630AE" w:rsidRPr="00A333B7" w:rsidTr="0013457B">
        <w:trPr>
          <w:jc w:val="center"/>
        </w:trPr>
        <w:tc>
          <w:tcPr>
            <w:tcW w:w="1908" w:type="dxa"/>
            <w:vAlign w:val="center"/>
          </w:tcPr>
          <w:p w:rsidR="00D630AE" w:rsidRPr="00A333B7" w:rsidRDefault="00D630AE" w:rsidP="0013457B">
            <w:pPr>
              <w:jc w:val="center"/>
            </w:pPr>
          </w:p>
        </w:tc>
        <w:tc>
          <w:tcPr>
            <w:tcW w:w="8265" w:type="dxa"/>
            <w:vAlign w:val="center"/>
          </w:tcPr>
          <w:p w:rsidR="00D630AE" w:rsidRPr="00A333B7" w:rsidRDefault="00D630AE" w:rsidP="0013457B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2264F7" w:rsidRPr="00754CD7" w:rsidRDefault="002264F7" w:rsidP="002264F7">
      <w:pPr>
        <w:pStyle w:val="2"/>
        <w:numPr>
          <w:ilvl w:val="1"/>
          <w:numId w:val="1"/>
        </w:numPr>
      </w:pPr>
      <w:bookmarkStart w:id="421" w:name="_Toc493792283"/>
      <w:r>
        <w:rPr>
          <w:rFonts w:hint="eastAsia"/>
        </w:rPr>
        <w:t>转账到银行卡</w:t>
      </w:r>
      <w:r>
        <w:t>订单</w:t>
      </w:r>
      <w:r>
        <w:rPr>
          <w:rFonts w:hint="eastAsia"/>
        </w:rPr>
        <w:t>删除</w:t>
      </w:r>
      <w:r>
        <w:t>接口</w:t>
      </w:r>
      <w:bookmarkEnd w:id="421"/>
    </w:p>
    <w:p w:rsidR="002264F7" w:rsidRPr="00A333B7" w:rsidRDefault="002264F7" w:rsidP="002264F7">
      <w:pPr>
        <w:pStyle w:val="3"/>
        <w:numPr>
          <w:ilvl w:val="2"/>
          <w:numId w:val="1"/>
        </w:numPr>
      </w:pPr>
      <w:bookmarkStart w:id="422" w:name="_Toc493792284"/>
      <w:r w:rsidRPr="00A333B7">
        <w:rPr>
          <w:rFonts w:hint="eastAsia"/>
        </w:rPr>
        <w:t>业务功能</w:t>
      </w:r>
      <w:bookmarkEnd w:id="422"/>
    </w:p>
    <w:p w:rsidR="002264F7" w:rsidRDefault="002264F7" w:rsidP="002264F7">
      <w:pPr>
        <w:ind w:left="420" w:firstLine="420"/>
      </w:pPr>
      <w:r>
        <w:rPr>
          <w:rFonts w:hint="eastAsia"/>
        </w:rPr>
        <w:t>将提现单表中新建的转账到</w:t>
      </w:r>
      <w:r>
        <w:t>银行卡</w:t>
      </w:r>
      <w:r>
        <w:rPr>
          <w:rFonts w:hint="eastAsia"/>
        </w:rPr>
        <w:t>订单进行逻辑删除，并不是物理删除。</w:t>
      </w:r>
    </w:p>
    <w:p w:rsidR="002264F7" w:rsidRPr="00A333B7" w:rsidRDefault="002264F7" w:rsidP="002264F7">
      <w:pPr>
        <w:pStyle w:val="3"/>
        <w:numPr>
          <w:ilvl w:val="2"/>
          <w:numId w:val="1"/>
        </w:numPr>
      </w:pPr>
      <w:bookmarkStart w:id="423" w:name="_Toc493792285"/>
      <w:r w:rsidRPr="00A333B7">
        <w:rPr>
          <w:rFonts w:hint="eastAsia"/>
        </w:rPr>
        <w:t>交互模式</w:t>
      </w:r>
      <w:bookmarkEnd w:id="423"/>
    </w:p>
    <w:p w:rsidR="002264F7" w:rsidRPr="00A333B7" w:rsidRDefault="002264F7" w:rsidP="002264F7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264F7" w:rsidRPr="00A333B7" w:rsidRDefault="002264F7" w:rsidP="002264F7">
      <w:pPr>
        <w:pStyle w:val="3"/>
        <w:numPr>
          <w:ilvl w:val="2"/>
          <w:numId w:val="1"/>
        </w:numPr>
      </w:pPr>
      <w:bookmarkStart w:id="424" w:name="_Toc493792286"/>
      <w:r w:rsidRPr="00A333B7">
        <w:rPr>
          <w:rFonts w:hint="eastAsia"/>
        </w:rPr>
        <w:t>请求参数列表</w:t>
      </w:r>
      <w:bookmarkEnd w:id="424"/>
    </w:p>
    <w:p w:rsidR="002264F7" w:rsidRPr="00A333B7" w:rsidRDefault="002264F7" w:rsidP="002264F7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 w:rsidR="00C259FA">
        <w:rPr>
          <w:b/>
        </w:rPr>
        <w:t>paytobank_</w:t>
      </w:r>
      <w:r>
        <w:rPr>
          <w:b/>
        </w:rPr>
        <w:t>order_delete</w:t>
      </w:r>
      <w:r w:rsidRPr="00A333B7">
        <w:rPr>
          <w:b/>
        </w:rPr>
        <w:t>.cgi</w:t>
      </w:r>
    </w:p>
    <w:p w:rsidR="002264F7" w:rsidRPr="00A333B7" w:rsidRDefault="002264F7" w:rsidP="002264F7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264F7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264F7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264F7" w:rsidRPr="00A333B7" w:rsidRDefault="002264F7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264F7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2264F7" w:rsidRPr="00A333B7" w:rsidRDefault="002264F7" w:rsidP="00A4148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264F7" w:rsidRPr="00A333B7" w:rsidRDefault="002264F7" w:rsidP="00A4148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264F7" w:rsidRPr="00A333B7" w:rsidRDefault="002264F7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service_version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input_charset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sign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String(32)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264F7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264F7" w:rsidRPr="00A333B7" w:rsidRDefault="002264F7" w:rsidP="00A4148B">
            <w:r w:rsidRPr="00A333B7">
              <w:t>多密钥支持的密钥序号，默认1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2264F7" w:rsidRPr="00A333B7" w:rsidRDefault="002264F7" w:rsidP="002264F7">
      <w:pPr>
        <w:pStyle w:val="3"/>
        <w:numPr>
          <w:ilvl w:val="2"/>
          <w:numId w:val="1"/>
        </w:numPr>
      </w:pPr>
      <w:bookmarkStart w:id="425" w:name="_Toc493792287"/>
      <w:r w:rsidRPr="00A333B7">
        <w:rPr>
          <w:rFonts w:hint="eastAsia"/>
        </w:rPr>
        <w:t>应答参数列表</w:t>
      </w:r>
      <w:bookmarkEnd w:id="425"/>
    </w:p>
    <w:p w:rsidR="002264F7" w:rsidRPr="00A333B7" w:rsidRDefault="002264F7" w:rsidP="002264F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264F7" w:rsidRPr="00A333B7" w:rsidRDefault="002264F7" w:rsidP="002264F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264F7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264F7" w:rsidRPr="00A333B7" w:rsidRDefault="002264F7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sign_type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service_version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input_charset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String(8)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sign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String(32)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签名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sign_key_index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否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Int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t>多密钥支持的密钥序号，默认1</w:t>
            </w:r>
          </w:p>
        </w:tc>
      </w:tr>
      <w:tr w:rsidR="002264F7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264F7" w:rsidRPr="00A333B7" w:rsidRDefault="002264F7" w:rsidP="00A4148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264F7" w:rsidRPr="00A333B7" w:rsidRDefault="002264F7" w:rsidP="00A4148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Int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参见错误码对照表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retmsg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String(30)</w:t>
            </w:r>
          </w:p>
        </w:tc>
        <w:tc>
          <w:tcPr>
            <w:tcW w:w="4305" w:type="dxa"/>
          </w:tcPr>
          <w:p w:rsidR="002264F7" w:rsidRPr="00A333B7" w:rsidRDefault="002264F7" w:rsidP="00A4148B"/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2264F7" w:rsidRPr="00A333B7" w:rsidRDefault="002264F7" w:rsidP="00A4148B">
            <w:r w:rsidRPr="00A333B7">
              <w:t>userid</w:t>
            </w:r>
          </w:p>
        </w:tc>
        <w:tc>
          <w:tcPr>
            <w:tcW w:w="720" w:type="dxa"/>
          </w:tcPr>
          <w:p w:rsidR="002264F7" w:rsidRPr="00A333B7" w:rsidRDefault="002264F7" w:rsidP="00A4148B">
            <w:r w:rsidRPr="00A333B7"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String(20)</w:t>
            </w:r>
          </w:p>
        </w:tc>
        <w:tc>
          <w:tcPr>
            <w:tcW w:w="4305" w:type="dxa"/>
          </w:tcPr>
          <w:p w:rsidR="002264F7" w:rsidRPr="00A333B7" w:rsidRDefault="002264F7" w:rsidP="00A4148B">
            <w:r w:rsidRPr="00A333B7">
              <w:rPr>
                <w:rFonts w:hint="eastAsia"/>
              </w:rPr>
              <w:t>手机号码</w:t>
            </w:r>
          </w:p>
        </w:tc>
      </w:tr>
      <w:tr w:rsidR="002264F7" w:rsidRPr="00A333B7" w:rsidTr="00A4148B">
        <w:tc>
          <w:tcPr>
            <w:tcW w:w="1728" w:type="dxa"/>
          </w:tcPr>
          <w:p w:rsidR="002264F7" w:rsidRPr="00A333B7" w:rsidRDefault="002264F7" w:rsidP="00A4148B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2264F7" w:rsidRPr="00A333B7" w:rsidRDefault="002264F7" w:rsidP="00A4148B">
            <w:r>
              <w:t>listid</w:t>
            </w:r>
          </w:p>
        </w:tc>
        <w:tc>
          <w:tcPr>
            <w:tcW w:w="720" w:type="dxa"/>
          </w:tcPr>
          <w:p w:rsidR="002264F7" w:rsidRPr="00A333B7" w:rsidRDefault="002264F7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264F7" w:rsidRPr="00A333B7" w:rsidRDefault="002264F7" w:rsidP="00A4148B">
            <w:r w:rsidRPr="00A333B7">
              <w:t>Int</w:t>
            </w:r>
          </w:p>
        </w:tc>
        <w:tc>
          <w:tcPr>
            <w:tcW w:w="4305" w:type="dxa"/>
          </w:tcPr>
          <w:p w:rsidR="002264F7" w:rsidRPr="00A333B7" w:rsidRDefault="002264F7" w:rsidP="00A4148B">
            <w:r>
              <w:rPr>
                <w:rFonts w:hint="eastAsia"/>
              </w:rPr>
              <w:t>订单号</w:t>
            </w:r>
          </w:p>
        </w:tc>
      </w:tr>
    </w:tbl>
    <w:p w:rsidR="002264F7" w:rsidRDefault="002264F7" w:rsidP="002264F7">
      <w:pPr>
        <w:pStyle w:val="3"/>
        <w:numPr>
          <w:ilvl w:val="2"/>
          <w:numId w:val="1"/>
        </w:numPr>
      </w:pPr>
      <w:bookmarkStart w:id="426" w:name="_Toc493792288"/>
      <w:r w:rsidRPr="00A333B7">
        <w:rPr>
          <w:rFonts w:hint="eastAsia"/>
        </w:rPr>
        <w:t>处理逻辑</w:t>
      </w:r>
      <w:bookmarkEnd w:id="426"/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 w:rsidRPr="00A333B7">
        <w:t>验证用户登录态</w:t>
      </w:r>
    </w:p>
    <w:p w:rsidR="002264F7" w:rsidRDefault="002264F7" w:rsidP="002264F7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入参校验</w:t>
      </w:r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查询用户</w:t>
      </w:r>
      <w:r>
        <w:t>信息，校验用户状态</w:t>
      </w:r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>
        <w:rPr>
          <w:rFonts w:hint="eastAsia"/>
        </w:rPr>
        <w:t>根据</w:t>
      </w:r>
      <w:r>
        <w:t>订单号，删除</w:t>
      </w:r>
      <w:r>
        <w:rPr>
          <w:rFonts w:hint="eastAsia"/>
        </w:rPr>
        <w:t>对应</w:t>
      </w:r>
      <w:r>
        <w:t>订单</w:t>
      </w:r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2264F7" w:rsidRPr="00A333B7" w:rsidRDefault="002264F7" w:rsidP="002264F7">
      <w:pPr>
        <w:pStyle w:val="af"/>
        <w:numPr>
          <w:ilvl w:val="0"/>
          <w:numId w:val="5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2264F7" w:rsidRPr="00754CD7" w:rsidRDefault="002264F7" w:rsidP="002264F7"/>
    <w:p w:rsidR="002264F7" w:rsidRPr="00A333B7" w:rsidRDefault="002264F7" w:rsidP="002264F7">
      <w:pPr>
        <w:pStyle w:val="3"/>
        <w:numPr>
          <w:ilvl w:val="2"/>
          <w:numId w:val="1"/>
        </w:numPr>
      </w:pPr>
      <w:bookmarkStart w:id="427" w:name="_Toc493792289"/>
      <w:r w:rsidRPr="00A333B7">
        <w:rPr>
          <w:rFonts w:hint="eastAsia"/>
        </w:rPr>
        <w:t>错误</w:t>
      </w:r>
      <w:r w:rsidRPr="00A333B7">
        <w:t>码列表</w:t>
      </w:r>
      <w:bookmarkEnd w:id="42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264F7" w:rsidRPr="00A333B7" w:rsidTr="00A4148B">
        <w:trPr>
          <w:jc w:val="center"/>
        </w:trPr>
        <w:tc>
          <w:tcPr>
            <w:tcW w:w="1908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264F7" w:rsidRPr="00A333B7" w:rsidRDefault="002264F7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jc w:val="left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ind w:rightChars="-45" w:right="-94"/>
            </w:pP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ind w:rightChars="-45" w:right="-94"/>
            </w:pP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ind w:rightChars="-45" w:right="-94"/>
            </w:pP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ind w:rightChars="-45" w:right="-94"/>
            </w:pPr>
          </w:p>
        </w:tc>
      </w:tr>
      <w:tr w:rsidR="002264F7" w:rsidRPr="00A333B7" w:rsidTr="00A4148B">
        <w:trPr>
          <w:jc w:val="center"/>
        </w:trPr>
        <w:tc>
          <w:tcPr>
            <w:tcW w:w="1908" w:type="dxa"/>
            <w:vAlign w:val="center"/>
          </w:tcPr>
          <w:p w:rsidR="002264F7" w:rsidRPr="00A333B7" w:rsidRDefault="002264F7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2264F7" w:rsidRPr="00A333B7" w:rsidRDefault="002264F7" w:rsidP="00A4148B">
            <w:pPr>
              <w:ind w:rightChars="-45" w:right="-94"/>
            </w:pPr>
          </w:p>
        </w:tc>
      </w:tr>
    </w:tbl>
    <w:p w:rsidR="002264F7" w:rsidRPr="00754CD7" w:rsidRDefault="002264F7" w:rsidP="002264F7">
      <w:pPr>
        <w:pStyle w:val="af"/>
        <w:ind w:left="1276" w:firstLineChars="0" w:firstLine="0"/>
      </w:pPr>
    </w:p>
    <w:p w:rsidR="00A85977" w:rsidRDefault="00A85977" w:rsidP="008A1C9B"/>
    <w:p w:rsidR="00894956" w:rsidRDefault="00894956" w:rsidP="00894956">
      <w:pPr>
        <w:pStyle w:val="2"/>
        <w:numPr>
          <w:ilvl w:val="1"/>
          <w:numId w:val="1"/>
        </w:numPr>
      </w:pPr>
      <w:bookmarkStart w:id="428" w:name="_Toc493792290"/>
      <w:r>
        <w:rPr>
          <w:rFonts w:hint="eastAsia"/>
        </w:rPr>
        <w:t>转账到银行卡订单</w:t>
      </w:r>
      <w:r>
        <w:t>关闭接口</w:t>
      </w:r>
      <w:bookmarkEnd w:id="428"/>
    </w:p>
    <w:p w:rsidR="00894956" w:rsidRPr="00A333B7" w:rsidRDefault="00894956" w:rsidP="00894956">
      <w:pPr>
        <w:pStyle w:val="3"/>
        <w:numPr>
          <w:ilvl w:val="2"/>
          <w:numId w:val="1"/>
        </w:numPr>
      </w:pPr>
      <w:bookmarkStart w:id="429" w:name="_Toc493792291"/>
      <w:r w:rsidRPr="00A333B7">
        <w:rPr>
          <w:rFonts w:hint="eastAsia"/>
        </w:rPr>
        <w:t>业务功能</w:t>
      </w:r>
      <w:bookmarkEnd w:id="429"/>
    </w:p>
    <w:p w:rsidR="00894956" w:rsidRDefault="00894956" w:rsidP="00894956">
      <w:pPr>
        <w:ind w:left="420" w:firstLine="420"/>
      </w:pPr>
      <w:r>
        <w:rPr>
          <w:rFonts w:hint="eastAsia"/>
        </w:rPr>
        <w:t>将提现表中新建的转账到银行卡订单关闭。</w:t>
      </w:r>
    </w:p>
    <w:p w:rsidR="00894956" w:rsidRPr="00754CD7" w:rsidRDefault="00894956" w:rsidP="00894956">
      <w:pPr>
        <w:ind w:left="420" w:firstLine="420"/>
      </w:pPr>
      <w:r>
        <w:t>仅支持</w:t>
      </w:r>
      <w:r>
        <w:rPr>
          <w:rFonts w:hint="eastAsia"/>
        </w:rPr>
        <w:t>转账到银行卡订单</w:t>
      </w:r>
    </w:p>
    <w:p w:rsidR="00894956" w:rsidRPr="00A333B7" w:rsidRDefault="00894956" w:rsidP="00894956">
      <w:pPr>
        <w:pStyle w:val="3"/>
        <w:numPr>
          <w:ilvl w:val="2"/>
          <w:numId w:val="1"/>
        </w:numPr>
      </w:pPr>
      <w:bookmarkStart w:id="430" w:name="_Toc493792292"/>
      <w:r w:rsidRPr="00A333B7">
        <w:rPr>
          <w:rFonts w:hint="eastAsia"/>
        </w:rPr>
        <w:t>交互模式</w:t>
      </w:r>
      <w:bookmarkEnd w:id="430"/>
    </w:p>
    <w:p w:rsidR="00894956" w:rsidRPr="00A333B7" w:rsidRDefault="00894956" w:rsidP="00894956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94956" w:rsidRPr="00A333B7" w:rsidRDefault="00894956" w:rsidP="00894956">
      <w:pPr>
        <w:pStyle w:val="3"/>
        <w:numPr>
          <w:ilvl w:val="2"/>
          <w:numId w:val="1"/>
        </w:numPr>
      </w:pPr>
      <w:bookmarkStart w:id="431" w:name="_Toc493792293"/>
      <w:r w:rsidRPr="00A333B7">
        <w:rPr>
          <w:rFonts w:hint="eastAsia"/>
        </w:rPr>
        <w:t>请求参数列表</w:t>
      </w:r>
      <w:bookmarkEnd w:id="431"/>
    </w:p>
    <w:p w:rsidR="00894956" w:rsidRPr="00A333B7" w:rsidRDefault="00894956" w:rsidP="00894956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paytobank_order_cancel</w:t>
      </w:r>
      <w:r w:rsidRPr="00A333B7">
        <w:rPr>
          <w:b/>
        </w:rPr>
        <w:t>.cgi</w:t>
      </w:r>
    </w:p>
    <w:p w:rsidR="00894956" w:rsidRPr="00A333B7" w:rsidRDefault="00894956" w:rsidP="0089495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94956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94956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94956" w:rsidRPr="00A333B7" w:rsidRDefault="00894956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94956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894956" w:rsidRPr="00A333B7" w:rsidRDefault="00894956" w:rsidP="00A4148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94956" w:rsidRPr="00A333B7" w:rsidRDefault="00894956" w:rsidP="00A4148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94956" w:rsidRPr="00A333B7" w:rsidRDefault="00894956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service_version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input_charset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sign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String(32)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894956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94956" w:rsidRPr="00A333B7" w:rsidRDefault="00894956" w:rsidP="00A4148B">
            <w:r w:rsidRPr="00A333B7">
              <w:t>多密钥支持的密钥序号，默认1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订单号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</w:tbl>
    <w:p w:rsidR="00894956" w:rsidRPr="00A333B7" w:rsidRDefault="00894956" w:rsidP="00894956">
      <w:pPr>
        <w:pStyle w:val="3"/>
        <w:numPr>
          <w:ilvl w:val="2"/>
          <w:numId w:val="1"/>
        </w:numPr>
      </w:pPr>
      <w:bookmarkStart w:id="432" w:name="_Toc493792294"/>
      <w:r w:rsidRPr="00A333B7">
        <w:rPr>
          <w:rFonts w:hint="eastAsia"/>
        </w:rPr>
        <w:t>应答参数列表</w:t>
      </w:r>
      <w:bookmarkEnd w:id="432"/>
    </w:p>
    <w:p w:rsidR="00894956" w:rsidRPr="00A333B7" w:rsidRDefault="00894956" w:rsidP="0089495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94956" w:rsidRPr="00A333B7" w:rsidRDefault="00894956" w:rsidP="0089495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94956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94956" w:rsidRPr="00A333B7" w:rsidRDefault="00894956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sign_type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service_version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input_charset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String(8)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sign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String(32)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签名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sign_key_index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否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Int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t>多密钥支持的密钥序号，默认1</w:t>
            </w:r>
          </w:p>
        </w:tc>
      </w:tr>
      <w:tr w:rsidR="00894956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94956" w:rsidRPr="00A333B7" w:rsidRDefault="00894956" w:rsidP="00A4148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94956" w:rsidRPr="00A333B7" w:rsidRDefault="00894956" w:rsidP="00A4148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Int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参见错误码对照表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retmsg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String(30)</w:t>
            </w:r>
          </w:p>
        </w:tc>
        <w:tc>
          <w:tcPr>
            <w:tcW w:w="4305" w:type="dxa"/>
          </w:tcPr>
          <w:p w:rsidR="00894956" w:rsidRPr="00A333B7" w:rsidRDefault="00894956" w:rsidP="00A4148B"/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894956" w:rsidRPr="00A333B7" w:rsidRDefault="00894956" w:rsidP="00A4148B">
            <w:r w:rsidRPr="00A333B7">
              <w:t>userid</w:t>
            </w:r>
          </w:p>
        </w:tc>
        <w:tc>
          <w:tcPr>
            <w:tcW w:w="720" w:type="dxa"/>
          </w:tcPr>
          <w:p w:rsidR="00894956" w:rsidRPr="00A333B7" w:rsidRDefault="00894956" w:rsidP="00A4148B">
            <w:r w:rsidRPr="00A333B7"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String(20)</w:t>
            </w:r>
          </w:p>
        </w:tc>
        <w:tc>
          <w:tcPr>
            <w:tcW w:w="4305" w:type="dxa"/>
          </w:tcPr>
          <w:p w:rsidR="00894956" w:rsidRPr="00A333B7" w:rsidRDefault="00894956" w:rsidP="00A4148B">
            <w:r w:rsidRPr="00A333B7">
              <w:rPr>
                <w:rFonts w:hint="eastAsia"/>
              </w:rPr>
              <w:t>手机号码</w:t>
            </w:r>
          </w:p>
        </w:tc>
      </w:tr>
      <w:tr w:rsidR="00894956" w:rsidRPr="00A333B7" w:rsidTr="00A4148B">
        <w:tc>
          <w:tcPr>
            <w:tcW w:w="1728" w:type="dxa"/>
          </w:tcPr>
          <w:p w:rsidR="00894956" w:rsidRPr="00A333B7" w:rsidRDefault="00894956" w:rsidP="00A4148B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894956" w:rsidRPr="00A333B7" w:rsidRDefault="00894956" w:rsidP="00A4148B">
            <w:r>
              <w:t>listid</w:t>
            </w:r>
          </w:p>
        </w:tc>
        <w:tc>
          <w:tcPr>
            <w:tcW w:w="720" w:type="dxa"/>
          </w:tcPr>
          <w:p w:rsidR="00894956" w:rsidRPr="00A333B7" w:rsidRDefault="00894956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94956" w:rsidRPr="00A333B7" w:rsidRDefault="00894956" w:rsidP="00A4148B">
            <w:r w:rsidRPr="00A333B7">
              <w:t>Int</w:t>
            </w:r>
          </w:p>
        </w:tc>
        <w:tc>
          <w:tcPr>
            <w:tcW w:w="4305" w:type="dxa"/>
          </w:tcPr>
          <w:p w:rsidR="00894956" w:rsidRPr="00A333B7" w:rsidRDefault="00894956" w:rsidP="00A4148B">
            <w:r>
              <w:rPr>
                <w:rFonts w:hint="eastAsia"/>
              </w:rPr>
              <w:t>订单号</w:t>
            </w:r>
          </w:p>
        </w:tc>
      </w:tr>
    </w:tbl>
    <w:p w:rsidR="00894956" w:rsidRDefault="00894956" w:rsidP="00894956">
      <w:pPr>
        <w:pStyle w:val="3"/>
        <w:numPr>
          <w:ilvl w:val="2"/>
          <w:numId w:val="1"/>
        </w:numPr>
      </w:pPr>
      <w:bookmarkStart w:id="433" w:name="_Toc493792295"/>
      <w:r w:rsidRPr="00A333B7">
        <w:rPr>
          <w:rFonts w:hint="eastAsia"/>
        </w:rPr>
        <w:t>处理逻辑</w:t>
      </w:r>
      <w:bookmarkEnd w:id="433"/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 w:rsidRPr="00A333B7">
        <w:t>验证用户登录态</w:t>
      </w:r>
    </w:p>
    <w:p w:rsidR="00894956" w:rsidRDefault="00894956" w:rsidP="00894956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入参校验</w:t>
      </w:r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查询用户</w:t>
      </w:r>
      <w:r>
        <w:t>信息，校验用户状态</w:t>
      </w:r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>
        <w:rPr>
          <w:rFonts w:hint="eastAsia"/>
        </w:rPr>
        <w:t>根据</w:t>
      </w:r>
      <w:r>
        <w:t>订单号，</w:t>
      </w:r>
      <w:r>
        <w:rPr>
          <w:rFonts w:hint="eastAsia"/>
        </w:rPr>
        <w:t>关闭对应</w:t>
      </w:r>
      <w:r>
        <w:t>订单</w:t>
      </w:r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894956" w:rsidRPr="00A333B7" w:rsidRDefault="00894956" w:rsidP="00894956">
      <w:pPr>
        <w:pStyle w:val="af"/>
        <w:numPr>
          <w:ilvl w:val="0"/>
          <w:numId w:val="6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894956" w:rsidRPr="00754CD7" w:rsidRDefault="00894956" w:rsidP="00894956"/>
    <w:p w:rsidR="00894956" w:rsidRPr="00A333B7" w:rsidRDefault="00894956" w:rsidP="00894956">
      <w:pPr>
        <w:pStyle w:val="3"/>
        <w:numPr>
          <w:ilvl w:val="2"/>
          <w:numId w:val="1"/>
        </w:numPr>
      </w:pPr>
      <w:bookmarkStart w:id="434" w:name="_Toc493792296"/>
      <w:r w:rsidRPr="00A333B7">
        <w:rPr>
          <w:rFonts w:hint="eastAsia"/>
        </w:rPr>
        <w:t>错误</w:t>
      </w:r>
      <w:r w:rsidRPr="00A333B7">
        <w:t>码列表</w:t>
      </w:r>
      <w:bookmarkEnd w:id="43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94956" w:rsidRPr="00A333B7" w:rsidTr="00A4148B">
        <w:trPr>
          <w:jc w:val="center"/>
        </w:trPr>
        <w:tc>
          <w:tcPr>
            <w:tcW w:w="1908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94956" w:rsidRPr="00A333B7" w:rsidRDefault="00894956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  <w:r w:rsidRPr="0034079A">
              <w:t>205035</w:t>
            </w: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jc w:val="left"/>
            </w:pPr>
            <w:r w:rsidRPr="0034079A">
              <w:rPr>
                <w:rFonts w:hint="eastAsia"/>
              </w:rPr>
              <w:t>用户</w:t>
            </w:r>
            <w:r>
              <w:rPr>
                <w:rFonts w:hint="eastAsia"/>
              </w:rPr>
              <w:t>状态</w:t>
            </w:r>
            <w:r>
              <w:t>错误，</w:t>
            </w:r>
            <w:r w:rsidRPr="0034079A">
              <w:rPr>
                <w:rFonts w:hint="eastAsia"/>
              </w:rPr>
              <w:t>未激活或已被冻结</w:t>
            </w: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ind w:rightChars="-45" w:right="-94"/>
            </w:pP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ind w:rightChars="-45" w:right="-94"/>
            </w:pP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ind w:rightChars="-45" w:right="-94"/>
            </w:pP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ind w:rightChars="-45" w:right="-94"/>
            </w:pPr>
          </w:p>
        </w:tc>
      </w:tr>
      <w:tr w:rsidR="00894956" w:rsidRPr="00A333B7" w:rsidTr="00A4148B">
        <w:trPr>
          <w:jc w:val="center"/>
        </w:trPr>
        <w:tc>
          <w:tcPr>
            <w:tcW w:w="1908" w:type="dxa"/>
            <w:vAlign w:val="center"/>
          </w:tcPr>
          <w:p w:rsidR="00894956" w:rsidRPr="00A333B7" w:rsidRDefault="00894956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894956" w:rsidRPr="00A333B7" w:rsidRDefault="00894956" w:rsidP="00A4148B">
            <w:pPr>
              <w:ind w:rightChars="-45" w:right="-94"/>
            </w:pPr>
          </w:p>
        </w:tc>
      </w:tr>
    </w:tbl>
    <w:p w:rsidR="00894956" w:rsidRPr="00994EB0" w:rsidRDefault="00894956" w:rsidP="00894956"/>
    <w:p w:rsidR="00A85977" w:rsidRDefault="00A85977" w:rsidP="008A1C9B"/>
    <w:p w:rsidR="00A4148B" w:rsidRPr="00A333B7" w:rsidRDefault="00A4148B" w:rsidP="00A4148B">
      <w:pPr>
        <w:pStyle w:val="2"/>
        <w:numPr>
          <w:ilvl w:val="1"/>
          <w:numId w:val="1"/>
        </w:numPr>
      </w:pPr>
      <w:bookmarkStart w:id="435" w:name="_Toc493792297"/>
      <w:r>
        <w:rPr>
          <w:rFonts w:hint="eastAsia"/>
        </w:rPr>
        <w:lastRenderedPageBreak/>
        <w:t>转账</w:t>
      </w:r>
      <w:r>
        <w:rPr>
          <w:rFonts w:hint="eastAsia"/>
        </w:rPr>
        <w:t>(</w:t>
      </w:r>
      <w:r>
        <w:rPr>
          <w:rFonts w:hint="eastAsia"/>
        </w:rPr>
        <w:t>付款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t>银行卡</w:t>
      </w:r>
      <w:r>
        <w:rPr>
          <w:rFonts w:hint="eastAsia"/>
        </w:rPr>
        <w:t>历史收款人</w:t>
      </w:r>
      <w:r w:rsidRPr="00A333B7">
        <w:rPr>
          <w:rFonts w:hint="eastAsia"/>
        </w:rPr>
        <w:t>查询接口</w:t>
      </w:r>
      <w:bookmarkEnd w:id="435"/>
    </w:p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36" w:name="_Toc493792298"/>
      <w:r w:rsidRPr="00A333B7">
        <w:rPr>
          <w:rFonts w:hint="eastAsia"/>
        </w:rPr>
        <w:t>业务功能</w:t>
      </w:r>
      <w:bookmarkEnd w:id="436"/>
    </w:p>
    <w:p w:rsidR="00A4148B" w:rsidRPr="00A333B7" w:rsidRDefault="00A4148B" w:rsidP="00A4148B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账号查询用户最近</w:t>
      </w:r>
      <w:r>
        <w:rPr>
          <w:rFonts w:hint="eastAsia"/>
        </w:rPr>
        <w:t>转账(支付)</w:t>
      </w:r>
      <w:r>
        <w:t>到银行卡</w:t>
      </w:r>
      <w:r>
        <w:rPr>
          <w:rFonts w:hint="eastAsia"/>
        </w:rPr>
        <w:t>历史</w:t>
      </w:r>
      <w:r>
        <w:t>收款人记录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根据</w:t>
      </w:r>
      <w:r>
        <w:t>卡号查询</w:t>
      </w:r>
      <w:r w:rsidRPr="00A333B7">
        <w:t>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37" w:name="_Toc493792299"/>
      <w:r w:rsidRPr="00A333B7">
        <w:rPr>
          <w:rFonts w:hint="eastAsia"/>
        </w:rPr>
        <w:t>交互模式</w:t>
      </w:r>
      <w:bookmarkEnd w:id="437"/>
    </w:p>
    <w:p w:rsidR="00A4148B" w:rsidRPr="00A333B7" w:rsidRDefault="00A4148B" w:rsidP="00A4148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38" w:name="_Toc493792300"/>
      <w:r w:rsidRPr="00A333B7">
        <w:rPr>
          <w:rFonts w:hint="eastAsia"/>
        </w:rPr>
        <w:t>请求参数列表</w:t>
      </w:r>
      <w:bookmarkEnd w:id="438"/>
    </w:p>
    <w:p w:rsidR="00A4148B" w:rsidRPr="00A333B7" w:rsidRDefault="00A4148B" w:rsidP="00A4148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cgi-bin/mb2c_</w:t>
      </w:r>
      <w:r w:rsidRPr="00A333B7">
        <w:rPr>
          <w:b/>
        </w:rPr>
        <w:t>qry_</w:t>
      </w:r>
      <w:r>
        <w:rPr>
          <w:b/>
        </w:rPr>
        <w:t>paytobank_history</w:t>
      </w:r>
      <w:r w:rsidRPr="00A333B7">
        <w:rPr>
          <w:b/>
        </w:rPr>
        <w:t>.cgi</w:t>
      </w:r>
    </w:p>
    <w:p w:rsidR="00A4148B" w:rsidRPr="00A333B7" w:rsidRDefault="00A4148B" w:rsidP="00A4148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4148B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4148B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4148B" w:rsidRPr="00A333B7" w:rsidRDefault="00A4148B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4148B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A4148B" w:rsidRPr="00A333B7" w:rsidRDefault="00A4148B" w:rsidP="00A4148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A4148B" w:rsidRPr="00A333B7" w:rsidRDefault="00A4148B" w:rsidP="00A4148B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A4148B" w:rsidRPr="00A333B7" w:rsidRDefault="00A4148B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service_version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input_charset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sign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String(32)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签名(动态key签名)</w:t>
            </w:r>
          </w:p>
        </w:tc>
      </w:tr>
      <w:tr w:rsidR="00A4148B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A4148B" w:rsidRPr="00A333B7" w:rsidRDefault="00A4148B" w:rsidP="00A4148B">
            <w:r w:rsidRPr="00A333B7">
              <w:t>多密钥支持的密钥序号，默认1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Default="00384E31" w:rsidP="00384E31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384E31" w:rsidRDefault="00384E31" w:rsidP="00384E31">
            <w:r>
              <w:t>english</w:t>
            </w:r>
          </w:p>
          <w:p w:rsidR="00384E31" w:rsidRPr="00A333B7" w:rsidRDefault="00384E31" w:rsidP="00384E31">
            <w:r>
              <w:t>chinese</w:t>
            </w:r>
          </w:p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84E31" w:rsidRPr="00A333B7" w:rsidRDefault="00384E31" w:rsidP="00384E31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1:pc端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2:移动</w:t>
            </w:r>
          </w:p>
          <w:p w:rsidR="00384E31" w:rsidRPr="00A333B7" w:rsidRDefault="00384E31" w:rsidP="00384E31">
            <w:pPr>
              <w:spacing w:line="240" w:lineRule="auto"/>
            </w:pPr>
            <w:r w:rsidRPr="00A333B7">
              <w:t>3:固话</w:t>
            </w:r>
          </w:p>
          <w:p w:rsidR="00384E31" w:rsidRPr="00A333B7" w:rsidRDefault="00384E31" w:rsidP="00384E31">
            <w:r w:rsidRPr="00A333B7">
              <w:t>4:POS机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1-安卓</w:t>
            </w:r>
          </w:p>
          <w:p w:rsidR="00384E31" w:rsidRPr="00A333B7" w:rsidRDefault="00384E31" w:rsidP="00384E31">
            <w:r w:rsidRPr="00A333B7">
              <w:t>2-IOS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t>iphone4s,iphone5s,ipad2,</w:t>
            </w:r>
            <w:r w:rsidRPr="00B8325F">
              <w:t>xiaomi2等</w:t>
            </w:r>
          </w:p>
        </w:tc>
      </w:tr>
      <w:tr w:rsidR="00384E31" w:rsidRPr="00A333B7" w:rsidTr="00A4148B">
        <w:tc>
          <w:tcPr>
            <w:tcW w:w="1728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84E31" w:rsidRPr="00A333B7" w:rsidRDefault="00384E31" w:rsidP="00384E31"/>
        </w:tc>
      </w:tr>
      <w:tr w:rsidR="00384E31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84E31" w:rsidRPr="00A333B7" w:rsidRDefault="00384E31" w:rsidP="00384E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手机号码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历史</w:t>
            </w:r>
            <w:r>
              <w:t>收款人</w:t>
            </w:r>
            <w:r>
              <w:rPr>
                <w:rFonts w:hint="eastAsia"/>
              </w:rPr>
              <w:t>记录数</w:t>
            </w:r>
          </w:p>
        </w:tc>
      </w:tr>
      <w:tr w:rsidR="00384E31" w:rsidRPr="00A333B7" w:rsidTr="00A4148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 w:rsidRPr="00A333B7">
              <w:rPr>
                <w:rFonts w:hint="eastAsia"/>
              </w:rPr>
              <w:t>会话标识</w:t>
            </w:r>
          </w:p>
        </w:tc>
      </w:tr>
      <w:tr w:rsidR="00384E31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84E31" w:rsidRPr="00A333B7" w:rsidRDefault="00384E31" w:rsidP="00384E31">
            <w:r>
              <w:rPr>
                <w:rFonts w:hint="eastAsia"/>
              </w:rPr>
              <w:t>银行卡</w:t>
            </w:r>
            <w:r>
              <w:t>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84E31" w:rsidRPr="00A333B7" w:rsidRDefault="00384E31" w:rsidP="00384E31">
            <w:r>
              <w:rPr>
                <w:rFonts w:hint="eastAsia"/>
              </w:rPr>
              <w:t>bank</w:t>
            </w:r>
            <w:r>
              <w:t>_card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84E31" w:rsidRPr="00A333B7" w:rsidRDefault="00384E31" w:rsidP="00384E3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84E31" w:rsidRPr="00A333B7" w:rsidRDefault="00384E31" w:rsidP="00384E31">
            <w:r>
              <w:rPr>
                <w:rFonts w:hint="eastAsia"/>
              </w:rPr>
              <w:t>银行卡</w:t>
            </w:r>
            <w:r>
              <w:t>卡号，</w:t>
            </w:r>
            <w:r>
              <w:rPr>
                <w:rFonts w:hint="eastAsia"/>
              </w:rPr>
              <w:t>3DES加密</w:t>
            </w:r>
          </w:p>
        </w:tc>
      </w:tr>
    </w:tbl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39" w:name="_Toc493792301"/>
      <w:r w:rsidRPr="00A333B7">
        <w:rPr>
          <w:rFonts w:hint="eastAsia"/>
        </w:rPr>
        <w:t>应答参数列表</w:t>
      </w:r>
      <w:bookmarkEnd w:id="439"/>
    </w:p>
    <w:p w:rsidR="00A4148B" w:rsidRPr="00A333B7" w:rsidRDefault="00A4148B" w:rsidP="00A4148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A4148B" w:rsidRPr="00A333B7" w:rsidRDefault="00A4148B" w:rsidP="00A4148B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A4148B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4148B" w:rsidRPr="00A333B7" w:rsidRDefault="00A4148B" w:rsidP="00A4148B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sign_type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service_version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input_charset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sign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String(32)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sign_key_index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Int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t>多密钥支持的密钥序号，默认1</w:t>
            </w:r>
          </w:p>
        </w:tc>
      </w:tr>
      <w:tr w:rsidR="00A4148B" w:rsidRPr="00A333B7" w:rsidTr="00A4148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A4148B" w:rsidRPr="00A333B7" w:rsidRDefault="00A4148B" w:rsidP="00A4148B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A4148B" w:rsidRPr="00A333B7" w:rsidRDefault="00A4148B" w:rsidP="00A4148B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Int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参见错误码对照表</w:t>
            </w:r>
          </w:p>
          <w:p w:rsidR="00A4148B" w:rsidRPr="00A333B7" w:rsidRDefault="00A4148B" w:rsidP="00A4148B">
            <w:r w:rsidRPr="00A333B7">
              <w:t>0:用户存在</w:t>
            </w:r>
          </w:p>
          <w:p w:rsidR="00A4148B" w:rsidRPr="00A333B7" w:rsidRDefault="00A4148B" w:rsidP="00A4148B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retmsg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String(30)</w:t>
            </w:r>
          </w:p>
        </w:tc>
        <w:tc>
          <w:tcPr>
            <w:tcW w:w="4305" w:type="dxa"/>
          </w:tcPr>
          <w:p w:rsidR="00A4148B" w:rsidRPr="00A333B7" w:rsidRDefault="00A4148B" w:rsidP="00A4148B"/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userid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String(20)</w:t>
            </w:r>
          </w:p>
        </w:tc>
        <w:tc>
          <w:tcPr>
            <w:tcW w:w="4305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手机号码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E077E3" w:rsidRDefault="00A4148B" w:rsidP="00A4148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lastRenderedPageBreak/>
              <w:t>提现卡记录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FD5F7C">
              <w:rPr>
                <w:rFonts w:asciiTheme="minorEastAsia" w:eastAsiaTheme="minorEastAsia" w:hAnsiTheme="minorEastAsia"/>
                <w:szCs w:val="21"/>
              </w:rPr>
              <w:t>draw_num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A4148B" w:rsidRPr="00A333B7" w:rsidRDefault="00A4148B" w:rsidP="00A4148B">
            <w:r>
              <w:rPr>
                <w:rFonts w:hint="eastAsia"/>
                <w:color w:val="000000"/>
              </w:rPr>
              <w:t>提现卡记录</w:t>
            </w:r>
            <w:r>
              <w:rPr>
                <w:color w:val="000000"/>
              </w:rPr>
              <w:t>数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E077E3" w:rsidRDefault="00A4148B" w:rsidP="00A4148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FD5F7C">
              <w:rPr>
                <w:rFonts w:asciiTheme="minorEastAsia" w:eastAsiaTheme="minorEastAsia" w:hAnsiTheme="minorEastAsia"/>
                <w:szCs w:val="21"/>
              </w:rPr>
              <w:t>history_num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A4148B" w:rsidRPr="00A333B7" w:rsidRDefault="00A4148B" w:rsidP="00A4148B">
            <w:r>
              <w:rPr>
                <w:rFonts w:hint="eastAsia"/>
                <w:color w:val="000000"/>
              </w:rPr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>
              <w:rPr>
                <w:rFonts w:hint="eastAsia"/>
              </w:rPr>
              <w:t>历史</w:t>
            </w:r>
            <w:r>
              <w:t>收款人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A4148B" w:rsidRPr="0066315B" w:rsidRDefault="00A4148B" w:rsidP="00A4148B">
            <w:pPr>
              <w:rPr>
                <w:rFonts w:ascii="Courier New" w:hAnsi="Courier New"/>
                <w:sz w:val="20"/>
              </w:rPr>
            </w:pPr>
            <w:r w:rsidRPr="00E077E3">
              <w:rPr>
                <w:rFonts w:ascii="Courier New" w:hAnsi="Courier New"/>
                <w:sz w:val="20"/>
              </w:rPr>
              <w:t>paytobank_list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String(1024)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ind w:rightChars="-45" w:right="-94"/>
            </w:pPr>
            <w:r w:rsidRPr="00A333B7">
              <w:t>xml格式：</w:t>
            </w:r>
          </w:p>
          <w:p w:rsidR="00A4148B" w:rsidRPr="00A333B7" w:rsidRDefault="00A4148B" w:rsidP="00A4148B">
            <w:pPr>
              <w:ind w:rightChars="-45" w:right="-94"/>
            </w:pPr>
            <w:r w:rsidRPr="00A333B7">
              <w:t>&lt;root&gt;</w:t>
            </w:r>
          </w:p>
          <w:p w:rsidR="00A4148B" w:rsidRPr="00A333B7" w:rsidRDefault="00A4148B" w:rsidP="00A4148B">
            <w:pPr>
              <w:ind w:rightChars="-45" w:right="-94"/>
            </w:pPr>
            <w:r w:rsidRPr="00A333B7">
              <w:t>&lt;row&gt;…&lt;/row&gt;</w:t>
            </w:r>
          </w:p>
          <w:p w:rsidR="00A4148B" w:rsidRPr="00A333B7" w:rsidRDefault="00A4148B" w:rsidP="00A4148B">
            <w:pPr>
              <w:ind w:rightChars="-45" w:right="-94"/>
            </w:pPr>
            <w:r w:rsidRPr="00A333B7">
              <w:t>…</w:t>
            </w:r>
          </w:p>
          <w:p w:rsidR="00A4148B" w:rsidRPr="00A333B7" w:rsidRDefault="00A4148B" w:rsidP="00A4148B">
            <w:pPr>
              <w:ind w:rightChars="-45" w:right="-94"/>
            </w:pPr>
            <w:r w:rsidRPr="00A333B7">
              <w:t>&lt;root&gt;</w:t>
            </w:r>
          </w:p>
        </w:tc>
      </w:tr>
      <w:tr w:rsidR="00A4148B" w:rsidRPr="00A333B7" w:rsidTr="00A4148B">
        <w:tc>
          <w:tcPr>
            <w:tcW w:w="10173" w:type="dxa"/>
            <w:gridSpan w:val="5"/>
          </w:tcPr>
          <w:p w:rsidR="00A4148B" w:rsidRPr="00A333B7" w:rsidRDefault="00A4148B" w:rsidP="00A4148B">
            <w:pPr>
              <w:ind w:rightChars="-45" w:right="-94"/>
              <w:rPr>
                <w:b/>
              </w:rPr>
            </w:pPr>
            <w:r w:rsidRPr="00E077E3">
              <w:rPr>
                <w:rFonts w:hint="eastAsia"/>
                <w:b/>
              </w:rPr>
              <w:t>历史</w:t>
            </w:r>
            <w:r w:rsidRPr="00E077E3">
              <w:rPr>
                <w:b/>
              </w:rPr>
              <w:t>收款人</w:t>
            </w:r>
            <w:r w:rsidRPr="00E077E3">
              <w:rPr>
                <w:rFonts w:hint="eastAsia"/>
                <w:b/>
              </w:rPr>
              <w:t>结果</w:t>
            </w:r>
            <w:r w:rsidRPr="00E077E3">
              <w:rPr>
                <w:b/>
              </w:rPr>
              <w:t>集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Default="00A4148B" w:rsidP="00A4148B">
            <w:r>
              <w:rPr>
                <w:rFonts w:hint="eastAsia"/>
              </w:rPr>
              <w:t>序列号</w:t>
            </w:r>
          </w:p>
        </w:tc>
        <w:tc>
          <w:tcPr>
            <w:tcW w:w="1980" w:type="dxa"/>
          </w:tcPr>
          <w:p w:rsidR="00A4148B" w:rsidRDefault="00A4148B" w:rsidP="00A4148B">
            <w:r>
              <w:rPr>
                <w:rFonts w:hint="eastAsia"/>
              </w:rPr>
              <w:t>serial</w:t>
            </w:r>
            <w:r>
              <w:t>_no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String(32)</w:t>
            </w:r>
          </w:p>
        </w:tc>
        <w:tc>
          <w:tcPr>
            <w:tcW w:w="4305" w:type="dxa"/>
          </w:tcPr>
          <w:p w:rsidR="00A4148B" w:rsidRDefault="00A4148B" w:rsidP="00A4148B">
            <w:pPr>
              <w:ind w:rightChars="-45" w:right="-94"/>
            </w:pPr>
            <w:r>
              <w:rPr>
                <w:rFonts w:hint="eastAsia"/>
              </w:rPr>
              <w:t>历史收款</w:t>
            </w:r>
            <w:r>
              <w:t>人序列号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2C0E16" w:rsidP="00A4148B">
            <w:r>
              <w:rPr>
                <w:rFonts w:hint="eastAsia"/>
              </w:rPr>
              <w:t>小蕉</w:t>
            </w:r>
            <w:r w:rsidR="00A4148B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A4148B" w:rsidRPr="00A333B7" w:rsidRDefault="00A4148B" w:rsidP="00A4148B">
            <w:r>
              <w:t>uin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String(32)</w:t>
            </w:r>
          </w:p>
        </w:tc>
        <w:tc>
          <w:tcPr>
            <w:tcW w:w="4305" w:type="dxa"/>
          </w:tcPr>
          <w:p w:rsidR="00A4148B" w:rsidRPr="00A333B7" w:rsidRDefault="002C0E16" w:rsidP="00A4148B">
            <w:pPr>
              <w:ind w:rightChars="-45" w:right="-94"/>
            </w:pPr>
            <w:r>
              <w:rPr>
                <w:rFonts w:hint="eastAsia"/>
              </w:rPr>
              <w:t>小蕉</w:t>
            </w:r>
            <w:r w:rsidR="00A4148B">
              <w:rPr>
                <w:rFonts w:hint="eastAsia"/>
              </w:rPr>
              <w:t>账号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t>int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ind w:rightChars="-45" w:right="-94"/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用户类型：1-个人 2-企业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980" w:type="dxa"/>
          </w:tcPr>
          <w:p w:rsidR="00A4148B" w:rsidRPr="00A333B7" w:rsidRDefault="00A4148B" w:rsidP="00A4148B">
            <w:r>
              <w:rPr>
                <w:rFonts w:hint="eastAsia"/>
              </w:rPr>
              <w:t>name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t>String(64</w:t>
            </w:r>
            <w:r w:rsidRPr="00A333B7">
              <w:t>)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ind w:rightChars="-45" w:right="-94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1D05B4">
              <w:rPr>
                <w:rFonts w:hint="eastAsia"/>
                <w:szCs w:val="21"/>
              </w:rPr>
              <w:t>银行码段</w:t>
            </w:r>
          </w:p>
        </w:tc>
        <w:tc>
          <w:tcPr>
            <w:tcW w:w="1980" w:type="dxa"/>
          </w:tcPr>
          <w:p w:rsidR="00A4148B" w:rsidRPr="00A333B7" w:rsidRDefault="00A4148B" w:rsidP="00A4148B">
            <w:r>
              <w:t>bank</w:t>
            </w:r>
            <w:r>
              <w:rPr>
                <w:rFonts w:hint="eastAsia"/>
              </w:rPr>
              <w:t>_</w:t>
            </w:r>
            <w:r>
              <w:t>segment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String(64)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jc w:val="left"/>
              <w:rPr>
                <w:rFonts w:ascii="新宋体" w:eastAsia="新宋体" w:hAnsi="新宋体"/>
              </w:rPr>
            </w:pPr>
            <w:r w:rsidRPr="001D05B4">
              <w:rPr>
                <w:rFonts w:hint="eastAsia"/>
                <w:szCs w:val="21"/>
              </w:rPr>
              <w:t>银行码段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>
              <w:rPr>
                <w:rFonts w:hint="eastAsia"/>
              </w:rPr>
              <w:t>银行卡号</w:t>
            </w:r>
          </w:p>
        </w:tc>
        <w:tc>
          <w:tcPr>
            <w:tcW w:w="1980" w:type="dxa"/>
          </w:tcPr>
          <w:p w:rsidR="00A4148B" w:rsidRPr="00A333B7" w:rsidRDefault="00A4148B" w:rsidP="00A4148B">
            <w:r>
              <w:rPr>
                <w:rFonts w:hint="eastAsia"/>
              </w:rPr>
              <w:t>bank_card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 w:rsidRPr="00A333B7">
              <w:t>String</w:t>
            </w:r>
            <w:r w:rsidRPr="00A333B7">
              <w:rPr>
                <w:rFonts w:ascii="新宋体" w:eastAsia="新宋体" w:hAnsi="新宋体"/>
              </w:rPr>
              <w:t>(64)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jc w:val="left"/>
            </w:pPr>
            <w:r>
              <w:rPr>
                <w:rFonts w:hint="eastAsia"/>
              </w:rPr>
              <w:t>银行卡号，密文</w:t>
            </w:r>
          </w:p>
        </w:tc>
      </w:tr>
      <w:tr w:rsidR="00A4148B" w:rsidRPr="00A333B7" w:rsidTr="00A4148B">
        <w:tc>
          <w:tcPr>
            <w:tcW w:w="1728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银行</w:t>
            </w:r>
            <w:r w:rsidRPr="00A333B7">
              <w:t>卡尾号</w:t>
            </w:r>
          </w:p>
        </w:tc>
        <w:tc>
          <w:tcPr>
            <w:tcW w:w="1980" w:type="dxa"/>
          </w:tcPr>
          <w:p w:rsidR="00A4148B" w:rsidRPr="00A333B7" w:rsidRDefault="00A4148B" w:rsidP="00A4148B">
            <w:r w:rsidRPr="00A333B7">
              <w:t>card_tail</w:t>
            </w:r>
          </w:p>
        </w:tc>
        <w:tc>
          <w:tcPr>
            <w:tcW w:w="720" w:type="dxa"/>
          </w:tcPr>
          <w:p w:rsidR="00A4148B" w:rsidRPr="00A333B7" w:rsidRDefault="00A4148B" w:rsidP="00A4148B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t>String(8)</w:t>
            </w:r>
          </w:p>
        </w:tc>
        <w:tc>
          <w:tcPr>
            <w:tcW w:w="4305" w:type="dxa"/>
          </w:tcPr>
          <w:p w:rsidR="00A4148B" w:rsidRPr="00A333B7" w:rsidRDefault="00A4148B" w:rsidP="00A4148B">
            <w:pPr>
              <w:jc w:val="left"/>
            </w:pPr>
            <w:r w:rsidRPr="00A333B7">
              <w:rPr>
                <w:rFonts w:hint="eastAsia"/>
              </w:rPr>
              <w:t>银行</w:t>
            </w:r>
            <w:r w:rsidRPr="00A333B7">
              <w:t>卡尾号</w:t>
            </w:r>
            <w:r w:rsidRPr="00A333B7">
              <w:rPr>
                <w:rFonts w:hint="eastAsia"/>
              </w:rPr>
              <w:t>（后</w:t>
            </w:r>
            <w:r w:rsidRPr="00A333B7">
              <w:t>4位）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branch_bank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acc_name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开户姓名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area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city</w:t>
            </w:r>
          </w:p>
        </w:tc>
        <w:tc>
          <w:tcPr>
            <w:tcW w:w="720" w:type="dxa"/>
          </w:tcPr>
          <w:p w:rsidR="00A4148B" w:rsidRPr="00A333B7" w:rsidRDefault="00A4148B" w:rsidP="00A4148B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t>String(64)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pPr>
              <w:rPr>
                <w:rFonts w:ascii="新宋体" w:eastAsia="新宋体" w:hAnsi="新宋体"/>
              </w:rPr>
            </w:pPr>
            <w:r w:rsidRPr="00A333B7">
              <w:rPr>
                <w:rFonts w:hint="eastAsia"/>
              </w:rPr>
              <w:t>开户城市</w:t>
            </w:r>
          </w:p>
        </w:tc>
      </w:tr>
      <w:tr w:rsidR="00A4148B" w:rsidRPr="00A333B7" w:rsidTr="00A4148B">
        <w:tc>
          <w:tcPr>
            <w:tcW w:w="1728" w:type="dxa"/>
            <w:vAlign w:val="center"/>
          </w:tcPr>
          <w:p w:rsidR="00A4148B" w:rsidRPr="00A333B7" w:rsidRDefault="00A4148B" w:rsidP="00A4148B">
            <w:r>
              <w:rPr>
                <w:rFonts w:hint="eastAsia"/>
              </w:rPr>
              <w:t>手机号</w:t>
            </w:r>
          </w:p>
        </w:tc>
        <w:tc>
          <w:tcPr>
            <w:tcW w:w="1980" w:type="dxa"/>
            <w:vAlign w:val="center"/>
          </w:tcPr>
          <w:p w:rsidR="00A4148B" w:rsidRPr="00A333B7" w:rsidRDefault="00A4148B" w:rsidP="00A4148B"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</w:tcPr>
          <w:p w:rsidR="00A4148B" w:rsidRDefault="00A4148B" w:rsidP="00A4148B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A4148B" w:rsidRPr="00A333B7" w:rsidRDefault="00A4148B" w:rsidP="00A4148B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vAlign w:val="center"/>
          </w:tcPr>
          <w:p w:rsidR="00A4148B" w:rsidRPr="00A333B7" w:rsidRDefault="00A4148B" w:rsidP="00A4148B">
            <w:r>
              <w:rPr>
                <w:rFonts w:hint="eastAsia"/>
              </w:rPr>
              <w:t>手机号</w:t>
            </w:r>
          </w:p>
        </w:tc>
      </w:tr>
    </w:tbl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40" w:name="_Toc493792302"/>
      <w:r w:rsidRPr="00A333B7">
        <w:rPr>
          <w:rFonts w:hint="eastAsia"/>
        </w:rPr>
        <w:t>处理逻辑</w:t>
      </w:r>
      <w:bookmarkEnd w:id="440"/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 w:rsidRPr="00A333B7">
        <w:t>验证用户登录态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>
        <w:rPr>
          <w:rFonts w:hint="eastAsia"/>
        </w:rPr>
        <w:t>入参校验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>
        <w:rPr>
          <w:rFonts w:hint="eastAsia"/>
        </w:rPr>
        <w:t>查询用户</w:t>
      </w:r>
      <w:r>
        <w:t>信息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查询用户</w:t>
      </w:r>
      <w:r>
        <w:rPr>
          <w:rFonts w:hint="eastAsia"/>
        </w:rPr>
        <w:t>转账到</w:t>
      </w:r>
      <w:r>
        <w:t>银行卡历史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 w:rsidRPr="00A333B7">
        <w:rPr>
          <w:rFonts w:hint="eastAsia"/>
        </w:rPr>
        <w:lastRenderedPageBreak/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A4148B" w:rsidP="008A1C9B">
      <w:pPr>
        <w:pStyle w:val="af"/>
        <w:numPr>
          <w:ilvl w:val="0"/>
          <w:numId w:val="7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4148B" w:rsidRPr="00A333B7" w:rsidRDefault="00A4148B" w:rsidP="00A4148B">
      <w:pPr>
        <w:pStyle w:val="3"/>
        <w:numPr>
          <w:ilvl w:val="2"/>
          <w:numId w:val="1"/>
        </w:numPr>
      </w:pPr>
      <w:bookmarkStart w:id="441" w:name="_Toc493792303"/>
      <w:r w:rsidRPr="00A333B7">
        <w:rPr>
          <w:rFonts w:hint="eastAsia"/>
        </w:rPr>
        <w:t>错误</w:t>
      </w:r>
      <w:r w:rsidRPr="00A333B7">
        <w:t>码列表</w:t>
      </w:r>
      <w:bookmarkEnd w:id="44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A4148B" w:rsidRPr="00A333B7" w:rsidTr="00A4148B">
        <w:trPr>
          <w:jc w:val="center"/>
        </w:trPr>
        <w:tc>
          <w:tcPr>
            <w:tcW w:w="1908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A4148B" w:rsidRPr="00A333B7" w:rsidRDefault="00A4148B" w:rsidP="00A4148B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A4148B" w:rsidRPr="00A333B7" w:rsidTr="00A4148B">
        <w:trPr>
          <w:jc w:val="center"/>
        </w:trPr>
        <w:tc>
          <w:tcPr>
            <w:tcW w:w="1908" w:type="dxa"/>
            <w:vAlign w:val="center"/>
          </w:tcPr>
          <w:p w:rsidR="00A4148B" w:rsidRPr="00A333B7" w:rsidRDefault="00A4148B" w:rsidP="00A4148B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A4148B" w:rsidRPr="00A333B7" w:rsidRDefault="00A4148B" w:rsidP="00A4148B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A4148B" w:rsidRPr="00A333B7" w:rsidTr="00A4148B">
        <w:trPr>
          <w:jc w:val="center"/>
        </w:trPr>
        <w:tc>
          <w:tcPr>
            <w:tcW w:w="1908" w:type="dxa"/>
            <w:vAlign w:val="center"/>
          </w:tcPr>
          <w:p w:rsidR="00A4148B" w:rsidRPr="00A333B7" w:rsidRDefault="00A4148B" w:rsidP="00A4148B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A4148B" w:rsidRPr="00A333B7" w:rsidRDefault="00A4148B" w:rsidP="00A4148B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A4148B" w:rsidRPr="00A333B7" w:rsidTr="00A4148B">
        <w:trPr>
          <w:jc w:val="center"/>
        </w:trPr>
        <w:tc>
          <w:tcPr>
            <w:tcW w:w="1908" w:type="dxa"/>
            <w:vAlign w:val="center"/>
          </w:tcPr>
          <w:p w:rsidR="00A4148B" w:rsidRPr="00A333B7" w:rsidRDefault="00A4148B" w:rsidP="00A4148B">
            <w:pPr>
              <w:jc w:val="center"/>
            </w:pPr>
          </w:p>
        </w:tc>
        <w:tc>
          <w:tcPr>
            <w:tcW w:w="8265" w:type="dxa"/>
            <w:vAlign w:val="center"/>
          </w:tcPr>
          <w:p w:rsidR="00A4148B" w:rsidRPr="00A333B7" w:rsidRDefault="00A4148B" w:rsidP="00A4148B">
            <w:pPr>
              <w:ind w:rightChars="-45" w:right="-94"/>
            </w:pPr>
          </w:p>
        </w:tc>
      </w:tr>
    </w:tbl>
    <w:p w:rsidR="00A4148B" w:rsidRDefault="00A4148B" w:rsidP="00A4148B"/>
    <w:p w:rsidR="00A85977" w:rsidRDefault="00A85977" w:rsidP="008A1C9B"/>
    <w:p w:rsidR="00270E52" w:rsidRPr="00A333B7" w:rsidRDefault="0061262D" w:rsidP="00270E52">
      <w:pPr>
        <w:pStyle w:val="2"/>
        <w:numPr>
          <w:ilvl w:val="1"/>
          <w:numId w:val="1"/>
        </w:numPr>
      </w:pPr>
      <w:bookmarkStart w:id="442" w:name="_Toc493792304"/>
      <w:r>
        <w:rPr>
          <w:rFonts w:hint="eastAsia"/>
        </w:rPr>
        <w:t>快捷绑卡</w:t>
      </w:r>
      <w:r w:rsidR="00270E52" w:rsidRPr="00A333B7">
        <w:rPr>
          <w:rFonts w:hint="eastAsia"/>
        </w:rPr>
        <w:t>申请接口</w:t>
      </w:r>
      <w:bookmarkEnd w:id="442"/>
    </w:p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3" w:name="_Toc493792305"/>
      <w:r w:rsidRPr="00A333B7">
        <w:rPr>
          <w:rFonts w:hint="eastAsia"/>
        </w:rPr>
        <w:t>业务功能</w:t>
      </w:r>
      <w:bookmarkEnd w:id="443"/>
    </w:p>
    <w:p w:rsidR="00270E52" w:rsidRPr="00A333B7" w:rsidRDefault="00270E52" w:rsidP="00270E52">
      <w:pPr>
        <w:ind w:firstLineChars="200" w:firstLine="420"/>
      </w:pPr>
      <w:r w:rsidRPr="00A333B7">
        <w:rPr>
          <w:rFonts w:hint="eastAsia"/>
        </w:rPr>
        <w:t>用户申请将</w:t>
      </w:r>
      <w:r w:rsidRPr="00A333B7">
        <w:t>用户</w:t>
      </w:r>
      <w:r w:rsidRPr="00A333B7">
        <w:rPr>
          <w:rFonts w:hint="eastAsia"/>
        </w:rPr>
        <w:t>银行</w:t>
      </w:r>
      <w:r w:rsidRPr="00A333B7">
        <w:t>卡</w:t>
      </w:r>
      <w:r w:rsidRPr="00A333B7">
        <w:rPr>
          <w:rFonts w:hint="eastAsia"/>
        </w:rPr>
        <w:t>与</w:t>
      </w:r>
      <w:r w:rsidR="002C0E16">
        <w:t>小蕉</w:t>
      </w:r>
      <w:r w:rsidRPr="00A333B7">
        <w:t>账号做一个绑定</w:t>
      </w:r>
      <w:r w:rsidRPr="00A333B7">
        <w:rPr>
          <w:rFonts w:hint="eastAsia"/>
        </w:rPr>
        <w:t>，</w:t>
      </w:r>
      <w:r w:rsidRPr="00A333B7">
        <w:t>后台需生成一笔支付</w:t>
      </w:r>
      <w:r w:rsidRPr="00A333B7">
        <w:rPr>
          <w:rFonts w:hint="eastAsia"/>
        </w:rPr>
        <w:t>（</w:t>
      </w:r>
      <w:r w:rsidRPr="00A333B7">
        <w:t>1分钱</w:t>
      </w:r>
      <w:r w:rsidRPr="00A333B7">
        <w:rPr>
          <w:rFonts w:hint="eastAsia"/>
        </w:rPr>
        <w:t>）</w:t>
      </w:r>
      <w:r w:rsidRPr="00A333B7">
        <w:t>的支付单</w:t>
      </w:r>
      <w:r w:rsidRPr="00A333B7">
        <w:rPr>
          <w:rFonts w:hint="eastAsia"/>
        </w:rPr>
        <w:t>，</w:t>
      </w:r>
      <w:r w:rsidRPr="00A333B7">
        <w:t>并调用快捷</w:t>
      </w:r>
      <w:r w:rsidRPr="00A333B7">
        <w:rPr>
          <w:rFonts w:hint="eastAsia"/>
        </w:rPr>
        <w:t>签约</w:t>
      </w:r>
      <w:r w:rsidRPr="00A333B7">
        <w:t>支付申请接口，</w:t>
      </w:r>
      <w:r w:rsidR="002C0E16">
        <w:rPr>
          <w:rFonts w:hint="eastAsia"/>
        </w:rPr>
        <w:t>小蕉</w:t>
      </w:r>
      <w:r w:rsidRPr="00A333B7">
        <w:rPr>
          <w:rFonts w:hint="eastAsia"/>
        </w:rPr>
        <w:t>下</w:t>
      </w:r>
      <w:r w:rsidRPr="00A333B7">
        <w:t>发短信验证码</w:t>
      </w:r>
      <w:r w:rsidRPr="00A333B7">
        <w:rPr>
          <w:rFonts w:hint="eastAsia"/>
        </w:rPr>
        <w:t>，</w:t>
      </w:r>
      <w:r w:rsidRPr="00A333B7">
        <w:t>完成后续绑卡操作</w:t>
      </w:r>
      <w:r w:rsidRPr="00A333B7">
        <w:rPr>
          <w:rFonts w:hint="eastAsia"/>
        </w:rPr>
        <w:t>。</w:t>
      </w:r>
    </w:p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4" w:name="_Toc493792306"/>
      <w:r w:rsidRPr="00A333B7">
        <w:rPr>
          <w:rFonts w:hint="eastAsia"/>
        </w:rPr>
        <w:t>交互模式</w:t>
      </w:r>
      <w:bookmarkEnd w:id="444"/>
    </w:p>
    <w:p w:rsidR="00270E52" w:rsidRPr="00A333B7" w:rsidRDefault="00270E52" w:rsidP="00270E5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5" w:name="_Toc493792307"/>
      <w:r w:rsidRPr="00A333B7">
        <w:rPr>
          <w:rFonts w:hint="eastAsia"/>
        </w:rPr>
        <w:t>请求参数列表</w:t>
      </w:r>
      <w:bookmarkEnd w:id="445"/>
    </w:p>
    <w:p w:rsidR="00270E52" w:rsidRPr="00A333B7" w:rsidRDefault="00270E52" w:rsidP="00270E5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="00A1324B">
        <w:t>mb2c</w:t>
      </w:r>
      <w:r w:rsidRPr="00270E52">
        <w:t>_qpay_bind_req</w:t>
      </w:r>
      <w:r w:rsidRPr="00A333B7">
        <w:rPr>
          <w:b/>
        </w:rPr>
        <w:t>.cgi</w:t>
      </w:r>
    </w:p>
    <w:p w:rsidR="00270E52" w:rsidRPr="00A333B7" w:rsidRDefault="00270E52" w:rsidP="00270E5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70E5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70E5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70E52" w:rsidRPr="00A333B7" w:rsidRDefault="00270E5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70E52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270E52" w:rsidRPr="00A333B7" w:rsidRDefault="00270E5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70E52" w:rsidRPr="00A333B7" w:rsidRDefault="00270E52" w:rsidP="005D7D32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70E52" w:rsidRPr="00A333B7" w:rsidRDefault="00270E5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service_version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input_charset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sign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String(32)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270E5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70E52" w:rsidRPr="00A333B7" w:rsidRDefault="00270E52" w:rsidP="005D7D32">
            <w:r w:rsidRPr="00A333B7">
              <w:t>多密钥支持的密钥序号，默认1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手机号码或邮箱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预留</w:t>
            </w:r>
            <w:r w:rsidRPr="00A333B7">
              <w:t>手机号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mobile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String(11)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用户开卡时的手机号码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证件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cre_id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证件</w:t>
            </w:r>
            <w:r w:rsidRPr="00A333B7">
              <w:t>号</w:t>
            </w:r>
            <w:r>
              <w:rPr>
                <w:rFonts w:hint="eastAsia"/>
              </w:rPr>
              <w:t>(未</w:t>
            </w:r>
            <w:r>
              <w:t>实名</w:t>
            </w:r>
            <w:r>
              <w:rPr>
                <w:rFonts w:hint="eastAsia"/>
              </w:rPr>
              <w:t>认证</w:t>
            </w:r>
            <w:r>
              <w:t>用户</w:t>
            </w:r>
            <w:r>
              <w:rPr>
                <w:rFonts w:hint="eastAsia"/>
              </w:rPr>
              <w:t>绑卡</w:t>
            </w:r>
            <w:r>
              <w:t>必填此字段</w:t>
            </w:r>
            <w:r>
              <w:rPr>
                <w:rFonts w:hint="eastAsia"/>
              </w:rPr>
              <w:t>)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truename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实名</w:t>
            </w:r>
            <w:r w:rsidRPr="00A333B7">
              <w:t>名称</w:t>
            </w:r>
            <w:r>
              <w:rPr>
                <w:rFonts w:hint="eastAsia"/>
              </w:rPr>
              <w:t>(未</w:t>
            </w:r>
            <w:r>
              <w:t>实名</w:t>
            </w:r>
            <w:r>
              <w:rPr>
                <w:rFonts w:hint="eastAsia"/>
              </w:rPr>
              <w:t>认证</w:t>
            </w:r>
            <w:r>
              <w:t>用户</w:t>
            </w:r>
            <w:r>
              <w:rPr>
                <w:rFonts w:hint="eastAsia"/>
              </w:rPr>
              <w:t>绑卡</w:t>
            </w:r>
            <w:r>
              <w:t>必填此字段</w:t>
            </w:r>
            <w:r>
              <w:rPr>
                <w:rFonts w:hint="eastAsia"/>
              </w:rPr>
              <w:t>)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卡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cardid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银行</w:t>
            </w:r>
            <w:r w:rsidRPr="00A333B7">
              <w:t>卡号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style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银行卡类型</w:t>
            </w:r>
          </w:p>
          <w:p w:rsidR="00150E05" w:rsidRPr="00A333B7" w:rsidRDefault="00150E05" w:rsidP="00150E05">
            <w:pPr>
              <w:snapToGrid w:val="0"/>
            </w:pPr>
            <w:r>
              <w:t>2</w:t>
            </w:r>
            <w:r w:rsidRPr="00A333B7">
              <w:t>-信用卡</w:t>
            </w:r>
          </w:p>
          <w:p w:rsidR="00150E05" w:rsidRPr="00A333B7" w:rsidRDefault="00150E05" w:rsidP="00150E05">
            <w:pPr>
              <w:ind w:rightChars="-45" w:right="-94"/>
            </w:pPr>
            <w:r>
              <w:t>1</w:t>
            </w:r>
            <w:r w:rsidRPr="00A333B7">
              <w:t>-借记卡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</w:t>
            </w:r>
            <w:r w:rsidRPr="00A333B7">
              <w:lastRenderedPageBreak/>
              <w:t>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lastRenderedPageBreak/>
              <w:t>valid_year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lastRenderedPageBreak/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valid_month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安全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s_code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Del="006D1491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信用</w:t>
            </w:r>
            <w:r w:rsidRPr="00A333B7">
              <w:t>卡安全码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银行码</w:t>
            </w:r>
            <w:r w:rsidRPr="00A333B7">
              <w:t>段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bank_segment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银行码</w:t>
            </w:r>
            <w:r w:rsidRPr="00A333B7">
              <w:t>段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>
              <w:rPr>
                <w:rFonts w:hint="eastAsia"/>
              </w:rPr>
              <w:t>bank</w:t>
            </w:r>
            <w:r>
              <w:t>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>
              <w:rPr>
                <w:rFonts w:hint="eastAsia"/>
              </w:rP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非空</w:t>
            </w:r>
            <w:r>
              <w:t>时</w:t>
            </w:r>
            <w:r>
              <w:rPr>
                <w:rFonts w:hint="eastAsia"/>
              </w:rPr>
              <w:t>, 不</w:t>
            </w:r>
            <w:r>
              <w:t>生成</w:t>
            </w:r>
            <w:r>
              <w:rPr>
                <w:rFonts w:hint="eastAsia"/>
              </w:rPr>
              <w:t>一分钱</w:t>
            </w:r>
            <w:r>
              <w:t>支付单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Default="00150E05" w:rsidP="00150E05">
            <w:pPr>
              <w:jc w:val="left"/>
            </w:pPr>
            <w:r>
              <w:rPr>
                <w:rFonts w:hint="eastAsia"/>
              </w:rPr>
              <w:t>list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listid非空</w:t>
            </w:r>
            <w:r>
              <w:t>时，必填</w:t>
            </w:r>
            <w:r>
              <w:rPr>
                <w:rFonts w:hint="eastAsia"/>
              </w:rPr>
              <w:t>，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1、</w:t>
            </w:r>
            <w:r>
              <w:t>充值；</w:t>
            </w:r>
            <w:r>
              <w:rPr>
                <w:rFonts w:hint="eastAsia"/>
              </w:rPr>
              <w:t>2、</w:t>
            </w:r>
            <w:r>
              <w:t>支付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会话标识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业务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serial_no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已实名</w:t>
            </w:r>
            <w:r>
              <w:t>用户绑</w:t>
            </w:r>
            <w:r>
              <w:rPr>
                <w:rFonts w:hint="eastAsia"/>
              </w:rPr>
              <w:t>卡申请</w:t>
            </w:r>
            <w:r>
              <w:t>必填</w:t>
            </w:r>
          </w:p>
        </w:tc>
      </w:tr>
      <w:tr w:rsidR="00150E05" w:rsidRPr="00A333B7" w:rsidTr="00667B60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小蕉授权</w:t>
            </w:r>
            <w:r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已实名</w:t>
            </w:r>
            <w:r>
              <w:t>用户绑</w:t>
            </w:r>
            <w:r>
              <w:rPr>
                <w:rFonts w:hint="eastAsia"/>
              </w:rPr>
              <w:t>卡申请</w:t>
            </w:r>
            <w:r>
              <w:t>必填</w:t>
            </w:r>
          </w:p>
        </w:tc>
      </w:tr>
    </w:tbl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6" w:name="_Toc493792308"/>
      <w:r w:rsidRPr="00A333B7">
        <w:rPr>
          <w:rFonts w:hint="eastAsia"/>
        </w:rPr>
        <w:t>应答参数列表</w:t>
      </w:r>
      <w:bookmarkEnd w:id="446"/>
    </w:p>
    <w:p w:rsidR="00270E52" w:rsidRPr="00A333B7" w:rsidRDefault="00270E52" w:rsidP="00270E5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70E52" w:rsidRPr="00A333B7" w:rsidRDefault="00270E52" w:rsidP="00270E5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70E5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70E52" w:rsidRPr="00A333B7" w:rsidRDefault="00270E5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sign_type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service_version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input_charset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String(8)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sign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String(32)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sign_key_index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Int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t>多密钥支持的密钥序号，默认1</w:t>
            </w:r>
          </w:p>
        </w:tc>
      </w:tr>
      <w:tr w:rsidR="00270E5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70E52" w:rsidRPr="00A333B7" w:rsidRDefault="00270E52" w:rsidP="005D7D3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70E52" w:rsidRPr="00A333B7" w:rsidRDefault="00270E52" w:rsidP="005D7D3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Int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参见错误码对照表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retmsg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String(30)</w:t>
            </w:r>
          </w:p>
        </w:tc>
        <w:tc>
          <w:tcPr>
            <w:tcW w:w="4305" w:type="dxa"/>
          </w:tcPr>
          <w:p w:rsidR="00270E52" w:rsidRPr="00A333B7" w:rsidRDefault="00270E52" w:rsidP="005D7D32"/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userid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String(64)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手机号码或邮箱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lastRenderedPageBreak/>
              <w:t>绑定序列号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bind_serialno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String(32)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绑定序列号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listid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String(32)</w:t>
            </w:r>
          </w:p>
        </w:tc>
        <w:tc>
          <w:tcPr>
            <w:tcW w:w="4305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  <w:tr w:rsidR="00270E52" w:rsidRPr="00A333B7" w:rsidTr="005D7D32">
        <w:tc>
          <w:tcPr>
            <w:tcW w:w="1728" w:type="dxa"/>
          </w:tcPr>
          <w:p w:rsidR="00270E5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外部订单号</w:t>
            </w:r>
          </w:p>
        </w:tc>
        <w:tc>
          <w:tcPr>
            <w:tcW w:w="1980" w:type="dxa"/>
          </w:tcPr>
          <w:p w:rsidR="00270E5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</w:tcPr>
          <w:p w:rsidR="00270E5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</w:tcPr>
          <w:p w:rsidR="00270E5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270E52" w:rsidRPr="008A1C9B" w:rsidRDefault="00270E52" w:rsidP="005D7D32">
            <w:pPr>
              <w:rPr>
                <w:strike/>
                <w:color w:val="FF0000"/>
              </w:rPr>
            </w:pPr>
          </w:p>
        </w:tc>
      </w:tr>
      <w:tr w:rsidR="00270E52" w:rsidRPr="00A333B7" w:rsidTr="005D7D32">
        <w:tc>
          <w:tcPr>
            <w:tcW w:w="1728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授</w:t>
            </w:r>
            <w:r w:rsidRPr="00A333B7">
              <w:t>权码</w:t>
            </w:r>
          </w:p>
        </w:tc>
        <w:tc>
          <w:tcPr>
            <w:tcW w:w="1980" w:type="dxa"/>
          </w:tcPr>
          <w:p w:rsidR="00270E52" w:rsidRPr="00A333B7" w:rsidRDefault="00270E52" w:rsidP="005D7D32">
            <w:r w:rsidRPr="00A333B7">
              <w:t>token</w:t>
            </w:r>
          </w:p>
        </w:tc>
        <w:tc>
          <w:tcPr>
            <w:tcW w:w="720" w:type="dxa"/>
          </w:tcPr>
          <w:p w:rsidR="00270E52" w:rsidRPr="00A333B7" w:rsidRDefault="00270E52" w:rsidP="005D7D32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70E52" w:rsidRPr="00A333B7" w:rsidRDefault="00270E52" w:rsidP="005D7D32">
            <w:r w:rsidRPr="00A333B7">
              <w:t>String(32)</w:t>
            </w:r>
          </w:p>
        </w:tc>
        <w:tc>
          <w:tcPr>
            <w:tcW w:w="4305" w:type="dxa"/>
          </w:tcPr>
          <w:p w:rsidR="00270E52" w:rsidRPr="00A333B7" w:rsidRDefault="00270E52" w:rsidP="005D7D32">
            <w:r>
              <w:rPr>
                <w:rFonts w:hint="eastAsia"/>
              </w:rPr>
              <w:t>短信验证码</w:t>
            </w:r>
            <w:r>
              <w:t>的token</w:t>
            </w:r>
          </w:p>
        </w:tc>
      </w:tr>
    </w:tbl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7" w:name="_Toc493792309"/>
      <w:r w:rsidRPr="00A333B7">
        <w:rPr>
          <w:rFonts w:hint="eastAsia"/>
        </w:rPr>
        <w:t>处理逻辑</w:t>
      </w:r>
      <w:bookmarkEnd w:id="447"/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t>验证用户登录态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>
        <w:rPr>
          <w:rFonts w:hint="eastAsia"/>
        </w:rPr>
        <w:t>校验token</w:t>
      </w:r>
      <w:r>
        <w:t>（</w:t>
      </w:r>
      <w:r>
        <w:rPr>
          <w:rFonts w:hint="eastAsia"/>
        </w:rPr>
        <w:t>支付</w:t>
      </w:r>
      <w:r>
        <w:t>密码校验生成</w:t>
      </w:r>
      <w:r>
        <w:rPr>
          <w:rFonts w:hint="eastAsia"/>
        </w:rPr>
        <w:t>，</w:t>
      </w:r>
      <w:r>
        <w:t>只</w:t>
      </w:r>
      <w:r>
        <w:rPr>
          <w:rFonts w:hint="eastAsia"/>
        </w:rPr>
        <w:t>有已</w:t>
      </w:r>
      <w:r>
        <w:t>实名用户绑</w:t>
      </w:r>
      <w:r>
        <w:rPr>
          <w:rFonts w:hint="eastAsia"/>
        </w:rPr>
        <w:t>卡申请</w:t>
      </w:r>
      <w:r>
        <w:t>需要验证）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Pr="00A333B7">
        <w:rPr>
          <w:rFonts w:hint="eastAsia"/>
        </w:rPr>
        <w:t>快捷</w:t>
      </w:r>
      <w:r w:rsidRPr="00A333B7">
        <w:t>绑</w:t>
      </w:r>
      <w:r w:rsidRPr="00A333B7">
        <w:rPr>
          <w:rFonts w:hint="eastAsia"/>
        </w:rPr>
        <w:t>卡申请接口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调用订单</w:t>
      </w:r>
      <w:r w:rsidRPr="00A333B7">
        <w:t>服务生成</w:t>
      </w:r>
      <w:r w:rsidRPr="00A333B7">
        <w:rPr>
          <w:rFonts w:hint="eastAsia"/>
        </w:rPr>
        <w:t>一</w:t>
      </w:r>
      <w:r w:rsidRPr="00A333B7">
        <w:t>笔</w:t>
      </w:r>
      <w:r>
        <w:rPr>
          <w:rFonts w:hint="eastAsia"/>
        </w:rPr>
        <w:t>快捷</w:t>
      </w:r>
      <w:r w:rsidRPr="00A333B7">
        <w:rPr>
          <w:rFonts w:hint="eastAsia"/>
        </w:rPr>
        <w:t>支付单</w:t>
      </w:r>
      <w:r>
        <w:rPr>
          <w:rFonts w:hint="eastAsia"/>
        </w:rPr>
        <w:t>, 若</w:t>
      </w:r>
      <w:r>
        <w:t>有订单号</w:t>
      </w:r>
      <w:r>
        <w:rPr>
          <w:rFonts w:hint="eastAsia"/>
        </w:rPr>
        <w:t>, 校验</w:t>
      </w:r>
      <w:r>
        <w:t>该订单状态</w:t>
      </w:r>
      <w:r>
        <w:rPr>
          <w:rFonts w:hint="eastAsia"/>
        </w:rPr>
        <w:t>.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调用</w:t>
      </w:r>
      <w:r>
        <w:rPr>
          <w:rFonts w:hint="eastAsia"/>
        </w:rPr>
        <w:t>鉴权生成</w:t>
      </w:r>
      <w:r>
        <w:t>短信验证码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>
        <w:rPr>
          <w:rFonts w:hint="eastAsia"/>
        </w:rPr>
        <w:t>调用消息下发服务</w:t>
      </w:r>
      <w:r>
        <w:t>，发送短信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270E52" w:rsidP="008A1C9B">
      <w:pPr>
        <w:pStyle w:val="af"/>
        <w:numPr>
          <w:ilvl w:val="0"/>
          <w:numId w:val="7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270E52" w:rsidRPr="00A333B7" w:rsidRDefault="00270E52" w:rsidP="00270E52">
      <w:pPr>
        <w:pStyle w:val="3"/>
        <w:numPr>
          <w:ilvl w:val="2"/>
          <w:numId w:val="1"/>
        </w:numPr>
      </w:pPr>
      <w:bookmarkStart w:id="448" w:name="_Toc493792310"/>
      <w:r w:rsidRPr="00A333B7">
        <w:rPr>
          <w:rFonts w:hint="eastAsia"/>
        </w:rPr>
        <w:t>错误</w:t>
      </w:r>
      <w:r w:rsidRPr="00A333B7">
        <w:t>码列表</w:t>
      </w:r>
      <w:bookmarkEnd w:id="44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70E52" w:rsidRPr="00A333B7" w:rsidTr="005D7D32">
        <w:trPr>
          <w:jc w:val="center"/>
        </w:trPr>
        <w:tc>
          <w:tcPr>
            <w:tcW w:w="1908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70E52" w:rsidRPr="00A333B7" w:rsidRDefault="00270E5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A333B7" w:rsidRDefault="00270E52" w:rsidP="005D7D32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70E52" w:rsidRPr="00A333B7" w:rsidRDefault="00270E52" w:rsidP="005D7D32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A333B7" w:rsidRDefault="00270E52" w:rsidP="005D7D32">
            <w:pPr>
              <w:jc w:val="center"/>
            </w:pPr>
            <w:r w:rsidRPr="003E0C22">
              <w:t>205510</w:t>
            </w:r>
          </w:p>
        </w:tc>
        <w:tc>
          <w:tcPr>
            <w:tcW w:w="8265" w:type="dxa"/>
            <w:vAlign w:val="center"/>
          </w:tcPr>
          <w:p w:rsidR="00270E52" w:rsidRPr="00A333B7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手机号为空或有误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A333B7" w:rsidRDefault="00270E52" w:rsidP="005D7D32">
            <w:pPr>
              <w:jc w:val="center"/>
            </w:pPr>
            <w:r w:rsidRPr="003E0C22">
              <w:t>205512</w:t>
            </w:r>
          </w:p>
        </w:tc>
        <w:tc>
          <w:tcPr>
            <w:tcW w:w="8265" w:type="dxa"/>
            <w:vAlign w:val="center"/>
          </w:tcPr>
          <w:p w:rsidR="00270E52" w:rsidRPr="00A333B7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证件号入参有误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A333B7" w:rsidRDefault="00270E52" w:rsidP="005D7D32">
            <w:pPr>
              <w:jc w:val="center"/>
            </w:pPr>
            <w:r w:rsidRPr="003E0C22">
              <w:t>205511</w:t>
            </w:r>
          </w:p>
        </w:tc>
        <w:tc>
          <w:tcPr>
            <w:tcW w:w="8265" w:type="dxa"/>
            <w:vAlign w:val="center"/>
          </w:tcPr>
          <w:p w:rsidR="00270E52" w:rsidRPr="00A333B7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真实姓名为空或有误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205149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加密银行卡号为空或有误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205150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银行卡类型为空或有误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205151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银行渠道为空或有误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205140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银行代码错误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205050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订单号为空或格式有误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lastRenderedPageBreak/>
              <w:t>205008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有效期</w:t>
            </w:r>
            <w:r w:rsidRPr="003E0C22">
              <w:t>-年错误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205009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有效期</w:t>
            </w:r>
            <w:r w:rsidRPr="003E0C22">
              <w:t>-月错误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205153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安全号为空或有误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205061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支付单交易状态有误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205060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订单记录状态有误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200005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CURL_GET超时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200003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CURL_GET函数失败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  <w:r w:rsidRPr="003E0C22">
              <w:t>200002</w:t>
            </w: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extractValueByKeys函数失败</w:t>
            </w:r>
          </w:p>
        </w:tc>
      </w:tr>
      <w:tr w:rsidR="00270E52" w:rsidRPr="00A333B7" w:rsidTr="005D7D32">
        <w:trPr>
          <w:jc w:val="center"/>
        </w:trPr>
        <w:tc>
          <w:tcPr>
            <w:tcW w:w="1908" w:type="dxa"/>
            <w:vAlign w:val="center"/>
          </w:tcPr>
          <w:p w:rsidR="00270E52" w:rsidRPr="003E0C22" w:rsidRDefault="00270E5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270E52" w:rsidRPr="003E0C22" w:rsidRDefault="00270E52" w:rsidP="005D7D32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5D7D32" w:rsidRPr="00A333B7" w:rsidRDefault="0061262D" w:rsidP="005D7D32">
      <w:pPr>
        <w:pStyle w:val="2"/>
        <w:numPr>
          <w:ilvl w:val="1"/>
          <w:numId w:val="1"/>
        </w:numPr>
      </w:pPr>
      <w:bookmarkStart w:id="449" w:name="_Toc493792311"/>
      <w:r>
        <w:rPr>
          <w:rFonts w:hint="eastAsia"/>
        </w:rPr>
        <w:t>快捷绑卡</w:t>
      </w:r>
      <w:r w:rsidR="005D7D32" w:rsidRPr="00A333B7">
        <w:rPr>
          <w:rFonts w:hint="eastAsia"/>
        </w:rPr>
        <w:t>确认接口</w:t>
      </w:r>
      <w:bookmarkEnd w:id="449"/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0" w:name="_Toc493792312"/>
      <w:r w:rsidRPr="00A333B7">
        <w:rPr>
          <w:rFonts w:hint="eastAsia"/>
        </w:rPr>
        <w:t>业务功能</w:t>
      </w:r>
      <w:bookmarkEnd w:id="450"/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用户输入</w:t>
      </w:r>
      <w:r w:rsidR="002C0E16">
        <w:rPr>
          <w:rFonts w:hint="eastAsia"/>
        </w:rPr>
        <w:t>小蕉</w:t>
      </w:r>
      <w:r w:rsidRPr="00A333B7">
        <w:t>短信验证码后</w:t>
      </w:r>
      <w:r w:rsidRPr="00A333B7">
        <w:rPr>
          <w:rFonts w:hint="eastAsia"/>
        </w:rPr>
        <w:t>，</w:t>
      </w:r>
      <w:r w:rsidRPr="00A333B7">
        <w:t>调用</w:t>
      </w:r>
      <w:r w:rsidRPr="00A333B7">
        <w:rPr>
          <w:rFonts w:hint="eastAsia"/>
        </w:rPr>
        <w:t>此接口</w:t>
      </w:r>
      <w:r w:rsidRPr="00A333B7">
        <w:t>进行绑</w:t>
      </w:r>
      <w:r w:rsidRPr="00A333B7">
        <w:rPr>
          <w:rFonts w:hint="eastAsia"/>
        </w:rPr>
        <w:t>卡</w:t>
      </w:r>
      <w:r w:rsidRPr="00A333B7">
        <w:t>确认</w:t>
      </w:r>
      <w:r w:rsidRPr="00A333B7">
        <w:rPr>
          <w:rFonts w:hint="eastAsia"/>
        </w:rPr>
        <w:t>，</w:t>
      </w:r>
      <w:r w:rsidRPr="00A333B7">
        <w:t>需验数据签名</w:t>
      </w:r>
      <w:r w:rsidRPr="00A333B7">
        <w:rPr>
          <w:rFonts w:hint="eastAsia"/>
        </w:rPr>
        <w:t>及</w:t>
      </w:r>
      <w:r w:rsidRPr="00A333B7">
        <w:t>用户登录态</w:t>
      </w:r>
      <w:r w:rsidRPr="00A333B7">
        <w:rPr>
          <w:rFonts w:hint="eastAsia"/>
        </w:rPr>
        <w:t>。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1" w:name="_Toc493792313"/>
      <w:r w:rsidRPr="00A333B7">
        <w:rPr>
          <w:rFonts w:hint="eastAsia"/>
        </w:rPr>
        <w:t>交互模式</w:t>
      </w:r>
      <w:bookmarkEnd w:id="451"/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2" w:name="_Toc493792314"/>
      <w:r w:rsidRPr="00A333B7">
        <w:rPr>
          <w:rFonts w:hint="eastAsia"/>
        </w:rPr>
        <w:t>请求参数列表</w:t>
      </w:r>
      <w:bookmarkEnd w:id="452"/>
    </w:p>
    <w:p w:rsidR="005D7D32" w:rsidRPr="00A333B7" w:rsidRDefault="005D7D32" w:rsidP="005D7D3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="00A1324B">
        <w:t>mb2c</w:t>
      </w:r>
      <w:r w:rsidR="002912B2" w:rsidRPr="002912B2">
        <w:t>_qpay_bind_confirm</w:t>
      </w:r>
      <w:r w:rsidRPr="00A333B7">
        <w:rPr>
          <w:b/>
        </w:rPr>
        <w:t>.cgi</w:t>
      </w:r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D7D3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D7D32" w:rsidRPr="00A333B7" w:rsidRDefault="005D7D3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D7D32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service_version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input_charset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签名(动态key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5D7D3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多密钥支持的密钥序号，默认1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手机号码或邮箱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bind_serialno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订单类型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list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1、</w:t>
            </w:r>
            <w:r>
              <w:t>充值；</w:t>
            </w:r>
            <w:r>
              <w:rPr>
                <w:rFonts w:hint="eastAsia"/>
              </w:rPr>
              <w:t>2、</w:t>
            </w:r>
            <w:r>
              <w:t>支付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授权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token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授权</w:t>
            </w:r>
            <w:r w:rsidRPr="00A333B7">
              <w:t>码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t>verify_code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t>String(6)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小蕉</w:t>
            </w:r>
            <w:r w:rsidRPr="00A333B7">
              <w:rPr>
                <w:rFonts w:hint="eastAsia"/>
              </w:rPr>
              <w:t>短息</w:t>
            </w:r>
            <w:r w:rsidRPr="00A333B7">
              <w:t>验证码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会话标识</w:t>
            </w:r>
          </w:p>
        </w:tc>
      </w:tr>
      <w:tr w:rsidR="00150E05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rPr>
                <w:rFonts w:hint="eastAsia"/>
              </w:rPr>
              <w:t>安全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t>s_code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rPr>
                <w:rFonts w:hint="eastAsia"/>
              </w:rPr>
              <w:t>信用</w:t>
            </w:r>
            <w:r w:rsidRPr="00A333B7">
              <w:t>卡安全码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lastRenderedPageBreak/>
              <w:t>绑</w:t>
            </w:r>
            <w:r>
              <w:t>提现卡标识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draw</w:t>
            </w:r>
            <w:r>
              <w:t>_flag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1</w:t>
            </w:r>
            <w:r>
              <w:t>-绑提现卡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branch_bank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支行名称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area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开户地区，省级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开户城市</w:t>
            </w:r>
          </w:p>
        </w:tc>
      </w:tr>
    </w:tbl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3" w:name="_Toc493792315"/>
      <w:r w:rsidRPr="00A333B7">
        <w:rPr>
          <w:rFonts w:hint="eastAsia"/>
        </w:rPr>
        <w:t>应答参数列表</w:t>
      </w:r>
      <w:bookmarkEnd w:id="453"/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5D7D32" w:rsidRPr="00A333B7" w:rsidRDefault="005D7D32" w:rsidP="005D7D32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D7D32" w:rsidRPr="00A333B7" w:rsidRDefault="005D7D3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sign_type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service_version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input_charset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key签名）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sign_key_index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多密钥支持的密钥序号，默认1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D7D32" w:rsidRPr="00A333B7" w:rsidRDefault="005D7D32" w:rsidP="005D7D3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参见错误码对照表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retmsg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String(30)</w:t>
            </w:r>
          </w:p>
        </w:tc>
        <w:tc>
          <w:tcPr>
            <w:tcW w:w="4305" w:type="dxa"/>
          </w:tcPr>
          <w:p w:rsidR="005D7D32" w:rsidRPr="00A333B7" w:rsidRDefault="005D7D32" w:rsidP="005D7D32"/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userid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String(64)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手机号码或邮箱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listid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订单</w:t>
            </w:r>
            <w:r w:rsidRPr="00A333B7">
              <w:t>号</w:t>
            </w:r>
          </w:p>
        </w:tc>
      </w:tr>
    </w:tbl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4" w:name="_Toc493792316"/>
      <w:r w:rsidRPr="00A333B7">
        <w:rPr>
          <w:rFonts w:hint="eastAsia"/>
        </w:rPr>
        <w:t>处理逻辑</w:t>
      </w:r>
      <w:bookmarkEnd w:id="454"/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t>验证用户登录态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调用用户</w:t>
      </w:r>
      <w:r w:rsidRPr="00A333B7">
        <w:t>模块</w:t>
      </w:r>
      <w:r w:rsidRPr="00A333B7">
        <w:rPr>
          <w:rFonts w:hint="eastAsia"/>
        </w:rPr>
        <w:t>快捷</w:t>
      </w:r>
      <w:r w:rsidRPr="00A333B7">
        <w:t>绑</w:t>
      </w:r>
      <w:r w:rsidRPr="00A333B7">
        <w:rPr>
          <w:rFonts w:hint="eastAsia"/>
        </w:rPr>
        <w:t>卡信息校验接口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>
        <w:rPr>
          <w:rFonts w:hint="eastAsia"/>
        </w:rPr>
        <w:t>调用</w:t>
      </w:r>
      <w:r>
        <w:t>订单模块</w:t>
      </w:r>
      <w:r w:rsidRPr="00A333B7">
        <w:rPr>
          <w:rFonts w:hint="eastAsia"/>
        </w:rPr>
        <w:t>校验</w:t>
      </w:r>
      <w:r w:rsidRPr="00A333B7">
        <w:t>快捷支付单</w:t>
      </w:r>
      <w:r w:rsidRPr="00A333B7">
        <w:rPr>
          <w:rFonts w:hint="eastAsia"/>
        </w:rPr>
        <w:t>信息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调</w:t>
      </w:r>
      <w:r>
        <w:rPr>
          <w:rFonts w:hint="eastAsia"/>
        </w:rPr>
        <w:t>用网关</w:t>
      </w:r>
      <w:r>
        <w:t>组织报文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>
        <w:rPr>
          <w:rFonts w:hint="eastAsia"/>
        </w:rPr>
        <w:lastRenderedPageBreak/>
        <w:t>向第三方渠道(易宝)发</w:t>
      </w:r>
      <w:r>
        <w:t>请求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>
        <w:rPr>
          <w:rFonts w:hint="eastAsia"/>
        </w:rPr>
        <w:t>解析返回</w:t>
      </w:r>
      <w:r>
        <w:t>结果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调用用户</w:t>
      </w:r>
      <w:r w:rsidRPr="00A333B7">
        <w:t>模块快捷绑卡确认接口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>
        <w:rPr>
          <w:rFonts w:hint="eastAsia"/>
        </w:rPr>
        <w:t>如果</w:t>
      </w:r>
      <w:r>
        <w:t>用户未实名，则调用用户模块修改用户实名信息</w:t>
      </w:r>
    </w:p>
    <w:p w:rsidR="00A85977" w:rsidRDefault="005D7D32" w:rsidP="008A1C9B">
      <w:pPr>
        <w:pStyle w:val="af"/>
        <w:numPr>
          <w:ilvl w:val="0"/>
          <w:numId w:val="7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5" w:name="_Toc493792317"/>
      <w:r w:rsidRPr="00A333B7">
        <w:rPr>
          <w:rFonts w:hint="eastAsia"/>
        </w:rPr>
        <w:t>错误</w:t>
      </w:r>
      <w:r w:rsidRPr="00A333B7">
        <w:t>码列表</w:t>
      </w:r>
      <w:bookmarkEnd w:id="45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D7D32" w:rsidRPr="00A333B7" w:rsidTr="005D7D32">
        <w:trPr>
          <w:jc w:val="center"/>
        </w:trPr>
        <w:tc>
          <w:tcPr>
            <w:tcW w:w="1908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D0682C">
              <w:t>205020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D0682C">
              <w:rPr>
                <w:rFonts w:hint="eastAsia"/>
              </w:rPr>
              <w:t>签名为空或格式有误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D0682C">
              <w:t>205023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D0682C">
              <w:rPr>
                <w:rFonts w:hint="eastAsia"/>
              </w:rPr>
              <w:t>加密类型为空或格式有误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D0682C">
              <w:t>205021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D0682C">
              <w:rPr>
                <w:rFonts w:hint="eastAsia"/>
              </w:rPr>
              <w:t>秘钥序号为空或格式有误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D0682C">
              <w:t>205047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D0682C">
              <w:rPr>
                <w:rFonts w:hint="eastAsia"/>
              </w:rPr>
              <w:t>用户登录</w:t>
            </w:r>
            <w:r w:rsidRPr="00D0682C">
              <w:t>ID有误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3E0C22">
              <w:t>205148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银行卡绑定序列号错误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205050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订单号为空或格式有误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A9343A">
              <w:t>205155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A9343A">
              <w:rPr>
                <w:rFonts w:hint="eastAsia"/>
              </w:rPr>
              <w:t>授权码为空或有误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205005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渠道入参有误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200007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会话入参有误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A9343A">
              <w:t>205123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A9343A">
              <w:rPr>
                <w:rFonts w:hint="eastAsia"/>
              </w:rPr>
              <w:t>短信验证码有误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9343A" w:rsidRDefault="005D7D32" w:rsidP="005D7D32">
            <w:pPr>
              <w:jc w:val="center"/>
            </w:pPr>
            <w:r w:rsidRPr="00A9343A">
              <w:t>200010</w:t>
            </w:r>
          </w:p>
        </w:tc>
        <w:tc>
          <w:tcPr>
            <w:tcW w:w="8265" w:type="dxa"/>
            <w:vAlign w:val="center"/>
          </w:tcPr>
          <w:p w:rsidR="005D7D32" w:rsidRPr="00A9343A" w:rsidRDefault="005D7D32" w:rsidP="005D7D32">
            <w:pPr>
              <w:ind w:rightChars="-45" w:right="-94"/>
            </w:pPr>
            <w:r w:rsidRPr="00A9343A">
              <w:t>XML字符串解析错误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9343A" w:rsidRDefault="005D7D32" w:rsidP="005D7D32">
            <w:pPr>
              <w:jc w:val="center"/>
            </w:pPr>
            <w:r w:rsidRPr="00A9343A">
              <w:t>205154</w:t>
            </w:r>
          </w:p>
        </w:tc>
        <w:tc>
          <w:tcPr>
            <w:tcW w:w="8265" w:type="dxa"/>
            <w:vAlign w:val="center"/>
          </w:tcPr>
          <w:p w:rsidR="005D7D32" w:rsidRPr="00A9343A" w:rsidRDefault="005D7D32" w:rsidP="005D7D32">
            <w:pPr>
              <w:ind w:rightChars="-45" w:right="-94"/>
            </w:pPr>
            <w:r w:rsidRPr="00A9343A">
              <w:rPr>
                <w:rFonts w:hint="eastAsia"/>
              </w:rPr>
              <w:t>快捷绑卡状态有误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9343A" w:rsidRDefault="005D7D32" w:rsidP="005D7D32">
            <w:pPr>
              <w:jc w:val="center"/>
            </w:pPr>
            <w:r w:rsidRPr="00A9343A">
              <w:t>205062</w:t>
            </w:r>
          </w:p>
        </w:tc>
        <w:tc>
          <w:tcPr>
            <w:tcW w:w="8265" w:type="dxa"/>
            <w:vAlign w:val="center"/>
          </w:tcPr>
          <w:p w:rsidR="005D7D32" w:rsidRPr="00A9343A" w:rsidRDefault="005D7D32" w:rsidP="005D7D32">
            <w:pPr>
              <w:ind w:rightChars="-45" w:right="-94"/>
            </w:pPr>
            <w:r w:rsidRPr="00A9343A">
              <w:rPr>
                <w:rFonts w:hint="eastAsia"/>
              </w:rPr>
              <w:t>支付单号不符或有误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205061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支付单交易状态有误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205060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订单记录状态有误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200005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CURL_GET超时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t>200003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CURL_GET函数失败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3E0C22" w:rsidRDefault="005D7D32" w:rsidP="005D7D32">
            <w:pPr>
              <w:jc w:val="center"/>
            </w:pPr>
            <w:r w:rsidRPr="003E0C22">
              <w:lastRenderedPageBreak/>
              <w:t>200002</w:t>
            </w:r>
          </w:p>
        </w:tc>
        <w:tc>
          <w:tcPr>
            <w:tcW w:w="8265" w:type="dxa"/>
            <w:vAlign w:val="center"/>
          </w:tcPr>
          <w:p w:rsidR="005D7D32" w:rsidRPr="003E0C22" w:rsidRDefault="005D7D32" w:rsidP="005D7D32">
            <w:pPr>
              <w:ind w:rightChars="-45" w:right="-94"/>
            </w:pPr>
            <w:r w:rsidRPr="003E0C22">
              <w:rPr>
                <w:rFonts w:hint="eastAsia"/>
              </w:rPr>
              <w:t>调用</w:t>
            </w:r>
            <w:r w:rsidRPr="003E0C22">
              <w:t>extractValueByKeys函数失败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5D7D32" w:rsidRPr="00A333B7" w:rsidRDefault="005D7D32" w:rsidP="005D7D32">
      <w:pPr>
        <w:pStyle w:val="2"/>
        <w:numPr>
          <w:ilvl w:val="1"/>
          <w:numId w:val="1"/>
        </w:numPr>
      </w:pPr>
      <w:bookmarkStart w:id="456" w:name="_Toc493792318"/>
      <w:r w:rsidRPr="00A333B7">
        <w:rPr>
          <w:rFonts w:hint="eastAsia"/>
        </w:rPr>
        <w:t>快捷支付</w:t>
      </w:r>
      <w:r w:rsidR="0061262D">
        <w:rPr>
          <w:rFonts w:hint="eastAsia"/>
        </w:rPr>
        <w:t>(</w:t>
      </w:r>
      <w:r w:rsidR="0061262D">
        <w:rPr>
          <w:rFonts w:hint="eastAsia"/>
        </w:rPr>
        <w:t>充值</w:t>
      </w:r>
      <w:r w:rsidR="0061262D">
        <w:rPr>
          <w:rFonts w:hint="eastAsia"/>
        </w:rPr>
        <w:t>)</w:t>
      </w:r>
      <w:r w:rsidRPr="00A333B7">
        <w:rPr>
          <w:rFonts w:hint="eastAsia"/>
        </w:rPr>
        <w:t>申请接口</w:t>
      </w:r>
      <w:bookmarkEnd w:id="456"/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7" w:name="_Toc493792319"/>
      <w:r w:rsidRPr="00A333B7">
        <w:rPr>
          <w:rFonts w:hint="eastAsia"/>
        </w:rPr>
        <w:t>业务功能</w:t>
      </w:r>
      <w:bookmarkEnd w:id="457"/>
    </w:p>
    <w:p w:rsidR="005D7D32" w:rsidRPr="00A333B7" w:rsidRDefault="005D7D32" w:rsidP="005D7D32">
      <w:r w:rsidRPr="00A333B7">
        <w:tab/>
      </w:r>
      <w:r w:rsidRPr="00A333B7">
        <w:tab/>
      </w:r>
      <w:r w:rsidRPr="00A333B7">
        <w:rPr>
          <w:rFonts w:hint="eastAsia"/>
        </w:rPr>
        <w:t>向</w:t>
      </w:r>
      <w:r w:rsidRPr="00A333B7">
        <w:t>第三方渠道发起支付(充值)</w:t>
      </w:r>
      <w:r w:rsidRPr="00A333B7">
        <w:rPr>
          <w:rFonts w:hint="eastAsia"/>
        </w:rPr>
        <w:t>申请，需</w:t>
      </w:r>
      <w:r w:rsidRPr="00A333B7">
        <w:t>验支付密码</w:t>
      </w:r>
      <w:r w:rsidRPr="00A333B7">
        <w:rPr>
          <w:rFonts w:hint="eastAsia"/>
        </w:rPr>
        <w:t>、</w:t>
      </w:r>
      <w:r w:rsidRPr="00A333B7">
        <w:t>数据签名及用户登录态</w:t>
      </w:r>
      <w:r w:rsidRPr="00A333B7">
        <w:rPr>
          <w:rFonts w:hint="eastAsia"/>
        </w:rPr>
        <w:t>。</w:t>
      </w:r>
    </w:p>
    <w:p w:rsidR="005D7D32" w:rsidRPr="00A333B7" w:rsidRDefault="005D7D32" w:rsidP="005D7D32">
      <w:pPr>
        <w:ind w:firstLine="420"/>
      </w:pPr>
      <w:r w:rsidRPr="00A333B7">
        <w:rPr>
          <w:rFonts w:hint="eastAsia"/>
        </w:rPr>
        <w:t>应</w:t>
      </w:r>
      <w:r w:rsidRPr="00A333B7">
        <w:t>用场景：</w:t>
      </w:r>
    </w:p>
    <w:p w:rsidR="00A85977" w:rsidRDefault="005D7D32" w:rsidP="008A1C9B">
      <w:pPr>
        <w:pStyle w:val="af"/>
        <w:numPr>
          <w:ilvl w:val="0"/>
          <w:numId w:val="74"/>
        </w:numPr>
        <w:ind w:firstLineChars="0"/>
      </w:pPr>
      <w:r w:rsidRPr="00A333B7">
        <w:t>充值</w:t>
      </w:r>
    </w:p>
    <w:p w:rsidR="00A85977" w:rsidRDefault="005D7D32" w:rsidP="008A1C9B">
      <w:pPr>
        <w:pStyle w:val="af"/>
        <w:numPr>
          <w:ilvl w:val="0"/>
          <w:numId w:val="74"/>
        </w:numPr>
        <w:ind w:firstLineChars="0"/>
      </w:pPr>
      <w:r w:rsidRPr="00A333B7">
        <w:t>B2C</w:t>
      </w:r>
      <w:r w:rsidRPr="00A333B7">
        <w:rPr>
          <w:rFonts w:hint="eastAsia"/>
        </w:rPr>
        <w:t>支付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8" w:name="_Toc493792320"/>
      <w:r w:rsidRPr="00A333B7">
        <w:rPr>
          <w:rFonts w:hint="eastAsia"/>
        </w:rPr>
        <w:t>交互模式</w:t>
      </w:r>
      <w:bookmarkEnd w:id="458"/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59" w:name="_Toc493792321"/>
      <w:r w:rsidRPr="00A333B7">
        <w:rPr>
          <w:rFonts w:hint="eastAsia"/>
        </w:rPr>
        <w:t>请求参数列表</w:t>
      </w:r>
      <w:bookmarkEnd w:id="459"/>
    </w:p>
    <w:p w:rsidR="005D7D32" w:rsidRPr="00A333B7" w:rsidRDefault="005D7D32" w:rsidP="005D7D32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rPr>
          <w:b/>
        </w:rPr>
        <w:t>cgi-bin/</w:t>
      </w:r>
      <w:r w:rsidR="00A1324B">
        <w:rPr>
          <w:b/>
        </w:rPr>
        <w:t>mb2c</w:t>
      </w:r>
      <w:r w:rsidR="00EE3863" w:rsidRPr="00EE3863">
        <w:rPr>
          <w:b/>
        </w:rPr>
        <w:t>_qpay_req</w:t>
      </w:r>
      <w:r w:rsidRPr="00A333B7">
        <w:rPr>
          <w:b/>
        </w:rPr>
        <w:t>.cgi</w:t>
      </w:r>
    </w:p>
    <w:p w:rsidR="005D7D32" w:rsidRPr="00A333B7" w:rsidRDefault="005D7D32" w:rsidP="005D7D32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D7D3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D7D32" w:rsidRPr="00A333B7" w:rsidRDefault="005D7D3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D7D32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D7D32" w:rsidRPr="00A333B7" w:rsidRDefault="005D7D3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service_version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input_charset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5D7D32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D7D32" w:rsidRPr="00A333B7" w:rsidRDefault="005D7D32" w:rsidP="005D7D32">
            <w:r w:rsidRPr="00A333B7">
              <w:t>多密钥支持的密钥序号，默认1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lastRenderedPageBreak/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5D7D32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支付密码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(MD5加密后传输至后台接口)，</w:t>
            </w:r>
            <w:r>
              <w:rPr>
                <w:rFonts w:hint="eastAsia"/>
              </w:rPr>
              <w:t>已开</w:t>
            </w:r>
            <w:r>
              <w:t>通快捷</w:t>
            </w:r>
            <w:r>
              <w:rPr>
                <w:rFonts w:hint="eastAsia"/>
              </w:rPr>
              <w:t>银行</w:t>
            </w:r>
            <w:r>
              <w:t>卡支付申请时需传入此字段</w:t>
            </w:r>
            <w:r w:rsidRPr="00A333B7">
              <w:rPr>
                <w:rFonts w:hint="eastAsia"/>
              </w:rPr>
              <w:t>。</w:t>
            </w:r>
            <w:r>
              <w:rPr>
                <w:rFonts w:hint="eastAsia"/>
              </w:rPr>
              <w:t>如果</w:t>
            </w:r>
            <w:r>
              <w:t>此卡是开通了快捷功能，则后台接口一</w:t>
            </w:r>
            <w:r>
              <w:rPr>
                <w:rFonts w:hint="eastAsia"/>
              </w:rPr>
              <w:t>定</w:t>
            </w:r>
            <w:r>
              <w:t>要</w:t>
            </w:r>
            <w:r>
              <w:rPr>
                <w:rFonts w:hint="eastAsia"/>
              </w:rPr>
              <w:t>校验</w:t>
            </w:r>
            <w:r>
              <w:t>支付密码。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订单</w:t>
            </w:r>
            <w:r w:rsidRPr="00A333B7">
              <w:t>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list_type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1-充值 2-支付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绑定</w:t>
            </w:r>
            <w:r w:rsidRPr="00A333B7">
              <w:rPr>
                <w:lang w:val="zh-CN"/>
              </w:rP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bind_ser</w:t>
            </w:r>
            <w:r>
              <w:rPr>
                <w:rFonts w:hint="eastAsia"/>
              </w:rPr>
              <w:t>ia</w:t>
            </w:r>
            <w:r w:rsidRPr="00A333B7">
              <w:t>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07231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valid_year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907231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valid_month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907231">
        <w:tc>
          <w:tcPr>
            <w:tcW w:w="1728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安全</w:t>
            </w:r>
            <w:r w:rsidRPr="00A333B7"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s_code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Del="006D1491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信用</w:t>
            </w:r>
            <w:r w:rsidRPr="00A333B7">
              <w:t>卡安全码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5D7D32">
        <w:tc>
          <w:tcPr>
            <w:tcW w:w="1728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  <w:lang w:val="zh-CN"/>
              </w:rPr>
            </w:pPr>
            <w:r w:rsidRPr="008A1C9B">
              <w:rPr>
                <w:rFonts w:hint="eastAsia"/>
                <w:strike/>
                <w:color w:val="FF0000"/>
                <w:lang w:val="zh-CN"/>
              </w:rPr>
              <w:lastRenderedPageBreak/>
              <w:t>信</w:t>
            </w:r>
            <w:r w:rsidRPr="008A1C9B">
              <w:rPr>
                <w:strike/>
                <w:color w:val="FF0000"/>
                <w:lang w:val="zh-CN"/>
              </w:rPr>
              <w:t>用卡</w:t>
            </w:r>
            <w:r w:rsidRPr="008A1C9B">
              <w:rPr>
                <w:rFonts w:hint="eastAsia"/>
                <w:strike/>
                <w:color w:val="FF0000"/>
                <w:lang w:val="zh-CN"/>
              </w:rPr>
              <w:t>安全</w:t>
            </w:r>
            <w:r w:rsidRPr="008A1C9B">
              <w:rPr>
                <w:strike/>
                <w:color w:val="FF0000"/>
                <w:lang w:val="zh-CN"/>
              </w:rPr>
              <w:t>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明文</w:t>
            </w:r>
          </w:p>
        </w:tc>
      </w:tr>
      <w:tr w:rsidR="00150E05" w:rsidRPr="00A333B7" w:rsidTr="005D7D32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5D7D32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r>
              <w:rPr>
                <w:rFonts w:hint="eastAsia"/>
              </w:rPr>
              <w:t>是否还款标识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r>
              <w:t>is_r</w:t>
            </w:r>
            <w:r>
              <w:rPr>
                <w:rFonts w:hint="eastAsia"/>
              </w:rPr>
              <w:t>epay</w:t>
            </w:r>
            <w:r>
              <w:t>_flag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是否还款标识</w:t>
            </w:r>
          </w:p>
          <w:p w:rsidR="00150E05" w:rsidRDefault="00150E05" w:rsidP="00150E05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否</w:t>
            </w:r>
          </w:p>
          <w:p w:rsidR="00150E05" w:rsidRPr="00A333B7" w:rsidRDefault="00150E05" w:rsidP="00150E05">
            <w:r>
              <w:t>1-</w:t>
            </w:r>
            <w:r>
              <w:rPr>
                <w:rFonts w:hint="eastAsia"/>
              </w:rPr>
              <w:t>是</w:t>
            </w:r>
          </w:p>
        </w:tc>
      </w:tr>
    </w:tbl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60" w:name="_Toc493792322"/>
      <w:r w:rsidRPr="00A333B7">
        <w:rPr>
          <w:rFonts w:hint="eastAsia"/>
        </w:rPr>
        <w:t>应答参数列表</w:t>
      </w:r>
      <w:bookmarkEnd w:id="460"/>
    </w:p>
    <w:p w:rsidR="00A85977" w:rsidRDefault="005D7D32" w:rsidP="008A1C9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D7D32" w:rsidRPr="00A333B7" w:rsidRDefault="005D7D32" w:rsidP="005D7D32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sign_type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service_version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input_charset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String(8)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sign_key_index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t>多密钥支持的密钥序号，默认1</w:t>
            </w:r>
          </w:p>
        </w:tc>
      </w:tr>
      <w:tr w:rsidR="005D7D32" w:rsidRPr="00A333B7" w:rsidTr="005D7D32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D7D32" w:rsidRPr="00A333B7" w:rsidRDefault="005D7D32" w:rsidP="005D7D32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Int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retmsg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String(30)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rPr>
                <w:lang w:val="zh-CN"/>
              </w:rPr>
            </w:pP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userid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String(64)</w:t>
            </w:r>
          </w:p>
        </w:tc>
        <w:tc>
          <w:tcPr>
            <w:tcW w:w="4305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支付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listid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rPr>
                <w:lang w:val="zh-CN"/>
              </w:rPr>
            </w:pP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rPr>
                <w:rFonts w:hint="eastAsia"/>
              </w:rPr>
              <w:t>订单</w:t>
            </w:r>
            <w:r w:rsidRPr="00A333B7">
              <w:t>类型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list_type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5D7D32" w:rsidP="005D7D32">
            <w:pPr>
              <w:rPr>
                <w:lang w:val="zh-CN"/>
              </w:rPr>
            </w:pPr>
            <w:r w:rsidRPr="00A333B7">
              <w:t>1-充值 2-支付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授</w:t>
            </w:r>
            <w:r w:rsidRPr="00A333B7">
              <w:t>权码</w:t>
            </w:r>
          </w:p>
        </w:tc>
        <w:tc>
          <w:tcPr>
            <w:tcW w:w="1980" w:type="dxa"/>
          </w:tcPr>
          <w:p w:rsidR="005D7D32" w:rsidRPr="00A333B7" w:rsidRDefault="005D7D32" w:rsidP="005D7D32">
            <w:r w:rsidRPr="00A333B7">
              <w:t>token</w:t>
            </w:r>
          </w:p>
        </w:tc>
        <w:tc>
          <w:tcPr>
            <w:tcW w:w="720" w:type="dxa"/>
          </w:tcPr>
          <w:p w:rsidR="005D7D32" w:rsidRPr="00A333B7" w:rsidRDefault="005D7D32" w:rsidP="005D7D32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5D7D32" w:rsidRPr="00A333B7" w:rsidRDefault="005D7D32" w:rsidP="005D7D32">
            <w:r w:rsidRPr="00A333B7">
              <w:t>String(32)</w:t>
            </w:r>
          </w:p>
        </w:tc>
        <w:tc>
          <w:tcPr>
            <w:tcW w:w="4305" w:type="dxa"/>
          </w:tcPr>
          <w:p w:rsidR="005D7D32" w:rsidRPr="00A333B7" w:rsidRDefault="002C0E16" w:rsidP="005D7D32">
            <w:r>
              <w:rPr>
                <w:rFonts w:hint="eastAsia"/>
              </w:rPr>
              <w:t>小蕉</w:t>
            </w:r>
            <w:r w:rsidR="00EE3863">
              <w:t>短信token</w:t>
            </w:r>
          </w:p>
        </w:tc>
      </w:tr>
      <w:tr w:rsidR="005D7D32" w:rsidRPr="00A333B7" w:rsidTr="005D7D32">
        <w:tc>
          <w:tcPr>
            <w:tcW w:w="1728" w:type="dxa"/>
          </w:tcPr>
          <w:p w:rsidR="005D7D3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</w:t>
            </w:r>
            <w:r w:rsidRPr="008A1C9B">
              <w:rPr>
                <w:strike/>
                <w:color w:val="FF0000"/>
              </w:rPr>
              <w:t>订单号</w:t>
            </w:r>
          </w:p>
        </w:tc>
        <w:tc>
          <w:tcPr>
            <w:tcW w:w="1980" w:type="dxa"/>
          </w:tcPr>
          <w:p w:rsidR="005D7D3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</w:tcPr>
          <w:p w:rsidR="005D7D3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</w:tcPr>
          <w:p w:rsidR="005D7D32" w:rsidRPr="008A1C9B" w:rsidRDefault="00FF5B9F" w:rsidP="005D7D32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5D7D32" w:rsidRPr="008A1C9B" w:rsidRDefault="005D7D32" w:rsidP="005D7D32">
            <w:pPr>
              <w:rPr>
                <w:strike/>
                <w:color w:val="FF0000"/>
              </w:rPr>
            </w:pPr>
          </w:p>
        </w:tc>
      </w:tr>
    </w:tbl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61" w:name="_Toc493792323"/>
      <w:r w:rsidRPr="00A333B7">
        <w:rPr>
          <w:rFonts w:hint="eastAsia"/>
        </w:rPr>
        <w:t>处理逻辑</w:t>
      </w:r>
      <w:bookmarkEnd w:id="461"/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t>验证用户登录态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>
        <w:rPr>
          <w:rFonts w:hint="eastAsia"/>
        </w:rPr>
        <w:lastRenderedPageBreak/>
        <w:t>用户</w:t>
      </w:r>
      <w:r>
        <w:t>信息校验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>
        <w:rPr>
          <w:rFonts w:hint="eastAsia"/>
        </w:rPr>
        <w:t>订单</w:t>
      </w:r>
      <w:r>
        <w:t>信息校验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>
        <w:rPr>
          <w:rFonts w:hint="eastAsia"/>
        </w:rPr>
        <w:t>限额校验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>
        <w:rPr>
          <w:rFonts w:hint="eastAsia"/>
        </w:rPr>
        <w:t>查询</w:t>
      </w:r>
      <w:r w:rsidR="00EE3863">
        <w:t>绑卡信息</w:t>
      </w:r>
    </w:p>
    <w:p w:rsidR="00A85977" w:rsidRDefault="00EE3863" w:rsidP="008A1C9B">
      <w:pPr>
        <w:pStyle w:val="af"/>
        <w:numPr>
          <w:ilvl w:val="0"/>
          <w:numId w:val="75"/>
        </w:numPr>
        <w:ind w:firstLineChars="0"/>
      </w:pPr>
      <w:r>
        <w:rPr>
          <w:rFonts w:hint="eastAsia"/>
        </w:rPr>
        <w:t>校验</w:t>
      </w:r>
      <w:r>
        <w:t>密码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调</w:t>
      </w:r>
      <w:r w:rsidR="00EE3863">
        <w:rPr>
          <w:rFonts w:hint="eastAsia"/>
        </w:rPr>
        <w:t>鉴权生成短信</w:t>
      </w:r>
      <w:r w:rsidR="00EE3863">
        <w:t>验证码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调用</w:t>
      </w:r>
      <w:r w:rsidR="00EE3863">
        <w:rPr>
          <w:rFonts w:hint="eastAsia"/>
        </w:rPr>
        <w:t>短信下发</w:t>
      </w:r>
      <w:r w:rsidR="00EE3863">
        <w:t>服务，发送短信验证码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5D7D32" w:rsidP="008A1C9B">
      <w:pPr>
        <w:pStyle w:val="af"/>
        <w:numPr>
          <w:ilvl w:val="0"/>
          <w:numId w:val="7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5D7D32" w:rsidRPr="00A333B7" w:rsidRDefault="005D7D32" w:rsidP="005D7D32">
      <w:pPr>
        <w:pStyle w:val="3"/>
        <w:numPr>
          <w:ilvl w:val="2"/>
          <w:numId w:val="1"/>
        </w:numPr>
      </w:pPr>
      <w:bookmarkStart w:id="462" w:name="_Toc493792324"/>
      <w:r w:rsidRPr="00A333B7">
        <w:rPr>
          <w:rFonts w:hint="eastAsia"/>
        </w:rPr>
        <w:t>错误</w:t>
      </w:r>
      <w:r w:rsidRPr="00A333B7">
        <w:t>码列表</w:t>
      </w:r>
      <w:bookmarkEnd w:id="46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5D7D32" w:rsidRPr="00A333B7" w:rsidTr="005D7D32">
        <w:trPr>
          <w:jc w:val="center"/>
        </w:trPr>
        <w:tc>
          <w:tcPr>
            <w:tcW w:w="1908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5D7D32" w:rsidRPr="00A333B7" w:rsidRDefault="005D7D32" w:rsidP="005D7D32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123B4F" w:rsidRDefault="005D7D32" w:rsidP="005D7D32">
            <w:pPr>
              <w:jc w:val="center"/>
            </w:pPr>
            <w:r w:rsidRPr="002E7445">
              <w:t>205153</w:t>
            </w:r>
          </w:p>
        </w:tc>
        <w:tc>
          <w:tcPr>
            <w:tcW w:w="8265" w:type="dxa"/>
            <w:vAlign w:val="center"/>
          </w:tcPr>
          <w:p w:rsidR="005D7D32" w:rsidRPr="00B90F35" w:rsidRDefault="005D7D32" w:rsidP="005D7D32">
            <w:pPr>
              <w:ind w:rightChars="-45" w:right="-94"/>
            </w:pPr>
            <w:r w:rsidRPr="002E7445">
              <w:rPr>
                <w:rFonts w:hint="eastAsia"/>
              </w:rPr>
              <w:t>安全号为空或有误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123B4F" w:rsidRDefault="005D7D32" w:rsidP="005D7D32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5D7D32" w:rsidRPr="00B90F35" w:rsidRDefault="005D7D32" w:rsidP="005D7D32">
            <w:pPr>
              <w:ind w:rightChars="-45" w:right="-94"/>
            </w:pPr>
            <w:r w:rsidRPr="009E0E92">
              <w:t>XML字符串解析错误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9E0E92" w:rsidRDefault="005D7D32" w:rsidP="005D7D32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5D7D32" w:rsidRPr="009E0E92" w:rsidRDefault="005D7D32" w:rsidP="005D7D32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2F18B2" w:rsidRDefault="005D7D32" w:rsidP="005D7D32">
            <w:pPr>
              <w:jc w:val="center"/>
            </w:pPr>
            <w:r w:rsidRPr="00EF0603">
              <w:t>205158</w:t>
            </w:r>
          </w:p>
        </w:tc>
        <w:tc>
          <w:tcPr>
            <w:tcW w:w="8265" w:type="dxa"/>
            <w:vAlign w:val="center"/>
          </w:tcPr>
          <w:p w:rsidR="005D7D32" w:rsidRPr="002F18B2" w:rsidRDefault="005D7D32" w:rsidP="005D7D32">
            <w:pPr>
              <w:ind w:rightChars="-45" w:right="-94"/>
            </w:pPr>
            <w:r w:rsidRPr="00EF0603">
              <w:rPr>
                <w:rFonts w:hint="eastAsia"/>
              </w:rPr>
              <w:t>渠道签名校验错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EF0603" w:rsidRDefault="005D7D32" w:rsidP="005D7D32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5D7D32" w:rsidRPr="00EF0603" w:rsidRDefault="005D7D32" w:rsidP="005D7D32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7E0A48" w:rsidRDefault="005D7D32" w:rsidP="005D7D32">
            <w:pPr>
              <w:jc w:val="center"/>
            </w:pPr>
            <w:r w:rsidRPr="00101165">
              <w:t>205157</w:t>
            </w:r>
          </w:p>
        </w:tc>
        <w:tc>
          <w:tcPr>
            <w:tcW w:w="8265" w:type="dxa"/>
            <w:vAlign w:val="center"/>
          </w:tcPr>
          <w:p w:rsidR="005D7D32" w:rsidRPr="007E0A48" w:rsidRDefault="005D7D32" w:rsidP="005D7D32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  <w:tr w:rsidR="005D7D32" w:rsidRPr="00A333B7" w:rsidTr="005D7D32">
        <w:trPr>
          <w:jc w:val="center"/>
        </w:trPr>
        <w:tc>
          <w:tcPr>
            <w:tcW w:w="1908" w:type="dxa"/>
            <w:vAlign w:val="center"/>
          </w:tcPr>
          <w:p w:rsidR="005D7D32" w:rsidRPr="00A333B7" w:rsidRDefault="005D7D32" w:rsidP="005D7D32">
            <w:pPr>
              <w:jc w:val="center"/>
            </w:pPr>
          </w:p>
        </w:tc>
        <w:tc>
          <w:tcPr>
            <w:tcW w:w="8265" w:type="dxa"/>
            <w:vAlign w:val="center"/>
          </w:tcPr>
          <w:p w:rsidR="005D7D32" w:rsidRPr="00A333B7" w:rsidRDefault="005D7D32" w:rsidP="005D7D32">
            <w:pPr>
              <w:ind w:rightChars="-45" w:right="-94"/>
            </w:pPr>
          </w:p>
        </w:tc>
      </w:tr>
    </w:tbl>
    <w:p w:rsidR="005D7D32" w:rsidRPr="00A333B7" w:rsidRDefault="005D7D32" w:rsidP="005D7D32"/>
    <w:p w:rsidR="00A85977" w:rsidRDefault="00A85977" w:rsidP="008A1C9B"/>
    <w:p w:rsidR="00211FA5" w:rsidRPr="00A333B7" w:rsidRDefault="00211FA5" w:rsidP="00211FA5">
      <w:pPr>
        <w:pStyle w:val="2"/>
        <w:numPr>
          <w:ilvl w:val="1"/>
          <w:numId w:val="1"/>
        </w:numPr>
      </w:pPr>
      <w:bookmarkStart w:id="463" w:name="_Toc493792325"/>
      <w:r w:rsidRPr="00A333B7">
        <w:rPr>
          <w:rFonts w:hint="eastAsia"/>
        </w:rPr>
        <w:t>快捷支付</w:t>
      </w:r>
      <w:r w:rsidRPr="00A333B7">
        <w:t>(</w:t>
      </w:r>
      <w:r w:rsidRPr="00A333B7">
        <w:rPr>
          <w:rFonts w:hint="eastAsia"/>
        </w:rPr>
        <w:t>充值</w:t>
      </w:r>
      <w:r w:rsidRPr="00A333B7">
        <w:t>)</w:t>
      </w:r>
      <w:r w:rsidRPr="00A333B7">
        <w:rPr>
          <w:rFonts w:hint="eastAsia"/>
        </w:rPr>
        <w:t>确认接口</w:t>
      </w:r>
      <w:bookmarkEnd w:id="463"/>
    </w:p>
    <w:p w:rsidR="00211FA5" w:rsidRPr="00A333B7" w:rsidRDefault="00211FA5" w:rsidP="00211FA5">
      <w:pPr>
        <w:pStyle w:val="3"/>
        <w:numPr>
          <w:ilvl w:val="2"/>
          <w:numId w:val="1"/>
        </w:numPr>
      </w:pPr>
      <w:bookmarkStart w:id="464" w:name="_Toc493792326"/>
      <w:r w:rsidRPr="00A333B7">
        <w:rPr>
          <w:rFonts w:hint="eastAsia"/>
        </w:rPr>
        <w:t>业务功能</w:t>
      </w:r>
      <w:bookmarkEnd w:id="464"/>
    </w:p>
    <w:p w:rsidR="00211FA5" w:rsidRPr="00A333B7" w:rsidRDefault="00211FA5" w:rsidP="00211FA5">
      <w:pPr>
        <w:pStyle w:val="af"/>
        <w:ind w:left="567" w:firstLineChars="0" w:firstLine="273"/>
      </w:pPr>
      <w:r w:rsidRPr="00A333B7">
        <w:rPr>
          <w:rFonts w:hint="eastAsia"/>
        </w:rPr>
        <w:t>此</w:t>
      </w:r>
      <w:r>
        <w:t>接口</w:t>
      </w:r>
      <w:r w:rsidRPr="00A333B7">
        <w:rPr>
          <w:rFonts w:hint="eastAsia"/>
        </w:rPr>
        <w:t>向第</w:t>
      </w:r>
      <w:r w:rsidRPr="00A333B7">
        <w:t>三方渠道(</w:t>
      </w:r>
      <w:r>
        <w:rPr>
          <w:rFonts w:hint="eastAsia"/>
        </w:rPr>
        <w:t>易宝</w:t>
      </w:r>
      <w:r w:rsidRPr="00A333B7">
        <w:t>)发</w:t>
      </w:r>
      <w:r w:rsidRPr="00A333B7">
        <w:rPr>
          <w:rFonts w:hint="eastAsia"/>
        </w:rPr>
        <w:t>送</w:t>
      </w:r>
      <w:r w:rsidRPr="00A333B7">
        <w:t>支付请求</w:t>
      </w:r>
      <w:r w:rsidRPr="00A333B7">
        <w:rPr>
          <w:rFonts w:hint="eastAsia"/>
        </w:rPr>
        <w:t>，</w:t>
      </w:r>
      <w:r w:rsidRPr="00A333B7">
        <w:t>需验数据签名及用户登录态</w:t>
      </w:r>
      <w:r w:rsidRPr="00A333B7">
        <w:rPr>
          <w:rFonts w:hint="eastAsia"/>
        </w:rPr>
        <w:t>。</w:t>
      </w:r>
    </w:p>
    <w:p w:rsidR="00211FA5" w:rsidRPr="00A333B7" w:rsidRDefault="00211FA5" w:rsidP="00211FA5">
      <w:pPr>
        <w:ind w:firstLine="420"/>
      </w:pPr>
      <w:r w:rsidRPr="00A333B7">
        <w:rPr>
          <w:rFonts w:hint="eastAsia"/>
        </w:rPr>
        <w:t>应</w:t>
      </w:r>
      <w:r w:rsidRPr="00A333B7">
        <w:t>用场景：</w:t>
      </w:r>
    </w:p>
    <w:p w:rsidR="00A85977" w:rsidRDefault="00211FA5" w:rsidP="008A1C9B">
      <w:pPr>
        <w:pStyle w:val="af"/>
        <w:numPr>
          <w:ilvl w:val="0"/>
          <w:numId w:val="76"/>
        </w:numPr>
        <w:ind w:firstLineChars="0"/>
      </w:pPr>
      <w:r w:rsidRPr="00A333B7">
        <w:t>充值</w:t>
      </w:r>
    </w:p>
    <w:p w:rsidR="00A85977" w:rsidRDefault="00211FA5" w:rsidP="008A1C9B">
      <w:pPr>
        <w:pStyle w:val="af"/>
        <w:numPr>
          <w:ilvl w:val="0"/>
          <w:numId w:val="76"/>
        </w:numPr>
        <w:ind w:firstLineChars="0"/>
      </w:pPr>
      <w:r w:rsidRPr="00A333B7">
        <w:t>B2C</w:t>
      </w:r>
      <w:r w:rsidRPr="00A333B7">
        <w:rPr>
          <w:rFonts w:hint="eastAsia"/>
        </w:rPr>
        <w:t>支付</w:t>
      </w:r>
    </w:p>
    <w:p w:rsidR="00211FA5" w:rsidRPr="00A333B7" w:rsidRDefault="00211FA5" w:rsidP="00211FA5">
      <w:pPr>
        <w:pStyle w:val="3"/>
        <w:numPr>
          <w:ilvl w:val="2"/>
          <w:numId w:val="1"/>
        </w:numPr>
      </w:pPr>
      <w:bookmarkStart w:id="465" w:name="_Toc493792327"/>
      <w:r w:rsidRPr="00A333B7">
        <w:rPr>
          <w:rFonts w:hint="eastAsia"/>
        </w:rPr>
        <w:t>交互模式</w:t>
      </w:r>
      <w:bookmarkEnd w:id="465"/>
    </w:p>
    <w:p w:rsidR="00211FA5" w:rsidRPr="00A333B7" w:rsidRDefault="00211FA5" w:rsidP="00211FA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11FA5" w:rsidRPr="00A333B7" w:rsidRDefault="00211FA5" w:rsidP="00211FA5">
      <w:pPr>
        <w:pStyle w:val="3"/>
        <w:numPr>
          <w:ilvl w:val="2"/>
          <w:numId w:val="1"/>
        </w:numPr>
      </w:pPr>
      <w:bookmarkStart w:id="466" w:name="_Toc493792328"/>
      <w:r w:rsidRPr="00A333B7">
        <w:rPr>
          <w:rFonts w:hint="eastAsia"/>
        </w:rPr>
        <w:t>请求参数列表</w:t>
      </w:r>
      <w:bookmarkEnd w:id="466"/>
    </w:p>
    <w:p w:rsidR="00211FA5" w:rsidRPr="00A333B7" w:rsidRDefault="00211FA5" w:rsidP="00211FA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rPr>
          <w:b/>
        </w:rPr>
        <w:t>cgi-bin/</w:t>
      </w:r>
      <w:r w:rsidR="00A1324B">
        <w:rPr>
          <w:b/>
        </w:rPr>
        <w:t>mb2c</w:t>
      </w:r>
      <w:r w:rsidRPr="00211FA5">
        <w:rPr>
          <w:b/>
        </w:rPr>
        <w:t>_qpay_confirm</w:t>
      </w:r>
      <w:r w:rsidRPr="00A333B7">
        <w:rPr>
          <w:b/>
        </w:rPr>
        <w:t>.cgi</w:t>
      </w:r>
    </w:p>
    <w:p w:rsidR="00211FA5" w:rsidRPr="00A333B7" w:rsidRDefault="00211FA5" w:rsidP="00211FA5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FA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FA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FA5" w:rsidRPr="00A333B7" w:rsidRDefault="00211FA5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FA5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211FA5" w:rsidRPr="00A333B7" w:rsidRDefault="00211FA5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11FA5" w:rsidRPr="00A333B7" w:rsidRDefault="00211FA5" w:rsidP="00C224B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11FA5" w:rsidRPr="00A333B7" w:rsidRDefault="00211FA5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service_version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input_charset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sign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String(32)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11FA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11FA5" w:rsidRPr="00A333B7" w:rsidRDefault="00211FA5" w:rsidP="00C224B6">
            <w:r w:rsidRPr="00A333B7">
              <w:t>多密钥支持的密钥序号，默认1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bind_serialno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listid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728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</w:t>
            </w:r>
            <w:r w:rsidRPr="008A1C9B">
              <w:rPr>
                <w:strike/>
                <w:color w:val="FF0000"/>
              </w:rPr>
              <w:t>订单号</w:t>
            </w:r>
          </w:p>
        </w:tc>
        <w:tc>
          <w:tcPr>
            <w:tcW w:w="198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</w:p>
        </w:tc>
      </w:tr>
      <w:tr w:rsidR="00150E05" w:rsidRPr="00A333B7" w:rsidTr="00C224B6">
        <w:tc>
          <w:tcPr>
            <w:tcW w:w="1728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支付密码</w:t>
            </w:r>
          </w:p>
        </w:tc>
        <w:tc>
          <w:tcPr>
            <w:tcW w:w="198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pay_pwd</w:t>
            </w:r>
          </w:p>
        </w:tc>
        <w:tc>
          <w:tcPr>
            <w:tcW w:w="72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(MD5加密后传输至后台接口)，pay_pwd</w:t>
            </w:r>
            <w:r w:rsidRPr="008A1C9B">
              <w:rPr>
                <w:rFonts w:hint="eastAsia"/>
                <w:strike/>
                <w:color w:val="FF0000"/>
              </w:rPr>
              <w:t>与</w:t>
            </w:r>
            <w:r w:rsidRPr="008A1C9B">
              <w:rPr>
                <w:strike/>
                <w:color w:val="FF0000"/>
              </w:rPr>
              <w:t>sms_code</w:t>
            </w:r>
            <w:r w:rsidRPr="008A1C9B">
              <w:rPr>
                <w:rFonts w:hint="eastAsia"/>
                <w:strike/>
                <w:color w:val="FF0000"/>
              </w:rPr>
              <w:t>字段不</w:t>
            </w:r>
            <w:r w:rsidRPr="008A1C9B">
              <w:rPr>
                <w:strike/>
                <w:color w:val="FF0000"/>
              </w:rPr>
              <w:t>必同时填写，</w:t>
            </w:r>
            <w:r w:rsidRPr="008A1C9B">
              <w:rPr>
                <w:rFonts w:hint="eastAsia"/>
                <w:strike/>
                <w:color w:val="FF0000"/>
              </w:rPr>
              <w:t>但</w:t>
            </w:r>
            <w:r w:rsidRPr="008A1C9B">
              <w:rPr>
                <w:strike/>
                <w:color w:val="FF0000"/>
              </w:rPr>
              <w:t>至少填写</w:t>
            </w:r>
            <w:r w:rsidRPr="008A1C9B">
              <w:rPr>
                <w:rFonts w:hint="eastAsia"/>
                <w:strike/>
                <w:color w:val="FF0000"/>
              </w:rPr>
              <w:t>之一，支持</w:t>
            </w:r>
            <w:r w:rsidRPr="008A1C9B">
              <w:rPr>
                <w:strike/>
                <w:color w:val="FF0000"/>
              </w:rPr>
              <w:t>后面</w:t>
            </w:r>
            <w:r w:rsidRPr="008A1C9B">
              <w:rPr>
                <w:rFonts w:hint="eastAsia"/>
                <w:strike/>
                <w:color w:val="FF0000"/>
              </w:rPr>
              <w:t>直连</w:t>
            </w:r>
            <w:r w:rsidRPr="008A1C9B">
              <w:rPr>
                <w:strike/>
                <w:color w:val="FF0000"/>
              </w:rPr>
              <w:t>银行</w:t>
            </w:r>
            <w:r w:rsidRPr="008A1C9B">
              <w:rPr>
                <w:rFonts w:hint="eastAsia"/>
                <w:strike/>
                <w:color w:val="FF0000"/>
              </w:rPr>
              <w:t>接口。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短信验证码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211FA5">
              <w:t>verify_code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String(10)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t>pay_pwd</w:t>
            </w:r>
            <w:r w:rsidRPr="00A333B7">
              <w:rPr>
                <w:rFonts w:hint="eastAsia"/>
              </w:rPr>
              <w:t>与</w:t>
            </w:r>
            <w:r w:rsidRPr="00A333B7">
              <w:t>sms_code</w:t>
            </w:r>
            <w:r w:rsidRPr="00A333B7">
              <w:rPr>
                <w:rFonts w:hint="eastAsia"/>
              </w:rPr>
              <w:t>字段不</w:t>
            </w:r>
            <w:r w:rsidRPr="00A333B7">
              <w:t>必同时填写，</w:t>
            </w:r>
            <w:r w:rsidRPr="00A333B7">
              <w:rPr>
                <w:rFonts w:hint="eastAsia"/>
              </w:rPr>
              <w:t>但</w:t>
            </w:r>
            <w:r w:rsidRPr="00A333B7">
              <w:t>至少填写</w:t>
            </w:r>
            <w:r w:rsidRPr="00A333B7">
              <w:rPr>
                <w:rFonts w:hint="eastAsia"/>
              </w:rPr>
              <w:t>之一，支持</w:t>
            </w:r>
            <w:r w:rsidRPr="00A333B7">
              <w:t>后面</w:t>
            </w:r>
            <w:r w:rsidRPr="00A333B7">
              <w:rPr>
                <w:rFonts w:hint="eastAsia"/>
              </w:rPr>
              <w:t>直连</w:t>
            </w:r>
            <w:r w:rsidRPr="00A333B7">
              <w:t>银行</w:t>
            </w:r>
            <w:r w:rsidRPr="00A333B7">
              <w:rPr>
                <w:rFonts w:hint="eastAsia"/>
              </w:rPr>
              <w:t>接口。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订单类型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list_type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String(1)</w:t>
            </w:r>
          </w:p>
        </w:tc>
        <w:tc>
          <w:tcPr>
            <w:tcW w:w="4305" w:type="dxa"/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 w:rsidRPr="00A333B7">
              <w:rPr>
                <w:lang w:val="zh-CN"/>
              </w:rPr>
              <w:t>1：充值</w:t>
            </w:r>
          </w:p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>
              <w:rPr>
                <w:lang w:val="zh-CN"/>
              </w:rPr>
              <w:t>2</w:t>
            </w:r>
            <w:r w:rsidRPr="00A333B7">
              <w:rPr>
                <w:lang w:val="zh-CN"/>
              </w:rPr>
              <w:t>：支付</w:t>
            </w:r>
          </w:p>
        </w:tc>
      </w:tr>
      <w:tr w:rsidR="00150E05" w:rsidRPr="00553C45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0548FC" w:rsidRDefault="00150E05" w:rsidP="00150E05">
            <w:pPr>
              <w:rPr>
                <w:lang w:val="zh-CN"/>
              </w:rPr>
            </w:pPr>
            <w:r w:rsidRPr="000548FC">
              <w:rPr>
                <w:rFonts w:hint="eastAsia"/>
                <w:lang w:val="zh-CN"/>
              </w:rPr>
              <w:t>授权</w:t>
            </w:r>
            <w:r w:rsidRPr="000548FC">
              <w:rPr>
                <w:lang w:val="zh-CN"/>
              </w:rPr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0548FC" w:rsidRDefault="00150E05" w:rsidP="00150E05">
            <w:pPr>
              <w:rPr>
                <w:lang w:val="zh-CN"/>
              </w:rPr>
            </w:pPr>
            <w:r w:rsidRPr="000548FC">
              <w:rPr>
                <w:lang w:val="zh-CN"/>
              </w:rPr>
              <w:t>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0548FC" w:rsidRDefault="00150E05" w:rsidP="00150E05">
            <w:pPr>
              <w:rPr>
                <w:lang w:val="zh-CN"/>
              </w:rPr>
            </w:pPr>
            <w:r w:rsidRPr="000548FC">
              <w:rPr>
                <w:rFonts w:hint="eastAsia"/>
                <w:lang w:val="zh-CN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0548FC" w:rsidRDefault="00150E05" w:rsidP="00150E05">
            <w:pPr>
              <w:rPr>
                <w:lang w:val="zh-CN"/>
              </w:rPr>
            </w:pPr>
            <w:r w:rsidRPr="000548FC">
              <w:rPr>
                <w:lang w:val="zh-CN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0548FC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</w:t>
            </w:r>
            <w:r>
              <w:rPr>
                <w:lang w:val="zh-CN"/>
              </w:rPr>
              <w:t>短信验证码token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</w:p>
        </w:tc>
      </w:tr>
      <w:tr w:rsidR="00150E05" w:rsidRPr="00A333B7" w:rsidTr="00C224B6">
        <w:tc>
          <w:tcPr>
            <w:tcW w:w="1728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转义标识</w:t>
            </w:r>
          </w:p>
        </w:tc>
        <w:tc>
          <w:tcPr>
            <w:tcW w:w="198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none_trans</w:t>
            </w:r>
          </w:p>
        </w:tc>
        <w:tc>
          <w:tcPr>
            <w:tcW w:w="72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  <w:lang w:val="zh-CN"/>
              </w:rPr>
              <w:t>String</w:t>
            </w:r>
          </w:p>
        </w:tc>
        <w:tc>
          <w:tcPr>
            <w:tcW w:w="4305" w:type="dxa"/>
          </w:tcPr>
          <w:p w:rsidR="00150E05" w:rsidRPr="008A1C9B" w:rsidRDefault="00150E05" w:rsidP="00150E05">
            <w:pPr>
              <w:spacing w:line="240" w:lineRule="auto"/>
              <w:rPr>
                <w:strike/>
                <w:color w:val="FF0000"/>
                <w:lang w:val="zh-CN"/>
              </w:rPr>
            </w:pPr>
            <w:r w:rsidRPr="008A1C9B">
              <w:rPr>
                <w:rFonts w:hint="eastAsia"/>
                <w:strike/>
                <w:color w:val="FF0000"/>
                <w:lang w:val="zh-CN"/>
              </w:rPr>
              <w:t>仅当被</w:t>
            </w:r>
            <w:r w:rsidRPr="008A1C9B">
              <w:rPr>
                <w:strike/>
                <w:color w:val="FF0000"/>
                <w:lang w:val="zh-CN"/>
              </w:rPr>
              <w:t>其他cgi</w:t>
            </w:r>
            <w:r w:rsidRPr="008A1C9B">
              <w:rPr>
                <w:rFonts w:hint="eastAsia"/>
                <w:strike/>
                <w:color w:val="FF0000"/>
                <w:lang w:val="zh-CN"/>
              </w:rPr>
              <w:t>二次</w:t>
            </w:r>
            <w:r w:rsidRPr="008A1C9B">
              <w:rPr>
                <w:strike/>
                <w:color w:val="FF0000"/>
                <w:lang w:val="zh-CN"/>
              </w:rPr>
              <w:t>调用</w:t>
            </w:r>
            <w:r w:rsidRPr="008A1C9B">
              <w:rPr>
                <w:rFonts w:hint="eastAsia"/>
                <w:strike/>
                <w:color w:val="FF0000"/>
                <w:lang w:val="zh-CN"/>
              </w:rPr>
              <w:t>时</w:t>
            </w:r>
            <w:r w:rsidRPr="008A1C9B">
              <w:rPr>
                <w:strike/>
                <w:color w:val="FF0000"/>
                <w:lang w:val="zh-CN"/>
              </w:rPr>
              <w:t xml:space="preserve">才需要传, </w:t>
            </w:r>
            <w:r w:rsidRPr="008A1C9B">
              <w:rPr>
                <w:rFonts w:hint="eastAsia"/>
                <w:strike/>
                <w:color w:val="FF0000"/>
                <w:lang w:val="zh-CN"/>
              </w:rPr>
              <w:t>表示</w:t>
            </w:r>
            <w:r w:rsidRPr="008A1C9B">
              <w:rPr>
                <w:strike/>
                <w:color w:val="FF0000"/>
                <w:lang w:val="zh-CN"/>
              </w:rPr>
              <w:t>错误码是</w:t>
            </w:r>
            <w:r w:rsidRPr="008A1C9B">
              <w:rPr>
                <w:rFonts w:hint="eastAsia"/>
                <w:strike/>
                <w:color w:val="FF0000"/>
                <w:lang w:val="zh-CN"/>
              </w:rPr>
              <w:t>透传</w:t>
            </w:r>
            <w:r w:rsidRPr="008A1C9B">
              <w:rPr>
                <w:strike/>
                <w:color w:val="FF0000"/>
                <w:lang w:val="zh-CN"/>
              </w:rPr>
              <w:t>还是转义</w:t>
            </w:r>
          </w:p>
        </w:tc>
      </w:tr>
    </w:tbl>
    <w:p w:rsidR="00211FA5" w:rsidRPr="00A333B7" w:rsidRDefault="00211FA5" w:rsidP="00211FA5">
      <w:pPr>
        <w:pStyle w:val="3"/>
        <w:numPr>
          <w:ilvl w:val="2"/>
          <w:numId w:val="1"/>
        </w:numPr>
      </w:pPr>
      <w:bookmarkStart w:id="467" w:name="_Toc493792329"/>
      <w:r w:rsidRPr="00A333B7">
        <w:rPr>
          <w:rFonts w:hint="eastAsia"/>
        </w:rPr>
        <w:t>应答参数列表</w:t>
      </w:r>
      <w:bookmarkEnd w:id="467"/>
    </w:p>
    <w:p w:rsidR="00211FA5" w:rsidRPr="00A333B7" w:rsidRDefault="00211FA5" w:rsidP="00211FA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11FA5" w:rsidRPr="00A333B7" w:rsidRDefault="00211FA5" w:rsidP="00211FA5"/>
    <w:p w:rsidR="00211FA5" w:rsidRPr="00A333B7" w:rsidRDefault="00211FA5" w:rsidP="00211FA5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11FA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11FA5" w:rsidRPr="00A333B7" w:rsidRDefault="00211FA5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sign_type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service_version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input_charset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String(8)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sign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String(32)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签名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sign_key_index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Int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t>多密钥支持的密钥序号，默认1</w:t>
            </w:r>
          </w:p>
        </w:tc>
      </w:tr>
      <w:tr w:rsidR="00211FA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11FA5" w:rsidRPr="00A333B7" w:rsidRDefault="00211FA5" w:rsidP="00C224B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Int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retmsg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String(30)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tabs>
                <w:tab w:val="left" w:pos="1032"/>
              </w:tabs>
              <w:rPr>
                <w:lang w:val="zh-CN"/>
              </w:rPr>
            </w:pPr>
            <w:r w:rsidRPr="00A333B7">
              <w:rPr>
                <w:lang w:val="zh-CN"/>
              </w:rPr>
              <w:tab/>
            </w:r>
          </w:p>
        </w:tc>
      </w:tr>
      <w:tr w:rsidR="00211FA5" w:rsidRPr="00A333B7" w:rsidTr="00C224B6">
        <w:trPr>
          <w:trHeight w:val="361"/>
        </w:trPr>
        <w:tc>
          <w:tcPr>
            <w:tcW w:w="1728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userid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t>String(64)</w:t>
            </w:r>
          </w:p>
        </w:tc>
        <w:tc>
          <w:tcPr>
            <w:tcW w:w="4305" w:type="dxa"/>
          </w:tcPr>
          <w:p w:rsidR="00211FA5" w:rsidRPr="00A333B7" w:rsidRDefault="00211FA5" w:rsidP="00C224B6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211FA5" w:rsidRPr="00A333B7" w:rsidTr="00C224B6">
        <w:trPr>
          <w:trHeight w:val="473"/>
        </w:trPr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订单号</w:t>
            </w:r>
          </w:p>
        </w:tc>
        <w:tc>
          <w:tcPr>
            <w:tcW w:w="198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lang w:val="zh-CN"/>
              </w:rPr>
              <w:t>listid</w:t>
            </w:r>
          </w:p>
        </w:tc>
        <w:tc>
          <w:tcPr>
            <w:tcW w:w="72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否</w:t>
            </w:r>
          </w:p>
        </w:tc>
        <w:tc>
          <w:tcPr>
            <w:tcW w:w="144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lang w:val="zh-CN"/>
              </w:rPr>
              <w:t>String(32)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rPr>
                <w:lang w:val="zh-CN"/>
              </w:rPr>
            </w:pPr>
          </w:p>
        </w:tc>
      </w:tr>
      <w:tr w:rsidR="00211FA5" w:rsidRPr="00A333B7" w:rsidTr="00C224B6">
        <w:trPr>
          <w:trHeight w:val="473"/>
        </w:trPr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>
              <w:rPr>
                <w:rFonts w:hint="eastAsia"/>
              </w:rPr>
              <w:t>外部</w:t>
            </w:r>
            <w:r>
              <w:t>订单号</w:t>
            </w:r>
          </w:p>
        </w:tc>
        <w:tc>
          <w:tcPr>
            <w:tcW w:w="198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>
              <w:rPr>
                <w:rFonts w:hint="eastAsia"/>
              </w:rPr>
              <w:t>bank</w:t>
            </w:r>
            <w:r>
              <w:t>_listid</w:t>
            </w:r>
          </w:p>
        </w:tc>
        <w:tc>
          <w:tcPr>
            <w:tcW w:w="72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rPr>
                <w:lang w:val="zh-CN"/>
              </w:rPr>
            </w:pPr>
          </w:p>
        </w:tc>
      </w:tr>
      <w:tr w:rsidR="00211FA5" w:rsidRPr="00A333B7" w:rsidTr="00C224B6">
        <w:trPr>
          <w:trHeight w:val="890"/>
        </w:trPr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订单类型</w:t>
            </w:r>
          </w:p>
        </w:tc>
        <w:tc>
          <w:tcPr>
            <w:tcW w:w="198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lang w:val="zh-CN"/>
              </w:rPr>
              <w:t>list_type</w:t>
            </w:r>
          </w:p>
        </w:tc>
        <w:tc>
          <w:tcPr>
            <w:tcW w:w="72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lang w:val="zh-CN"/>
              </w:rPr>
              <w:t>String(1)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spacing w:line="240" w:lineRule="auto"/>
              <w:rPr>
                <w:lang w:val="zh-CN"/>
              </w:rPr>
            </w:pPr>
            <w:r w:rsidRPr="00A333B7">
              <w:rPr>
                <w:lang w:val="zh-CN"/>
              </w:rPr>
              <w:t>1：充值2</w:t>
            </w:r>
            <w:r w:rsidR="003E670D">
              <w:rPr>
                <w:lang w:val="zh-CN"/>
              </w:rPr>
              <w:t>：</w:t>
            </w:r>
            <w:r w:rsidRPr="00A333B7">
              <w:rPr>
                <w:lang w:val="zh-CN"/>
              </w:rPr>
              <w:t>支付</w:t>
            </w:r>
          </w:p>
        </w:tc>
      </w:tr>
      <w:tr w:rsidR="00211FA5" w:rsidRPr="00A333B7" w:rsidTr="00C224B6">
        <w:tc>
          <w:tcPr>
            <w:tcW w:w="1728" w:type="dxa"/>
          </w:tcPr>
          <w:p w:rsidR="00211FA5" w:rsidRPr="00A333B7" w:rsidRDefault="00211FA5" w:rsidP="00C224B6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211FA5" w:rsidRPr="00A333B7" w:rsidRDefault="00211FA5" w:rsidP="00C224B6">
            <w:r w:rsidRPr="00A333B7">
              <w:t>sid</w:t>
            </w:r>
          </w:p>
        </w:tc>
        <w:tc>
          <w:tcPr>
            <w:tcW w:w="720" w:type="dxa"/>
          </w:tcPr>
          <w:p w:rsidR="00211FA5" w:rsidRPr="00A333B7" w:rsidRDefault="00211FA5" w:rsidP="00C224B6">
            <w:r w:rsidRPr="00A333B7">
              <w:t>是</w:t>
            </w:r>
          </w:p>
        </w:tc>
        <w:tc>
          <w:tcPr>
            <w:tcW w:w="1440" w:type="dxa"/>
          </w:tcPr>
          <w:p w:rsidR="00211FA5" w:rsidRPr="00A333B7" w:rsidRDefault="00211FA5" w:rsidP="00C224B6">
            <w:r w:rsidRPr="00A333B7">
              <w:rPr>
                <w:lang w:val="zh-CN"/>
              </w:rPr>
              <w:t>String</w:t>
            </w:r>
            <w:r w:rsidRPr="00A333B7">
              <w:t>(32)</w:t>
            </w:r>
          </w:p>
        </w:tc>
        <w:tc>
          <w:tcPr>
            <w:tcW w:w="4305" w:type="dxa"/>
          </w:tcPr>
          <w:p w:rsidR="00211FA5" w:rsidRPr="00A333B7" w:rsidRDefault="00211FA5" w:rsidP="00C224B6">
            <w:pPr>
              <w:rPr>
                <w:lang w:val="zh-CN"/>
              </w:rPr>
            </w:pPr>
          </w:p>
        </w:tc>
      </w:tr>
      <w:tr w:rsidR="00211FA5" w:rsidRPr="00A333B7" w:rsidTr="00C224B6">
        <w:tc>
          <w:tcPr>
            <w:tcW w:w="1728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签约协议号</w:t>
            </w:r>
          </w:p>
        </w:tc>
        <w:tc>
          <w:tcPr>
            <w:tcW w:w="1980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agrmtNo</w:t>
            </w:r>
          </w:p>
        </w:tc>
        <w:tc>
          <w:tcPr>
            <w:tcW w:w="720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211FA5" w:rsidRPr="008A1C9B" w:rsidRDefault="00FF5B9F" w:rsidP="00C224B6">
            <w:pPr>
              <w:rPr>
                <w:strike/>
                <w:color w:val="FF0000"/>
                <w:lang w:val="zh-CN"/>
              </w:rPr>
            </w:pPr>
            <w:r w:rsidRPr="008A1C9B">
              <w:rPr>
                <w:strike/>
                <w:color w:val="FF0000"/>
                <w:lang w:val="zh-CN"/>
              </w:rPr>
              <w:t>string</w:t>
            </w:r>
          </w:p>
        </w:tc>
        <w:tc>
          <w:tcPr>
            <w:tcW w:w="4305" w:type="dxa"/>
          </w:tcPr>
          <w:p w:rsidR="00211FA5" w:rsidRPr="008A1C9B" w:rsidRDefault="00211FA5" w:rsidP="00C224B6">
            <w:pPr>
              <w:rPr>
                <w:strike/>
                <w:color w:val="FF0000"/>
                <w:lang w:val="zh-CN"/>
              </w:rPr>
            </w:pPr>
          </w:p>
        </w:tc>
      </w:tr>
      <w:tr w:rsidR="00211FA5" w:rsidRPr="00A333B7" w:rsidTr="00C224B6">
        <w:tc>
          <w:tcPr>
            <w:tcW w:w="1728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剩余密码尝试次数</w:t>
            </w:r>
          </w:p>
        </w:tc>
        <w:tc>
          <w:tcPr>
            <w:tcW w:w="1980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remain_try_times</w:t>
            </w:r>
          </w:p>
        </w:tc>
        <w:tc>
          <w:tcPr>
            <w:tcW w:w="720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211FA5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密码输入错误后，系统提示仍有多少次尝试机会</w:t>
            </w:r>
          </w:p>
        </w:tc>
      </w:tr>
    </w:tbl>
    <w:p w:rsidR="00211FA5" w:rsidRDefault="00211FA5" w:rsidP="00211FA5">
      <w:pPr>
        <w:pStyle w:val="3"/>
        <w:numPr>
          <w:ilvl w:val="2"/>
          <w:numId w:val="1"/>
        </w:numPr>
      </w:pPr>
      <w:bookmarkStart w:id="468" w:name="_Toc493792330"/>
      <w:r w:rsidRPr="00A333B7">
        <w:rPr>
          <w:rFonts w:hint="eastAsia"/>
        </w:rPr>
        <w:t>处理逻辑</w:t>
      </w:r>
      <w:bookmarkEnd w:id="468"/>
    </w:p>
    <w:p w:rsidR="00211FA5" w:rsidRPr="0058377A" w:rsidRDefault="00211FA5" w:rsidP="00211FA5"/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t>验证用户登录态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>
        <w:rPr>
          <w:rFonts w:hint="eastAsia"/>
        </w:rPr>
        <w:t>用户信息</w:t>
      </w:r>
      <w:r>
        <w:t>校验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>
        <w:rPr>
          <w:rFonts w:hint="eastAsia"/>
        </w:rPr>
        <w:t>订单</w:t>
      </w:r>
      <w:r>
        <w:t>信息校验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>
        <w:rPr>
          <w:rFonts w:hint="eastAsia"/>
        </w:rPr>
        <w:t>限额校验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>
        <w:rPr>
          <w:rFonts w:hint="eastAsia"/>
        </w:rPr>
        <w:lastRenderedPageBreak/>
        <w:t>查询绑卡</w:t>
      </w:r>
      <w:r>
        <w:t>信息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>
        <w:rPr>
          <w:rFonts w:hint="eastAsia"/>
        </w:rPr>
        <w:t>调用网关组织</w:t>
      </w:r>
      <w:r>
        <w:t>报文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调用</w:t>
      </w:r>
      <w:r w:rsidRPr="00A333B7">
        <w:t>鉴权模块</w:t>
      </w:r>
      <w:r w:rsidRPr="00A333B7">
        <w:rPr>
          <w:rFonts w:hint="eastAsia"/>
        </w:rPr>
        <w:t>校验</w:t>
      </w:r>
      <w:r w:rsidRPr="00A333B7">
        <w:t>支付密码</w:t>
      </w:r>
      <w:r w:rsidRPr="00A333B7">
        <w:rPr>
          <w:rFonts w:hint="eastAsia"/>
        </w:rPr>
        <w:t>接口</w:t>
      </w:r>
      <w:r w:rsidRPr="00A333B7">
        <w:t>(目前不用校验)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调用第三</w:t>
      </w:r>
      <w:r w:rsidRPr="00A333B7">
        <w:t>方渠道</w:t>
      </w:r>
      <w:r w:rsidR="003E670D">
        <w:rPr>
          <w:rFonts w:hint="eastAsia"/>
        </w:rPr>
        <w:t>快捷</w:t>
      </w:r>
      <w:r w:rsidRPr="00A333B7">
        <w:t>支付接口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调用网关服务</w:t>
      </w:r>
      <w:r w:rsidRPr="003F419B">
        <w:rPr>
          <w:strike/>
          <w:color w:val="FF0000"/>
        </w:rPr>
        <w:t>更新银行收</w:t>
      </w:r>
      <w:r w:rsidRPr="003F419B">
        <w:rPr>
          <w:rFonts w:hint="eastAsia"/>
          <w:strike/>
          <w:color w:val="FF0000"/>
        </w:rPr>
        <w:t>单</w:t>
      </w:r>
      <w:r w:rsidRPr="003F419B">
        <w:rPr>
          <w:strike/>
          <w:color w:val="FF0000"/>
        </w:rPr>
        <w:t>表</w:t>
      </w:r>
      <w:r w:rsidRPr="003F419B">
        <w:rPr>
          <w:rFonts w:hint="eastAsia"/>
          <w:strike/>
          <w:color w:val="FF0000"/>
        </w:rPr>
        <w:t>（接收银行</w:t>
      </w:r>
      <w:r w:rsidRPr="003F419B">
        <w:rPr>
          <w:strike/>
          <w:color w:val="FF0000"/>
        </w:rPr>
        <w:t>回调）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调用订单</w:t>
      </w:r>
      <w:r w:rsidRPr="003F419B">
        <w:rPr>
          <w:strike/>
          <w:color w:val="FF0000"/>
        </w:rPr>
        <w:t>服务</w:t>
      </w:r>
      <w:r w:rsidRPr="003F419B">
        <w:rPr>
          <w:rFonts w:hint="eastAsia"/>
          <w:strike/>
          <w:color w:val="FF0000"/>
        </w:rPr>
        <w:t>记账操作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  <w:rPr>
          <w:strike/>
          <w:color w:val="FF0000"/>
        </w:rPr>
      </w:pPr>
      <w:r w:rsidRPr="003F419B">
        <w:rPr>
          <w:rFonts w:hint="eastAsia"/>
          <w:strike/>
          <w:color w:val="FF0000"/>
        </w:rPr>
        <w:t>调用网关</w:t>
      </w:r>
      <w:r w:rsidRPr="003F419B">
        <w:rPr>
          <w:strike/>
          <w:color w:val="FF0000"/>
        </w:rPr>
        <w:t>服</w:t>
      </w:r>
      <w:r w:rsidRPr="003F419B">
        <w:rPr>
          <w:rFonts w:hint="eastAsia"/>
          <w:strike/>
          <w:color w:val="FF0000"/>
        </w:rPr>
        <w:t>务</w:t>
      </w:r>
      <w:r w:rsidRPr="003F419B">
        <w:rPr>
          <w:strike/>
          <w:color w:val="FF0000"/>
        </w:rPr>
        <w:t>更新银行收</w:t>
      </w:r>
      <w:r w:rsidRPr="003F419B">
        <w:rPr>
          <w:rFonts w:hint="eastAsia"/>
          <w:strike/>
          <w:color w:val="FF0000"/>
        </w:rPr>
        <w:t>单</w:t>
      </w:r>
      <w:r w:rsidRPr="003F419B">
        <w:rPr>
          <w:strike/>
          <w:color w:val="FF0000"/>
        </w:rPr>
        <w:t>表(记账结果)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211FA5" w:rsidP="008A1C9B">
      <w:pPr>
        <w:pStyle w:val="af"/>
        <w:numPr>
          <w:ilvl w:val="0"/>
          <w:numId w:val="7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211FA5" w:rsidRPr="00A333B7" w:rsidRDefault="00211FA5" w:rsidP="00211FA5">
      <w:pPr>
        <w:pStyle w:val="3"/>
        <w:numPr>
          <w:ilvl w:val="2"/>
          <w:numId w:val="1"/>
        </w:numPr>
      </w:pPr>
      <w:bookmarkStart w:id="469" w:name="_Toc493792331"/>
      <w:r w:rsidRPr="00A333B7">
        <w:rPr>
          <w:rFonts w:hint="eastAsia"/>
        </w:rPr>
        <w:t>错误</w:t>
      </w:r>
      <w:r w:rsidRPr="00A333B7">
        <w:t>码列表</w:t>
      </w:r>
      <w:bookmarkEnd w:id="46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11FA5" w:rsidRPr="00A333B7" w:rsidTr="00C224B6">
        <w:trPr>
          <w:jc w:val="center"/>
        </w:trPr>
        <w:tc>
          <w:tcPr>
            <w:tcW w:w="1908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11FA5" w:rsidRPr="00A333B7" w:rsidRDefault="00211FA5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6B453E">
              <w:t>205123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6B453E">
              <w:rPr>
                <w:rFonts w:hint="eastAsia"/>
              </w:rPr>
              <w:t>短信验证码有误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6B453E">
              <w:t>205059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6B453E">
              <w:rPr>
                <w:rFonts w:hint="eastAsia"/>
              </w:rPr>
              <w:t>手机验证</w:t>
            </w:r>
            <w:r w:rsidRPr="006B453E">
              <w:t>token为空或格式有误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333B7" w:rsidRDefault="00211FA5" w:rsidP="00C224B6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211FA5" w:rsidRPr="00A333B7" w:rsidRDefault="00211FA5" w:rsidP="00C224B6">
            <w:pPr>
              <w:ind w:rightChars="-45" w:right="-94"/>
            </w:pPr>
            <w:r w:rsidRPr="009E0E92">
              <w:t>XML字符串解析错误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9E0E92" w:rsidRDefault="00211FA5" w:rsidP="00C224B6">
            <w:pPr>
              <w:jc w:val="center"/>
            </w:pPr>
            <w:r w:rsidRPr="00A13C00">
              <w:t>200003</w:t>
            </w:r>
          </w:p>
        </w:tc>
        <w:tc>
          <w:tcPr>
            <w:tcW w:w="8265" w:type="dxa"/>
            <w:vAlign w:val="center"/>
          </w:tcPr>
          <w:p w:rsidR="00211FA5" w:rsidRPr="009E0E92" w:rsidRDefault="00211FA5" w:rsidP="00C224B6">
            <w:pPr>
              <w:ind w:rightChars="-45" w:right="-94"/>
            </w:pPr>
            <w:r w:rsidRPr="00A13C00">
              <w:rPr>
                <w:rFonts w:hint="eastAsia"/>
              </w:rPr>
              <w:t>调用</w:t>
            </w:r>
            <w:r w:rsidRPr="00A13C00">
              <w:t>CURL_GET函数失败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A13C00" w:rsidRDefault="00211FA5" w:rsidP="00C224B6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211FA5" w:rsidRPr="00A13C00" w:rsidRDefault="00211FA5" w:rsidP="00C224B6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2F18B2" w:rsidRDefault="00211FA5" w:rsidP="00C224B6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211FA5" w:rsidRPr="002F18B2" w:rsidRDefault="00211FA5" w:rsidP="00C224B6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7E0A48" w:rsidRDefault="00211FA5" w:rsidP="00C224B6">
            <w:pPr>
              <w:jc w:val="center"/>
            </w:pPr>
            <w:r w:rsidRPr="00101165">
              <w:t>205157</w:t>
            </w:r>
          </w:p>
        </w:tc>
        <w:tc>
          <w:tcPr>
            <w:tcW w:w="8265" w:type="dxa"/>
            <w:vAlign w:val="center"/>
          </w:tcPr>
          <w:p w:rsidR="00211FA5" w:rsidRPr="007E0A48" w:rsidRDefault="00211FA5" w:rsidP="00C224B6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211FA5" w:rsidRPr="00A333B7" w:rsidTr="00C224B6">
        <w:trPr>
          <w:jc w:val="center"/>
        </w:trPr>
        <w:tc>
          <w:tcPr>
            <w:tcW w:w="1908" w:type="dxa"/>
            <w:vAlign w:val="center"/>
          </w:tcPr>
          <w:p w:rsidR="00211FA5" w:rsidRPr="00101165" w:rsidRDefault="00211FA5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211FA5" w:rsidRPr="00101165" w:rsidRDefault="00211FA5" w:rsidP="00C224B6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2855A1" w:rsidRPr="00A333B7" w:rsidRDefault="0061262D" w:rsidP="002855A1">
      <w:pPr>
        <w:pStyle w:val="2"/>
        <w:numPr>
          <w:ilvl w:val="1"/>
          <w:numId w:val="1"/>
        </w:numPr>
        <w:tabs>
          <w:tab w:val="clear" w:pos="1429"/>
        </w:tabs>
      </w:pPr>
      <w:bookmarkStart w:id="470" w:name="_Toc493792332"/>
      <w:r>
        <w:rPr>
          <w:rFonts w:hint="eastAsia"/>
        </w:rPr>
        <w:lastRenderedPageBreak/>
        <w:t>快捷短信验证码重发</w:t>
      </w:r>
      <w:r w:rsidR="002855A1" w:rsidRPr="00A333B7">
        <w:rPr>
          <w:rFonts w:hint="eastAsia"/>
        </w:rPr>
        <w:t>接口</w:t>
      </w:r>
      <w:bookmarkEnd w:id="470"/>
    </w:p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1" w:name="_Toc493792333"/>
      <w:r w:rsidRPr="00A333B7">
        <w:rPr>
          <w:rFonts w:hint="eastAsia"/>
        </w:rPr>
        <w:t>业务功能</w:t>
      </w:r>
      <w:bookmarkEnd w:id="471"/>
    </w:p>
    <w:p w:rsidR="002855A1" w:rsidRPr="00A333B7" w:rsidRDefault="002855A1" w:rsidP="002855A1">
      <w:pPr>
        <w:ind w:firstLine="420"/>
      </w:pPr>
      <w:r w:rsidRPr="00A333B7">
        <w:t>申请重</w:t>
      </w:r>
      <w:r w:rsidRPr="00A333B7">
        <w:rPr>
          <w:rFonts w:hint="eastAsia"/>
        </w:rPr>
        <w:t>发</w:t>
      </w:r>
      <w:r w:rsidR="002C0E16">
        <w:rPr>
          <w:rFonts w:hint="eastAsia"/>
        </w:rPr>
        <w:t>小蕉</w:t>
      </w:r>
      <w:r w:rsidRPr="00A333B7">
        <w:rPr>
          <w:rFonts w:hint="eastAsia"/>
        </w:rPr>
        <w:t>短信</w:t>
      </w:r>
      <w:r w:rsidRPr="00A333B7">
        <w:t>验证码，</w:t>
      </w:r>
      <w:r w:rsidRPr="00A333B7">
        <w:rPr>
          <w:rFonts w:hint="eastAsia"/>
        </w:rPr>
        <w:t>此</w:t>
      </w:r>
      <w:r w:rsidRPr="00A333B7">
        <w:t>接口主要应用场景如下：</w:t>
      </w:r>
    </w:p>
    <w:p w:rsidR="00A85977" w:rsidRDefault="002855A1" w:rsidP="008A1C9B">
      <w:pPr>
        <w:pStyle w:val="af"/>
        <w:numPr>
          <w:ilvl w:val="0"/>
          <w:numId w:val="78"/>
        </w:numPr>
        <w:ind w:firstLineChars="0"/>
      </w:pPr>
      <w:r>
        <w:rPr>
          <w:rFonts w:hint="eastAsia"/>
        </w:rPr>
        <w:t>绑卡</w:t>
      </w:r>
      <w:r>
        <w:t>请求</w:t>
      </w:r>
      <w:r w:rsidRPr="00A333B7">
        <w:t>；</w:t>
      </w:r>
    </w:p>
    <w:p w:rsidR="00A85977" w:rsidRDefault="002855A1" w:rsidP="008A1C9B">
      <w:pPr>
        <w:pStyle w:val="af"/>
        <w:numPr>
          <w:ilvl w:val="0"/>
          <w:numId w:val="78"/>
        </w:numPr>
        <w:ind w:firstLineChars="0"/>
      </w:pPr>
      <w:r>
        <w:rPr>
          <w:rFonts w:hint="eastAsia"/>
        </w:rPr>
        <w:t>支付请求</w:t>
      </w:r>
      <w:r w:rsidRPr="00A333B7">
        <w:t>；</w:t>
      </w:r>
    </w:p>
    <w:p w:rsidR="00A85977" w:rsidRDefault="002855A1" w:rsidP="008A1C9B">
      <w:pPr>
        <w:pStyle w:val="af"/>
        <w:numPr>
          <w:ilvl w:val="0"/>
          <w:numId w:val="78"/>
        </w:numPr>
        <w:ind w:firstLineChars="0"/>
      </w:pPr>
      <w:r>
        <w:rPr>
          <w:rFonts w:hint="eastAsia"/>
        </w:rPr>
        <w:t>充值</w:t>
      </w:r>
      <w:r>
        <w:t>请求</w:t>
      </w:r>
    </w:p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2" w:name="_Toc493792334"/>
      <w:r w:rsidRPr="00A333B7">
        <w:rPr>
          <w:rFonts w:hint="eastAsia"/>
        </w:rPr>
        <w:t>交互模式</w:t>
      </w:r>
      <w:bookmarkEnd w:id="472"/>
    </w:p>
    <w:p w:rsidR="002855A1" w:rsidRPr="00A333B7" w:rsidRDefault="002855A1" w:rsidP="002855A1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3" w:name="_Toc493792335"/>
      <w:r w:rsidRPr="00A333B7">
        <w:rPr>
          <w:rFonts w:hint="eastAsia"/>
        </w:rPr>
        <w:t>请求参数列表</w:t>
      </w:r>
      <w:bookmarkEnd w:id="473"/>
    </w:p>
    <w:p w:rsidR="002855A1" w:rsidRPr="00A333B7" w:rsidRDefault="002855A1" w:rsidP="002855A1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cgi-bin/mb2c_</w:t>
      </w:r>
      <w:r w:rsidR="0061262D">
        <w:t>qpay</w:t>
      </w:r>
      <w:r>
        <w:t>_</w:t>
      </w:r>
      <w:r w:rsidRPr="00A333B7">
        <w:rPr>
          <w:b/>
        </w:rPr>
        <w:t>sms_repeat_req.cgi</w:t>
      </w:r>
    </w:p>
    <w:p w:rsidR="002855A1" w:rsidRPr="00A333B7" w:rsidRDefault="002855A1" w:rsidP="002855A1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855A1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855A1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855A1" w:rsidRPr="00A333B7" w:rsidRDefault="002855A1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855A1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2855A1" w:rsidRPr="00A333B7" w:rsidRDefault="002855A1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855A1" w:rsidRPr="00A333B7" w:rsidRDefault="002855A1" w:rsidP="00C224B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855A1" w:rsidRPr="00A333B7" w:rsidRDefault="002855A1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service_version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input_charset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sign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是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String(32)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签名(动态key签名)</w:t>
            </w:r>
          </w:p>
        </w:tc>
      </w:tr>
      <w:tr w:rsidR="002855A1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855A1" w:rsidRPr="00A333B7" w:rsidRDefault="002855A1" w:rsidP="00C224B6">
            <w:r w:rsidRPr="00A333B7">
              <w:t>多密钥支持的密钥序号，默认1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lastRenderedPageBreak/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bind_serialno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绑定序列号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操作</w:t>
            </w:r>
            <w:r w:rsidRPr="008A1C9B">
              <w:rPr>
                <w:color w:val="000000" w:themeColor="text1"/>
              </w:rPr>
              <w:t>类型</w:t>
            </w:r>
          </w:p>
        </w:tc>
        <w:tc>
          <w:tcPr>
            <w:tcW w:w="198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oper_type</w:t>
            </w:r>
          </w:p>
        </w:tc>
        <w:tc>
          <w:tcPr>
            <w:tcW w:w="72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144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int</w:t>
            </w:r>
          </w:p>
        </w:tc>
        <w:tc>
          <w:tcPr>
            <w:tcW w:w="4305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1：绑卡</w:t>
            </w:r>
            <w:r w:rsidRPr="008A1C9B">
              <w:rPr>
                <w:rFonts w:hint="eastAsia"/>
                <w:color w:val="000000" w:themeColor="text1"/>
              </w:rPr>
              <w:t>；</w:t>
            </w:r>
            <w:r w:rsidRPr="008A1C9B">
              <w:rPr>
                <w:color w:val="000000" w:themeColor="text1"/>
              </w:rPr>
              <w:t>2：支付；3：充值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订单</w:t>
            </w:r>
            <w:r w:rsidRPr="008A1C9B">
              <w:rPr>
                <w:color w:val="000000" w:themeColor="text1"/>
              </w:rPr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支付订单</w:t>
            </w:r>
            <w:r w:rsidRPr="008A1C9B">
              <w:rPr>
                <w:color w:val="000000" w:themeColor="text1"/>
              </w:rPr>
              <w:t>号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</w:t>
            </w:r>
            <w:r w:rsidRPr="008A1C9B">
              <w:rPr>
                <w:strike/>
                <w:color w:val="FF0000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</w:p>
        </w:tc>
      </w:tr>
      <w:tr w:rsidR="00150E05" w:rsidRPr="00553C45" w:rsidTr="00C224B6">
        <w:tc>
          <w:tcPr>
            <w:tcW w:w="1728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订单类型</w:t>
            </w:r>
          </w:p>
        </w:tc>
        <w:tc>
          <w:tcPr>
            <w:tcW w:w="198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list_type</w:t>
            </w:r>
          </w:p>
        </w:tc>
        <w:tc>
          <w:tcPr>
            <w:tcW w:w="72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1440" w:type="dxa"/>
          </w:tcPr>
          <w:p w:rsidR="00150E05" w:rsidRPr="008A1C9B" w:rsidRDefault="00150E05" w:rsidP="00150E05">
            <w:pPr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String(1)</w:t>
            </w:r>
          </w:p>
        </w:tc>
        <w:tc>
          <w:tcPr>
            <w:tcW w:w="4305" w:type="dxa"/>
          </w:tcPr>
          <w:p w:rsidR="00150E05" w:rsidRPr="008A1C9B" w:rsidRDefault="00150E05" w:rsidP="00150E05">
            <w:pPr>
              <w:spacing w:line="240" w:lineRule="auto"/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1：充值</w:t>
            </w:r>
          </w:p>
          <w:p w:rsidR="00150E05" w:rsidRPr="008A1C9B" w:rsidRDefault="00150E05" w:rsidP="00150E05">
            <w:pPr>
              <w:spacing w:line="240" w:lineRule="auto"/>
              <w:rPr>
                <w:color w:val="000000" w:themeColor="text1"/>
              </w:rPr>
            </w:pPr>
            <w:r w:rsidRPr="008A1C9B">
              <w:rPr>
                <w:color w:val="000000" w:themeColor="text1"/>
              </w:rPr>
              <w:t>2：支付</w:t>
            </w:r>
          </w:p>
        </w:tc>
      </w:tr>
      <w:tr w:rsidR="00150E05" w:rsidRPr="00553C45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授权</w:t>
            </w:r>
            <w:r w:rsidRPr="008A1C9B">
              <w:rPr>
                <w:strike/>
                <w:color w:val="FF0000"/>
              </w:rPr>
              <w:t>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token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第</w:t>
            </w:r>
            <w:r w:rsidRPr="008A1C9B">
              <w:rPr>
                <w:strike/>
                <w:color w:val="FF0000"/>
              </w:rPr>
              <w:t>三方渠道授权码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会话标识</w:t>
            </w:r>
          </w:p>
        </w:tc>
      </w:tr>
    </w:tbl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4" w:name="_Toc493792336"/>
      <w:r w:rsidRPr="00A333B7">
        <w:rPr>
          <w:rFonts w:hint="eastAsia"/>
        </w:rPr>
        <w:t>应答参数列表</w:t>
      </w:r>
      <w:bookmarkEnd w:id="474"/>
    </w:p>
    <w:p w:rsidR="002855A1" w:rsidRPr="00A333B7" w:rsidRDefault="002855A1" w:rsidP="002855A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855A1" w:rsidRPr="00A333B7" w:rsidRDefault="002855A1" w:rsidP="002855A1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855A1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855A1" w:rsidRPr="00A333B7" w:rsidRDefault="002855A1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sign_type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service_version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input_charset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String(8)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sign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是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String(32)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签名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sign_key_index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否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Int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t>多密钥支持的密钥序号，默认1</w:t>
            </w:r>
          </w:p>
        </w:tc>
      </w:tr>
      <w:tr w:rsidR="002855A1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855A1" w:rsidRPr="00A333B7" w:rsidRDefault="002855A1" w:rsidP="00C224B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855A1" w:rsidRPr="00A333B7" w:rsidRDefault="002855A1" w:rsidP="00C224B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Int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参见错误码对照表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retmsg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String(30)</w:t>
            </w:r>
          </w:p>
        </w:tc>
        <w:tc>
          <w:tcPr>
            <w:tcW w:w="4305" w:type="dxa"/>
          </w:tcPr>
          <w:p w:rsidR="002855A1" w:rsidRPr="00A333B7" w:rsidRDefault="002855A1" w:rsidP="00C224B6"/>
        </w:tc>
      </w:tr>
      <w:tr w:rsidR="002855A1" w:rsidRPr="00A333B7" w:rsidTr="00C224B6">
        <w:tc>
          <w:tcPr>
            <w:tcW w:w="1728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2855A1" w:rsidRPr="00A333B7" w:rsidRDefault="002855A1" w:rsidP="00C224B6">
            <w:r w:rsidRPr="00A333B7">
              <w:t>userid</w:t>
            </w:r>
          </w:p>
        </w:tc>
        <w:tc>
          <w:tcPr>
            <w:tcW w:w="720" w:type="dxa"/>
          </w:tcPr>
          <w:p w:rsidR="002855A1" w:rsidRPr="00A333B7" w:rsidRDefault="002855A1" w:rsidP="00C224B6">
            <w:r w:rsidRPr="00A333B7">
              <w:t>是</w:t>
            </w:r>
          </w:p>
        </w:tc>
        <w:tc>
          <w:tcPr>
            <w:tcW w:w="1440" w:type="dxa"/>
          </w:tcPr>
          <w:p w:rsidR="002855A1" w:rsidRPr="00A333B7" w:rsidRDefault="002855A1" w:rsidP="00C224B6">
            <w:r w:rsidRPr="00A333B7">
              <w:t>String(20)</w:t>
            </w:r>
          </w:p>
        </w:tc>
        <w:tc>
          <w:tcPr>
            <w:tcW w:w="4305" w:type="dxa"/>
          </w:tcPr>
          <w:p w:rsidR="002855A1" w:rsidRPr="00A333B7" w:rsidRDefault="002855A1" w:rsidP="00C224B6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订单</w:t>
            </w:r>
            <w:r w:rsidRPr="008A1C9B">
              <w:rPr>
                <w:strike/>
                <w:color w:val="FF0000"/>
              </w:rPr>
              <w:t>号</w:t>
            </w:r>
          </w:p>
        </w:tc>
        <w:tc>
          <w:tcPr>
            <w:tcW w:w="198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listid</w:t>
            </w:r>
          </w:p>
        </w:tc>
        <w:tc>
          <w:tcPr>
            <w:tcW w:w="72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支付订单</w:t>
            </w:r>
            <w:r w:rsidRPr="008A1C9B">
              <w:rPr>
                <w:strike/>
                <w:color w:val="FF0000"/>
              </w:rPr>
              <w:t>号</w:t>
            </w:r>
          </w:p>
        </w:tc>
      </w:tr>
      <w:tr w:rsidR="002855A1" w:rsidRPr="00A333B7" w:rsidTr="00C224B6">
        <w:tc>
          <w:tcPr>
            <w:tcW w:w="1728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外部</w:t>
            </w:r>
            <w:r w:rsidRPr="008A1C9B">
              <w:rPr>
                <w:strike/>
                <w:color w:val="FF0000"/>
              </w:rPr>
              <w:t>订单号</w:t>
            </w:r>
          </w:p>
        </w:tc>
        <w:tc>
          <w:tcPr>
            <w:tcW w:w="198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bank_listid</w:t>
            </w:r>
          </w:p>
        </w:tc>
        <w:tc>
          <w:tcPr>
            <w:tcW w:w="72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40" w:type="dxa"/>
          </w:tcPr>
          <w:p w:rsidR="002855A1" w:rsidRPr="008A1C9B" w:rsidRDefault="00FF5B9F" w:rsidP="00C224B6">
            <w:pPr>
              <w:rPr>
                <w:strike/>
                <w:color w:val="FF0000"/>
              </w:rPr>
            </w:pPr>
            <w:r w:rsidRPr="008A1C9B">
              <w:rPr>
                <w:strike/>
                <w:color w:val="FF0000"/>
              </w:rPr>
              <w:t>String(32)</w:t>
            </w:r>
          </w:p>
        </w:tc>
        <w:tc>
          <w:tcPr>
            <w:tcW w:w="4305" w:type="dxa"/>
          </w:tcPr>
          <w:p w:rsidR="002855A1" w:rsidRPr="008A1C9B" w:rsidRDefault="002855A1" w:rsidP="00C224B6">
            <w:pPr>
              <w:rPr>
                <w:strike/>
                <w:color w:val="FF0000"/>
              </w:rPr>
            </w:pPr>
          </w:p>
        </w:tc>
      </w:tr>
      <w:tr w:rsidR="002855A1" w:rsidRPr="00A333B7" w:rsidTr="00C224B6">
        <w:tc>
          <w:tcPr>
            <w:tcW w:w="1728" w:type="dxa"/>
          </w:tcPr>
          <w:p w:rsidR="002855A1" w:rsidRPr="002855A1" w:rsidRDefault="002855A1" w:rsidP="002855A1">
            <w:pPr>
              <w:rPr>
                <w:strike/>
                <w:color w:val="FF0000"/>
              </w:rPr>
            </w:pPr>
            <w:r w:rsidRPr="00A333B7">
              <w:rPr>
                <w:rFonts w:hint="eastAsia"/>
              </w:rPr>
              <w:t>授</w:t>
            </w:r>
            <w:r w:rsidRPr="00A333B7">
              <w:t>权码</w:t>
            </w:r>
          </w:p>
        </w:tc>
        <w:tc>
          <w:tcPr>
            <w:tcW w:w="1980" w:type="dxa"/>
          </w:tcPr>
          <w:p w:rsidR="002855A1" w:rsidRPr="002855A1" w:rsidRDefault="002855A1" w:rsidP="002855A1">
            <w:pPr>
              <w:rPr>
                <w:strike/>
                <w:color w:val="FF0000"/>
              </w:rPr>
            </w:pPr>
            <w:r w:rsidRPr="00A333B7">
              <w:t>token</w:t>
            </w:r>
          </w:p>
        </w:tc>
        <w:tc>
          <w:tcPr>
            <w:tcW w:w="720" w:type="dxa"/>
          </w:tcPr>
          <w:p w:rsidR="002855A1" w:rsidRPr="002855A1" w:rsidRDefault="002855A1" w:rsidP="002855A1">
            <w:pPr>
              <w:rPr>
                <w:strike/>
                <w:color w:val="FF0000"/>
              </w:rPr>
            </w:pPr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855A1" w:rsidRPr="002855A1" w:rsidRDefault="002855A1" w:rsidP="002855A1">
            <w:pPr>
              <w:rPr>
                <w:strike/>
                <w:color w:val="FF0000"/>
              </w:rPr>
            </w:pPr>
            <w:r w:rsidRPr="00A333B7">
              <w:t>String(32)</w:t>
            </w:r>
          </w:p>
        </w:tc>
        <w:tc>
          <w:tcPr>
            <w:tcW w:w="4305" w:type="dxa"/>
          </w:tcPr>
          <w:p w:rsidR="002855A1" w:rsidRPr="002855A1" w:rsidRDefault="002C0E16" w:rsidP="002855A1">
            <w:pPr>
              <w:rPr>
                <w:strike/>
                <w:color w:val="FF0000"/>
              </w:rPr>
            </w:pPr>
            <w:r>
              <w:rPr>
                <w:rFonts w:hint="eastAsia"/>
              </w:rPr>
              <w:t>小蕉</w:t>
            </w:r>
            <w:r w:rsidR="002855A1">
              <w:t>短信token</w:t>
            </w:r>
          </w:p>
        </w:tc>
      </w:tr>
    </w:tbl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5" w:name="_Toc493792337"/>
      <w:r w:rsidRPr="00A333B7">
        <w:rPr>
          <w:rFonts w:hint="eastAsia"/>
        </w:rPr>
        <w:t>处理逻辑</w:t>
      </w:r>
      <w:bookmarkEnd w:id="475"/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  <w:r w:rsidRPr="00A333B7">
        <w:rPr>
          <w:rFonts w:hint="eastAsia"/>
        </w:rPr>
        <w:t>校验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调用</w:t>
      </w:r>
      <w:r w:rsidRPr="00A333B7">
        <w:t>用户模块service</w:t>
      </w:r>
      <w:r w:rsidRPr="00A333B7">
        <w:rPr>
          <w:rFonts w:hint="eastAsia"/>
        </w:rPr>
        <w:t>查询</w:t>
      </w:r>
      <w:r w:rsidRPr="00A333B7">
        <w:t>用户信息</w:t>
      </w:r>
      <w:r w:rsidRPr="00A333B7">
        <w:rPr>
          <w:rFonts w:hint="eastAsia"/>
        </w:rPr>
        <w:t>，</w:t>
      </w:r>
      <w:r w:rsidRPr="00A333B7">
        <w:t>并校验用户有效性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>
        <w:rPr>
          <w:rFonts w:hint="eastAsia"/>
        </w:rPr>
        <w:t>调用用户</w:t>
      </w:r>
      <w:r>
        <w:t>模块查询绑卡信息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调用</w:t>
      </w:r>
      <w:r>
        <w:rPr>
          <w:rFonts w:hint="eastAsia"/>
        </w:rPr>
        <w:t>鉴权</w:t>
      </w:r>
      <w:r>
        <w:t>生成短信验证码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>
        <w:rPr>
          <w:rFonts w:hint="eastAsia"/>
        </w:rPr>
        <w:t>调用</w:t>
      </w:r>
      <w:r>
        <w:t>短信下发服务，发送短信验证码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2855A1" w:rsidP="008A1C9B">
      <w:pPr>
        <w:pStyle w:val="af"/>
        <w:numPr>
          <w:ilvl w:val="0"/>
          <w:numId w:val="79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2855A1" w:rsidRPr="00A333B7" w:rsidRDefault="002855A1" w:rsidP="002855A1">
      <w:pPr>
        <w:pStyle w:val="3"/>
        <w:numPr>
          <w:ilvl w:val="2"/>
          <w:numId w:val="1"/>
        </w:numPr>
      </w:pPr>
      <w:bookmarkStart w:id="476" w:name="_Toc493792338"/>
      <w:r w:rsidRPr="00A333B7">
        <w:rPr>
          <w:rFonts w:hint="eastAsia"/>
        </w:rPr>
        <w:t>错误</w:t>
      </w:r>
      <w:r w:rsidRPr="00A333B7">
        <w:t>码列表</w:t>
      </w:r>
      <w:bookmarkEnd w:id="47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2855A1" w:rsidRPr="00A333B7" w:rsidTr="00C224B6">
        <w:trPr>
          <w:jc w:val="center"/>
        </w:trPr>
        <w:tc>
          <w:tcPr>
            <w:tcW w:w="1908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2855A1" w:rsidRPr="00A333B7" w:rsidRDefault="002855A1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0941BD">
              <w:t>205054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0941BD">
              <w:rPr>
                <w:rFonts w:hint="eastAsia"/>
              </w:rPr>
              <w:t>订单类型为空或格式有误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610950">
              <w:t>205050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610950">
              <w:rPr>
                <w:rFonts w:hint="eastAsia"/>
              </w:rPr>
              <w:t>订单号为空或格式有误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123B4F">
              <w:t>205148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B90F35">
              <w:rPr>
                <w:rFonts w:hint="eastAsia"/>
              </w:rPr>
              <w:t>银行卡绑定序列号错误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6B453E">
              <w:t>205059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6B453E">
              <w:rPr>
                <w:rFonts w:hint="eastAsia"/>
              </w:rPr>
              <w:t>手机验证</w:t>
            </w:r>
            <w:r w:rsidRPr="006B453E">
              <w:t>token为空或格式有误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9E0E92">
              <w:t>200010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9E0E92">
              <w:t>XML字符串解析错误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2F18B2">
              <w:t>205035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2F18B2">
              <w:rPr>
                <w:rFonts w:hint="eastAsia"/>
              </w:rPr>
              <w:t>用户未激活或已被冻结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A333B7" w:rsidRDefault="002855A1" w:rsidP="00C224B6">
            <w:pPr>
              <w:jc w:val="center"/>
            </w:pPr>
            <w:r w:rsidRPr="007E0A48">
              <w:t>205156</w:t>
            </w:r>
          </w:p>
        </w:tc>
        <w:tc>
          <w:tcPr>
            <w:tcW w:w="8265" w:type="dxa"/>
            <w:vAlign w:val="center"/>
          </w:tcPr>
          <w:p w:rsidR="002855A1" w:rsidRPr="00A333B7" w:rsidRDefault="002855A1" w:rsidP="00C224B6">
            <w:pPr>
              <w:ind w:rightChars="-45" w:right="-94"/>
            </w:pPr>
            <w:r w:rsidRPr="007E0A48">
              <w:rPr>
                <w:rFonts w:hint="eastAsia"/>
              </w:rPr>
              <w:t>通讯失败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7E0A48" w:rsidRDefault="002855A1" w:rsidP="00C224B6">
            <w:pPr>
              <w:jc w:val="center"/>
            </w:pPr>
            <w:r w:rsidRPr="00101165">
              <w:lastRenderedPageBreak/>
              <w:t>205157</w:t>
            </w:r>
          </w:p>
        </w:tc>
        <w:tc>
          <w:tcPr>
            <w:tcW w:w="8265" w:type="dxa"/>
            <w:vAlign w:val="center"/>
          </w:tcPr>
          <w:p w:rsidR="002855A1" w:rsidRPr="007E0A48" w:rsidRDefault="002855A1" w:rsidP="00C224B6">
            <w:pPr>
              <w:ind w:rightChars="-45" w:right="-94"/>
            </w:pPr>
            <w:r w:rsidRPr="00101165">
              <w:rPr>
                <w:rFonts w:hint="eastAsia"/>
              </w:rPr>
              <w:t>渠道端处理失败</w:t>
            </w:r>
          </w:p>
        </w:tc>
      </w:tr>
      <w:tr w:rsidR="002855A1" w:rsidRPr="00A333B7" w:rsidTr="00C224B6">
        <w:trPr>
          <w:jc w:val="center"/>
        </w:trPr>
        <w:tc>
          <w:tcPr>
            <w:tcW w:w="1908" w:type="dxa"/>
            <w:vAlign w:val="center"/>
          </w:tcPr>
          <w:p w:rsidR="002855A1" w:rsidRPr="00101165" w:rsidRDefault="002855A1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2855A1" w:rsidRPr="00101165" w:rsidRDefault="002855A1" w:rsidP="00C224B6">
            <w:pPr>
              <w:ind w:rightChars="-45" w:right="-94"/>
            </w:pPr>
          </w:p>
        </w:tc>
      </w:tr>
    </w:tbl>
    <w:p w:rsidR="002855A1" w:rsidRPr="00A333B7" w:rsidRDefault="002855A1" w:rsidP="002855A1"/>
    <w:p w:rsidR="00A85977" w:rsidRDefault="00A85977" w:rsidP="008A1C9B"/>
    <w:p w:rsidR="00850C20" w:rsidRPr="00A333B7" w:rsidRDefault="0061262D" w:rsidP="00850C20">
      <w:pPr>
        <w:pStyle w:val="2"/>
        <w:numPr>
          <w:ilvl w:val="1"/>
          <w:numId w:val="1"/>
        </w:numPr>
      </w:pPr>
      <w:bookmarkStart w:id="477" w:name="_Toc493792339"/>
      <w:r>
        <w:rPr>
          <w:rFonts w:hint="eastAsia"/>
        </w:rPr>
        <w:t>快捷</w:t>
      </w:r>
      <w:r w:rsidR="00850C20" w:rsidRPr="00A333B7">
        <w:rPr>
          <w:rFonts w:hint="eastAsia"/>
        </w:rPr>
        <w:t>银行卡解约接口</w:t>
      </w:r>
      <w:bookmarkEnd w:id="477"/>
    </w:p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78" w:name="_Toc493792340"/>
      <w:r w:rsidRPr="00A333B7">
        <w:rPr>
          <w:rFonts w:hint="eastAsia"/>
        </w:rPr>
        <w:t>业务功能</w:t>
      </w:r>
      <w:bookmarkEnd w:id="478"/>
    </w:p>
    <w:p w:rsidR="00850C20" w:rsidRPr="00A333B7" w:rsidRDefault="00850C20" w:rsidP="00850C20">
      <w:pPr>
        <w:pStyle w:val="af"/>
        <w:ind w:left="567" w:firstLineChars="0" w:firstLine="273"/>
      </w:pPr>
      <w:r w:rsidRPr="00A333B7">
        <w:rPr>
          <w:rFonts w:hint="eastAsia"/>
        </w:rPr>
        <w:t>向第</w:t>
      </w:r>
      <w:r w:rsidRPr="00A333B7">
        <w:t>三方渠道发起解除</w:t>
      </w:r>
      <w:r w:rsidRPr="00A333B7">
        <w:rPr>
          <w:rFonts w:hint="eastAsia"/>
        </w:rPr>
        <w:t>快捷</w:t>
      </w:r>
      <w:r w:rsidRPr="00A333B7">
        <w:t>签约，需验</w:t>
      </w:r>
      <w:r w:rsidRPr="00A333B7">
        <w:rPr>
          <w:rFonts w:hint="eastAsia"/>
        </w:rPr>
        <w:t>数据</w:t>
      </w:r>
      <w:r w:rsidRPr="00A333B7">
        <w:t>签名及用户登录态</w:t>
      </w:r>
      <w:r w:rsidRPr="00A333B7">
        <w:rPr>
          <w:rFonts w:hint="eastAsia"/>
        </w:rPr>
        <w:t>。</w:t>
      </w:r>
    </w:p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79" w:name="_Toc493792341"/>
      <w:r w:rsidRPr="00A333B7">
        <w:rPr>
          <w:rFonts w:hint="eastAsia"/>
        </w:rPr>
        <w:t>交互模式</w:t>
      </w:r>
      <w:bookmarkEnd w:id="479"/>
    </w:p>
    <w:p w:rsidR="00850C20" w:rsidRPr="00A333B7" w:rsidRDefault="00850C20" w:rsidP="00850C20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80" w:name="_Toc493792342"/>
      <w:r w:rsidRPr="00A333B7">
        <w:rPr>
          <w:rFonts w:hint="eastAsia"/>
        </w:rPr>
        <w:t>请求参数列表</w:t>
      </w:r>
      <w:bookmarkEnd w:id="480"/>
    </w:p>
    <w:p w:rsidR="00850C20" w:rsidRPr="00A333B7" w:rsidRDefault="00850C20" w:rsidP="00850C20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rPr>
          <w:b/>
        </w:rPr>
        <w:t>cgi-bin/mb2c_</w:t>
      </w:r>
      <w:r w:rsidR="0061262D">
        <w:rPr>
          <w:b/>
        </w:rPr>
        <w:t>qpay</w:t>
      </w:r>
      <w:r>
        <w:rPr>
          <w:b/>
        </w:rPr>
        <w:t>_</w:t>
      </w:r>
      <w:r w:rsidRPr="00A333B7">
        <w:rPr>
          <w:b/>
        </w:rPr>
        <w:t>bank_card_unbind.cgi</w:t>
      </w:r>
    </w:p>
    <w:p w:rsidR="00850C20" w:rsidRPr="00A333B7" w:rsidRDefault="00850C20" w:rsidP="00850C20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50C20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50C20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50C20" w:rsidRPr="00A333B7" w:rsidRDefault="00850C20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50C20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850C20" w:rsidRPr="00A333B7" w:rsidRDefault="00850C20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50C20" w:rsidRPr="00A333B7" w:rsidRDefault="00850C20" w:rsidP="00C224B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50C20" w:rsidRPr="00A333B7" w:rsidRDefault="00850C20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service_version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input_charset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sign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是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String(32)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850C20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t>多密钥支持的密钥序号，默认1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lastRenderedPageBreak/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4:POS机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付款账号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绑定</w:t>
            </w:r>
            <w:r w:rsidRPr="00A333B7">
              <w:t>序列号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bind_ser</w:t>
            </w:r>
            <w:r>
              <w:t>ia</w:t>
            </w:r>
            <w:r w:rsidRPr="00A333B7">
              <w:t>lno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通过</w:t>
            </w:r>
            <w:r w:rsidRPr="00A333B7">
              <w:t>绑定序列号，获取对应签约协议号</w:t>
            </w:r>
          </w:p>
        </w:tc>
      </w:tr>
      <w:tr w:rsidR="00150E05" w:rsidRPr="00A333B7" w:rsidTr="00C224B6"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</w:p>
        </w:tc>
      </w:tr>
    </w:tbl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81" w:name="_Toc493792343"/>
      <w:r w:rsidRPr="00A333B7">
        <w:rPr>
          <w:rFonts w:hint="eastAsia"/>
        </w:rPr>
        <w:t>应答参数列表</w:t>
      </w:r>
      <w:bookmarkEnd w:id="481"/>
    </w:p>
    <w:p w:rsidR="00850C20" w:rsidRPr="00A333B7" w:rsidRDefault="00850C20" w:rsidP="00850C20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50C20" w:rsidRPr="00A333B7" w:rsidRDefault="00850C20" w:rsidP="00850C20"/>
    <w:p w:rsidR="00850C20" w:rsidRPr="00A333B7" w:rsidRDefault="00850C20" w:rsidP="00850C20"/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50C20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50C20" w:rsidRPr="00A333B7" w:rsidRDefault="00850C20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sign_type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service_version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input_charset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String(8)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sign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是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String(32)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签名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sign_key_index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t>否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Int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t>多密钥支持的密钥序号，默认1</w:t>
            </w:r>
          </w:p>
        </w:tc>
      </w:tr>
      <w:tr w:rsidR="00850C20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50C20" w:rsidRPr="00A333B7" w:rsidRDefault="00850C20" w:rsidP="00C224B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50C20" w:rsidRPr="00A333B7" w:rsidRDefault="00850C20" w:rsidP="00C224B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Int</w:t>
            </w:r>
          </w:p>
        </w:tc>
        <w:tc>
          <w:tcPr>
            <w:tcW w:w="4305" w:type="dxa"/>
          </w:tcPr>
          <w:p w:rsidR="00850C20" w:rsidRPr="00A333B7" w:rsidRDefault="00850C20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retmsg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String(30)</w:t>
            </w:r>
          </w:p>
        </w:tc>
        <w:tc>
          <w:tcPr>
            <w:tcW w:w="4305" w:type="dxa"/>
          </w:tcPr>
          <w:p w:rsidR="00850C20" w:rsidRPr="00A333B7" w:rsidRDefault="00850C20" w:rsidP="00C224B6">
            <w:pPr>
              <w:tabs>
                <w:tab w:val="left" w:pos="1032"/>
              </w:tabs>
              <w:rPr>
                <w:lang w:val="zh-CN"/>
              </w:rPr>
            </w:pPr>
            <w:r w:rsidRPr="00A333B7">
              <w:rPr>
                <w:lang w:val="zh-CN"/>
              </w:rPr>
              <w:tab/>
            </w:r>
          </w:p>
        </w:tc>
      </w:tr>
      <w:tr w:rsidR="00850C20" w:rsidRPr="00A333B7" w:rsidTr="00C224B6">
        <w:trPr>
          <w:trHeight w:val="361"/>
        </w:trPr>
        <w:tc>
          <w:tcPr>
            <w:tcW w:w="1728" w:type="dxa"/>
            <w:tcBorders>
              <w:bottom w:val="single" w:sz="6" w:space="0" w:color="000000"/>
            </w:tcBorders>
          </w:tcPr>
          <w:p w:rsidR="00850C20" w:rsidRPr="00A333B7" w:rsidRDefault="00850C20" w:rsidP="00C224B6">
            <w:r w:rsidRPr="00A333B7">
              <w:rPr>
                <w:rFonts w:hint="eastAsia"/>
              </w:rPr>
              <w:lastRenderedPageBreak/>
              <w:t>付款账号</w:t>
            </w:r>
          </w:p>
        </w:tc>
        <w:tc>
          <w:tcPr>
            <w:tcW w:w="1980" w:type="dxa"/>
          </w:tcPr>
          <w:p w:rsidR="00850C20" w:rsidRPr="00A333B7" w:rsidRDefault="00850C20" w:rsidP="00C224B6">
            <w:r w:rsidRPr="00A333B7">
              <w:t>userid</w:t>
            </w:r>
          </w:p>
        </w:tc>
        <w:tc>
          <w:tcPr>
            <w:tcW w:w="720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50C20" w:rsidRPr="00A333B7" w:rsidRDefault="00850C20" w:rsidP="00C224B6">
            <w:r w:rsidRPr="00A333B7">
              <w:t>String(64)</w:t>
            </w:r>
          </w:p>
        </w:tc>
        <w:tc>
          <w:tcPr>
            <w:tcW w:w="4305" w:type="dxa"/>
          </w:tcPr>
          <w:p w:rsidR="00850C20" w:rsidRPr="00A333B7" w:rsidRDefault="00850C20" w:rsidP="00C224B6">
            <w:r w:rsidRPr="00A333B7">
              <w:rPr>
                <w:rFonts w:hint="eastAsia"/>
              </w:rPr>
              <w:t>用户</w:t>
            </w:r>
            <w:r w:rsidRPr="00A333B7">
              <w:t>登录账号</w:t>
            </w:r>
          </w:p>
        </w:tc>
      </w:tr>
      <w:tr w:rsidR="00850C20" w:rsidRPr="00A333B7" w:rsidTr="00C224B6">
        <w:tc>
          <w:tcPr>
            <w:tcW w:w="1728" w:type="dxa"/>
          </w:tcPr>
          <w:p w:rsidR="00850C20" w:rsidRPr="00A333B7" w:rsidRDefault="00850C20" w:rsidP="00C224B6"/>
        </w:tc>
        <w:tc>
          <w:tcPr>
            <w:tcW w:w="1980" w:type="dxa"/>
          </w:tcPr>
          <w:p w:rsidR="00850C20" w:rsidRPr="00A333B7" w:rsidRDefault="00850C20" w:rsidP="00C224B6"/>
        </w:tc>
        <w:tc>
          <w:tcPr>
            <w:tcW w:w="720" w:type="dxa"/>
          </w:tcPr>
          <w:p w:rsidR="00850C20" w:rsidRPr="00A333B7" w:rsidRDefault="00850C20" w:rsidP="00C224B6"/>
        </w:tc>
        <w:tc>
          <w:tcPr>
            <w:tcW w:w="1440" w:type="dxa"/>
          </w:tcPr>
          <w:p w:rsidR="00850C20" w:rsidRPr="00A333B7" w:rsidRDefault="00850C20" w:rsidP="00C224B6"/>
        </w:tc>
        <w:tc>
          <w:tcPr>
            <w:tcW w:w="4305" w:type="dxa"/>
          </w:tcPr>
          <w:p w:rsidR="00850C20" w:rsidRPr="00A333B7" w:rsidRDefault="00850C20" w:rsidP="00C224B6"/>
        </w:tc>
      </w:tr>
    </w:tbl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82" w:name="_Toc493792344"/>
      <w:r w:rsidRPr="00A333B7">
        <w:rPr>
          <w:rFonts w:hint="eastAsia"/>
        </w:rPr>
        <w:t>处理逻辑</w:t>
      </w:r>
      <w:bookmarkEnd w:id="482"/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t>验证用户登录态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查询用户快捷</w:t>
      </w:r>
      <w:r w:rsidRPr="00A333B7">
        <w:t>绑</w:t>
      </w:r>
      <w:r w:rsidRPr="00A333B7">
        <w:rPr>
          <w:rFonts w:hint="eastAsia"/>
        </w:rPr>
        <w:t>卡服务</w:t>
      </w:r>
      <w:r w:rsidRPr="00A333B7">
        <w:t>，并校验</w:t>
      </w:r>
      <w:r w:rsidRPr="00A333B7">
        <w:rPr>
          <w:rFonts w:hint="eastAsia"/>
        </w:rPr>
        <w:t>用户</w:t>
      </w:r>
      <w:r w:rsidRPr="00A333B7">
        <w:t>绑卡信息</w:t>
      </w:r>
      <w:r w:rsidRPr="00A333B7">
        <w:rPr>
          <w:rFonts w:hint="eastAsia"/>
        </w:rPr>
        <w:t>是</w:t>
      </w:r>
      <w:r w:rsidRPr="00A333B7">
        <w:t>否已签约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>
        <w:rPr>
          <w:rFonts w:hint="eastAsia"/>
        </w:rPr>
        <w:t>调用</w:t>
      </w:r>
      <w:r>
        <w:t>网关组报文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调用</w:t>
      </w:r>
      <w:r w:rsidRPr="00A333B7">
        <w:t>第三方快捷解绑接口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850C20" w:rsidP="008A1C9B">
      <w:pPr>
        <w:pStyle w:val="af"/>
        <w:numPr>
          <w:ilvl w:val="0"/>
          <w:numId w:val="80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850C20" w:rsidRPr="00A333B7" w:rsidRDefault="00850C20" w:rsidP="00850C20">
      <w:pPr>
        <w:pStyle w:val="3"/>
        <w:numPr>
          <w:ilvl w:val="2"/>
          <w:numId w:val="1"/>
        </w:numPr>
      </w:pPr>
      <w:bookmarkStart w:id="483" w:name="_Toc493792345"/>
      <w:r w:rsidRPr="00A333B7">
        <w:rPr>
          <w:rFonts w:hint="eastAsia"/>
        </w:rPr>
        <w:t>错误</w:t>
      </w:r>
      <w:r w:rsidRPr="00A333B7">
        <w:t>码列表</w:t>
      </w:r>
      <w:bookmarkEnd w:id="48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50C20" w:rsidRPr="00A333B7" w:rsidTr="00C224B6">
        <w:trPr>
          <w:jc w:val="center"/>
        </w:trPr>
        <w:tc>
          <w:tcPr>
            <w:tcW w:w="1908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50C20" w:rsidRPr="00A333B7" w:rsidRDefault="00850C20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  <w:tr w:rsidR="00850C20" w:rsidRPr="00A333B7" w:rsidTr="00C224B6">
        <w:trPr>
          <w:jc w:val="center"/>
        </w:trPr>
        <w:tc>
          <w:tcPr>
            <w:tcW w:w="1908" w:type="dxa"/>
            <w:vAlign w:val="center"/>
          </w:tcPr>
          <w:p w:rsidR="00850C20" w:rsidRPr="00A333B7" w:rsidRDefault="00850C20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850C20" w:rsidRPr="00A333B7" w:rsidRDefault="00850C20" w:rsidP="00C224B6">
            <w:pPr>
              <w:ind w:rightChars="-45" w:right="-94"/>
            </w:pPr>
          </w:p>
        </w:tc>
      </w:tr>
    </w:tbl>
    <w:p w:rsidR="00850C20" w:rsidRPr="00A333B7" w:rsidRDefault="00850C20" w:rsidP="00850C20"/>
    <w:p w:rsidR="00A85977" w:rsidRDefault="00A85977" w:rsidP="008A1C9B"/>
    <w:p w:rsidR="00CD19C8" w:rsidRPr="00A333B7" w:rsidRDefault="00C224B6" w:rsidP="00CD19C8">
      <w:pPr>
        <w:pStyle w:val="2"/>
        <w:numPr>
          <w:ilvl w:val="1"/>
          <w:numId w:val="1"/>
        </w:numPr>
      </w:pPr>
      <w:bookmarkStart w:id="484" w:name="_Toc493792346"/>
      <w:r>
        <w:lastRenderedPageBreak/>
        <w:t>反馈</w:t>
      </w:r>
      <w:r>
        <w:rPr>
          <w:rFonts w:hint="eastAsia"/>
        </w:rPr>
        <w:t>信息</w:t>
      </w:r>
      <w:r>
        <w:t>提交</w:t>
      </w:r>
      <w:r w:rsidR="00CD19C8" w:rsidRPr="00A333B7">
        <w:rPr>
          <w:rFonts w:hint="eastAsia"/>
        </w:rPr>
        <w:t>接口</w:t>
      </w:r>
      <w:bookmarkEnd w:id="484"/>
    </w:p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85" w:name="_Toc493792347"/>
      <w:r w:rsidRPr="00A333B7">
        <w:rPr>
          <w:rFonts w:hint="eastAsia"/>
        </w:rPr>
        <w:t>业务功能</w:t>
      </w:r>
      <w:bookmarkEnd w:id="485"/>
    </w:p>
    <w:p w:rsidR="00CD19C8" w:rsidRPr="00A333B7" w:rsidRDefault="00CD19C8" w:rsidP="00CD19C8">
      <w:pPr>
        <w:ind w:firstLineChars="200" w:firstLine="420"/>
      </w:pPr>
      <w:r>
        <w:rPr>
          <w:rFonts w:hint="eastAsia"/>
        </w:rPr>
        <w:t>将</w:t>
      </w:r>
      <w:r>
        <w:t>用户反馈的</w:t>
      </w:r>
      <w:r>
        <w:rPr>
          <w:rFonts w:hint="eastAsia"/>
        </w:rPr>
        <w:t>信息</w:t>
      </w:r>
      <w:r>
        <w:t>提交给后台处理</w:t>
      </w:r>
      <w:r w:rsidRPr="00A333B7">
        <w:rPr>
          <w:rFonts w:hint="eastAsia"/>
        </w:rPr>
        <w:t>。</w:t>
      </w:r>
    </w:p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86" w:name="_Toc493792348"/>
      <w:r w:rsidRPr="00A333B7">
        <w:rPr>
          <w:rFonts w:hint="eastAsia"/>
        </w:rPr>
        <w:t>交互模式</w:t>
      </w:r>
      <w:bookmarkEnd w:id="486"/>
    </w:p>
    <w:p w:rsidR="00CD19C8" w:rsidRPr="00A333B7" w:rsidRDefault="00CD19C8" w:rsidP="00CD19C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87" w:name="_Toc493792349"/>
      <w:r w:rsidRPr="00A333B7">
        <w:rPr>
          <w:rFonts w:hint="eastAsia"/>
        </w:rPr>
        <w:t>请求参数列表</w:t>
      </w:r>
      <w:bookmarkEnd w:id="487"/>
    </w:p>
    <w:p w:rsidR="00CD19C8" w:rsidRPr="00A333B7" w:rsidRDefault="00CD19C8" w:rsidP="00CD19C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="006D7980" w:rsidRPr="006D7980">
        <w:rPr>
          <w:b/>
        </w:rPr>
        <w:t>mb2c_feedback_submit</w:t>
      </w:r>
      <w:r w:rsidRPr="00A333B7">
        <w:rPr>
          <w:b/>
        </w:rPr>
        <w:t>.cgi</w:t>
      </w:r>
    </w:p>
    <w:p w:rsidR="00CD19C8" w:rsidRPr="00A333B7" w:rsidRDefault="00CD19C8" w:rsidP="00CD19C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D19C8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D19C8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D19C8" w:rsidRPr="00A333B7" w:rsidRDefault="00CD19C8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D19C8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CD19C8" w:rsidRPr="00A333B7" w:rsidRDefault="00CD19C8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D19C8" w:rsidRPr="00A333B7" w:rsidRDefault="00CD19C8" w:rsidP="00C224B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D19C8" w:rsidRPr="00A333B7" w:rsidRDefault="00CD19C8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service_version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input_charset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sign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是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String(32)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D19C8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D19C8" w:rsidRPr="00A333B7" w:rsidRDefault="00CD19C8" w:rsidP="00C224B6">
            <w:r w:rsidRPr="00A333B7">
              <w:t>多密钥支持的密钥序号，默认1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lastRenderedPageBreak/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1-</w:t>
            </w:r>
            <w:r w:rsidRPr="008A1C9B">
              <w:rPr>
                <w:rFonts w:hint="eastAsia"/>
                <w:color w:val="FF0000"/>
              </w:rPr>
              <w:t>安卓</w:t>
            </w:r>
          </w:p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color w:val="FF0000"/>
              </w:rPr>
              <w:t>2-</w:t>
            </w:r>
            <w:r w:rsidRPr="008A1C9B">
              <w:rPr>
                <w:color w:val="FF0000"/>
              </w:rPr>
              <w:t>IOS</w:t>
            </w:r>
          </w:p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iphone4s,iphone5s,ipad2,xiaomi2</w:t>
            </w:r>
            <w:r w:rsidRPr="008A1C9B">
              <w:rPr>
                <w:rFonts w:hint="eastAsia"/>
                <w:color w:val="FF0000"/>
              </w:rPr>
              <w:t>等</w:t>
            </w:r>
            <w:r>
              <w:rPr>
                <w:rFonts w:hint="eastAsia"/>
                <w:color w:val="FF0000"/>
              </w:rPr>
              <w:t>，必填，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C224B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app</w:t>
            </w:r>
            <w:r>
              <w:t>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版本</w:t>
            </w:r>
            <w:r w:rsidRPr="00A333B7"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version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app客户端软件</w:t>
            </w:r>
            <w:r w:rsidRPr="00A333B7">
              <w:rPr>
                <w:rFonts w:hint="eastAsia"/>
              </w:rPr>
              <w:t>版本</w:t>
            </w:r>
            <w:r w:rsidRPr="00A333B7">
              <w:t>号</w:t>
            </w:r>
          </w:p>
        </w:tc>
      </w:tr>
      <w:tr w:rsidR="00150E05" w:rsidRPr="00A333B7" w:rsidTr="00C224B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反馈</w:t>
            </w:r>
            <w:r>
              <w:t>信息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info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</w:t>
            </w:r>
            <w:r>
              <w:t>反馈的信息</w:t>
            </w:r>
          </w:p>
        </w:tc>
      </w:tr>
    </w:tbl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88" w:name="_Toc493792350"/>
      <w:r w:rsidRPr="00A333B7">
        <w:rPr>
          <w:rFonts w:hint="eastAsia"/>
        </w:rPr>
        <w:t>应答参数列表</w:t>
      </w:r>
      <w:bookmarkEnd w:id="488"/>
    </w:p>
    <w:p w:rsidR="00CD19C8" w:rsidRPr="00A333B7" w:rsidRDefault="00CD19C8" w:rsidP="00CD19C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D19C8" w:rsidRPr="00A333B7" w:rsidRDefault="00CD19C8" w:rsidP="00CD19C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D19C8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D19C8" w:rsidRPr="00A333B7" w:rsidRDefault="00CD19C8" w:rsidP="00C224B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sign_type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service_version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input_charset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String(8)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sign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是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String(32)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签名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sign_key_index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否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Int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t>多密钥支持的密钥序号，默认1</w:t>
            </w:r>
          </w:p>
        </w:tc>
      </w:tr>
      <w:tr w:rsidR="00CD19C8" w:rsidRPr="00A333B7" w:rsidTr="00C224B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D19C8" w:rsidRPr="00A333B7" w:rsidRDefault="00CD19C8" w:rsidP="00C224B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D19C8" w:rsidRPr="00A333B7" w:rsidRDefault="00CD19C8" w:rsidP="00C224B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Int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参见错误码对照表</w:t>
            </w:r>
          </w:p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retmsg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String(30)</w:t>
            </w:r>
          </w:p>
        </w:tc>
        <w:tc>
          <w:tcPr>
            <w:tcW w:w="4305" w:type="dxa"/>
          </w:tcPr>
          <w:p w:rsidR="00CD19C8" w:rsidRPr="00A333B7" w:rsidRDefault="00CD19C8" w:rsidP="00C224B6"/>
        </w:tc>
      </w:tr>
      <w:tr w:rsidR="00CD19C8" w:rsidRPr="00A333B7" w:rsidTr="00C224B6">
        <w:tc>
          <w:tcPr>
            <w:tcW w:w="1728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CD19C8" w:rsidRPr="00A333B7" w:rsidRDefault="00CD19C8" w:rsidP="00C224B6">
            <w:r w:rsidRPr="00A333B7">
              <w:t>userid</w:t>
            </w:r>
          </w:p>
        </w:tc>
        <w:tc>
          <w:tcPr>
            <w:tcW w:w="720" w:type="dxa"/>
          </w:tcPr>
          <w:p w:rsidR="00CD19C8" w:rsidRPr="00A333B7" w:rsidRDefault="00CD19C8" w:rsidP="00C224B6">
            <w:r w:rsidRPr="00A333B7">
              <w:t>是</w:t>
            </w:r>
          </w:p>
        </w:tc>
        <w:tc>
          <w:tcPr>
            <w:tcW w:w="1440" w:type="dxa"/>
          </w:tcPr>
          <w:p w:rsidR="00CD19C8" w:rsidRPr="00A333B7" w:rsidRDefault="00CD19C8" w:rsidP="00C224B6">
            <w:r w:rsidRPr="00A333B7">
              <w:t>String(20)</w:t>
            </w:r>
          </w:p>
        </w:tc>
        <w:tc>
          <w:tcPr>
            <w:tcW w:w="4305" w:type="dxa"/>
          </w:tcPr>
          <w:p w:rsidR="00CD19C8" w:rsidRPr="00A333B7" w:rsidRDefault="00CD19C8" w:rsidP="00C224B6">
            <w:r w:rsidRPr="00A333B7">
              <w:rPr>
                <w:rFonts w:hint="eastAsia"/>
              </w:rPr>
              <w:t>手机号码</w:t>
            </w:r>
          </w:p>
        </w:tc>
      </w:tr>
    </w:tbl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89" w:name="_Toc493792351"/>
      <w:r w:rsidRPr="00A333B7">
        <w:rPr>
          <w:rFonts w:hint="eastAsia"/>
        </w:rPr>
        <w:lastRenderedPageBreak/>
        <w:t>处理逻辑</w:t>
      </w:r>
      <w:bookmarkEnd w:id="489"/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>
        <w:rPr>
          <w:rFonts w:hint="eastAsia"/>
        </w:rPr>
        <w:t>调用</w:t>
      </w:r>
      <w:r>
        <w:t>公共服务</w:t>
      </w:r>
      <w:r>
        <w:rPr>
          <w:rFonts w:hint="eastAsia"/>
        </w:rPr>
        <w:t>，保存</w:t>
      </w:r>
      <w:r>
        <w:t>反馈信息</w:t>
      </w:r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CD19C8" w:rsidP="008A1C9B">
      <w:pPr>
        <w:pStyle w:val="af"/>
        <w:numPr>
          <w:ilvl w:val="0"/>
          <w:numId w:val="81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D19C8" w:rsidRPr="00A333B7" w:rsidRDefault="00CD19C8" w:rsidP="00CD19C8">
      <w:pPr>
        <w:pStyle w:val="3"/>
        <w:numPr>
          <w:ilvl w:val="2"/>
          <w:numId w:val="1"/>
        </w:numPr>
      </w:pPr>
      <w:bookmarkStart w:id="490" w:name="_Toc493792352"/>
      <w:r w:rsidRPr="00A333B7">
        <w:rPr>
          <w:rFonts w:hint="eastAsia"/>
        </w:rPr>
        <w:t>错误</w:t>
      </w:r>
      <w:r w:rsidRPr="00A333B7">
        <w:t>码列表</w:t>
      </w:r>
      <w:bookmarkEnd w:id="49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D19C8" w:rsidRPr="00A333B7" w:rsidTr="00C224B6">
        <w:trPr>
          <w:jc w:val="center"/>
        </w:trPr>
        <w:tc>
          <w:tcPr>
            <w:tcW w:w="1908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D19C8" w:rsidRPr="00A333B7" w:rsidRDefault="00CD19C8" w:rsidP="00C224B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D19C8" w:rsidRPr="00A333B7" w:rsidTr="00C224B6">
        <w:trPr>
          <w:jc w:val="center"/>
        </w:trPr>
        <w:tc>
          <w:tcPr>
            <w:tcW w:w="1908" w:type="dxa"/>
            <w:vAlign w:val="center"/>
          </w:tcPr>
          <w:p w:rsidR="00CD19C8" w:rsidRPr="00A333B7" w:rsidRDefault="00CD19C8" w:rsidP="00C224B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D19C8" w:rsidRPr="00A333B7" w:rsidRDefault="00CD19C8" w:rsidP="00C224B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D19C8" w:rsidRPr="00A333B7" w:rsidTr="00C224B6">
        <w:trPr>
          <w:jc w:val="center"/>
        </w:trPr>
        <w:tc>
          <w:tcPr>
            <w:tcW w:w="1908" w:type="dxa"/>
            <w:vAlign w:val="center"/>
          </w:tcPr>
          <w:p w:rsidR="00CD19C8" w:rsidRPr="00A333B7" w:rsidRDefault="00CD19C8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CD19C8" w:rsidRPr="00A333B7" w:rsidRDefault="00CD19C8" w:rsidP="00C224B6">
            <w:pPr>
              <w:ind w:rightChars="-45" w:right="-94"/>
            </w:pPr>
          </w:p>
        </w:tc>
      </w:tr>
      <w:tr w:rsidR="00CD19C8" w:rsidRPr="00A333B7" w:rsidTr="00C224B6">
        <w:trPr>
          <w:jc w:val="center"/>
        </w:trPr>
        <w:tc>
          <w:tcPr>
            <w:tcW w:w="1908" w:type="dxa"/>
            <w:vAlign w:val="center"/>
          </w:tcPr>
          <w:p w:rsidR="00CD19C8" w:rsidRPr="00A333B7" w:rsidRDefault="00CD19C8" w:rsidP="00C224B6">
            <w:pPr>
              <w:jc w:val="center"/>
            </w:pPr>
          </w:p>
        </w:tc>
        <w:tc>
          <w:tcPr>
            <w:tcW w:w="8265" w:type="dxa"/>
            <w:vAlign w:val="center"/>
          </w:tcPr>
          <w:p w:rsidR="00CD19C8" w:rsidRPr="00A333B7" w:rsidRDefault="00CD19C8" w:rsidP="00C224B6">
            <w:pPr>
              <w:ind w:rightChars="-45" w:right="-94"/>
            </w:pPr>
          </w:p>
        </w:tc>
      </w:tr>
    </w:tbl>
    <w:p w:rsidR="00A85977" w:rsidRDefault="00A85977" w:rsidP="008A1C9B"/>
    <w:p w:rsidR="00A85977" w:rsidRDefault="00A85977" w:rsidP="008A1C9B"/>
    <w:p w:rsidR="009A48C8" w:rsidRPr="008A1C9B" w:rsidRDefault="00FF5B9F" w:rsidP="009A48C8">
      <w:pPr>
        <w:pStyle w:val="2"/>
        <w:numPr>
          <w:ilvl w:val="1"/>
          <w:numId w:val="1"/>
        </w:numPr>
        <w:rPr>
          <w:strike/>
          <w:color w:val="FF0000"/>
        </w:rPr>
      </w:pPr>
      <w:bookmarkStart w:id="491" w:name="_Toc493792353"/>
      <w:r w:rsidRPr="008A1C9B">
        <w:rPr>
          <w:rFonts w:hint="eastAsia"/>
          <w:strike/>
          <w:color w:val="FF0000"/>
        </w:rPr>
        <w:t>二维码收付款订单生成接口</w:t>
      </w:r>
      <w:bookmarkEnd w:id="491"/>
    </w:p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2" w:name="_Toc493792354"/>
      <w:r w:rsidRPr="00A333B7">
        <w:rPr>
          <w:rFonts w:hint="eastAsia"/>
        </w:rPr>
        <w:t>业务功能</w:t>
      </w:r>
      <w:bookmarkEnd w:id="492"/>
    </w:p>
    <w:p w:rsidR="009A48C8" w:rsidRPr="00A333B7" w:rsidRDefault="009A48C8" w:rsidP="009A48C8">
      <w:pPr>
        <w:ind w:firstLineChars="200" w:firstLine="420"/>
      </w:pPr>
      <w:r>
        <w:rPr>
          <w:rFonts w:hint="eastAsia"/>
        </w:rPr>
        <w:t>生成二维码收付款转账单接口</w:t>
      </w:r>
      <w:r w:rsidRPr="00A333B7">
        <w:rPr>
          <w:rFonts w:hint="eastAsia"/>
        </w:rPr>
        <w:t>。</w:t>
      </w:r>
    </w:p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3" w:name="_Toc493792355"/>
      <w:r w:rsidRPr="00A333B7">
        <w:rPr>
          <w:rFonts w:hint="eastAsia"/>
        </w:rPr>
        <w:t>交互模式</w:t>
      </w:r>
      <w:bookmarkEnd w:id="493"/>
    </w:p>
    <w:p w:rsidR="009A48C8" w:rsidRPr="00A333B7" w:rsidRDefault="009A48C8" w:rsidP="009A48C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4" w:name="_Toc493792356"/>
      <w:r w:rsidRPr="00A333B7">
        <w:rPr>
          <w:rFonts w:hint="eastAsia"/>
        </w:rPr>
        <w:t>请求参数列表</w:t>
      </w:r>
      <w:bookmarkEnd w:id="494"/>
    </w:p>
    <w:p w:rsidR="009A48C8" w:rsidRPr="00A333B7" w:rsidRDefault="009A48C8" w:rsidP="009A48C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6D7980">
        <w:rPr>
          <w:b/>
        </w:rPr>
        <w:t>mb2c_</w:t>
      </w:r>
      <w:r>
        <w:rPr>
          <w:b/>
        </w:rPr>
        <w:t>QRCode_transfer_apply</w:t>
      </w:r>
      <w:r w:rsidRPr="00A333B7">
        <w:rPr>
          <w:b/>
        </w:rPr>
        <w:t>.cgi</w:t>
      </w:r>
    </w:p>
    <w:p w:rsidR="009A48C8" w:rsidRDefault="009A48C8" w:rsidP="009A48C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A48C8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A48C8" w:rsidRPr="00A333B7" w:rsidTr="009A48C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A48C8" w:rsidRPr="00A333B7" w:rsidRDefault="009A48C8" w:rsidP="009A48C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A48C8" w:rsidRPr="00A333B7" w:rsidTr="009A48C8">
        <w:tc>
          <w:tcPr>
            <w:tcW w:w="1728" w:type="dxa"/>
            <w:tcBorders>
              <w:top w:val="single" w:sz="6" w:space="0" w:color="000000"/>
            </w:tcBorders>
          </w:tcPr>
          <w:p w:rsidR="009A48C8" w:rsidRPr="00A333B7" w:rsidRDefault="009A48C8" w:rsidP="009A48C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9A48C8" w:rsidRPr="00A333B7" w:rsidRDefault="009A48C8" w:rsidP="009A48C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9A48C8" w:rsidRPr="00A333B7" w:rsidRDefault="009A48C8" w:rsidP="009A48C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service_version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input_charset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sign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是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String(32)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9A48C8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A48C8" w:rsidRPr="00A333B7" w:rsidRDefault="009A48C8" w:rsidP="009A48C8">
            <w:r w:rsidRPr="00A333B7">
              <w:t>多密钥支持的密钥序号，默认1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9A48C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9A48C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A48C8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收</w:t>
            </w:r>
            <w:r w:rsidRPr="00A333B7">
              <w:rPr>
                <w:rFonts w:hint="eastAsia"/>
              </w:rPr>
              <w:t>款</w:t>
            </w:r>
            <w:r w:rsidRPr="00A333B7">
              <w:t>方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transfer_money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  <w:r>
              <w:rPr>
                <w:rFonts w:hint="eastAsia"/>
                <w:lang w:val="zh-CN"/>
              </w:rPr>
              <w:t>，money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小蕉</w:t>
            </w:r>
            <w:r w:rsidRPr="00A333B7">
              <w:rPr>
                <w:lang w:val="zh-CN"/>
              </w:rPr>
              <w:t>收</w:t>
            </w:r>
            <w:r w:rsidRPr="00A333B7">
              <w:rPr>
                <w:rFonts w:hint="eastAsia"/>
                <w:lang w:val="zh-CN"/>
              </w:rPr>
              <w:t>取</w:t>
            </w:r>
            <w:r w:rsidRPr="00A333B7">
              <w:rPr>
                <w:lang w:val="zh-CN"/>
              </w:rPr>
              <w:t>手续费</w:t>
            </w:r>
            <w:r>
              <w:rPr>
                <w:rFonts w:hint="eastAsia"/>
                <w:lang w:val="zh-CN"/>
              </w:rPr>
              <w:t>，money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t>total_money=transfer_money+fee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描述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lang w:val="zh-CN"/>
              </w:rPr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String(255)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金额标识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>
              <w:rPr>
                <w:rFonts w:ascii="Calibri" w:eastAsia="新宋体" w:hAnsi="Calibri" w:cs="Calibri" w:hint="eastAsia"/>
              </w:rPr>
              <w:t>入参</w:t>
            </w:r>
            <w:r>
              <w:rPr>
                <w:rFonts w:ascii="Calibri" w:eastAsia="新宋体" w:hAnsi="Calibri" w:cs="Calibri"/>
              </w:rPr>
              <w:t>中传入金额标识</w:t>
            </w:r>
            <w:r>
              <w:rPr>
                <w:rFonts w:ascii="Calibri" w:eastAsia="新宋体" w:hAnsi="Calibri" w:cs="Calibri" w:hint="eastAsia"/>
              </w:rPr>
              <w:t xml:space="preserve"> 1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有金额</w:t>
            </w:r>
            <w:r>
              <w:rPr>
                <w:rFonts w:ascii="Calibri" w:eastAsia="新宋体" w:hAnsi="Calibri" w:cs="Calibri" w:hint="eastAsia"/>
              </w:rPr>
              <w:t>2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无金额</w:t>
            </w:r>
          </w:p>
        </w:tc>
      </w:tr>
      <w:tr w:rsidR="00150E05" w:rsidRPr="00A333B7" w:rsidTr="009A48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</w:tbl>
    <w:p w:rsidR="00A85977" w:rsidRDefault="00A85977" w:rsidP="008A1C9B"/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5" w:name="_Toc493792357"/>
      <w:r w:rsidRPr="00A333B7">
        <w:rPr>
          <w:rFonts w:hint="eastAsia"/>
        </w:rPr>
        <w:t>应答参数列表</w:t>
      </w:r>
      <w:bookmarkEnd w:id="495"/>
    </w:p>
    <w:p w:rsidR="009A48C8" w:rsidRPr="00A333B7" w:rsidRDefault="009A48C8" w:rsidP="009A48C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A48C8" w:rsidRPr="00A333B7" w:rsidRDefault="009A48C8" w:rsidP="009A48C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A48C8" w:rsidRPr="00A333B7" w:rsidTr="009A48C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A48C8" w:rsidRPr="00A333B7" w:rsidRDefault="009A48C8" w:rsidP="009A48C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sign_type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service_version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input_charset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String(8)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sign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是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String(32)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签名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sign_key_index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否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Int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t>多密钥支持的密钥序号，默认1</w:t>
            </w:r>
          </w:p>
        </w:tc>
      </w:tr>
      <w:tr w:rsidR="009A48C8" w:rsidRPr="00A333B7" w:rsidTr="009A48C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A48C8" w:rsidRPr="00A333B7" w:rsidRDefault="009A48C8" w:rsidP="009A48C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9A48C8" w:rsidRPr="00A333B7" w:rsidRDefault="009A48C8" w:rsidP="009A48C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Int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参见错误码对照表</w:t>
            </w:r>
          </w:p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retmsg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String(30)</w:t>
            </w:r>
          </w:p>
        </w:tc>
        <w:tc>
          <w:tcPr>
            <w:tcW w:w="4305" w:type="dxa"/>
          </w:tcPr>
          <w:p w:rsidR="009A48C8" w:rsidRPr="00A333B7" w:rsidRDefault="009A48C8" w:rsidP="009A48C8"/>
        </w:tc>
      </w:tr>
      <w:tr w:rsidR="009A48C8" w:rsidRPr="00A333B7" w:rsidTr="009A48C8">
        <w:tc>
          <w:tcPr>
            <w:tcW w:w="1728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9A48C8" w:rsidRPr="00A333B7" w:rsidRDefault="009A48C8" w:rsidP="009A48C8">
            <w:r w:rsidRPr="00A333B7">
              <w:t>userid</w:t>
            </w:r>
          </w:p>
        </w:tc>
        <w:tc>
          <w:tcPr>
            <w:tcW w:w="720" w:type="dxa"/>
          </w:tcPr>
          <w:p w:rsidR="009A48C8" w:rsidRPr="00A333B7" w:rsidRDefault="009A48C8" w:rsidP="009A48C8">
            <w:r w:rsidRPr="00A333B7">
              <w:t>是</w:t>
            </w:r>
          </w:p>
        </w:tc>
        <w:tc>
          <w:tcPr>
            <w:tcW w:w="1440" w:type="dxa"/>
          </w:tcPr>
          <w:p w:rsidR="009A48C8" w:rsidRPr="00A333B7" w:rsidRDefault="009A48C8" w:rsidP="009A48C8">
            <w:r w:rsidRPr="00A333B7">
              <w:t>String(20)</w:t>
            </w:r>
          </w:p>
        </w:tc>
        <w:tc>
          <w:tcPr>
            <w:tcW w:w="4305" w:type="dxa"/>
          </w:tcPr>
          <w:p w:rsidR="009A48C8" w:rsidRPr="00A333B7" w:rsidRDefault="009A48C8" w:rsidP="009A48C8">
            <w:r w:rsidRPr="00A333B7">
              <w:rPr>
                <w:rFonts w:hint="eastAsia"/>
              </w:rPr>
              <w:t>手机号码</w:t>
            </w:r>
          </w:p>
        </w:tc>
      </w:tr>
      <w:tr w:rsidR="00BA69F8" w:rsidRPr="00A333B7" w:rsidTr="009A48C8">
        <w:tc>
          <w:tcPr>
            <w:tcW w:w="1728" w:type="dxa"/>
          </w:tcPr>
          <w:p w:rsidR="00BA69F8" w:rsidRPr="00A333B7" w:rsidRDefault="00BA69F8" w:rsidP="00BA69F8"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BA69F8" w:rsidRPr="00A333B7" w:rsidRDefault="00BA69F8" w:rsidP="00BA69F8">
            <w:r w:rsidRPr="00A333B7">
              <w:t>listid</w:t>
            </w:r>
          </w:p>
        </w:tc>
        <w:tc>
          <w:tcPr>
            <w:tcW w:w="720" w:type="dxa"/>
          </w:tcPr>
          <w:p w:rsidR="00BA69F8" w:rsidRPr="00A333B7" w:rsidRDefault="00BA69F8" w:rsidP="00BA69F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A69F8" w:rsidRPr="00A333B7" w:rsidRDefault="00BA69F8" w:rsidP="00BA69F8">
            <w:r w:rsidRPr="00A333B7">
              <w:t>String(32)</w:t>
            </w:r>
          </w:p>
        </w:tc>
        <w:tc>
          <w:tcPr>
            <w:tcW w:w="4305" w:type="dxa"/>
          </w:tcPr>
          <w:p w:rsidR="00BA69F8" w:rsidRPr="00A333B7" w:rsidRDefault="00BA69F8" w:rsidP="00BA69F8">
            <w:r w:rsidRPr="00A333B7">
              <w:rPr>
                <w:rFonts w:hint="eastAsia"/>
                <w:lang w:val="zh-CN"/>
              </w:rPr>
              <w:t>内部</w:t>
            </w:r>
            <w:r w:rsidRPr="00A333B7">
              <w:rPr>
                <w:lang w:val="zh-CN"/>
              </w:rPr>
              <w:t>转账单号</w:t>
            </w:r>
          </w:p>
        </w:tc>
      </w:tr>
    </w:tbl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6" w:name="_Toc493792358"/>
      <w:r w:rsidRPr="00A333B7">
        <w:rPr>
          <w:rFonts w:hint="eastAsia"/>
        </w:rPr>
        <w:t>处理逻辑</w:t>
      </w:r>
      <w:bookmarkEnd w:id="496"/>
    </w:p>
    <w:p w:rsidR="00A85977" w:rsidRDefault="009A48C8" w:rsidP="008A1C9B">
      <w:pPr>
        <w:pStyle w:val="af"/>
        <w:numPr>
          <w:ilvl w:val="0"/>
          <w:numId w:val="82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A85977" w:rsidRDefault="006F64CC" w:rsidP="008A1C9B">
      <w:pPr>
        <w:pStyle w:val="af"/>
        <w:numPr>
          <w:ilvl w:val="0"/>
          <w:numId w:val="82"/>
        </w:numPr>
        <w:ind w:firstLineChars="0"/>
      </w:pPr>
      <w:r>
        <w:rPr>
          <w:rFonts w:hint="eastAsia"/>
        </w:rPr>
        <w:t>签名</w:t>
      </w:r>
      <w:r>
        <w:t>校验</w:t>
      </w:r>
    </w:p>
    <w:p w:rsidR="00A85977" w:rsidRDefault="009A48C8" w:rsidP="008A1C9B">
      <w:pPr>
        <w:pStyle w:val="af"/>
        <w:numPr>
          <w:ilvl w:val="0"/>
          <w:numId w:val="82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BA69F8" w:rsidP="008A1C9B">
      <w:pPr>
        <w:pStyle w:val="af"/>
        <w:numPr>
          <w:ilvl w:val="0"/>
          <w:numId w:val="82"/>
        </w:numPr>
        <w:ind w:firstLineChars="0"/>
      </w:pPr>
      <w:r>
        <w:rPr>
          <w:rFonts w:hint="eastAsia"/>
        </w:rPr>
        <w:t>校验用户</w:t>
      </w:r>
      <w:r>
        <w:t>信息</w:t>
      </w:r>
    </w:p>
    <w:p w:rsidR="00A85977" w:rsidRDefault="009A48C8" w:rsidP="008A1C9B">
      <w:pPr>
        <w:pStyle w:val="af"/>
        <w:numPr>
          <w:ilvl w:val="0"/>
          <w:numId w:val="82"/>
        </w:numPr>
        <w:ind w:firstLineChars="0"/>
      </w:pPr>
      <w:r>
        <w:rPr>
          <w:rFonts w:hint="eastAsia"/>
        </w:rPr>
        <w:t>调用</w:t>
      </w:r>
      <w:r w:rsidR="00BA69F8">
        <w:rPr>
          <w:rFonts w:hint="eastAsia"/>
        </w:rPr>
        <w:t>订单</w:t>
      </w:r>
      <w:r w:rsidR="00BA69F8">
        <w:t>服务，生成转账单</w:t>
      </w:r>
    </w:p>
    <w:p w:rsidR="00A85977" w:rsidRDefault="009A48C8" w:rsidP="008A1C9B">
      <w:pPr>
        <w:pStyle w:val="af"/>
        <w:numPr>
          <w:ilvl w:val="0"/>
          <w:numId w:val="82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9A48C8" w:rsidP="008A1C9B">
      <w:pPr>
        <w:pStyle w:val="af"/>
        <w:numPr>
          <w:ilvl w:val="0"/>
          <w:numId w:val="82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9A48C8" w:rsidRPr="00A333B7" w:rsidRDefault="009A48C8" w:rsidP="009A48C8">
      <w:pPr>
        <w:pStyle w:val="3"/>
        <w:numPr>
          <w:ilvl w:val="2"/>
          <w:numId w:val="1"/>
        </w:numPr>
      </w:pPr>
      <w:bookmarkStart w:id="497" w:name="_Toc493792359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49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9A48C8" w:rsidRPr="00A333B7" w:rsidTr="009A48C8">
        <w:trPr>
          <w:jc w:val="center"/>
        </w:trPr>
        <w:tc>
          <w:tcPr>
            <w:tcW w:w="1908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9A48C8" w:rsidRPr="00A333B7" w:rsidRDefault="009A48C8" w:rsidP="009A48C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9A48C8" w:rsidRPr="00A333B7" w:rsidTr="009A48C8">
        <w:trPr>
          <w:jc w:val="center"/>
        </w:trPr>
        <w:tc>
          <w:tcPr>
            <w:tcW w:w="1908" w:type="dxa"/>
            <w:vAlign w:val="center"/>
          </w:tcPr>
          <w:p w:rsidR="009A48C8" w:rsidRPr="00A333B7" w:rsidRDefault="009A48C8" w:rsidP="009A48C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9A48C8" w:rsidRPr="00A333B7" w:rsidRDefault="009A48C8" w:rsidP="009A48C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9A48C8" w:rsidRPr="00A333B7" w:rsidTr="009A48C8">
        <w:trPr>
          <w:jc w:val="center"/>
        </w:trPr>
        <w:tc>
          <w:tcPr>
            <w:tcW w:w="1908" w:type="dxa"/>
            <w:vAlign w:val="center"/>
          </w:tcPr>
          <w:p w:rsidR="009A48C8" w:rsidRPr="00A333B7" w:rsidRDefault="009A48C8" w:rsidP="009A48C8">
            <w:pPr>
              <w:jc w:val="center"/>
            </w:pPr>
          </w:p>
        </w:tc>
        <w:tc>
          <w:tcPr>
            <w:tcW w:w="8265" w:type="dxa"/>
            <w:vAlign w:val="center"/>
          </w:tcPr>
          <w:p w:rsidR="009A48C8" w:rsidRPr="00A333B7" w:rsidRDefault="009A48C8" w:rsidP="009A48C8">
            <w:pPr>
              <w:ind w:rightChars="-45" w:right="-94"/>
            </w:pPr>
          </w:p>
        </w:tc>
      </w:tr>
      <w:tr w:rsidR="009A48C8" w:rsidRPr="00A333B7" w:rsidTr="009A48C8">
        <w:trPr>
          <w:jc w:val="center"/>
        </w:trPr>
        <w:tc>
          <w:tcPr>
            <w:tcW w:w="1908" w:type="dxa"/>
            <w:vAlign w:val="center"/>
          </w:tcPr>
          <w:p w:rsidR="009A48C8" w:rsidRPr="00A333B7" w:rsidRDefault="009A48C8" w:rsidP="009A48C8">
            <w:pPr>
              <w:jc w:val="center"/>
            </w:pPr>
          </w:p>
        </w:tc>
        <w:tc>
          <w:tcPr>
            <w:tcW w:w="8265" w:type="dxa"/>
            <w:vAlign w:val="center"/>
          </w:tcPr>
          <w:p w:rsidR="009A48C8" w:rsidRPr="00A333B7" w:rsidRDefault="009A48C8" w:rsidP="009A48C8">
            <w:pPr>
              <w:ind w:rightChars="-45" w:right="-94"/>
            </w:pPr>
          </w:p>
        </w:tc>
      </w:tr>
    </w:tbl>
    <w:p w:rsidR="009A48C8" w:rsidRDefault="009A48C8" w:rsidP="009A48C8"/>
    <w:p w:rsidR="009A48C8" w:rsidRPr="00AF2D4D" w:rsidRDefault="009A48C8" w:rsidP="009A48C8"/>
    <w:p w:rsidR="00C21FB8" w:rsidRPr="008A1C9B" w:rsidRDefault="00FF5B9F" w:rsidP="00C21FB8">
      <w:pPr>
        <w:pStyle w:val="2"/>
        <w:numPr>
          <w:ilvl w:val="1"/>
          <w:numId w:val="1"/>
        </w:numPr>
        <w:rPr>
          <w:strike/>
          <w:color w:val="FF0000"/>
        </w:rPr>
      </w:pPr>
      <w:bookmarkStart w:id="498" w:name="_Toc493792360"/>
      <w:r w:rsidRPr="008A1C9B">
        <w:rPr>
          <w:rFonts w:hint="eastAsia"/>
          <w:strike/>
          <w:color w:val="FF0000"/>
        </w:rPr>
        <w:t>二维码收付款确认接口</w:t>
      </w:r>
      <w:bookmarkEnd w:id="498"/>
    </w:p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499" w:name="_Toc493792361"/>
      <w:r w:rsidRPr="00A333B7">
        <w:rPr>
          <w:rFonts w:hint="eastAsia"/>
        </w:rPr>
        <w:t>业务功能</w:t>
      </w:r>
      <w:bookmarkEnd w:id="499"/>
    </w:p>
    <w:p w:rsidR="00C21FB8" w:rsidRPr="00A333B7" w:rsidRDefault="00C21FB8" w:rsidP="00C21FB8">
      <w:pPr>
        <w:ind w:firstLine="420"/>
      </w:pPr>
      <w:r>
        <w:rPr>
          <w:rFonts w:hint="eastAsia"/>
        </w:rPr>
        <w:t>二维码</w:t>
      </w:r>
      <w:r>
        <w:t>收付款确认接口</w:t>
      </w:r>
      <w:r w:rsidRPr="00A333B7">
        <w:rPr>
          <w:rFonts w:hint="eastAsia"/>
        </w:rPr>
        <w:t>。</w:t>
      </w:r>
    </w:p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500" w:name="_Toc493792362"/>
      <w:r w:rsidRPr="00A333B7">
        <w:rPr>
          <w:rFonts w:hint="eastAsia"/>
        </w:rPr>
        <w:t>交互模式</w:t>
      </w:r>
      <w:bookmarkEnd w:id="500"/>
    </w:p>
    <w:p w:rsidR="00C21FB8" w:rsidRPr="00A333B7" w:rsidRDefault="00C21FB8" w:rsidP="00C21FB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501" w:name="_Toc493792363"/>
      <w:r w:rsidRPr="00A333B7">
        <w:rPr>
          <w:rFonts w:hint="eastAsia"/>
        </w:rPr>
        <w:t>请求参数列表</w:t>
      </w:r>
      <w:bookmarkEnd w:id="501"/>
    </w:p>
    <w:p w:rsidR="00C21FB8" w:rsidRPr="00A333B7" w:rsidRDefault="00C21FB8" w:rsidP="00C21FB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</w:t>
      </w:r>
      <w:r w:rsidRPr="00A333B7">
        <w:rPr>
          <w:b/>
        </w:rPr>
        <w:t>tp://m.</w:t>
      </w:r>
      <w:r w:rsidR="008F29A0">
        <w:rPr>
          <w:b/>
        </w:rPr>
        <w:t>bananapay.cn</w:t>
      </w:r>
      <w:r w:rsidRPr="00A333B7">
        <w:rPr>
          <w:b/>
        </w:rPr>
        <w:t>/cgi-bin/mb2c_</w:t>
      </w:r>
      <w:r>
        <w:rPr>
          <w:b/>
        </w:rPr>
        <w:t>QRCode_</w:t>
      </w:r>
      <w:r w:rsidRPr="00A333B7">
        <w:rPr>
          <w:b/>
        </w:rPr>
        <w:t>transfer_confirm.cgi</w:t>
      </w:r>
    </w:p>
    <w:p w:rsidR="00C21FB8" w:rsidRPr="00A333B7" w:rsidRDefault="00C21FB8" w:rsidP="00C21FB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21FB8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21FB8" w:rsidRPr="00A333B7" w:rsidTr="004A1C1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21FB8" w:rsidRPr="00A333B7" w:rsidRDefault="00C21FB8" w:rsidP="004A1C1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21FB8" w:rsidRPr="00A333B7" w:rsidTr="004A1C14">
        <w:tc>
          <w:tcPr>
            <w:tcW w:w="1728" w:type="dxa"/>
            <w:tcBorders>
              <w:top w:val="single" w:sz="6" w:space="0" w:color="000000"/>
            </w:tcBorders>
          </w:tcPr>
          <w:p w:rsidR="00C21FB8" w:rsidRPr="00A333B7" w:rsidRDefault="00C21FB8" w:rsidP="004A1C1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21FB8" w:rsidRPr="00A333B7" w:rsidRDefault="00C21FB8" w:rsidP="004A1C14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21FB8" w:rsidRPr="00A333B7" w:rsidRDefault="00C21FB8" w:rsidP="004A1C1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service_version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input_charset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sign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String(32)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21FB8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21FB8" w:rsidRPr="00A333B7" w:rsidRDefault="00C21FB8" w:rsidP="004A1C14">
            <w:r w:rsidRPr="00A333B7">
              <w:t>多密钥支持的密钥序号，默认1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4A1C1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4A1C1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A1C14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jc w:val="left"/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listid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/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p</w:t>
            </w:r>
            <w:r>
              <w:t>ay_pwd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transfer_money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  <w:r>
              <w:rPr>
                <w:rFonts w:hint="eastAsia"/>
                <w:lang w:val="zh-CN"/>
              </w:rPr>
              <w:t>，money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服务</w:t>
            </w:r>
            <w:r w:rsidRPr="00A333B7">
              <w:rPr>
                <w:lang w:val="zh-CN"/>
              </w:rPr>
              <w:t>费</w:t>
            </w:r>
            <w:r>
              <w:rPr>
                <w:rFonts w:hint="eastAsia"/>
                <w:lang w:val="zh-CN"/>
              </w:rPr>
              <w:t>，money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t>total_money=transfer_money+fee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描述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String(255)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金额标识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>
              <w:rPr>
                <w:rFonts w:ascii="Calibri" w:eastAsia="新宋体" w:hAnsi="Calibri" w:cs="Calibri" w:hint="eastAsia"/>
              </w:rPr>
              <w:t>入参</w:t>
            </w:r>
            <w:r>
              <w:rPr>
                <w:rFonts w:ascii="Calibri" w:eastAsia="新宋体" w:hAnsi="Calibri" w:cs="Calibri"/>
              </w:rPr>
              <w:t>中传入金额标识</w:t>
            </w:r>
            <w:r>
              <w:rPr>
                <w:rFonts w:ascii="Calibri" w:eastAsia="新宋体" w:hAnsi="Calibri" w:cs="Calibri" w:hint="eastAsia"/>
              </w:rPr>
              <w:t xml:space="preserve"> 1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有金额</w:t>
            </w:r>
            <w:r>
              <w:rPr>
                <w:rFonts w:ascii="Calibri" w:eastAsia="新宋体" w:hAnsi="Calibri" w:cs="Calibri" w:hint="eastAsia"/>
              </w:rPr>
              <w:t>2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无金额</w:t>
            </w:r>
          </w:p>
        </w:tc>
      </w:tr>
      <w:tr w:rsidR="00150E05" w:rsidRPr="00A333B7" w:rsidTr="004A1C1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</w:tbl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502" w:name="_Toc493792364"/>
      <w:r w:rsidRPr="00A333B7">
        <w:rPr>
          <w:rFonts w:hint="eastAsia"/>
        </w:rPr>
        <w:t>应答参数列表</w:t>
      </w:r>
      <w:bookmarkEnd w:id="502"/>
    </w:p>
    <w:p w:rsidR="00C21FB8" w:rsidRPr="00A333B7" w:rsidRDefault="00C21FB8" w:rsidP="00C21FB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21FB8" w:rsidRPr="00A333B7" w:rsidRDefault="00C21FB8" w:rsidP="00C21FB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21FB8" w:rsidRPr="00A333B7" w:rsidTr="004A1C1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21FB8" w:rsidRPr="00A333B7" w:rsidRDefault="00C21FB8" w:rsidP="004A1C1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sign_type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service_version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input_charset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String(8)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sign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String(32)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sign_key_index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否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Int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t>多密钥支持的密钥序号，默认1</w:t>
            </w:r>
          </w:p>
        </w:tc>
      </w:tr>
      <w:tr w:rsidR="00C21FB8" w:rsidRPr="00A333B7" w:rsidTr="004A1C1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21FB8" w:rsidRPr="00A333B7" w:rsidRDefault="00C21FB8" w:rsidP="004A1C14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Int</w:t>
            </w:r>
          </w:p>
        </w:tc>
        <w:tc>
          <w:tcPr>
            <w:tcW w:w="4305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retmsg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String(255)</w:t>
            </w:r>
          </w:p>
        </w:tc>
        <w:tc>
          <w:tcPr>
            <w:tcW w:w="4305" w:type="dxa"/>
          </w:tcPr>
          <w:p w:rsidR="00C21FB8" w:rsidRPr="00A333B7" w:rsidRDefault="00C21FB8" w:rsidP="004A1C14">
            <w:pPr>
              <w:rPr>
                <w:lang w:val="zh-CN"/>
              </w:rPr>
            </w:pP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userid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String(64)</w:t>
            </w:r>
          </w:p>
        </w:tc>
        <w:tc>
          <w:tcPr>
            <w:tcW w:w="4305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C21FB8" w:rsidRPr="00A333B7" w:rsidTr="004A1C14">
        <w:tc>
          <w:tcPr>
            <w:tcW w:w="1728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单号</w:t>
            </w:r>
          </w:p>
        </w:tc>
        <w:tc>
          <w:tcPr>
            <w:tcW w:w="1980" w:type="dxa"/>
          </w:tcPr>
          <w:p w:rsidR="00C21FB8" w:rsidRPr="00A333B7" w:rsidRDefault="00C21FB8" w:rsidP="004A1C14">
            <w:r w:rsidRPr="00A333B7">
              <w:t>listid</w:t>
            </w:r>
          </w:p>
        </w:tc>
        <w:tc>
          <w:tcPr>
            <w:tcW w:w="720" w:type="dxa"/>
          </w:tcPr>
          <w:p w:rsidR="00C21FB8" w:rsidRPr="00A333B7" w:rsidRDefault="00C21FB8" w:rsidP="004A1C1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21FB8" w:rsidRPr="00A333B7" w:rsidRDefault="00C21FB8" w:rsidP="004A1C14">
            <w:r w:rsidRPr="00A333B7">
              <w:t>String(32)</w:t>
            </w:r>
          </w:p>
        </w:tc>
        <w:tc>
          <w:tcPr>
            <w:tcW w:w="4305" w:type="dxa"/>
          </w:tcPr>
          <w:p w:rsidR="00C21FB8" w:rsidRPr="00A333B7" w:rsidRDefault="00C21FB8" w:rsidP="004A1C1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内部</w:t>
            </w:r>
            <w:r w:rsidRPr="00A333B7">
              <w:rPr>
                <w:lang w:val="zh-CN"/>
              </w:rPr>
              <w:t>转账单号</w:t>
            </w:r>
          </w:p>
        </w:tc>
      </w:tr>
    </w:tbl>
    <w:p w:rsidR="00C21FB8" w:rsidRPr="00A333B7" w:rsidRDefault="00C21FB8" w:rsidP="00C21FB8"/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503" w:name="_Toc493792365"/>
      <w:r w:rsidRPr="00A333B7">
        <w:rPr>
          <w:rFonts w:hint="eastAsia"/>
        </w:rPr>
        <w:t>处理逻辑</w:t>
      </w:r>
      <w:bookmarkEnd w:id="503"/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t>验证用户登录态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调用用户模块</w:t>
      </w:r>
      <w:r w:rsidRPr="00A333B7">
        <w:t>个人用户</w:t>
      </w:r>
      <w:r w:rsidRPr="00A333B7">
        <w:rPr>
          <w:rFonts w:hint="eastAsia"/>
        </w:rPr>
        <w:t>信息</w:t>
      </w:r>
      <w:r w:rsidRPr="00A333B7">
        <w:t>查询接口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调用订单模块内部</w:t>
      </w:r>
      <w:r w:rsidRPr="00A333B7">
        <w:t>转账</w:t>
      </w:r>
      <w:r w:rsidRPr="00A333B7">
        <w:rPr>
          <w:rFonts w:hint="eastAsia"/>
        </w:rPr>
        <w:t>确认接口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C21FB8" w:rsidP="008A1C9B">
      <w:pPr>
        <w:pStyle w:val="af"/>
        <w:numPr>
          <w:ilvl w:val="0"/>
          <w:numId w:val="83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21FB8" w:rsidRPr="00A333B7" w:rsidRDefault="00C21FB8" w:rsidP="00C21FB8">
      <w:pPr>
        <w:pStyle w:val="3"/>
        <w:numPr>
          <w:ilvl w:val="2"/>
          <w:numId w:val="1"/>
        </w:numPr>
      </w:pPr>
      <w:bookmarkStart w:id="504" w:name="_Toc493792366"/>
      <w:r w:rsidRPr="00A333B7">
        <w:rPr>
          <w:rFonts w:hint="eastAsia"/>
        </w:rPr>
        <w:t>错误</w:t>
      </w:r>
      <w:r w:rsidRPr="00A333B7">
        <w:t>码列表</w:t>
      </w:r>
      <w:bookmarkEnd w:id="50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21FB8" w:rsidRPr="00A333B7" w:rsidRDefault="00C21FB8" w:rsidP="004A1C1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A333B7" w:rsidRDefault="00C21FB8" w:rsidP="004A1C14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21FB8" w:rsidRPr="00A333B7" w:rsidRDefault="00C21FB8" w:rsidP="004A1C14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A333B7" w:rsidRDefault="00C21FB8" w:rsidP="004A1C14">
            <w:pPr>
              <w:jc w:val="center"/>
            </w:pPr>
            <w:r w:rsidRPr="00AE0374">
              <w:t>200000</w:t>
            </w:r>
          </w:p>
        </w:tc>
        <w:tc>
          <w:tcPr>
            <w:tcW w:w="8265" w:type="dxa"/>
            <w:vAlign w:val="center"/>
          </w:tcPr>
          <w:p w:rsidR="00C21FB8" w:rsidRPr="00A333B7" w:rsidRDefault="00C21FB8" w:rsidP="004A1C14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4E710A" w:rsidRDefault="00C21FB8" w:rsidP="004A1C14">
            <w:pPr>
              <w:jc w:val="center"/>
            </w:pPr>
            <w:r w:rsidRPr="006A1C34">
              <w:t>205050</w:t>
            </w:r>
          </w:p>
        </w:tc>
        <w:tc>
          <w:tcPr>
            <w:tcW w:w="8265" w:type="dxa"/>
            <w:vAlign w:val="center"/>
          </w:tcPr>
          <w:p w:rsidR="00C21FB8" w:rsidRPr="004E710A" w:rsidRDefault="00C21FB8" w:rsidP="004A1C14">
            <w:pPr>
              <w:ind w:rightChars="-45" w:right="-94"/>
            </w:pPr>
            <w:r w:rsidRPr="006A1C34">
              <w:rPr>
                <w:rFonts w:hint="eastAsia"/>
              </w:rPr>
              <w:t>订单号为空或格式有误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4E710A" w:rsidRDefault="00C21FB8" w:rsidP="004A1C14">
            <w:pPr>
              <w:jc w:val="center"/>
            </w:pPr>
            <w:r w:rsidRPr="006A1C34">
              <w:lastRenderedPageBreak/>
              <w:t>205024</w:t>
            </w:r>
          </w:p>
        </w:tc>
        <w:tc>
          <w:tcPr>
            <w:tcW w:w="8265" w:type="dxa"/>
            <w:vAlign w:val="center"/>
          </w:tcPr>
          <w:p w:rsidR="00C21FB8" w:rsidRPr="004E710A" w:rsidRDefault="00C21FB8" w:rsidP="004A1C14">
            <w:pPr>
              <w:ind w:rightChars="-45" w:right="-94"/>
            </w:pPr>
            <w:r w:rsidRPr="006A1C34">
              <w:rPr>
                <w:rFonts w:hint="eastAsia"/>
              </w:rPr>
              <w:t>支付密码有误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4E710A" w:rsidRDefault="00C21FB8" w:rsidP="004A1C14">
            <w:pPr>
              <w:jc w:val="center"/>
            </w:pPr>
            <w:r w:rsidRPr="00536B05">
              <w:t>209007</w:t>
            </w:r>
          </w:p>
        </w:tc>
        <w:tc>
          <w:tcPr>
            <w:tcW w:w="8265" w:type="dxa"/>
            <w:vAlign w:val="center"/>
          </w:tcPr>
          <w:p w:rsidR="00C21FB8" w:rsidRPr="004E710A" w:rsidRDefault="00C21FB8" w:rsidP="004A1C14">
            <w:pPr>
              <w:ind w:rightChars="-45" w:right="-94"/>
            </w:pPr>
            <w:r w:rsidRPr="00536B05">
              <w:rPr>
                <w:rFonts w:hint="eastAsia"/>
              </w:rPr>
              <w:t>支付密码校验失败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  <w:vAlign w:val="center"/>
          </w:tcPr>
          <w:p w:rsidR="00C21FB8" w:rsidRPr="004E710A" w:rsidRDefault="00C21FB8" w:rsidP="004A1C14">
            <w:pPr>
              <w:jc w:val="center"/>
            </w:pPr>
            <w:r w:rsidRPr="00536B05">
              <w:t>209013</w:t>
            </w:r>
          </w:p>
        </w:tc>
        <w:tc>
          <w:tcPr>
            <w:tcW w:w="8265" w:type="dxa"/>
            <w:vAlign w:val="center"/>
          </w:tcPr>
          <w:p w:rsidR="00C21FB8" w:rsidRPr="004E710A" w:rsidRDefault="00C21FB8" w:rsidP="004A1C14">
            <w:pPr>
              <w:ind w:rightChars="-45" w:right="-94"/>
            </w:pPr>
            <w:r w:rsidRPr="00536B05">
              <w:rPr>
                <w:rFonts w:hint="eastAsia"/>
              </w:rPr>
              <w:t>支付密码错误次数达到上限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4E710A" w:rsidRDefault="00C21FB8" w:rsidP="004A1C14">
            <w:pPr>
              <w:jc w:val="center"/>
            </w:pPr>
            <w:r w:rsidRPr="00C62EB0">
              <w:t>205200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缺少关键入参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205201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关键入参有误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205256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同一账户之间不允许转帐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205290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转账已成功</w:t>
            </w:r>
            <w:r w:rsidRPr="00C62EB0">
              <w:t>,请勿重复提交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205291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转账单已关闭</w:t>
            </w:r>
            <w:r w:rsidRPr="00C62EB0">
              <w:t>,请重新创建一笔转账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205281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订单不存在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205282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订单类型错误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205292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转账单已删除</w:t>
            </w:r>
            <w:r w:rsidRPr="00C62EB0">
              <w:t>,请重新生成一笔转账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205284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订单状态错误</w:t>
            </w:r>
          </w:p>
        </w:tc>
      </w:tr>
      <w:tr w:rsidR="00C21FB8" w:rsidRPr="00A333B7" w:rsidTr="004A1C14">
        <w:trPr>
          <w:jc w:val="center"/>
        </w:trPr>
        <w:tc>
          <w:tcPr>
            <w:tcW w:w="1908" w:type="dxa"/>
          </w:tcPr>
          <w:p w:rsidR="00C21FB8" w:rsidRPr="00C62EB0" w:rsidRDefault="00C21FB8" w:rsidP="004A1C14">
            <w:pPr>
              <w:jc w:val="center"/>
            </w:pPr>
            <w:r w:rsidRPr="00C62EB0">
              <w:t>205221</w:t>
            </w:r>
          </w:p>
        </w:tc>
        <w:tc>
          <w:tcPr>
            <w:tcW w:w="8265" w:type="dxa"/>
          </w:tcPr>
          <w:p w:rsidR="00C21FB8" w:rsidRPr="004E710A" w:rsidRDefault="00C21FB8" w:rsidP="004A1C14">
            <w:pPr>
              <w:ind w:rightChars="-45" w:right="-94"/>
            </w:pPr>
            <w:r w:rsidRPr="00C62EB0">
              <w:rPr>
                <w:rFonts w:hint="eastAsia"/>
              </w:rPr>
              <w:t>保存数据失败</w:t>
            </w:r>
          </w:p>
        </w:tc>
      </w:tr>
    </w:tbl>
    <w:p w:rsidR="00A85977" w:rsidRDefault="00A85977" w:rsidP="008A1C9B"/>
    <w:p w:rsidR="00A85977" w:rsidRDefault="00A85977" w:rsidP="008A1C9B"/>
    <w:p w:rsidR="00164E38" w:rsidRPr="00A333B7" w:rsidRDefault="00164E38" w:rsidP="00164E38">
      <w:pPr>
        <w:pStyle w:val="2"/>
        <w:numPr>
          <w:ilvl w:val="1"/>
          <w:numId w:val="1"/>
        </w:numPr>
      </w:pPr>
      <w:bookmarkStart w:id="505" w:name="_Toc493792367"/>
      <w:r>
        <w:rPr>
          <w:rFonts w:hint="eastAsia"/>
        </w:rPr>
        <w:t>二维码信息生成</w:t>
      </w:r>
      <w:r w:rsidRPr="00A333B7">
        <w:rPr>
          <w:rFonts w:hint="eastAsia"/>
        </w:rPr>
        <w:t>接口</w:t>
      </w:r>
      <w:bookmarkEnd w:id="505"/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06" w:name="_Toc493792368"/>
      <w:r w:rsidRPr="00A333B7">
        <w:rPr>
          <w:rFonts w:hint="eastAsia"/>
        </w:rPr>
        <w:t>业务功能</w:t>
      </w:r>
      <w:bookmarkEnd w:id="506"/>
    </w:p>
    <w:p w:rsidR="00164E38" w:rsidRPr="00A333B7" w:rsidRDefault="00164E38" w:rsidP="00164E38">
      <w:pPr>
        <w:ind w:firstLineChars="200" w:firstLine="420"/>
      </w:pPr>
      <w:r>
        <w:rPr>
          <w:rFonts w:hint="eastAsia"/>
        </w:rPr>
        <w:t>二维码</w:t>
      </w:r>
      <w:r>
        <w:t>收付款</w:t>
      </w:r>
      <w:r>
        <w:rPr>
          <w:rFonts w:hint="eastAsia"/>
        </w:rPr>
        <w:t>信息</w:t>
      </w:r>
      <w:r>
        <w:t>保存</w:t>
      </w:r>
      <w:r>
        <w:rPr>
          <w:rFonts w:hint="eastAsia"/>
        </w:rPr>
        <w:t>接口</w:t>
      </w:r>
      <w:r w:rsidRPr="00A333B7">
        <w:rPr>
          <w:rFonts w:hint="eastAsia"/>
        </w:rPr>
        <w:t>。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07" w:name="_Toc493792369"/>
      <w:r w:rsidRPr="00A333B7">
        <w:rPr>
          <w:rFonts w:hint="eastAsia"/>
        </w:rPr>
        <w:t>交互模式</w:t>
      </w:r>
      <w:bookmarkEnd w:id="507"/>
    </w:p>
    <w:p w:rsidR="00164E38" w:rsidRPr="00A333B7" w:rsidRDefault="00164E38" w:rsidP="00164E3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08" w:name="_Toc493792370"/>
      <w:r w:rsidRPr="00A333B7">
        <w:rPr>
          <w:rFonts w:hint="eastAsia"/>
        </w:rPr>
        <w:t>请求参数列表</w:t>
      </w:r>
      <w:bookmarkEnd w:id="508"/>
    </w:p>
    <w:p w:rsidR="00164E38" w:rsidRPr="00A333B7" w:rsidRDefault="00164E38" w:rsidP="00164E3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6D7980">
        <w:rPr>
          <w:b/>
        </w:rPr>
        <w:t>mb2c_</w:t>
      </w:r>
      <w:r>
        <w:rPr>
          <w:b/>
        </w:rPr>
        <w:t>QRCode_apply</w:t>
      </w:r>
      <w:r w:rsidRPr="00A333B7">
        <w:rPr>
          <w:b/>
        </w:rPr>
        <w:t>.cgi</w:t>
      </w:r>
    </w:p>
    <w:p w:rsidR="00164E38" w:rsidRDefault="00164E38" w:rsidP="00164E3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64E38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64E38" w:rsidRPr="00A333B7" w:rsidRDefault="00164E38" w:rsidP="00164E3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164E38" w:rsidRPr="00A333B7" w:rsidTr="00164E38">
        <w:tc>
          <w:tcPr>
            <w:tcW w:w="1728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service_version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input_charset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String(32)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164E38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多密钥支持的密钥序号，默认1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收</w:t>
            </w:r>
            <w:r w:rsidRPr="00A333B7">
              <w:rPr>
                <w:rFonts w:hint="eastAsia"/>
              </w:rPr>
              <w:t>款</w:t>
            </w:r>
            <w:r w:rsidRPr="00A333B7">
              <w:t>方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用户姓名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Default="00150E05" w:rsidP="00150E05">
            <w:r>
              <w:rPr>
                <w:rFonts w:hint="eastAsia"/>
              </w:rPr>
              <w:t>收</w:t>
            </w:r>
            <w:r w:rsidRPr="00A333B7">
              <w:rPr>
                <w:rFonts w:hint="eastAsia"/>
              </w:rPr>
              <w:t>款</w:t>
            </w:r>
            <w:r w:rsidRPr="00A333B7">
              <w:t>方</w:t>
            </w:r>
            <w:r>
              <w:rPr>
                <w:rFonts w:hint="eastAsia"/>
              </w:rPr>
              <w:t>姓名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transfer_money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  <w:r>
              <w:rPr>
                <w:rFonts w:hint="eastAsia"/>
                <w:lang w:val="zh-CN"/>
              </w:rPr>
              <w:t>，money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FD7F9F" w:rsidRDefault="00150E05" w:rsidP="00150E05">
            <w:pPr>
              <w:rPr>
                <w:strike/>
                <w:color w:val="FF0000"/>
                <w:lang w:val="zh-CN"/>
              </w:rPr>
            </w:pPr>
            <w:r w:rsidRPr="00FD7F9F">
              <w:rPr>
                <w:rFonts w:hint="eastAsia"/>
                <w:strike/>
                <w:color w:val="FF0000"/>
                <w:lang w:val="zh-CN"/>
              </w:rPr>
              <w:t>服务</w:t>
            </w:r>
            <w:r w:rsidRPr="00FD7F9F">
              <w:rPr>
                <w:strike/>
                <w:color w:val="FF0000"/>
                <w:lang w:val="zh-CN"/>
              </w:rPr>
              <w:t>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FD7F9F" w:rsidRDefault="00150E05" w:rsidP="00150E05">
            <w:pPr>
              <w:rPr>
                <w:strike/>
                <w:color w:val="FF0000"/>
              </w:rPr>
            </w:pPr>
            <w:r w:rsidRPr="00FD7F9F">
              <w:rPr>
                <w:strike/>
                <w:color w:val="FF0000"/>
              </w:rPr>
              <w:t>fee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FD7F9F" w:rsidRDefault="00150E05" w:rsidP="00150E05">
            <w:pPr>
              <w:rPr>
                <w:strike/>
                <w:color w:val="FF0000"/>
              </w:rPr>
            </w:pPr>
            <w:r w:rsidRPr="00FD7F9F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FD7F9F" w:rsidRDefault="00150E05" w:rsidP="00150E05">
            <w:pPr>
              <w:rPr>
                <w:strike/>
                <w:color w:val="FF0000"/>
              </w:rPr>
            </w:pPr>
            <w:r w:rsidRPr="00FD7F9F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FD7F9F" w:rsidRDefault="00150E05" w:rsidP="00150E05">
            <w:pPr>
              <w:spacing w:line="240" w:lineRule="auto"/>
              <w:rPr>
                <w:color w:val="FF0000"/>
                <w:u w:val="single"/>
                <w:lang w:val="zh-CN"/>
              </w:rPr>
            </w:pP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total_money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t>total_money=transfer_money+fee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_flag=1</w:t>
            </w:r>
            <w:r>
              <w:rPr>
                <w:rFonts w:hint="eastAsia"/>
                <w:lang w:val="zh-CN"/>
              </w:rPr>
              <w:t>时</w:t>
            </w:r>
            <w:r>
              <w:rPr>
                <w:lang w:val="zh-CN"/>
              </w:rPr>
              <w:t>必填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描述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lang w:val="zh-CN"/>
              </w:rPr>
              <w:t>memo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String(255)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金额标识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money</w:t>
            </w:r>
            <w:r>
              <w:rPr>
                <w:lang w:val="zh-CN"/>
              </w:rPr>
              <w:t>_flag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>
              <w:rPr>
                <w:rFonts w:ascii="Calibri" w:eastAsia="新宋体" w:hAnsi="Calibri" w:cs="Calibri" w:hint="eastAsia"/>
              </w:rPr>
              <w:t>入参</w:t>
            </w:r>
            <w:r>
              <w:rPr>
                <w:rFonts w:ascii="Calibri" w:eastAsia="新宋体" w:hAnsi="Calibri" w:cs="Calibri"/>
              </w:rPr>
              <w:t>中传入金额标识</w:t>
            </w:r>
            <w:r>
              <w:rPr>
                <w:rFonts w:ascii="Calibri" w:eastAsia="新宋体" w:hAnsi="Calibri" w:cs="Calibri" w:hint="eastAsia"/>
              </w:rPr>
              <w:t xml:space="preserve"> 1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有金额</w:t>
            </w:r>
            <w:r>
              <w:rPr>
                <w:rFonts w:ascii="Calibri" w:eastAsia="新宋体" w:hAnsi="Calibri" w:cs="Calibri" w:hint="eastAsia"/>
              </w:rPr>
              <w:t>2</w:t>
            </w:r>
            <w:r>
              <w:rPr>
                <w:rFonts w:ascii="Calibri" w:eastAsia="新宋体" w:hAnsi="Calibri" w:cs="Calibri" w:hint="eastAsia"/>
              </w:rPr>
              <w:t>、</w:t>
            </w:r>
            <w:r>
              <w:rPr>
                <w:rFonts w:ascii="Calibri" w:eastAsia="新宋体" w:hAnsi="Calibri" w:cs="Calibri"/>
              </w:rPr>
              <w:t>无金额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过期时间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expire</w:t>
            </w:r>
            <w:r>
              <w:t>_time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  <w:r>
              <w:rPr>
                <w:rFonts w:hint="eastAsia"/>
              </w:rPr>
              <w:t>信息有效时间,默认永久有效</w:t>
            </w:r>
          </w:p>
        </w:tc>
      </w:tr>
    </w:tbl>
    <w:p w:rsidR="00164E38" w:rsidRPr="009A48C8" w:rsidRDefault="00164E38" w:rsidP="00164E38"/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09" w:name="_Toc493792371"/>
      <w:r w:rsidRPr="00A333B7">
        <w:rPr>
          <w:rFonts w:hint="eastAsia"/>
        </w:rPr>
        <w:t>应答参数列表</w:t>
      </w:r>
      <w:bookmarkEnd w:id="509"/>
    </w:p>
    <w:p w:rsidR="00164E38" w:rsidRPr="00A333B7" w:rsidRDefault="00164E38" w:rsidP="00164E3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164E38" w:rsidRPr="00A333B7" w:rsidRDefault="00164E38" w:rsidP="00164E3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64E38" w:rsidRPr="00A333B7" w:rsidRDefault="00164E38" w:rsidP="00164E3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sign_type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service_version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input_charset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String(32)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sign_key_index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多密钥支持的密钥序号，默认1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64E38" w:rsidRPr="00A333B7" w:rsidRDefault="00164E38" w:rsidP="00164E3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164E38" w:rsidRPr="00A333B7" w:rsidRDefault="00164E38" w:rsidP="00164E3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参见错误码对照表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retmsg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String(30)</w:t>
            </w:r>
          </w:p>
        </w:tc>
        <w:tc>
          <w:tcPr>
            <w:tcW w:w="4305" w:type="dxa"/>
          </w:tcPr>
          <w:p w:rsidR="00164E38" w:rsidRPr="00A333B7" w:rsidRDefault="00164E38" w:rsidP="00164E38"/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userid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String(20)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手机号码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>
              <w:rPr>
                <w:rFonts w:hint="eastAsia"/>
                <w:lang w:val="zh-CN"/>
              </w:rPr>
              <w:t>token</w:t>
            </w:r>
          </w:p>
        </w:tc>
        <w:tc>
          <w:tcPr>
            <w:tcW w:w="1980" w:type="dxa"/>
          </w:tcPr>
          <w:p w:rsidR="00164E38" w:rsidRPr="00A333B7" w:rsidRDefault="00164E38" w:rsidP="00164E38">
            <w:r>
              <w:t>mckey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String(32)</w:t>
            </w:r>
          </w:p>
        </w:tc>
        <w:tc>
          <w:tcPr>
            <w:tcW w:w="4305" w:type="dxa"/>
          </w:tcPr>
          <w:p w:rsidR="00164E38" w:rsidRPr="00A333B7" w:rsidRDefault="00164E38" w:rsidP="00164E38">
            <w:r>
              <w:rPr>
                <w:rFonts w:hint="eastAsia"/>
                <w:lang w:val="zh-CN"/>
              </w:rPr>
              <w:t>转账</w:t>
            </w:r>
            <w:r>
              <w:rPr>
                <w:lang w:val="zh-CN"/>
              </w:rPr>
              <w:t>信息的唯一token</w:t>
            </w:r>
          </w:p>
        </w:tc>
      </w:tr>
    </w:tbl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0" w:name="_Toc493792372"/>
      <w:r w:rsidRPr="00A333B7">
        <w:rPr>
          <w:rFonts w:hint="eastAsia"/>
        </w:rPr>
        <w:t>处理逻辑</w:t>
      </w:r>
      <w:bookmarkEnd w:id="510"/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>
        <w:rPr>
          <w:rFonts w:hint="eastAsia"/>
        </w:rPr>
        <w:t>签名</w:t>
      </w:r>
      <w:r>
        <w:t>校验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>
        <w:rPr>
          <w:rFonts w:hint="eastAsia"/>
        </w:rPr>
        <w:t>校验用户</w:t>
      </w:r>
      <w:r>
        <w:t>信息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>
        <w:rPr>
          <w:rFonts w:hint="eastAsia"/>
        </w:rPr>
        <w:t>调用sess</w:t>
      </w:r>
      <w:r>
        <w:t>ion服务器，生成mckey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164E38" w:rsidP="008A1C9B">
      <w:pPr>
        <w:pStyle w:val="af"/>
        <w:numPr>
          <w:ilvl w:val="0"/>
          <w:numId w:val="84"/>
        </w:numPr>
        <w:ind w:firstLineChars="0"/>
      </w:pPr>
      <w:r w:rsidRPr="00A333B7">
        <w:rPr>
          <w:rFonts w:hint="eastAsia"/>
        </w:rPr>
        <w:lastRenderedPageBreak/>
        <w:t>处理</w:t>
      </w:r>
      <w:r w:rsidRPr="00A333B7">
        <w:t>返回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1" w:name="_Toc493792373"/>
      <w:r w:rsidRPr="00A333B7">
        <w:rPr>
          <w:rFonts w:hint="eastAsia"/>
        </w:rPr>
        <w:t>错误</w:t>
      </w:r>
      <w:r w:rsidRPr="00A333B7">
        <w:t>码列表</w:t>
      </w:r>
      <w:bookmarkEnd w:id="51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164E38" w:rsidRPr="00A333B7" w:rsidTr="00164E38">
        <w:trPr>
          <w:jc w:val="center"/>
        </w:trPr>
        <w:tc>
          <w:tcPr>
            <w:tcW w:w="1908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ind w:rightChars="-45" w:right="-94"/>
            </w:pP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ind w:rightChars="-45" w:right="-94"/>
            </w:pPr>
          </w:p>
        </w:tc>
      </w:tr>
    </w:tbl>
    <w:p w:rsidR="00164E38" w:rsidRDefault="00164E38" w:rsidP="00164E38"/>
    <w:p w:rsidR="00A85977" w:rsidRDefault="00A85977" w:rsidP="008A1C9B"/>
    <w:p w:rsidR="00A85977" w:rsidRDefault="00A85977" w:rsidP="008A1C9B"/>
    <w:p w:rsidR="00164E38" w:rsidRPr="00A333B7" w:rsidRDefault="00164E38" w:rsidP="00164E38">
      <w:pPr>
        <w:pStyle w:val="2"/>
        <w:numPr>
          <w:ilvl w:val="1"/>
          <w:numId w:val="1"/>
        </w:numPr>
      </w:pPr>
      <w:bookmarkStart w:id="512" w:name="_Toc493792374"/>
      <w:r>
        <w:rPr>
          <w:rFonts w:hint="eastAsia"/>
        </w:rPr>
        <w:t>二维码信息查询</w:t>
      </w:r>
      <w:r w:rsidRPr="00A333B7">
        <w:rPr>
          <w:rFonts w:hint="eastAsia"/>
        </w:rPr>
        <w:t>接口</w:t>
      </w:r>
      <w:bookmarkEnd w:id="512"/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3" w:name="_Toc493792375"/>
      <w:r w:rsidRPr="00A333B7">
        <w:rPr>
          <w:rFonts w:hint="eastAsia"/>
        </w:rPr>
        <w:t>业务功能</w:t>
      </w:r>
      <w:bookmarkEnd w:id="513"/>
    </w:p>
    <w:p w:rsidR="00164E38" w:rsidRPr="00A333B7" w:rsidRDefault="00164E38" w:rsidP="00164E38">
      <w:pPr>
        <w:ind w:firstLineChars="200" w:firstLine="420"/>
      </w:pPr>
      <w:r>
        <w:rPr>
          <w:rFonts w:hint="eastAsia"/>
        </w:rPr>
        <w:t>二维码</w:t>
      </w:r>
      <w:r>
        <w:t>收付款</w:t>
      </w:r>
      <w:r>
        <w:rPr>
          <w:rFonts w:hint="eastAsia"/>
        </w:rPr>
        <w:t>信息查询接口</w:t>
      </w:r>
      <w:r w:rsidRPr="00A333B7">
        <w:rPr>
          <w:rFonts w:hint="eastAsia"/>
        </w:rPr>
        <w:t>。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4" w:name="_Toc493792376"/>
      <w:r w:rsidRPr="00A333B7">
        <w:rPr>
          <w:rFonts w:hint="eastAsia"/>
        </w:rPr>
        <w:t>交互模式</w:t>
      </w:r>
      <w:bookmarkEnd w:id="514"/>
    </w:p>
    <w:p w:rsidR="00164E38" w:rsidRPr="00A333B7" w:rsidRDefault="00164E38" w:rsidP="00164E38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5" w:name="_Toc493792377"/>
      <w:r w:rsidRPr="00A333B7">
        <w:rPr>
          <w:rFonts w:hint="eastAsia"/>
        </w:rPr>
        <w:t>请求参数列表</w:t>
      </w:r>
      <w:bookmarkEnd w:id="515"/>
    </w:p>
    <w:p w:rsidR="00164E38" w:rsidRPr="00A333B7" w:rsidRDefault="00164E38" w:rsidP="00164E38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6D7980">
        <w:rPr>
          <w:b/>
        </w:rPr>
        <w:t>mb2c_</w:t>
      </w:r>
      <w:r>
        <w:rPr>
          <w:b/>
        </w:rPr>
        <w:t>QRCode_query</w:t>
      </w:r>
      <w:r w:rsidRPr="00A333B7">
        <w:rPr>
          <w:b/>
        </w:rPr>
        <w:t>.cgi</w:t>
      </w:r>
    </w:p>
    <w:p w:rsidR="00164E38" w:rsidRDefault="00164E38" w:rsidP="00164E38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64E38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64E38" w:rsidRPr="00A333B7" w:rsidRDefault="00164E38" w:rsidP="00164E3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64E38" w:rsidRPr="00A333B7" w:rsidTr="00164E38">
        <w:tc>
          <w:tcPr>
            <w:tcW w:w="1728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64E38" w:rsidRPr="00A333B7" w:rsidRDefault="00164E38" w:rsidP="00164E3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service_version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input_charset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String(32)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164E38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64E38" w:rsidRPr="00A333B7" w:rsidRDefault="00164E38" w:rsidP="00164E38">
            <w:r w:rsidRPr="00A333B7">
              <w:t>多密钥支持的密钥序号，默认1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164E38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付</w:t>
            </w:r>
            <w:r w:rsidRPr="00A333B7">
              <w:rPr>
                <w:rFonts w:hint="eastAsia"/>
              </w:rPr>
              <w:t>款</w:t>
            </w:r>
            <w:r w:rsidRPr="00A333B7">
              <w:t>方</w:t>
            </w: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164E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token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mckey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</w:tbl>
    <w:p w:rsidR="00164E38" w:rsidRPr="009A48C8" w:rsidRDefault="00164E38" w:rsidP="00164E38"/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6" w:name="_Toc493792378"/>
      <w:r w:rsidRPr="00A333B7">
        <w:rPr>
          <w:rFonts w:hint="eastAsia"/>
        </w:rPr>
        <w:t>应答参数列表</w:t>
      </w:r>
      <w:bookmarkEnd w:id="516"/>
    </w:p>
    <w:p w:rsidR="00164E38" w:rsidRPr="00A333B7" w:rsidRDefault="00164E38" w:rsidP="00164E3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164E38" w:rsidRPr="00A333B7" w:rsidRDefault="00164E38" w:rsidP="00164E3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64E38" w:rsidRPr="00A333B7" w:rsidRDefault="00164E38" w:rsidP="00164E38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sign_type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service_version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input_charset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String(8)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String(32)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签名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sign_key_index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否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t>多密钥支持的密钥序号，默认1</w:t>
            </w:r>
          </w:p>
        </w:tc>
      </w:tr>
      <w:tr w:rsidR="00164E38" w:rsidRPr="00A333B7" w:rsidTr="00164E3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64E38" w:rsidRPr="00A333B7" w:rsidRDefault="00164E38" w:rsidP="00164E3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164E38" w:rsidRPr="00A333B7" w:rsidRDefault="00164E38" w:rsidP="00164E3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Int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参见错误码对照表</w:t>
            </w:r>
          </w:p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retmsg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String(30)</w:t>
            </w:r>
          </w:p>
        </w:tc>
        <w:tc>
          <w:tcPr>
            <w:tcW w:w="4305" w:type="dxa"/>
          </w:tcPr>
          <w:p w:rsidR="00164E38" w:rsidRPr="00A333B7" w:rsidRDefault="00164E38" w:rsidP="00164E38"/>
        </w:tc>
      </w:tr>
      <w:tr w:rsidR="00164E38" w:rsidRPr="00A333B7" w:rsidTr="00164E38">
        <w:tc>
          <w:tcPr>
            <w:tcW w:w="1728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164E38" w:rsidRPr="00A333B7" w:rsidRDefault="00164E38" w:rsidP="00164E38">
            <w:r w:rsidRPr="00A333B7">
              <w:t>userid</w:t>
            </w:r>
          </w:p>
        </w:tc>
        <w:tc>
          <w:tcPr>
            <w:tcW w:w="720" w:type="dxa"/>
          </w:tcPr>
          <w:p w:rsidR="00164E38" w:rsidRPr="00A333B7" w:rsidRDefault="00164E38" w:rsidP="00164E38">
            <w:r w:rsidRPr="00A333B7">
              <w:t>是</w:t>
            </w:r>
          </w:p>
        </w:tc>
        <w:tc>
          <w:tcPr>
            <w:tcW w:w="1440" w:type="dxa"/>
          </w:tcPr>
          <w:p w:rsidR="00164E38" w:rsidRPr="00A333B7" w:rsidRDefault="00164E38" w:rsidP="00164E38">
            <w:r w:rsidRPr="00A333B7">
              <w:t>String(20)</w:t>
            </w:r>
          </w:p>
        </w:tc>
        <w:tc>
          <w:tcPr>
            <w:tcW w:w="4305" w:type="dxa"/>
          </w:tcPr>
          <w:p w:rsidR="00164E38" w:rsidRPr="00A333B7" w:rsidRDefault="00164E38" w:rsidP="00164E38">
            <w:r w:rsidRPr="00A333B7">
              <w:rPr>
                <w:rFonts w:hint="eastAsia"/>
              </w:rPr>
              <w:t>手机号码</w:t>
            </w:r>
          </w:p>
        </w:tc>
      </w:tr>
      <w:tr w:rsidR="00772351" w:rsidRPr="00A333B7" w:rsidTr="00164E38">
        <w:tc>
          <w:tcPr>
            <w:tcW w:w="1728" w:type="dxa"/>
          </w:tcPr>
          <w:p w:rsidR="00772351" w:rsidRPr="00A333B7" w:rsidRDefault="00772351" w:rsidP="00772351">
            <w:r>
              <w:rPr>
                <w:rFonts w:hint="eastAsia"/>
              </w:rPr>
              <w:t>用户姓名</w:t>
            </w:r>
          </w:p>
        </w:tc>
        <w:tc>
          <w:tcPr>
            <w:tcW w:w="1980" w:type="dxa"/>
          </w:tcPr>
          <w:p w:rsidR="00772351" w:rsidRPr="00A333B7" w:rsidRDefault="00772351" w:rsidP="00772351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720" w:type="dxa"/>
          </w:tcPr>
          <w:p w:rsidR="00772351" w:rsidRPr="00A333B7" w:rsidRDefault="00772351" w:rsidP="0077235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72351" w:rsidRPr="00A333B7" w:rsidRDefault="00772351" w:rsidP="00772351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772351" w:rsidRPr="00A333B7" w:rsidRDefault="00772351" w:rsidP="00772351">
            <w:r>
              <w:rPr>
                <w:rFonts w:hint="eastAsia"/>
              </w:rPr>
              <w:t>收</w:t>
            </w:r>
            <w:r w:rsidRPr="00A333B7">
              <w:rPr>
                <w:rFonts w:hint="eastAsia"/>
              </w:rPr>
              <w:t>款</w:t>
            </w:r>
            <w:r w:rsidRPr="00A333B7">
              <w:t>方</w:t>
            </w:r>
            <w:r>
              <w:rPr>
                <w:rFonts w:hint="eastAsia"/>
              </w:rPr>
              <w:t>姓名</w:t>
            </w:r>
          </w:p>
        </w:tc>
      </w:tr>
      <w:tr w:rsidR="003926EB" w:rsidRPr="00A333B7" w:rsidTr="00164E38">
        <w:tc>
          <w:tcPr>
            <w:tcW w:w="1728" w:type="dxa"/>
          </w:tcPr>
          <w:p w:rsidR="003926EB" w:rsidRPr="00A333B7" w:rsidRDefault="003926EB" w:rsidP="00164E38">
            <w:r>
              <w:rPr>
                <w:rFonts w:hint="eastAsia"/>
              </w:rPr>
              <w:t>收款方</w:t>
            </w:r>
          </w:p>
        </w:tc>
        <w:tc>
          <w:tcPr>
            <w:tcW w:w="1980" w:type="dxa"/>
          </w:tcPr>
          <w:p w:rsidR="003926EB" w:rsidRPr="00A333B7" w:rsidRDefault="00FD7F9F" w:rsidP="00164E38">
            <w:r>
              <w:t>to_</w:t>
            </w:r>
            <w:r w:rsidR="003926EB">
              <w:rPr>
                <w:rFonts w:hint="eastAsia"/>
              </w:rPr>
              <w:t>uin</w:t>
            </w:r>
          </w:p>
        </w:tc>
        <w:tc>
          <w:tcPr>
            <w:tcW w:w="720" w:type="dxa"/>
          </w:tcPr>
          <w:p w:rsidR="003926EB" w:rsidRPr="00A333B7" w:rsidRDefault="003926EB" w:rsidP="00164E3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926EB" w:rsidRPr="00A333B7" w:rsidRDefault="003926EB" w:rsidP="00164E38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3926EB" w:rsidRPr="00A333B7" w:rsidRDefault="003926EB" w:rsidP="00164E38">
            <w:r>
              <w:rPr>
                <w:rFonts w:hint="eastAsia"/>
              </w:rPr>
              <w:t>收款方</w:t>
            </w:r>
            <w:r>
              <w:t>uin</w:t>
            </w:r>
          </w:p>
        </w:tc>
      </w:tr>
      <w:tr w:rsidR="00DC1B10" w:rsidRPr="00A333B7" w:rsidTr="00164E38">
        <w:tc>
          <w:tcPr>
            <w:tcW w:w="1728" w:type="dxa"/>
          </w:tcPr>
          <w:p w:rsidR="00DC1B10" w:rsidRDefault="00DC1B10" w:rsidP="00DC1B10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</w:tcPr>
          <w:p w:rsidR="00DC1B10" w:rsidRDefault="00DC1B10" w:rsidP="00DC1B10">
            <w:r w:rsidRPr="00A333B7">
              <w:t>transfer_money</w:t>
            </w:r>
          </w:p>
        </w:tc>
        <w:tc>
          <w:tcPr>
            <w:tcW w:w="720" w:type="dxa"/>
          </w:tcPr>
          <w:p w:rsidR="00DC1B10" w:rsidRPr="00A333B7" w:rsidRDefault="00DC1B10" w:rsidP="00DC1B10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C1B10" w:rsidRPr="00A333B7" w:rsidRDefault="00DC1B10" w:rsidP="00DC1B10">
            <w:r w:rsidRPr="00A333B7">
              <w:t>int</w:t>
            </w:r>
          </w:p>
        </w:tc>
        <w:tc>
          <w:tcPr>
            <w:tcW w:w="4305" w:type="dxa"/>
          </w:tcPr>
          <w:p w:rsidR="00DC1B10" w:rsidRDefault="00DC1B10" w:rsidP="00DC1B10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到账</w:t>
            </w:r>
            <w:r w:rsidRPr="00A333B7">
              <w:rPr>
                <w:lang w:val="zh-CN"/>
              </w:rPr>
              <w:t>金额</w:t>
            </w:r>
          </w:p>
        </w:tc>
      </w:tr>
      <w:tr w:rsidR="00DC1B10" w:rsidRPr="00A333B7" w:rsidTr="00164E38">
        <w:tc>
          <w:tcPr>
            <w:tcW w:w="1728" w:type="dxa"/>
          </w:tcPr>
          <w:p w:rsidR="00DC1B10" w:rsidRPr="00EA2B0E" w:rsidRDefault="00DC1B10" w:rsidP="00DC1B10">
            <w:pPr>
              <w:rPr>
                <w:strike/>
                <w:color w:val="FF0000"/>
                <w:lang w:val="zh-CN"/>
              </w:rPr>
            </w:pPr>
            <w:r w:rsidRPr="00EA2B0E">
              <w:rPr>
                <w:rFonts w:hint="eastAsia"/>
                <w:strike/>
                <w:color w:val="FF0000"/>
                <w:lang w:val="zh-CN"/>
              </w:rPr>
              <w:t>服务</w:t>
            </w:r>
            <w:r w:rsidRPr="00EA2B0E">
              <w:rPr>
                <w:strike/>
                <w:color w:val="FF0000"/>
                <w:lang w:val="zh-CN"/>
              </w:rPr>
              <w:t>费</w:t>
            </w:r>
          </w:p>
        </w:tc>
        <w:tc>
          <w:tcPr>
            <w:tcW w:w="1980" w:type="dxa"/>
          </w:tcPr>
          <w:p w:rsidR="00DC1B10" w:rsidRPr="00EA2B0E" w:rsidRDefault="00DC1B10" w:rsidP="00DC1B10">
            <w:pPr>
              <w:rPr>
                <w:strike/>
                <w:color w:val="FF0000"/>
              </w:rPr>
            </w:pPr>
            <w:r w:rsidRPr="00EA2B0E">
              <w:rPr>
                <w:strike/>
                <w:color w:val="FF0000"/>
              </w:rPr>
              <w:t>fee</w:t>
            </w:r>
          </w:p>
        </w:tc>
        <w:tc>
          <w:tcPr>
            <w:tcW w:w="720" w:type="dxa"/>
          </w:tcPr>
          <w:p w:rsidR="00DC1B10" w:rsidRPr="00EA2B0E" w:rsidRDefault="00DC1B10" w:rsidP="00DC1B10">
            <w:pPr>
              <w:rPr>
                <w:strike/>
                <w:color w:val="FF0000"/>
              </w:rPr>
            </w:pPr>
            <w:r w:rsidRPr="00EA2B0E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440" w:type="dxa"/>
          </w:tcPr>
          <w:p w:rsidR="00DC1B10" w:rsidRPr="00EA2B0E" w:rsidRDefault="00DC1B10" w:rsidP="00DC1B10">
            <w:pPr>
              <w:rPr>
                <w:strike/>
                <w:color w:val="FF0000"/>
              </w:rPr>
            </w:pPr>
            <w:r w:rsidRPr="00EA2B0E">
              <w:rPr>
                <w:strike/>
                <w:color w:val="FF0000"/>
              </w:rPr>
              <w:t>int</w:t>
            </w:r>
          </w:p>
        </w:tc>
        <w:tc>
          <w:tcPr>
            <w:tcW w:w="4305" w:type="dxa"/>
          </w:tcPr>
          <w:p w:rsidR="00DC1B10" w:rsidRPr="00EA2B0E" w:rsidRDefault="002C0E16" w:rsidP="00DC1B10">
            <w:pPr>
              <w:rPr>
                <w:strike/>
                <w:color w:val="FF0000"/>
                <w:lang w:val="zh-CN"/>
              </w:rPr>
            </w:pPr>
            <w:r>
              <w:rPr>
                <w:rFonts w:hint="eastAsia"/>
                <w:strike/>
                <w:color w:val="FF0000"/>
                <w:lang w:val="zh-CN"/>
              </w:rPr>
              <w:t>小蕉</w:t>
            </w:r>
            <w:r w:rsidR="00DC1B10" w:rsidRPr="00EA2B0E">
              <w:rPr>
                <w:strike/>
                <w:color w:val="FF0000"/>
                <w:lang w:val="zh-CN"/>
              </w:rPr>
              <w:t>收</w:t>
            </w:r>
            <w:r w:rsidR="00DC1B10" w:rsidRPr="00EA2B0E">
              <w:rPr>
                <w:rFonts w:hint="eastAsia"/>
                <w:strike/>
                <w:color w:val="FF0000"/>
                <w:lang w:val="zh-CN"/>
              </w:rPr>
              <w:t>取</w:t>
            </w:r>
            <w:r w:rsidR="00DC1B10" w:rsidRPr="00EA2B0E">
              <w:rPr>
                <w:strike/>
                <w:color w:val="FF0000"/>
                <w:lang w:val="zh-CN"/>
              </w:rPr>
              <w:t>手续费</w:t>
            </w:r>
          </w:p>
        </w:tc>
      </w:tr>
      <w:tr w:rsidR="00DC1B10" w:rsidRPr="00A333B7" w:rsidTr="00164E38">
        <w:tc>
          <w:tcPr>
            <w:tcW w:w="1728" w:type="dxa"/>
          </w:tcPr>
          <w:p w:rsidR="00DC1B10" w:rsidRDefault="00DC1B10" w:rsidP="00DC1B10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总</w:t>
            </w:r>
            <w:r w:rsidRPr="00A333B7">
              <w:rPr>
                <w:lang w:val="zh-CN"/>
              </w:rPr>
              <w:t>金额</w:t>
            </w:r>
          </w:p>
        </w:tc>
        <w:tc>
          <w:tcPr>
            <w:tcW w:w="1980" w:type="dxa"/>
          </w:tcPr>
          <w:p w:rsidR="00DC1B10" w:rsidRDefault="00DC1B10" w:rsidP="00DC1B10">
            <w:r w:rsidRPr="00A333B7">
              <w:t>total_money</w:t>
            </w:r>
          </w:p>
        </w:tc>
        <w:tc>
          <w:tcPr>
            <w:tcW w:w="720" w:type="dxa"/>
          </w:tcPr>
          <w:p w:rsidR="00DC1B10" w:rsidRPr="00A333B7" w:rsidRDefault="00DC1B10" w:rsidP="00DC1B10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C1B10" w:rsidRPr="00A333B7" w:rsidRDefault="00DC1B10" w:rsidP="00DC1B10">
            <w:r w:rsidRPr="00A333B7">
              <w:t>int</w:t>
            </w:r>
          </w:p>
        </w:tc>
        <w:tc>
          <w:tcPr>
            <w:tcW w:w="4305" w:type="dxa"/>
          </w:tcPr>
          <w:p w:rsidR="00DC1B10" w:rsidRPr="008A1C9B" w:rsidRDefault="00DC1B10">
            <w:r w:rsidRPr="00A333B7">
              <w:t>total_money=transfer_money+fee</w:t>
            </w:r>
          </w:p>
        </w:tc>
      </w:tr>
      <w:tr w:rsidR="00DC1B10" w:rsidRPr="00A333B7" w:rsidTr="00164E38">
        <w:tc>
          <w:tcPr>
            <w:tcW w:w="1728" w:type="dxa"/>
          </w:tcPr>
          <w:p w:rsidR="00DC1B10" w:rsidRDefault="00DC1B10" w:rsidP="00DC1B10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转账</w:t>
            </w:r>
            <w:r w:rsidRPr="00A333B7">
              <w:rPr>
                <w:lang w:val="zh-CN"/>
              </w:rPr>
              <w:t>描述</w:t>
            </w:r>
          </w:p>
        </w:tc>
        <w:tc>
          <w:tcPr>
            <w:tcW w:w="1980" w:type="dxa"/>
          </w:tcPr>
          <w:p w:rsidR="00DC1B10" w:rsidRDefault="00DC1B10" w:rsidP="00DC1B10">
            <w:r w:rsidRPr="00A333B7">
              <w:rPr>
                <w:lang w:val="zh-CN"/>
              </w:rPr>
              <w:t>memo</w:t>
            </w:r>
          </w:p>
        </w:tc>
        <w:tc>
          <w:tcPr>
            <w:tcW w:w="720" w:type="dxa"/>
          </w:tcPr>
          <w:p w:rsidR="00DC1B10" w:rsidRPr="00A333B7" w:rsidRDefault="00DC1B10" w:rsidP="00DC1B10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C1B10" w:rsidRPr="00A333B7" w:rsidRDefault="00DC1B10" w:rsidP="00DC1B10">
            <w:r w:rsidRPr="00A333B7">
              <w:t>String(255)</w:t>
            </w:r>
          </w:p>
        </w:tc>
        <w:tc>
          <w:tcPr>
            <w:tcW w:w="4305" w:type="dxa"/>
          </w:tcPr>
          <w:p w:rsidR="00DC1B10" w:rsidRDefault="00DC1B10" w:rsidP="00DC1B10">
            <w:pPr>
              <w:rPr>
                <w:lang w:val="zh-CN"/>
              </w:rPr>
            </w:pPr>
          </w:p>
        </w:tc>
      </w:tr>
    </w:tbl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7" w:name="_Toc493792379"/>
      <w:r w:rsidRPr="00A333B7">
        <w:rPr>
          <w:rFonts w:hint="eastAsia"/>
        </w:rPr>
        <w:t>处理逻辑</w:t>
      </w:r>
      <w:bookmarkEnd w:id="517"/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>
        <w:rPr>
          <w:rFonts w:hint="eastAsia"/>
        </w:rPr>
        <w:t>签名</w:t>
      </w:r>
      <w:r>
        <w:t>校验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>
        <w:rPr>
          <w:rFonts w:hint="eastAsia"/>
        </w:rPr>
        <w:t>校验用户</w:t>
      </w:r>
      <w:r>
        <w:t>信息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>
        <w:rPr>
          <w:rFonts w:hint="eastAsia"/>
        </w:rPr>
        <w:t>调用sess</w:t>
      </w:r>
      <w:r>
        <w:t>ion</w:t>
      </w:r>
      <w:r w:rsidR="00DC1B10">
        <w:t>服务器，</w:t>
      </w:r>
      <w:r w:rsidR="00DC1B10">
        <w:rPr>
          <w:rFonts w:hint="eastAsia"/>
        </w:rPr>
        <w:t>查询</w:t>
      </w:r>
      <w:r>
        <w:t>mckey</w:t>
      </w:r>
      <w:r w:rsidR="00DC1B10">
        <w:rPr>
          <w:rFonts w:hint="eastAsia"/>
        </w:rPr>
        <w:t>的</w:t>
      </w:r>
      <w:r w:rsidR="00DC1B10">
        <w:t>信息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164E38" w:rsidP="008A1C9B">
      <w:pPr>
        <w:pStyle w:val="af"/>
        <w:numPr>
          <w:ilvl w:val="0"/>
          <w:numId w:val="8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164E38" w:rsidRPr="00A333B7" w:rsidRDefault="00164E38" w:rsidP="00164E38">
      <w:pPr>
        <w:pStyle w:val="3"/>
        <w:numPr>
          <w:ilvl w:val="2"/>
          <w:numId w:val="1"/>
        </w:numPr>
      </w:pPr>
      <w:bookmarkStart w:id="518" w:name="_Toc493792380"/>
      <w:r w:rsidRPr="00A333B7">
        <w:rPr>
          <w:rFonts w:hint="eastAsia"/>
        </w:rPr>
        <w:t>错误</w:t>
      </w:r>
      <w:r w:rsidRPr="00A333B7">
        <w:t>码列表</w:t>
      </w:r>
      <w:bookmarkEnd w:id="51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164E38" w:rsidRPr="00A333B7" w:rsidTr="00164E38">
        <w:trPr>
          <w:jc w:val="center"/>
        </w:trPr>
        <w:tc>
          <w:tcPr>
            <w:tcW w:w="1908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164E38" w:rsidRPr="00A333B7" w:rsidRDefault="00164E38" w:rsidP="00164E3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ind w:rightChars="-45" w:right="-94"/>
            </w:pPr>
          </w:p>
        </w:tc>
      </w:tr>
      <w:tr w:rsidR="00164E38" w:rsidRPr="00A333B7" w:rsidTr="00164E38">
        <w:trPr>
          <w:jc w:val="center"/>
        </w:trPr>
        <w:tc>
          <w:tcPr>
            <w:tcW w:w="1908" w:type="dxa"/>
            <w:vAlign w:val="center"/>
          </w:tcPr>
          <w:p w:rsidR="00164E38" w:rsidRPr="00A333B7" w:rsidRDefault="00164E38" w:rsidP="00164E38">
            <w:pPr>
              <w:jc w:val="center"/>
            </w:pPr>
          </w:p>
        </w:tc>
        <w:tc>
          <w:tcPr>
            <w:tcW w:w="8265" w:type="dxa"/>
            <w:vAlign w:val="center"/>
          </w:tcPr>
          <w:p w:rsidR="00164E38" w:rsidRPr="00A333B7" w:rsidRDefault="00164E38" w:rsidP="00164E38">
            <w:pPr>
              <w:ind w:rightChars="-45" w:right="-94"/>
            </w:pPr>
          </w:p>
        </w:tc>
      </w:tr>
    </w:tbl>
    <w:p w:rsidR="00164E38" w:rsidRDefault="00164E38" w:rsidP="00164E38"/>
    <w:p w:rsidR="00164E38" w:rsidRDefault="00164E38" w:rsidP="00C84ACF"/>
    <w:p w:rsidR="00C84ACF" w:rsidRPr="00A333B7" w:rsidRDefault="00C84ACF" w:rsidP="00C84ACF">
      <w:pPr>
        <w:pStyle w:val="2"/>
        <w:numPr>
          <w:ilvl w:val="1"/>
          <w:numId w:val="1"/>
        </w:numPr>
      </w:pPr>
      <w:bookmarkStart w:id="519" w:name="_Toc493792381"/>
      <w:r>
        <w:rPr>
          <w:rFonts w:hint="eastAsia"/>
        </w:rPr>
        <w:t>内部转账历史收款人</w:t>
      </w:r>
      <w:r w:rsidRPr="00A333B7">
        <w:rPr>
          <w:rFonts w:hint="eastAsia"/>
        </w:rPr>
        <w:t>查询接口</w:t>
      </w:r>
      <w:bookmarkEnd w:id="519"/>
    </w:p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0" w:name="_Toc493792382"/>
      <w:r w:rsidRPr="00A333B7">
        <w:rPr>
          <w:rFonts w:hint="eastAsia"/>
        </w:rPr>
        <w:t>业务功能</w:t>
      </w:r>
      <w:bookmarkEnd w:id="520"/>
    </w:p>
    <w:p w:rsidR="00C84ACF" w:rsidRPr="00A333B7" w:rsidRDefault="00C84ACF" w:rsidP="00C84ACF">
      <w:pPr>
        <w:ind w:firstLineChars="200" w:firstLine="420"/>
      </w:pPr>
      <w:r w:rsidRPr="00A333B7">
        <w:rPr>
          <w:rFonts w:hint="eastAsia"/>
        </w:rPr>
        <w:t>根据用户</w:t>
      </w:r>
      <w:r w:rsidR="002C0E16">
        <w:rPr>
          <w:rFonts w:hint="eastAsia"/>
        </w:rPr>
        <w:t>小蕉</w:t>
      </w:r>
      <w:r w:rsidRPr="00A333B7">
        <w:t>账号查询</w:t>
      </w:r>
      <w:r>
        <w:rPr>
          <w:rFonts w:hint="eastAsia"/>
        </w:rPr>
        <w:t>内部</w:t>
      </w:r>
      <w:r>
        <w:t>转账</w:t>
      </w:r>
      <w:r>
        <w:rPr>
          <w:rFonts w:hint="eastAsia"/>
        </w:rPr>
        <w:t>历史</w:t>
      </w:r>
      <w:r>
        <w:t>收款人记录</w:t>
      </w:r>
      <w:r w:rsidRPr="00A333B7">
        <w:t>，需验数据签名及用户</w:t>
      </w:r>
      <w:r w:rsidRPr="00A333B7">
        <w:rPr>
          <w:rFonts w:hint="eastAsia"/>
        </w:rPr>
        <w:t>登录</w:t>
      </w:r>
      <w:r w:rsidRPr="00A333B7">
        <w:t>态。</w:t>
      </w:r>
    </w:p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1" w:name="_Toc493792383"/>
      <w:r w:rsidRPr="00A333B7">
        <w:rPr>
          <w:rFonts w:hint="eastAsia"/>
        </w:rPr>
        <w:t>交互模式</w:t>
      </w:r>
      <w:bookmarkEnd w:id="521"/>
    </w:p>
    <w:p w:rsidR="00C84ACF" w:rsidRPr="00A333B7" w:rsidRDefault="00C84ACF" w:rsidP="00C84ACF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2" w:name="_Toc493792384"/>
      <w:r w:rsidRPr="00A333B7">
        <w:rPr>
          <w:rFonts w:hint="eastAsia"/>
        </w:rPr>
        <w:t>请求参数列表</w:t>
      </w:r>
      <w:bookmarkEnd w:id="522"/>
    </w:p>
    <w:p w:rsidR="00C84ACF" w:rsidRPr="00A333B7" w:rsidRDefault="00C84ACF" w:rsidP="00C84AC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cgi-bin/mb2c_</w:t>
      </w:r>
      <w:r w:rsidRPr="00A333B7">
        <w:rPr>
          <w:b/>
        </w:rPr>
        <w:t>qry_</w:t>
      </w:r>
      <w:r>
        <w:rPr>
          <w:b/>
        </w:rPr>
        <w:t>transfer_history</w:t>
      </w:r>
      <w:r w:rsidRPr="00A333B7">
        <w:rPr>
          <w:b/>
        </w:rPr>
        <w:t>.cgi</w:t>
      </w:r>
    </w:p>
    <w:p w:rsidR="00C84ACF" w:rsidRPr="00A333B7" w:rsidRDefault="00C84ACF" w:rsidP="00C84AC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84AC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84AC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84ACF" w:rsidRPr="00A333B7" w:rsidRDefault="00C84AC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84AC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C84ACF" w:rsidRPr="00A333B7" w:rsidRDefault="00C84AC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84ACF" w:rsidRPr="00A333B7" w:rsidRDefault="00C84AC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84ACF" w:rsidRPr="00A333B7" w:rsidRDefault="00C84AC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service_version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input_charset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sign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String(32)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签名(动态key签名)</w:t>
            </w:r>
          </w:p>
        </w:tc>
      </w:tr>
      <w:tr w:rsidR="00C84AC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84ACF" w:rsidRPr="00A333B7" w:rsidRDefault="00C84AC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lastRenderedPageBreak/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历史</w:t>
            </w:r>
            <w:r>
              <w:t>收款人</w:t>
            </w:r>
            <w:r>
              <w:rPr>
                <w:rFonts w:hint="eastAsia"/>
              </w:rPr>
              <w:t>记录数，默认1</w:t>
            </w:r>
            <w:r>
              <w:t>0</w:t>
            </w:r>
            <w:r>
              <w:rPr>
                <w:rFonts w:hint="eastAsia"/>
              </w:rPr>
              <w:t>，最多20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会话标识</w:t>
            </w:r>
          </w:p>
        </w:tc>
      </w:tr>
    </w:tbl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3" w:name="_Toc493792385"/>
      <w:r w:rsidRPr="00A333B7">
        <w:rPr>
          <w:rFonts w:hint="eastAsia"/>
        </w:rPr>
        <w:t>应答参数列表</w:t>
      </w:r>
      <w:bookmarkEnd w:id="523"/>
    </w:p>
    <w:p w:rsidR="00C84ACF" w:rsidRPr="00A333B7" w:rsidRDefault="00C84ACF" w:rsidP="00C84AC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84ACF" w:rsidRPr="00A333B7" w:rsidRDefault="00C84ACF" w:rsidP="00C84AC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84AC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84ACF" w:rsidRPr="00A333B7" w:rsidRDefault="00C84AC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sign_type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service_version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input_charset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String(8)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sign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String(32)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sign_key_index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Int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t>多密钥支持的密钥序号，默认1</w:t>
            </w:r>
          </w:p>
        </w:tc>
      </w:tr>
      <w:tr w:rsidR="00C84AC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84ACF" w:rsidRPr="00A333B7" w:rsidRDefault="00C84AC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84ACF" w:rsidRPr="00A333B7" w:rsidRDefault="00C84AC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Int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参见错误码对照表</w:t>
            </w:r>
          </w:p>
          <w:p w:rsidR="00C84ACF" w:rsidRPr="00A333B7" w:rsidRDefault="00C84ACF" w:rsidP="00B8487F">
            <w:r w:rsidRPr="00A333B7">
              <w:t>0:用户存在</w:t>
            </w:r>
          </w:p>
          <w:p w:rsidR="00C84ACF" w:rsidRPr="00A333B7" w:rsidRDefault="00C84ACF" w:rsidP="00B8487F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retmsg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String(30)</w:t>
            </w:r>
          </w:p>
        </w:tc>
        <w:tc>
          <w:tcPr>
            <w:tcW w:w="4305" w:type="dxa"/>
          </w:tcPr>
          <w:p w:rsidR="00C84ACF" w:rsidRPr="00A333B7" w:rsidRDefault="00C84ACF" w:rsidP="00B8487F"/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lastRenderedPageBreak/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A333B7">
              <w:t>userid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String(20)</w:t>
            </w:r>
          </w:p>
        </w:tc>
        <w:tc>
          <w:tcPr>
            <w:tcW w:w="4305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E077E3" w:rsidRDefault="00C84ACF" w:rsidP="00B8487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t>提现卡记录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FD5F7C">
              <w:rPr>
                <w:rFonts w:asciiTheme="minorEastAsia" w:eastAsiaTheme="minorEastAsia" w:hAnsiTheme="minorEastAsia"/>
                <w:szCs w:val="21"/>
              </w:rPr>
              <w:t>draw_num</w:t>
            </w:r>
          </w:p>
        </w:tc>
        <w:tc>
          <w:tcPr>
            <w:tcW w:w="720" w:type="dxa"/>
          </w:tcPr>
          <w:p w:rsidR="00C84ACF" w:rsidRPr="00A333B7" w:rsidRDefault="00C84ACF" w:rsidP="00B8487F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C84ACF" w:rsidRPr="00A333B7" w:rsidRDefault="00C84ACF" w:rsidP="00B8487F">
            <w:r>
              <w:rPr>
                <w:rFonts w:hint="eastAsia"/>
                <w:color w:val="000000"/>
              </w:rPr>
              <w:t>提现卡记录</w:t>
            </w:r>
            <w:r>
              <w:rPr>
                <w:color w:val="000000"/>
              </w:rPr>
              <w:t>数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E077E3" w:rsidRDefault="00C84ACF" w:rsidP="00B8487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color w:val="000000"/>
              </w:rPr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  <w:tc>
          <w:tcPr>
            <w:tcW w:w="1980" w:type="dxa"/>
          </w:tcPr>
          <w:p w:rsidR="00C84ACF" w:rsidRPr="00A333B7" w:rsidRDefault="00C84ACF" w:rsidP="00B8487F">
            <w:r w:rsidRPr="00FD5F7C">
              <w:rPr>
                <w:rFonts w:asciiTheme="minorEastAsia" w:eastAsiaTheme="minorEastAsia" w:hAnsiTheme="minorEastAsia"/>
                <w:szCs w:val="21"/>
              </w:rPr>
              <w:t>history_num</w:t>
            </w:r>
          </w:p>
        </w:tc>
        <w:tc>
          <w:tcPr>
            <w:tcW w:w="720" w:type="dxa"/>
          </w:tcPr>
          <w:p w:rsidR="00C84ACF" w:rsidRPr="00A333B7" w:rsidRDefault="00C84ACF" w:rsidP="00B8487F">
            <w:r>
              <w:rPr>
                <w:rFonts w:eastAsia="新宋体"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>
              <w:t>String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C84ACF" w:rsidRPr="00A333B7" w:rsidRDefault="00C84ACF" w:rsidP="00B8487F">
            <w:r>
              <w:rPr>
                <w:rFonts w:hint="eastAsia"/>
                <w:color w:val="000000"/>
              </w:rPr>
              <w:t>历史</w:t>
            </w:r>
            <w:r>
              <w:rPr>
                <w:color w:val="000000"/>
              </w:rPr>
              <w:t>收款人</w:t>
            </w: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数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>
              <w:rPr>
                <w:rFonts w:hint="eastAsia"/>
              </w:rPr>
              <w:t>历史</w:t>
            </w:r>
            <w:r>
              <w:t>收款人</w:t>
            </w:r>
            <w:r w:rsidRPr="00A333B7">
              <w:rPr>
                <w:rFonts w:hint="eastAsia"/>
              </w:rPr>
              <w:t>结果</w:t>
            </w:r>
            <w:r w:rsidRPr="00A333B7">
              <w:t>集</w:t>
            </w:r>
          </w:p>
        </w:tc>
        <w:tc>
          <w:tcPr>
            <w:tcW w:w="1980" w:type="dxa"/>
          </w:tcPr>
          <w:p w:rsidR="00C84ACF" w:rsidRPr="0066315B" w:rsidRDefault="00C84ACF" w:rsidP="00B8487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transfer</w:t>
            </w:r>
            <w:r w:rsidRPr="00E077E3">
              <w:rPr>
                <w:rFonts w:ascii="Courier New" w:hAnsi="Courier New"/>
                <w:sz w:val="20"/>
              </w:rPr>
              <w:t>_list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String(1024)</w:t>
            </w:r>
          </w:p>
        </w:tc>
        <w:tc>
          <w:tcPr>
            <w:tcW w:w="4305" w:type="dxa"/>
          </w:tcPr>
          <w:p w:rsidR="00C84ACF" w:rsidRPr="00A333B7" w:rsidRDefault="00C84ACF" w:rsidP="00B8487F">
            <w:pPr>
              <w:ind w:rightChars="-45" w:right="-94"/>
            </w:pPr>
            <w:r w:rsidRPr="00A333B7">
              <w:t>xml格式：</w:t>
            </w:r>
          </w:p>
          <w:p w:rsidR="00C84ACF" w:rsidRPr="00A333B7" w:rsidRDefault="00C84ACF" w:rsidP="00B8487F">
            <w:pPr>
              <w:ind w:rightChars="-45" w:right="-94"/>
            </w:pPr>
            <w:r w:rsidRPr="00A333B7">
              <w:t>&lt;root&gt;</w:t>
            </w:r>
          </w:p>
          <w:p w:rsidR="00C84ACF" w:rsidRPr="00A333B7" w:rsidRDefault="00C84ACF" w:rsidP="00B8487F">
            <w:pPr>
              <w:ind w:rightChars="-45" w:right="-94"/>
            </w:pPr>
            <w:r w:rsidRPr="00A333B7">
              <w:t>&lt;row&gt;…&lt;/row&gt;</w:t>
            </w:r>
          </w:p>
          <w:p w:rsidR="00C84ACF" w:rsidRPr="00A333B7" w:rsidRDefault="00C84ACF" w:rsidP="00B8487F">
            <w:pPr>
              <w:ind w:rightChars="-45" w:right="-94"/>
            </w:pPr>
            <w:r w:rsidRPr="00A333B7">
              <w:t>…</w:t>
            </w:r>
          </w:p>
          <w:p w:rsidR="00C84ACF" w:rsidRPr="00A333B7" w:rsidRDefault="00C84ACF" w:rsidP="00B8487F">
            <w:pPr>
              <w:ind w:rightChars="-45" w:right="-94"/>
            </w:pPr>
            <w:r w:rsidRPr="00A333B7">
              <w:t>&lt;root&gt;</w:t>
            </w:r>
          </w:p>
        </w:tc>
      </w:tr>
      <w:tr w:rsidR="00C84ACF" w:rsidRPr="00A333B7" w:rsidTr="00B8487F">
        <w:tc>
          <w:tcPr>
            <w:tcW w:w="10173" w:type="dxa"/>
            <w:gridSpan w:val="5"/>
          </w:tcPr>
          <w:p w:rsidR="00C84ACF" w:rsidRPr="00A333B7" w:rsidRDefault="00C84ACF" w:rsidP="00B8487F">
            <w:pPr>
              <w:ind w:rightChars="-45" w:right="-94"/>
              <w:rPr>
                <w:b/>
              </w:rPr>
            </w:pPr>
            <w:r w:rsidRPr="00E077E3">
              <w:rPr>
                <w:rFonts w:hint="eastAsia"/>
                <w:b/>
              </w:rPr>
              <w:t>历史</w:t>
            </w:r>
            <w:r w:rsidRPr="00E077E3">
              <w:rPr>
                <w:b/>
              </w:rPr>
              <w:t>收款人</w:t>
            </w:r>
            <w:r w:rsidRPr="00E077E3">
              <w:rPr>
                <w:rFonts w:hint="eastAsia"/>
                <w:b/>
              </w:rPr>
              <w:t>结果</w:t>
            </w:r>
            <w:r w:rsidRPr="00E077E3">
              <w:rPr>
                <w:b/>
              </w:rPr>
              <w:t>集</w:t>
            </w:r>
            <w:r w:rsidRPr="00A333B7">
              <w:rPr>
                <w:rFonts w:hint="eastAsia"/>
                <w:b/>
              </w:rPr>
              <w:t>详情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2C0E16" w:rsidP="00B8487F">
            <w:r>
              <w:rPr>
                <w:rFonts w:hint="eastAsia"/>
              </w:rPr>
              <w:t>小蕉</w:t>
            </w:r>
            <w:r w:rsidR="00C84ACF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C84ACF" w:rsidRPr="00A333B7" w:rsidRDefault="00C84ACF" w:rsidP="00B8487F">
            <w:r>
              <w:t>uin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 w:rsidRPr="00A333B7">
              <w:t>String(32)</w:t>
            </w:r>
          </w:p>
        </w:tc>
        <w:tc>
          <w:tcPr>
            <w:tcW w:w="4305" w:type="dxa"/>
          </w:tcPr>
          <w:p w:rsidR="00C84ACF" w:rsidRPr="00A333B7" w:rsidRDefault="00C84ACF" w:rsidP="00B8487F">
            <w:pPr>
              <w:ind w:rightChars="-45" w:right="-94"/>
            </w:pPr>
            <w:r>
              <w:rPr>
                <w:rFonts w:hint="eastAsia"/>
              </w:rPr>
              <w:t>付款方</w:t>
            </w:r>
            <w:r w:rsidR="002C0E16">
              <w:rPr>
                <w:rFonts w:hint="eastAsia"/>
              </w:rPr>
              <w:t>小蕉</w:t>
            </w:r>
            <w:r>
              <w:rPr>
                <w:rFonts w:hint="eastAsia"/>
              </w:rPr>
              <w:t>账号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C84ACF" w:rsidRPr="00A333B7" w:rsidRDefault="00C84ACF" w:rsidP="00B8487F">
            <w:pPr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>
              <w:t>int</w:t>
            </w:r>
          </w:p>
        </w:tc>
        <w:tc>
          <w:tcPr>
            <w:tcW w:w="4305" w:type="dxa"/>
          </w:tcPr>
          <w:p w:rsidR="00C84ACF" w:rsidRPr="00A333B7" w:rsidRDefault="00C84ACF" w:rsidP="00B8487F">
            <w:pPr>
              <w:ind w:rightChars="-45" w:right="-94"/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用户类型：1-个人 2-企业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B8487F"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980" w:type="dxa"/>
          </w:tcPr>
          <w:p w:rsidR="00C84ACF" w:rsidRPr="00A333B7" w:rsidRDefault="00C84ACF" w:rsidP="00B8487F">
            <w:r>
              <w:rPr>
                <w:rFonts w:hint="eastAsia"/>
              </w:rPr>
              <w:t>name</w:t>
            </w:r>
          </w:p>
        </w:tc>
        <w:tc>
          <w:tcPr>
            <w:tcW w:w="720" w:type="dxa"/>
          </w:tcPr>
          <w:p w:rsidR="00C84ACF" w:rsidRPr="00A333B7" w:rsidRDefault="00C84AC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B8487F">
            <w:r>
              <w:t>String(64</w:t>
            </w:r>
            <w:r w:rsidRPr="00A333B7">
              <w:t>)</w:t>
            </w:r>
          </w:p>
        </w:tc>
        <w:tc>
          <w:tcPr>
            <w:tcW w:w="4305" w:type="dxa"/>
          </w:tcPr>
          <w:p w:rsidR="00C84ACF" w:rsidRPr="00A333B7" w:rsidRDefault="00C84ACF" w:rsidP="00B8487F">
            <w:pPr>
              <w:ind w:rightChars="-45" w:right="-94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2C0E16" w:rsidP="00C84ACF">
            <w:r>
              <w:rPr>
                <w:rFonts w:hint="eastAsia"/>
              </w:rPr>
              <w:t>小蕉</w:t>
            </w:r>
            <w:r w:rsidR="00C84ACF"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C84ACF" w:rsidRPr="00A333B7" w:rsidRDefault="00C84ACF" w:rsidP="00C84ACF">
            <w:r>
              <w:t>to_uin</w:t>
            </w:r>
          </w:p>
        </w:tc>
        <w:tc>
          <w:tcPr>
            <w:tcW w:w="720" w:type="dxa"/>
          </w:tcPr>
          <w:p w:rsidR="00C84ACF" w:rsidRPr="00A333B7" w:rsidRDefault="00C84ACF" w:rsidP="00C84AC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C84ACF">
            <w:r w:rsidRPr="00A333B7">
              <w:t>String(32)</w:t>
            </w:r>
          </w:p>
        </w:tc>
        <w:tc>
          <w:tcPr>
            <w:tcW w:w="4305" w:type="dxa"/>
          </w:tcPr>
          <w:p w:rsidR="00C84ACF" w:rsidRPr="00A333B7" w:rsidRDefault="00C84ACF" w:rsidP="00C84ACF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收款方</w:t>
            </w:r>
            <w:r w:rsidR="002C0E16">
              <w:rPr>
                <w:rFonts w:hint="eastAsia"/>
              </w:rPr>
              <w:t>小蕉</w:t>
            </w:r>
            <w:r>
              <w:rPr>
                <w:rFonts w:hint="eastAsia"/>
              </w:rPr>
              <w:t>账号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C84ACF">
            <w:r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C84ACF" w:rsidRPr="00A333B7" w:rsidRDefault="00C84ACF" w:rsidP="00C84ACF">
            <w:r>
              <w:t>to_</w:t>
            </w:r>
            <w:r>
              <w:rPr>
                <w:rFonts w:hint="eastAsia"/>
              </w:rPr>
              <w:t>user_type</w:t>
            </w:r>
          </w:p>
        </w:tc>
        <w:tc>
          <w:tcPr>
            <w:tcW w:w="720" w:type="dxa"/>
          </w:tcPr>
          <w:p w:rsidR="00C84ACF" w:rsidRPr="00A333B7" w:rsidRDefault="00C84ACF" w:rsidP="00C84AC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C84ACF">
            <w:r>
              <w:t>int</w:t>
            </w:r>
          </w:p>
        </w:tc>
        <w:tc>
          <w:tcPr>
            <w:tcW w:w="4305" w:type="dxa"/>
          </w:tcPr>
          <w:p w:rsidR="00C84ACF" w:rsidRPr="00A333B7" w:rsidRDefault="00C84ACF" w:rsidP="00C84ACF">
            <w:pPr>
              <w:jc w:val="left"/>
            </w:pPr>
            <w:r>
              <w:rPr>
                <w:rFonts w:hint="eastAsia"/>
              </w:rPr>
              <w:t>用户类型：1-个人 2-企业</w:t>
            </w:r>
          </w:p>
        </w:tc>
      </w:tr>
      <w:tr w:rsidR="00C84ACF" w:rsidRPr="00A333B7" w:rsidTr="00B8487F">
        <w:tc>
          <w:tcPr>
            <w:tcW w:w="1728" w:type="dxa"/>
          </w:tcPr>
          <w:p w:rsidR="00C84ACF" w:rsidRPr="00A333B7" w:rsidRDefault="00C84ACF" w:rsidP="00C84ACF"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980" w:type="dxa"/>
          </w:tcPr>
          <w:p w:rsidR="00C84ACF" w:rsidRPr="00A333B7" w:rsidRDefault="00C84ACF" w:rsidP="00C84ACF">
            <w:r>
              <w:t>to_</w:t>
            </w:r>
            <w:r>
              <w:rPr>
                <w:rFonts w:hint="eastAsia"/>
              </w:rPr>
              <w:t>name</w:t>
            </w:r>
          </w:p>
        </w:tc>
        <w:tc>
          <w:tcPr>
            <w:tcW w:w="720" w:type="dxa"/>
          </w:tcPr>
          <w:p w:rsidR="00C84ACF" w:rsidRPr="00A333B7" w:rsidRDefault="00C84ACF" w:rsidP="00C84AC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84ACF" w:rsidRPr="00A333B7" w:rsidRDefault="00C84ACF" w:rsidP="00C84ACF">
            <w:r>
              <w:t>String(64</w:t>
            </w:r>
            <w:r w:rsidRPr="00A333B7">
              <w:t>)</w:t>
            </w:r>
          </w:p>
        </w:tc>
        <w:tc>
          <w:tcPr>
            <w:tcW w:w="4305" w:type="dxa"/>
          </w:tcPr>
          <w:p w:rsidR="00C84ACF" w:rsidRPr="00A333B7" w:rsidRDefault="00C84ACF" w:rsidP="00C84ACF">
            <w:pPr>
              <w:jc w:val="left"/>
            </w:pPr>
            <w:r>
              <w:rPr>
                <w:rFonts w:hint="eastAsia"/>
              </w:rPr>
              <w:t>收款方用户</w:t>
            </w:r>
            <w:r>
              <w:t>名称</w:t>
            </w:r>
          </w:p>
        </w:tc>
      </w:tr>
      <w:tr w:rsidR="00C84ACF" w:rsidRPr="00A333B7" w:rsidTr="00B8487F">
        <w:tc>
          <w:tcPr>
            <w:tcW w:w="1728" w:type="dxa"/>
            <w:vAlign w:val="center"/>
          </w:tcPr>
          <w:p w:rsidR="00C84ACF" w:rsidRPr="00A333B7" w:rsidRDefault="00C84ACF" w:rsidP="00B8487F">
            <w:r>
              <w:rPr>
                <w:rFonts w:hint="eastAsia"/>
              </w:rPr>
              <w:t>手机号</w:t>
            </w:r>
          </w:p>
        </w:tc>
        <w:tc>
          <w:tcPr>
            <w:tcW w:w="1980" w:type="dxa"/>
            <w:vAlign w:val="center"/>
          </w:tcPr>
          <w:p w:rsidR="00C84ACF" w:rsidRPr="00A333B7" w:rsidRDefault="00C84ACF" w:rsidP="00B8487F">
            <w:r>
              <w:t>to_</w:t>
            </w:r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</w:tcPr>
          <w:p w:rsidR="00C84ACF" w:rsidRDefault="00C84AC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C84ACF" w:rsidRPr="00A333B7" w:rsidRDefault="00C84ACF" w:rsidP="00B8487F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vAlign w:val="center"/>
          </w:tcPr>
          <w:p w:rsidR="00C84ACF" w:rsidRPr="00A333B7" w:rsidRDefault="00C84ACF" w:rsidP="00B8487F">
            <w:r>
              <w:rPr>
                <w:rFonts w:hint="eastAsia"/>
              </w:rPr>
              <w:t>收款方</w:t>
            </w:r>
            <w:r>
              <w:t>通知</w:t>
            </w:r>
            <w:r>
              <w:rPr>
                <w:rFonts w:hint="eastAsia"/>
              </w:rPr>
              <w:t>手机号</w:t>
            </w:r>
          </w:p>
        </w:tc>
      </w:tr>
    </w:tbl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4" w:name="_Toc493792386"/>
      <w:r w:rsidRPr="00A333B7">
        <w:rPr>
          <w:rFonts w:hint="eastAsia"/>
        </w:rPr>
        <w:t>处理逻辑</w:t>
      </w:r>
      <w:bookmarkEnd w:id="524"/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 w:rsidRPr="00A333B7">
        <w:t>验证用户登录态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 w:rsidRPr="00A333B7">
        <w:t>签名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>
        <w:rPr>
          <w:rFonts w:hint="eastAsia"/>
        </w:rPr>
        <w:t>入参校验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>
        <w:rPr>
          <w:rFonts w:hint="eastAsia"/>
        </w:rPr>
        <w:t>查询用户</w:t>
      </w:r>
      <w:r>
        <w:t>信息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 w:rsidRPr="00A333B7">
        <w:rPr>
          <w:rFonts w:hint="eastAsia"/>
        </w:rPr>
        <w:t>调用订单</w:t>
      </w:r>
      <w:r w:rsidRPr="00A333B7">
        <w:t>模块service</w:t>
      </w:r>
      <w:r w:rsidRPr="00A333B7">
        <w:rPr>
          <w:rFonts w:hint="eastAsia"/>
        </w:rPr>
        <w:t>查询</w:t>
      </w:r>
      <w:r>
        <w:rPr>
          <w:rFonts w:hint="eastAsia"/>
        </w:rPr>
        <w:t>内部转账</w:t>
      </w:r>
      <w:r>
        <w:t>历史</w:t>
      </w:r>
      <w:r w:rsidRPr="00A333B7">
        <w:t>记录</w:t>
      </w:r>
      <w:r w:rsidRPr="00A333B7">
        <w:rPr>
          <w:rFonts w:hint="eastAsia"/>
        </w:rPr>
        <w:t>详细</w:t>
      </w:r>
      <w:r w:rsidRPr="00A333B7">
        <w:t>信息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C84ACF" w:rsidP="008A1C9B">
      <w:pPr>
        <w:pStyle w:val="af"/>
        <w:numPr>
          <w:ilvl w:val="0"/>
          <w:numId w:val="8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C84ACF" w:rsidRPr="00A333B7" w:rsidRDefault="00C84ACF" w:rsidP="00C84ACF">
      <w:pPr>
        <w:pStyle w:val="3"/>
        <w:numPr>
          <w:ilvl w:val="2"/>
          <w:numId w:val="1"/>
        </w:numPr>
      </w:pPr>
      <w:bookmarkStart w:id="525" w:name="_Toc493792387"/>
      <w:r w:rsidRPr="00A333B7">
        <w:rPr>
          <w:rFonts w:hint="eastAsia"/>
        </w:rPr>
        <w:lastRenderedPageBreak/>
        <w:t>错误</w:t>
      </w:r>
      <w:r w:rsidRPr="00A333B7">
        <w:t>码列表</w:t>
      </w:r>
      <w:bookmarkEnd w:id="52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C84ACF" w:rsidRPr="00A333B7" w:rsidTr="00B8487F">
        <w:trPr>
          <w:jc w:val="center"/>
        </w:trPr>
        <w:tc>
          <w:tcPr>
            <w:tcW w:w="1908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C84ACF" w:rsidRPr="00A333B7" w:rsidRDefault="00C84AC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C84ACF" w:rsidRPr="00A333B7" w:rsidTr="00B8487F">
        <w:trPr>
          <w:jc w:val="center"/>
        </w:trPr>
        <w:tc>
          <w:tcPr>
            <w:tcW w:w="1908" w:type="dxa"/>
            <w:vAlign w:val="center"/>
          </w:tcPr>
          <w:p w:rsidR="00C84ACF" w:rsidRPr="00A333B7" w:rsidRDefault="00C84AC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C84ACF" w:rsidRPr="00A333B7" w:rsidRDefault="00C84AC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C84ACF" w:rsidRPr="00A333B7" w:rsidTr="00B8487F">
        <w:trPr>
          <w:jc w:val="center"/>
        </w:trPr>
        <w:tc>
          <w:tcPr>
            <w:tcW w:w="1908" w:type="dxa"/>
            <w:vAlign w:val="center"/>
          </w:tcPr>
          <w:p w:rsidR="00C84ACF" w:rsidRPr="00A333B7" w:rsidRDefault="00C84ACF" w:rsidP="00B8487F">
            <w:pPr>
              <w:jc w:val="center"/>
            </w:pPr>
            <w:r w:rsidRPr="007B6C86">
              <w:t>205120</w:t>
            </w:r>
          </w:p>
        </w:tc>
        <w:tc>
          <w:tcPr>
            <w:tcW w:w="8265" w:type="dxa"/>
            <w:vAlign w:val="center"/>
          </w:tcPr>
          <w:p w:rsidR="00C84ACF" w:rsidRPr="00A333B7" w:rsidRDefault="00C84ACF" w:rsidP="00B8487F">
            <w:pPr>
              <w:jc w:val="left"/>
            </w:pPr>
            <w:r w:rsidRPr="007B6C86">
              <w:rPr>
                <w:rFonts w:hint="eastAsia"/>
              </w:rPr>
              <w:t>每页显示的记录条数有误</w:t>
            </w:r>
          </w:p>
        </w:tc>
      </w:tr>
      <w:tr w:rsidR="00C84ACF" w:rsidRPr="00A333B7" w:rsidTr="00B8487F">
        <w:trPr>
          <w:jc w:val="center"/>
        </w:trPr>
        <w:tc>
          <w:tcPr>
            <w:tcW w:w="1908" w:type="dxa"/>
            <w:vAlign w:val="center"/>
          </w:tcPr>
          <w:p w:rsidR="00C84ACF" w:rsidRPr="00A333B7" w:rsidRDefault="00C84AC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C84ACF" w:rsidRPr="00A333B7" w:rsidRDefault="00C84ACF" w:rsidP="00B8487F">
            <w:pPr>
              <w:ind w:rightChars="-45" w:right="-94"/>
            </w:pPr>
          </w:p>
        </w:tc>
      </w:tr>
    </w:tbl>
    <w:p w:rsidR="00C84ACF" w:rsidRPr="00C84ACF" w:rsidRDefault="00C84ACF" w:rsidP="00C84ACF"/>
    <w:p w:rsidR="00A85977" w:rsidRDefault="00A85977" w:rsidP="008A1C9B"/>
    <w:p w:rsidR="003217BE" w:rsidRPr="00754CD7" w:rsidRDefault="003217BE" w:rsidP="003217BE">
      <w:pPr>
        <w:pStyle w:val="2"/>
        <w:numPr>
          <w:ilvl w:val="1"/>
          <w:numId w:val="1"/>
        </w:numPr>
      </w:pPr>
      <w:bookmarkStart w:id="526" w:name="_Toc493792388"/>
      <w:r>
        <w:rPr>
          <w:rFonts w:hint="eastAsia"/>
        </w:rPr>
        <w:t>获取广告图片</w:t>
      </w:r>
      <w:r>
        <w:t>接口</w:t>
      </w:r>
      <w:bookmarkEnd w:id="526"/>
    </w:p>
    <w:p w:rsidR="003217BE" w:rsidRPr="00A333B7" w:rsidRDefault="003217BE" w:rsidP="003217BE">
      <w:pPr>
        <w:pStyle w:val="3"/>
        <w:numPr>
          <w:ilvl w:val="2"/>
          <w:numId w:val="1"/>
        </w:numPr>
      </w:pPr>
      <w:bookmarkStart w:id="527" w:name="_Toc493792389"/>
      <w:r w:rsidRPr="00A333B7">
        <w:rPr>
          <w:rFonts w:hint="eastAsia"/>
        </w:rPr>
        <w:t>业务功能</w:t>
      </w:r>
      <w:bookmarkEnd w:id="527"/>
    </w:p>
    <w:p w:rsidR="003217BE" w:rsidRDefault="003217BE" w:rsidP="003217BE">
      <w:pPr>
        <w:ind w:left="420" w:firstLine="420"/>
      </w:pPr>
      <w:r>
        <w:rPr>
          <w:rFonts w:hint="eastAsia"/>
        </w:rPr>
        <w:t>查询服务器上广告图片，</w:t>
      </w:r>
      <w:r>
        <w:t>返回图片</w:t>
      </w:r>
      <w:r>
        <w:rPr>
          <w:rFonts w:hint="eastAsia"/>
        </w:rPr>
        <w:t>路径</w:t>
      </w:r>
    </w:p>
    <w:p w:rsidR="003217BE" w:rsidRPr="00A333B7" w:rsidRDefault="003217BE" w:rsidP="003217BE">
      <w:pPr>
        <w:pStyle w:val="3"/>
        <w:numPr>
          <w:ilvl w:val="2"/>
          <w:numId w:val="1"/>
        </w:numPr>
      </w:pPr>
      <w:bookmarkStart w:id="528" w:name="_Toc493792390"/>
      <w:r w:rsidRPr="00A333B7">
        <w:rPr>
          <w:rFonts w:hint="eastAsia"/>
        </w:rPr>
        <w:t>交互模式</w:t>
      </w:r>
      <w:bookmarkEnd w:id="528"/>
    </w:p>
    <w:p w:rsidR="003217BE" w:rsidRPr="00A333B7" w:rsidRDefault="003217BE" w:rsidP="003217BE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3217BE" w:rsidRPr="00A333B7" w:rsidRDefault="003217BE" w:rsidP="003217BE">
      <w:pPr>
        <w:pStyle w:val="3"/>
        <w:numPr>
          <w:ilvl w:val="2"/>
          <w:numId w:val="1"/>
        </w:numPr>
      </w:pPr>
      <w:bookmarkStart w:id="529" w:name="_Toc493792391"/>
      <w:r w:rsidRPr="00A333B7">
        <w:rPr>
          <w:rFonts w:hint="eastAsia"/>
        </w:rPr>
        <w:t>请求参数列表</w:t>
      </w:r>
      <w:bookmarkEnd w:id="529"/>
    </w:p>
    <w:p w:rsidR="003217BE" w:rsidRPr="00A333B7" w:rsidRDefault="003217BE" w:rsidP="003217BE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A75421">
        <w:rPr>
          <w:b/>
        </w:rPr>
        <w:t>mb2c_</w:t>
      </w:r>
      <w:r>
        <w:rPr>
          <w:b/>
        </w:rPr>
        <w:t>qry_ad_image</w:t>
      </w:r>
      <w:r w:rsidRPr="00A333B7">
        <w:rPr>
          <w:b/>
        </w:rPr>
        <w:t>.cgi</w:t>
      </w:r>
    </w:p>
    <w:p w:rsidR="003217BE" w:rsidRPr="00A333B7" w:rsidRDefault="003217BE" w:rsidP="003217BE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217BE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217BE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217BE" w:rsidRPr="00A333B7" w:rsidRDefault="003217BE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217BE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3217BE" w:rsidRPr="00A333B7" w:rsidRDefault="003217BE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217BE" w:rsidRPr="00A333B7" w:rsidRDefault="003217BE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217BE" w:rsidRPr="00A333B7" w:rsidRDefault="003217BE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service_version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input_charset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sign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String(32)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签名</w:t>
            </w:r>
            <w:r>
              <w:rPr>
                <w:rFonts w:hint="eastAsia"/>
              </w:rPr>
              <w:t>（固定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217BE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217BE" w:rsidRPr="00A333B7" w:rsidRDefault="003217BE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3217BE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session会话</w:t>
            </w:r>
            <w:r>
              <w:t>id</w:t>
            </w:r>
          </w:p>
        </w:tc>
      </w:tr>
    </w:tbl>
    <w:p w:rsidR="003217BE" w:rsidRPr="00A333B7" w:rsidRDefault="003217BE" w:rsidP="003217BE">
      <w:pPr>
        <w:pStyle w:val="3"/>
        <w:numPr>
          <w:ilvl w:val="2"/>
          <w:numId w:val="1"/>
        </w:numPr>
      </w:pPr>
      <w:bookmarkStart w:id="530" w:name="_Toc493792392"/>
      <w:r w:rsidRPr="00A333B7">
        <w:rPr>
          <w:rFonts w:hint="eastAsia"/>
        </w:rPr>
        <w:t>应答参数列表</w:t>
      </w:r>
      <w:bookmarkEnd w:id="530"/>
    </w:p>
    <w:p w:rsidR="003217BE" w:rsidRPr="00A333B7" w:rsidRDefault="003217BE" w:rsidP="003217B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3217BE" w:rsidRPr="00A333B7" w:rsidRDefault="003217BE" w:rsidP="003217B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217BE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217BE" w:rsidRPr="00A333B7" w:rsidRDefault="003217BE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sign_type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service_version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input_charset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String(8)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sign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String(32)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签名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sign_key_index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否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Int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t>多密钥支持的密钥序号，默认1</w:t>
            </w:r>
          </w:p>
        </w:tc>
      </w:tr>
      <w:tr w:rsidR="003217BE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217BE" w:rsidRPr="00A333B7" w:rsidRDefault="003217BE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lastRenderedPageBreak/>
              <w:t>结果</w:t>
            </w:r>
          </w:p>
        </w:tc>
        <w:tc>
          <w:tcPr>
            <w:tcW w:w="1980" w:type="dxa"/>
          </w:tcPr>
          <w:p w:rsidR="003217BE" w:rsidRPr="00A333B7" w:rsidRDefault="003217BE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Int</w:t>
            </w:r>
          </w:p>
        </w:tc>
        <w:tc>
          <w:tcPr>
            <w:tcW w:w="4305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217BE" w:rsidRPr="00A333B7" w:rsidRDefault="003217BE" w:rsidP="00B8487F">
            <w:r w:rsidRPr="00A333B7">
              <w:t>retmsg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String(30)</w:t>
            </w:r>
          </w:p>
        </w:tc>
        <w:tc>
          <w:tcPr>
            <w:tcW w:w="4305" w:type="dxa"/>
          </w:tcPr>
          <w:p w:rsidR="003217BE" w:rsidRPr="00A333B7" w:rsidRDefault="003217BE" w:rsidP="00B8487F"/>
        </w:tc>
      </w:tr>
      <w:tr w:rsidR="003217BE" w:rsidRPr="00A333B7" w:rsidTr="00B8487F">
        <w:tc>
          <w:tcPr>
            <w:tcW w:w="1728" w:type="dxa"/>
          </w:tcPr>
          <w:p w:rsidR="003217BE" w:rsidRPr="00A333B7" w:rsidRDefault="003217BE" w:rsidP="00B8487F">
            <w:r>
              <w:rPr>
                <w:rFonts w:hint="eastAsia"/>
              </w:rPr>
              <w:t>用户ID</w:t>
            </w:r>
          </w:p>
        </w:tc>
        <w:tc>
          <w:tcPr>
            <w:tcW w:w="1980" w:type="dxa"/>
          </w:tcPr>
          <w:p w:rsidR="003217BE" w:rsidRPr="00A333B7" w:rsidRDefault="003217BE" w:rsidP="00B8487F">
            <w:r>
              <w:t>userid</w:t>
            </w:r>
          </w:p>
        </w:tc>
        <w:tc>
          <w:tcPr>
            <w:tcW w:w="720" w:type="dxa"/>
          </w:tcPr>
          <w:p w:rsidR="003217BE" w:rsidRPr="00A333B7" w:rsidRDefault="003217BE" w:rsidP="00B8487F">
            <w:r w:rsidRPr="00A333B7"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 w:rsidRPr="00A333B7">
              <w:t>String(20)</w:t>
            </w:r>
          </w:p>
        </w:tc>
        <w:tc>
          <w:tcPr>
            <w:tcW w:w="4305" w:type="dxa"/>
          </w:tcPr>
          <w:p w:rsidR="003217BE" w:rsidRPr="00A333B7" w:rsidRDefault="003217BE" w:rsidP="00B8487F"/>
        </w:tc>
      </w:tr>
      <w:tr w:rsidR="003217BE" w:rsidRPr="00A333B7" w:rsidTr="00B8487F">
        <w:tc>
          <w:tcPr>
            <w:tcW w:w="1728" w:type="dxa"/>
          </w:tcPr>
          <w:p w:rsidR="003217BE" w:rsidRDefault="003217BE" w:rsidP="00B8487F">
            <w:r>
              <w:rPr>
                <w:rFonts w:hint="eastAsia"/>
              </w:rPr>
              <w:t>图片</w:t>
            </w:r>
            <w:r>
              <w:t>数量</w:t>
            </w:r>
          </w:p>
        </w:tc>
        <w:tc>
          <w:tcPr>
            <w:tcW w:w="1980" w:type="dxa"/>
          </w:tcPr>
          <w:p w:rsidR="003217BE" w:rsidRDefault="003217BE" w:rsidP="00B8487F">
            <w:r>
              <w:rPr>
                <w:rFonts w:hint="eastAsia"/>
              </w:rPr>
              <w:t>image</w:t>
            </w:r>
            <w:r>
              <w:t>_cnt</w:t>
            </w:r>
          </w:p>
        </w:tc>
        <w:tc>
          <w:tcPr>
            <w:tcW w:w="720" w:type="dxa"/>
          </w:tcPr>
          <w:p w:rsidR="003217BE" w:rsidRPr="00A333B7" w:rsidRDefault="003217BE" w:rsidP="00B8487F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217BE" w:rsidRPr="00A333B7" w:rsidRDefault="003217BE" w:rsidP="00B8487F"/>
        </w:tc>
      </w:tr>
      <w:tr w:rsidR="003217BE" w:rsidRPr="00A333B7" w:rsidTr="00B8487F">
        <w:tc>
          <w:tcPr>
            <w:tcW w:w="1728" w:type="dxa"/>
          </w:tcPr>
          <w:p w:rsidR="003217BE" w:rsidRDefault="003217BE" w:rsidP="00B8487F">
            <w:r>
              <w:rPr>
                <w:rFonts w:hint="eastAsia"/>
              </w:rPr>
              <w:t>图片</w:t>
            </w:r>
            <w:r>
              <w:t>域名</w:t>
            </w:r>
          </w:p>
        </w:tc>
        <w:tc>
          <w:tcPr>
            <w:tcW w:w="1980" w:type="dxa"/>
          </w:tcPr>
          <w:p w:rsidR="003217BE" w:rsidRDefault="003217BE" w:rsidP="00B8487F">
            <w:r w:rsidRPr="003217BE">
              <w:t>image_domain</w:t>
            </w:r>
          </w:p>
        </w:tc>
        <w:tc>
          <w:tcPr>
            <w:tcW w:w="720" w:type="dxa"/>
          </w:tcPr>
          <w:p w:rsidR="003217BE" w:rsidRPr="00A333B7" w:rsidRDefault="003217BE" w:rsidP="00B8487F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3217BE" w:rsidRPr="00A333B7" w:rsidRDefault="003217BE" w:rsidP="00B8487F"/>
        </w:tc>
      </w:tr>
      <w:tr w:rsidR="003217BE" w:rsidRPr="00A333B7" w:rsidTr="00B8487F">
        <w:tc>
          <w:tcPr>
            <w:tcW w:w="1728" w:type="dxa"/>
          </w:tcPr>
          <w:p w:rsidR="003217BE" w:rsidRDefault="003217BE" w:rsidP="00B8487F">
            <w:r>
              <w:rPr>
                <w:rFonts w:hint="eastAsia"/>
              </w:rPr>
              <w:t>图片</w:t>
            </w:r>
            <w:r>
              <w:t>列表</w:t>
            </w:r>
          </w:p>
        </w:tc>
        <w:tc>
          <w:tcPr>
            <w:tcW w:w="1980" w:type="dxa"/>
          </w:tcPr>
          <w:p w:rsidR="003217BE" w:rsidRDefault="003217BE" w:rsidP="00B8487F">
            <w:r w:rsidRPr="003217BE">
              <w:t>image_list</w:t>
            </w:r>
          </w:p>
        </w:tc>
        <w:tc>
          <w:tcPr>
            <w:tcW w:w="720" w:type="dxa"/>
          </w:tcPr>
          <w:p w:rsidR="003217BE" w:rsidRPr="00A333B7" w:rsidRDefault="003217BE" w:rsidP="00B8487F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17BE" w:rsidRPr="00A333B7" w:rsidRDefault="003217BE" w:rsidP="00B8487F">
            <w:r>
              <w:rPr>
                <w:rFonts w:hint="eastAsia"/>
              </w:rPr>
              <w:t>String(</w:t>
            </w:r>
            <w:r>
              <w:t>1024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3217BE" w:rsidRPr="00A333B7" w:rsidRDefault="003217BE" w:rsidP="003217BE">
            <w:pPr>
              <w:ind w:rightChars="-45" w:right="-94"/>
            </w:pPr>
            <w:r w:rsidRPr="00A333B7">
              <w:t>xml格式：</w:t>
            </w:r>
          </w:p>
          <w:p w:rsidR="003217BE" w:rsidRPr="00A333B7" w:rsidRDefault="003217BE" w:rsidP="003217BE">
            <w:pPr>
              <w:ind w:rightChars="-45" w:right="-94"/>
            </w:pPr>
            <w:r w:rsidRPr="00A333B7">
              <w:t>&lt;root&gt;</w:t>
            </w:r>
          </w:p>
          <w:p w:rsidR="003217BE" w:rsidRDefault="003217BE" w:rsidP="003217BE">
            <w:pPr>
              <w:ind w:rightChars="-45" w:right="-94"/>
            </w:pPr>
            <w:r w:rsidRPr="00A333B7">
              <w:t>&lt;row</w:t>
            </w:r>
            <w:r>
              <w:t>&gt;1.jpg</w:t>
            </w:r>
            <w:r w:rsidRPr="00A333B7">
              <w:t>&lt;/row&gt;</w:t>
            </w:r>
          </w:p>
          <w:p w:rsidR="003217BE" w:rsidRPr="00A333B7" w:rsidRDefault="003217BE" w:rsidP="003217BE">
            <w:pPr>
              <w:ind w:rightChars="-45" w:right="-94"/>
            </w:pPr>
            <w:r>
              <w:t>&lt;row&gt;2.jpg&lt;/row&gt;</w:t>
            </w:r>
          </w:p>
          <w:p w:rsidR="003217BE" w:rsidRPr="00A333B7" w:rsidRDefault="003217BE" w:rsidP="003217BE">
            <w:pPr>
              <w:ind w:rightChars="-45" w:right="-94"/>
            </w:pPr>
            <w:r w:rsidRPr="00A333B7">
              <w:t>…</w:t>
            </w:r>
          </w:p>
          <w:p w:rsidR="003217BE" w:rsidRPr="00A333B7" w:rsidRDefault="003217BE" w:rsidP="003217BE">
            <w:r w:rsidRPr="00A333B7">
              <w:t>&lt;root&gt;</w:t>
            </w:r>
          </w:p>
        </w:tc>
      </w:tr>
    </w:tbl>
    <w:p w:rsidR="003217BE" w:rsidRDefault="003217BE" w:rsidP="003217BE">
      <w:pPr>
        <w:pStyle w:val="3"/>
        <w:numPr>
          <w:ilvl w:val="2"/>
          <w:numId w:val="1"/>
        </w:numPr>
      </w:pPr>
      <w:bookmarkStart w:id="531" w:name="_Toc493792393"/>
      <w:r w:rsidRPr="00A333B7">
        <w:rPr>
          <w:rFonts w:hint="eastAsia"/>
        </w:rPr>
        <w:t>处理逻辑</w:t>
      </w:r>
      <w:bookmarkEnd w:id="531"/>
    </w:p>
    <w:p w:rsidR="00A85977" w:rsidRDefault="003217BE" w:rsidP="008A1C9B">
      <w:pPr>
        <w:pStyle w:val="af"/>
        <w:numPr>
          <w:ilvl w:val="0"/>
          <w:numId w:val="87"/>
        </w:numPr>
        <w:ind w:firstLineChars="0"/>
      </w:pPr>
      <w:r>
        <w:rPr>
          <w:rFonts w:hint="eastAsia"/>
        </w:rPr>
        <w:t>登录态</w:t>
      </w:r>
      <w:r>
        <w:t>校验</w:t>
      </w:r>
    </w:p>
    <w:p w:rsidR="003217BE" w:rsidRDefault="003217BE" w:rsidP="003217BE">
      <w:pPr>
        <w:pStyle w:val="af"/>
        <w:numPr>
          <w:ilvl w:val="0"/>
          <w:numId w:val="87"/>
        </w:numPr>
        <w:ind w:firstLineChars="0"/>
      </w:pPr>
      <w:r>
        <w:rPr>
          <w:rFonts w:hint="eastAsia"/>
        </w:rPr>
        <w:t>用户签名校验</w:t>
      </w:r>
    </w:p>
    <w:p w:rsidR="00A85977" w:rsidRDefault="003217BE" w:rsidP="008A1C9B">
      <w:pPr>
        <w:pStyle w:val="af"/>
        <w:numPr>
          <w:ilvl w:val="0"/>
          <w:numId w:val="87"/>
        </w:numPr>
        <w:ind w:firstLineChars="0"/>
      </w:pPr>
      <w:r>
        <w:rPr>
          <w:rFonts w:hint="eastAsia"/>
        </w:rPr>
        <w:t>入参校验</w:t>
      </w:r>
    </w:p>
    <w:p w:rsidR="00A85977" w:rsidRDefault="003217BE" w:rsidP="008A1C9B">
      <w:pPr>
        <w:pStyle w:val="af"/>
        <w:numPr>
          <w:ilvl w:val="0"/>
          <w:numId w:val="87"/>
        </w:numPr>
        <w:ind w:firstLineChars="0"/>
      </w:pPr>
      <w:r>
        <w:rPr>
          <w:rFonts w:hint="eastAsia"/>
        </w:rPr>
        <w:t>查询服务器</w:t>
      </w:r>
      <w:r>
        <w:t>上广告图片目录</w:t>
      </w:r>
      <w:r>
        <w:rPr>
          <w:rFonts w:hint="eastAsia"/>
        </w:rPr>
        <w:t>下</w:t>
      </w:r>
      <w:r>
        <w:t>图片</w:t>
      </w:r>
    </w:p>
    <w:p w:rsidR="00A85977" w:rsidRDefault="003217BE" w:rsidP="008A1C9B">
      <w:pPr>
        <w:pStyle w:val="af"/>
        <w:numPr>
          <w:ilvl w:val="0"/>
          <w:numId w:val="87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3217BE" w:rsidP="008A1C9B">
      <w:pPr>
        <w:pStyle w:val="af"/>
        <w:numPr>
          <w:ilvl w:val="0"/>
          <w:numId w:val="8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A85977" w:rsidRDefault="00A85977" w:rsidP="008A1C9B">
      <w:pPr>
        <w:pStyle w:val="af"/>
        <w:ind w:left="567" w:firstLineChars="0" w:firstLine="0"/>
      </w:pPr>
    </w:p>
    <w:p w:rsidR="003217BE" w:rsidRPr="00A333B7" w:rsidRDefault="003217BE" w:rsidP="003217BE">
      <w:pPr>
        <w:pStyle w:val="3"/>
        <w:numPr>
          <w:ilvl w:val="2"/>
          <w:numId w:val="1"/>
        </w:numPr>
      </w:pPr>
      <w:bookmarkStart w:id="532" w:name="_Toc493792394"/>
      <w:r w:rsidRPr="00A333B7">
        <w:rPr>
          <w:rFonts w:hint="eastAsia"/>
        </w:rPr>
        <w:t>错误</w:t>
      </w:r>
      <w:r w:rsidRPr="00A333B7">
        <w:t>码列表</w:t>
      </w:r>
      <w:bookmarkEnd w:id="53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217BE" w:rsidRPr="00A333B7" w:rsidTr="00B8487F">
        <w:trPr>
          <w:jc w:val="center"/>
        </w:trPr>
        <w:tc>
          <w:tcPr>
            <w:tcW w:w="1908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217BE" w:rsidRPr="00A333B7" w:rsidRDefault="003217BE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217BE" w:rsidRPr="00A333B7" w:rsidTr="00B8487F">
        <w:trPr>
          <w:jc w:val="center"/>
        </w:trPr>
        <w:tc>
          <w:tcPr>
            <w:tcW w:w="1908" w:type="dxa"/>
            <w:vAlign w:val="center"/>
          </w:tcPr>
          <w:p w:rsidR="003217BE" w:rsidRPr="00A333B7" w:rsidRDefault="003217BE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217BE" w:rsidRPr="00A333B7" w:rsidRDefault="003217BE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217BE" w:rsidRPr="00A333B7" w:rsidTr="00B8487F">
        <w:trPr>
          <w:jc w:val="center"/>
        </w:trPr>
        <w:tc>
          <w:tcPr>
            <w:tcW w:w="1908" w:type="dxa"/>
            <w:vAlign w:val="center"/>
          </w:tcPr>
          <w:p w:rsidR="003217BE" w:rsidRPr="00A333B7" w:rsidRDefault="003217BE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3217BE" w:rsidRPr="00A333B7" w:rsidRDefault="003217BE" w:rsidP="00B8487F">
            <w:pPr>
              <w:ind w:rightChars="-45" w:right="-94"/>
            </w:pPr>
          </w:p>
        </w:tc>
      </w:tr>
    </w:tbl>
    <w:p w:rsidR="00A85977" w:rsidRDefault="00A85977" w:rsidP="008A1C9B"/>
    <w:p w:rsidR="00324D04" w:rsidRPr="00A333B7" w:rsidRDefault="00324D04" w:rsidP="00324D04">
      <w:pPr>
        <w:pStyle w:val="2"/>
        <w:numPr>
          <w:ilvl w:val="1"/>
          <w:numId w:val="1"/>
        </w:numPr>
      </w:pPr>
      <w:bookmarkStart w:id="533" w:name="_Toc493792395"/>
      <w:r>
        <w:rPr>
          <w:rFonts w:hint="eastAsia"/>
        </w:rPr>
        <w:lastRenderedPageBreak/>
        <w:t>二维码被扫信息保存</w:t>
      </w:r>
      <w:r w:rsidRPr="00A333B7">
        <w:rPr>
          <w:rFonts w:hint="eastAsia"/>
        </w:rPr>
        <w:t>接口</w:t>
      </w:r>
      <w:bookmarkEnd w:id="533"/>
    </w:p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4" w:name="_Toc493792396"/>
      <w:r w:rsidRPr="00A333B7">
        <w:rPr>
          <w:rFonts w:hint="eastAsia"/>
        </w:rPr>
        <w:t>业务功能</w:t>
      </w:r>
      <w:bookmarkEnd w:id="534"/>
    </w:p>
    <w:p w:rsidR="00324D04" w:rsidRPr="00A333B7" w:rsidRDefault="00324D04" w:rsidP="00324D04">
      <w:pPr>
        <w:ind w:firstLineChars="200" w:firstLine="420"/>
      </w:pPr>
      <w:r>
        <w:rPr>
          <w:rFonts w:hint="eastAsia"/>
        </w:rPr>
        <w:t>被扫</w:t>
      </w:r>
      <w:r>
        <w:t>付款方每</w:t>
      </w:r>
      <w:r>
        <w:rPr>
          <w:rFonts w:hint="eastAsia"/>
        </w:rPr>
        <w:t>生成</w:t>
      </w:r>
      <w:r>
        <w:t>一个</w:t>
      </w:r>
      <w:r>
        <w:rPr>
          <w:rFonts w:hint="eastAsia"/>
        </w:rPr>
        <w:t>付款码</w:t>
      </w:r>
      <w:r>
        <w:t>之前，先调用此接口将付款方账号</w:t>
      </w:r>
      <w:r>
        <w:rPr>
          <w:rFonts w:hint="eastAsia"/>
        </w:rPr>
        <w:t>以及支付</w:t>
      </w:r>
      <w:r>
        <w:t>方式保存到</w:t>
      </w:r>
      <w:r w:rsidRPr="001F16B4">
        <w:t>memcache</w:t>
      </w:r>
      <w:r>
        <w:rPr>
          <w:rFonts w:hint="eastAsia"/>
        </w:rPr>
        <w:t>中。此接口付款方</w:t>
      </w:r>
      <w:r>
        <w:t>调用。</w:t>
      </w:r>
    </w:p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5" w:name="_Toc493792397"/>
      <w:r w:rsidRPr="00A333B7">
        <w:rPr>
          <w:rFonts w:hint="eastAsia"/>
        </w:rPr>
        <w:t>交互模式</w:t>
      </w:r>
      <w:bookmarkEnd w:id="535"/>
    </w:p>
    <w:p w:rsidR="00324D04" w:rsidRPr="00A333B7" w:rsidRDefault="00324D04" w:rsidP="00324D04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6" w:name="_Toc493792398"/>
      <w:r w:rsidRPr="00A333B7">
        <w:rPr>
          <w:rFonts w:hint="eastAsia"/>
        </w:rPr>
        <w:t>请求参数列表</w:t>
      </w:r>
      <w:bookmarkEnd w:id="536"/>
    </w:p>
    <w:p w:rsidR="00324D04" w:rsidRPr="00A333B7" w:rsidRDefault="00324D04" w:rsidP="00324D04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6D7980">
        <w:rPr>
          <w:b/>
        </w:rPr>
        <w:t>mb2c_</w:t>
      </w:r>
      <w:r>
        <w:rPr>
          <w:b/>
        </w:rPr>
        <w:t>QRCode_passive_scaned_apply</w:t>
      </w:r>
      <w:r w:rsidRPr="00A333B7">
        <w:rPr>
          <w:b/>
        </w:rPr>
        <w:t>.cgi</w:t>
      </w:r>
    </w:p>
    <w:p w:rsidR="00324D04" w:rsidRDefault="00324D04" w:rsidP="00324D04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24D04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24D04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24D04" w:rsidRPr="00A333B7" w:rsidRDefault="00324D04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24D04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324D04" w:rsidRPr="00A333B7" w:rsidRDefault="00324D04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24D04" w:rsidRPr="00A333B7" w:rsidRDefault="00324D04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24D04" w:rsidRPr="00A333B7" w:rsidRDefault="00324D04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service_version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input_charset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sign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是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String(32)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24D04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24D04" w:rsidRPr="00A333B7" w:rsidRDefault="00324D04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付款</w:t>
            </w:r>
            <w:r>
              <w:t>方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pPr>
              <w:spacing w:line="240" w:lineRule="auto"/>
            </w:pPr>
          </w:p>
        </w:tc>
      </w:tr>
      <w:tr w:rsidR="00150E05" w:rsidRPr="00A333B7" w:rsidTr="00B848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>
              <w:t>p</w:t>
            </w:r>
            <w:r>
              <w:rPr>
                <w:rFonts w:hint="eastAsia"/>
              </w:rPr>
              <w:t>ay_</w:t>
            </w:r>
            <w: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E05" w:rsidRDefault="00150E05" w:rsidP="00150E05">
            <w:pPr>
              <w:spacing w:line="240" w:lineRule="auto"/>
            </w:pPr>
            <w:r>
              <w:rPr>
                <w:rFonts w:hint="eastAsia"/>
              </w:rPr>
              <w:t>1-余额</w:t>
            </w:r>
            <w:r>
              <w:t>支付</w:t>
            </w:r>
          </w:p>
          <w:p w:rsidR="00150E05" w:rsidRPr="00A333B7" w:rsidRDefault="00150E05" w:rsidP="00150E05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快捷</w:t>
            </w:r>
            <w:r>
              <w:t>支付</w:t>
            </w:r>
          </w:p>
        </w:tc>
      </w:tr>
      <w:tr w:rsidR="00150E05" w:rsidRPr="00A333B7" w:rsidTr="00B8487F">
        <w:tc>
          <w:tcPr>
            <w:tcW w:w="1728" w:type="dxa"/>
          </w:tcPr>
          <w:p w:rsidR="00150E05" w:rsidRPr="007F5A60" w:rsidRDefault="00150E05" w:rsidP="00150E05">
            <w:r w:rsidRPr="007F5A60">
              <w:rPr>
                <w:rFonts w:hint="eastAsia"/>
              </w:rPr>
              <w:t>绑定序列号</w:t>
            </w:r>
          </w:p>
        </w:tc>
        <w:tc>
          <w:tcPr>
            <w:tcW w:w="1980" w:type="dxa"/>
          </w:tcPr>
          <w:p w:rsidR="00150E05" w:rsidRPr="007F5A60" w:rsidRDefault="00150E05" w:rsidP="00150E05">
            <w:r w:rsidRPr="007F5A60">
              <w:t>bind_serialno</w:t>
            </w:r>
          </w:p>
        </w:tc>
        <w:tc>
          <w:tcPr>
            <w:tcW w:w="720" w:type="dxa"/>
          </w:tcPr>
          <w:p w:rsidR="00150E05" w:rsidRPr="007F5A60" w:rsidRDefault="00150E05" w:rsidP="00150E05">
            <w:r w:rsidRPr="007F5A60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7F5A60" w:rsidRDefault="00150E05" w:rsidP="00150E05">
            <w:r w:rsidRPr="007F5A60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r>
              <w:rPr>
                <w:rFonts w:hint="eastAsia"/>
              </w:rPr>
              <w:t>仅</w:t>
            </w:r>
            <w:r>
              <w:t>p</w:t>
            </w:r>
            <w:r>
              <w:rPr>
                <w:rFonts w:hint="eastAsia"/>
              </w:rPr>
              <w:t>ay_</w:t>
            </w:r>
            <w:r>
              <w:t>type</w:t>
            </w:r>
            <w:r>
              <w:rPr>
                <w:rFonts w:hint="eastAsia"/>
              </w:rPr>
              <w:t>取值2时</w:t>
            </w:r>
            <w:r>
              <w:t>有效，表示快捷卡的绑定序列号</w:t>
            </w:r>
          </w:p>
        </w:tc>
      </w:tr>
    </w:tbl>
    <w:p w:rsidR="00324D04" w:rsidRPr="00266E94" w:rsidRDefault="00324D04" w:rsidP="00324D04"/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7" w:name="_Toc493792399"/>
      <w:r w:rsidRPr="00A333B7">
        <w:rPr>
          <w:rFonts w:hint="eastAsia"/>
        </w:rPr>
        <w:t>应答参数列表</w:t>
      </w:r>
      <w:bookmarkEnd w:id="537"/>
    </w:p>
    <w:p w:rsidR="00324D04" w:rsidRPr="00A333B7" w:rsidRDefault="00324D04" w:rsidP="00324D0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324D04" w:rsidRPr="00A333B7" w:rsidRDefault="00324D04" w:rsidP="00324D0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24D04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24D04" w:rsidRPr="00A333B7" w:rsidRDefault="00324D04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sign_type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service_version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input_charset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String(8)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sign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是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String(32)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签名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sign_key_index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t>否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Int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t>多密钥支持的密钥序号，默认1</w:t>
            </w:r>
          </w:p>
        </w:tc>
      </w:tr>
      <w:tr w:rsidR="00324D04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24D04" w:rsidRPr="00A333B7" w:rsidRDefault="00324D04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24D04" w:rsidRPr="00A333B7" w:rsidRDefault="00324D04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Int</w:t>
            </w:r>
          </w:p>
        </w:tc>
        <w:tc>
          <w:tcPr>
            <w:tcW w:w="4305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24D04" w:rsidRPr="00A333B7" w:rsidRDefault="00324D04" w:rsidP="00B8487F">
            <w:r w:rsidRPr="00A333B7">
              <w:t>retmsg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String(30)</w:t>
            </w:r>
          </w:p>
        </w:tc>
        <w:tc>
          <w:tcPr>
            <w:tcW w:w="4305" w:type="dxa"/>
          </w:tcPr>
          <w:p w:rsidR="00324D04" w:rsidRPr="00A333B7" w:rsidRDefault="00324D04" w:rsidP="00B8487F"/>
        </w:tc>
      </w:tr>
      <w:tr w:rsidR="00324D04" w:rsidRPr="00A333B7" w:rsidTr="00B8487F">
        <w:tc>
          <w:tcPr>
            <w:tcW w:w="1728" w:type="dxa"/>
          </w:tcPr>
          <w:p w:rsidR="00324D04" w:rsidRPr="00A333B7" w:rsidRDefault="00324D04" w:rsidP="00B8487F">
            <w:r>
              <w:rPr>
                <w:rFonts w:hint="eastAsia"/>
                <w:lang w:val="zh-CN"/>
              </w:rPr>
              <w:t>token</w:t>
            </w:r>
          </w:p>
        </w:tc>
        <w:tc>
          <w:tcPr>
            <w:tcW w:w="1980" w:type="dxa"/>
          </w:tcPr>
          <w:p w:rsidR="00324D04" w:rsidRPr="00A333B7" w:rsidRDefault="00324D04" w:rsidP="00B8487F">
            <w:r>
              <w:t>mckey</w:t>
            </w:r>
          </w:p>
        </w:tc>
        <w:tc>
          <w:tcPr>
            <w:tcW w:w="720" w:type="dxa"/>
          </w:tcPr>
          <w:p w:rsidR="00324D04" w:rsidRPr="00A333B7" w:rsidRDefault="00324D04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24D04" w:rsidRPr="00A333B7" w:rsidRDefault="00324D04" w:rsidP="00B8487F">
            <w:r w:rsidRPr="00A333B7">
              <w:t>String(</w:t>
            </w:r>
            <w:r>
              <w:t>18</w:t>
            </w:r>
            <w:r w:rsidRPr="00A333B7">
              <w:t>)</w:t>
            </w:r>
          </w:p>
        </w:tc>
        <w:tc>
          <w:tcPr>
            <w:tcW w:w="4305" w:type="dxa"/>
          </w:tcPr>
          <w:p w:rsidR="00324D04" w:rsidRDefault="00324D04" w:rsidP="00B8487F">
            <w:r>
              <w:rPr>
                <w:rFonts w:hint="eastAsia"/>
                <w:lang w:val="zh-CN"/>
              </w:rPr>
              <w:t>付款</w:t>
            </w:r>
            <w:r>
              <w:rPr>
                <w:lang w:val="zh-CN"/>
              </w:rPr>
              <w:t>信息的唯一</w:t>
            </w:r>
            <w:r w:rsidRPr="00AA1764">
              <w:t>token</w:t>
            </w:r>
          </w:p>
          <w:p w:rsidR="00324D04" w:rsidRPr="00A333B7" w:rsidRDefault="00324D04" w:rsidP="00B8487F">
            <w:r w:rsidRPr="001412FB">
              <w:lastRenderedPageBreak/>
              <w:t>18位数字付款码，开头2位固定为36，紧随其后1</w:t>
            </w:r>
            <w:r>
              <w:t>6</w:t>
            </w:r>
            <w:r w:rsidRPr="001412FB">
              <w:t>位随机数</w:t>
            </w:r>
          </w:p>
        </w:tc>
      </w:tr>
    </w:tbl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8" w:name="_Toc493792400"/>
      <w:r w:rsidRPr="00A333B7">
        <w:rPr>
          <w:rFonts w:hint="eastAsia"/>
        </w:rPr>
        <w:lastRenderedPageBreak/>
        <w:t>处理逻辑</w:t>
      </w:r>
      <w:bookmarkEnd w:id="538"/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>
        <w:rPr>
          <w:rFonts w:hint="eastAsia"/>
        </w:rPr>
        <w:t>签名</w:t>
      </w:r>
      <w:r>
        <w:t>校验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>
        <w:rPr>
          <w:rFonts w:hint="eastAsia"/>
        </w:rPr>
        <w:t>校验用户</w:t>
      </w:r>
      <w:r>
        <w:t>信息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>
        <w:rPr>
          <w:rFonts w:hint="eastAsia"/>
        </w:rPr>
        <w:t>调用sess</w:t>
      </w:r>
      <w:r>
        <w:t>ion服务器，</w:t>
      </w:r>
      <w:r>
        <w:rPr>
          <w:rFonts w:hint="eastAsia"/>
        </w:rPr>
        <w:t>保存</w:t>
      </w:r>
      <w:r>
        <w:t>信息，生成mckey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A85977" w:rsidRDefault="00324D04" w:rsidP="008A1C9B">
      <w:pPr>
        <w:pStyle w:val="af"/>
        <w:numPr>
          <w:ilvl w:val="0"/>
          <w:numId w:val="88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324D04" w:rsidRPr="00A333B7" w:rsidRDefault="00324D04" w:rsidP="00324D04">
      <w:pPr>
        <w:pStyle w:val="3"/>
        <w:numPr>
          <w:ilvl w:val="2"/>
          <w:numId w:val="1"/>
        </w:numPr>
      </w:pPr>
      <w:bookmarkStart w:id="539" w:name="_Toc493792401"/>
      <w:r w:rsidRPr="00A333B7">
        <w:rPr>
          <w:rFonts w:hint="eastAsia"/>
        </w:rPr>
        <w:t>错误</w:t>
      </w:r>
      <w:r w:rsidRPr="00A333B7">
        <w:t>码列表</w:t>
      </w:r>
      <w:bookmarkEnd w:id="53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24D04" w:rsidRPr="00A333B7" w:rsidTr="00B8487F">
        <w:trPr>
          <w:jc w:val="center"/>
        </w:trPr>
        <w:tc>
          <w:tcPr>
            <w:tcW w:w="1908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24D04" w:rsidRPr="00A333B7" w:rsidRDefault="00324D04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24D04" w:rsidRPr="00A333B7" w:rsidTr="00B8487F">
        <w:trPr>
          <w:jc w:val="center"/>
        </w:trPr>
        <w:tc>
          <w:tcPr>
            <w:tcW w:w="1908" w:type="dxa"/>
            <w:vAlign w:val="center"/>
          </w:tcPr>
          <w:p w:rsidR="00324D04" w:rsidRPr="00A333B7" w:rsidRDefault="00324D04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24D04" w:rsidRPr="00A333B7" w:rsidRDefault="00324D04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24D04" w:rsidRPr="00A333B7" w:rsidTr="00B8487F">
        <w:trPr>
          <w:jc w:val="center"/>
        </w:trPr>
        <w:tc>
          <w:tcPr>
            <w:tcW w:w="1908" w:type="dxa"/>
            <w:vAlign w:val="center"/>
          </w:tcPr>
          <w:p w:rsidR="00324D04" w:rsidRPr="00A333B7" w:rsidRDefault="00324D04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324D04" w:rsidRPr="00A333B7" w:rsidRDefault="00324D04" w:rsidP="00B8487F">
            <w:pPr>
              <w:ind w:rightChars="-45" w:right="-94"/>
            </w:pPr>
          </w:p>
        </w:tc>
      </w:tr>
      <w:tr w:rsidR="00324D04" w:rsidRPr="00A333B7" w:rsidTr="00B8487F">
        <w:trPr>
          <w:jc w:val="center"/>
        </w:trPr>
        <w:tc>
          <w:tcPr>
            <w:tcW w:w="1908" w:type="dxa"/>
            <w:vAlign w:val="center"/>
          </w:tcPr>
          <w:p w:rsidR="00324D04" w:rsidRPr="00A333B7" w:rsidRDefault="00324D04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324D04" w:rsidRPr="00A333B7" w:rsidRDefault="00324D04" w:rsidP="00B8487F">
            <w:pPr>
              <w:ind w:rightChars="-45" w:right="-94"/>
            </w:pPr>
          </w:p>
        </w:tc>
      </w:tr>
    </w:tbl>
    <w:p w:rsidR="003217BE" w:rsidRDefault="003217BE" w:rsidP="00324D04"/>
    <w:p w:rsidR="00324D04" w:rsidRDefault="00324D04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40" w:name="_Toc493792402"/>
      <w:r>
        <w:rPr>
          <w:rFonts w:hint="eastAsia"/>
        </w:rPr>
        <w:t>消费贷订单</w:t>
      </w:r>
      <w:r>
        <w:t>查询</w:t>
      </w:r>
      <w:bookmarkEnd w:id="540"/>
    </w:p>
    <w:p w:rsidR="00B8487F" w:rsidRDefault="00B8487F" w:rsidP="00B8487F">
      <w:pPr>
        <w:pStyle w:val="3"/>
        <w:numPr>
          <w:ilvl w:val="2"/>
          <w:numId w:val="1"/>
        </w:numPr>
      </w:pPr>
      <w:bookmarkStart w:id="541" w:name="_Toc493792403"/>
      <w:r>
        <w:rPr>
          <w:rFonts w:hint="eastAsia"/>
        </w:rPr>
        <w:t>业务</w:t>
      </w:r>
      <w:r>
        <w:t>功能</w:t>
      </w:r>
      <w:bookmarkEnd w:id="541"/>
    </w:p>
    <w:p w:rsidR="00B8487F" w:rsidRPr="00411287" w:rsidRDefault="00B8487F" w:rsidP="00B8487F">
      <w:pPr>
        <w:ind w:left="420"/>
      </w:pPr>
      <w:r>
        <w:rPr>
          <w:rFonts w:hint="eastAsia"/>
        </w:rPr>
        <w:t>消费贷</w:t>
      </w:r>
      <w:r>
        <w:t>订单查询接口。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42" w:name="_Toc493792404"/>
      <w:r>
        <w:rPr>
          <w:rFonts w:hint="eastAsia"/>
        </w:rPr>
        <w:t>交互</w:t>
      </w:r>
      <w:r>
        <w:t>模式</w:t>
      </w:r>
      <w:bookmarkEnd w:id="542"/>
    </w:p>
    <w:p w:rsidR="00B8487F" w:rsidRPr="006B52AE" w:rsidRDefault="00B8487F" w:rsidP="00B8487F">
      <w:pPr>
        <w:ind w:left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43" w:name="_Toc493792405"/>
      <w:r>
        <w:rPr>
          <w:rFonts w:hint="eastAsia"/>
        </w:rPr>
        <w:lastRenderedPageBreak/>
        <w:t>请求参数</w:t>
      </w:r>
      <w:r>
        <w:t>列表</w:t>
      </w:r>
      <w:bookmarkEnd w:id="543"/>
    </w:p>
    <w:p w:rsidR="00B8487F" w:rsidRDefault="00B8487F" w:rsidP="00B8487F"/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</w:t>
      </w:r>
      <w:r w:rsidRPr="006B52AE">
        <w:rPr>
          <w:b/>
        </w:rPr>
        <w:t>cf_order_query</w:t>
      </w:r>
      <w:r w:rsidRPr="00CA7498">
        <w:rPr>
          <w:b/>
        </w:rPr>
        <w:t>.cgi</w:t>
      </w:r>
    </w:p>
    <w:p w:rsidR="00B8487F" w:rsidRDefault="00B8487F" w:rsidP="00B8487F">
      <w:pPr>
        <w:ind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lastRenderedPageBreak/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o</w:t>
            </w:r>
            <w:r>
              <w:rPr>
                <w:rFonts w:hint="eastAsia"/>
              </w:rPr>
              <w:t>per_</w:t>
            </w:r>
            <w:r>
              <w:t>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操作类型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</w:t>
            </w:r>
            <w:r>
              <w:t>-查询多条订单记录</w:t>
            </w:r>
            <w:r>
              <w:rPr>
                <w:rFonts w:hint="eastAsia"/>
              </w:rPr>
              <w:t>（只</w:t>
            </w:r>
            <w:r>
              <w:t>展示交易</w:t>
            </w:r>
            <w:r>
              <w:rPr>
                <w:rFonts w:hint="eastAsia"/>
              </w:rPr>
              <w:t>成功</w:t>
            </w:r>
            <w:r>
              <w:t>的单）</w:t>
            </w:r>
          </w:p>
          <w:p w:rsidR="00150E05" w:rsidRPr="00A333B7" w:rsidRDefault="00150E05" w:rsidP="00150E05">
            <w:r>
              <w:t>2-</w:t>
            </w:r>
            <w:r>
              <w:rPr>
                <w:rFonts w:hint="eastAsia"/>
              </w:rPr>
              <w:t>按照</w:t>
            </w:r>
            <w:r>
              <w:t>订单号查询订单详情</w:t>
            </w:r>
          </w:p>
        </w:tc>
      </w:tr>
      <w:tr w:rsidR="00150E05" w:rsidRPr="00A333B7" w:rsidTr="00005508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t>o</w:t>
            </w:r>
            <w:r>
              <w:rPr>
                <w:rFonts w:hint="eastAsia"/>
              </w:rPr>
              <w:t>per_</w:t>
            </w:r>
            <w:r>
              <w:t>type=1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trade_state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所有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</w:t>
            </w:r>
            <w:r>
              <w:t>-待支付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待审核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3</w:t>
            </w:r>
            <w:r>
              <w:t>-审核通过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4</w:t>
            </w:r>
            <w:r>
              <w:t>-审核</w:t>
            </w:r>
            <w:r>
              <w:rPr>
                <w:rFonts w:hint="eastAsia"/>
              </w:rPr>
              <w:t>失败</w:t>
            </w:r>
          </w:p>
          <w:p w:rsidR="00150E05" w:rsidRDefault="00150E05" w:rsidP="00150E05">
            <w:pPr>
              <w:ind w:rightChars="-45" w:right="-94"/>
            </w:pPr>
          </w:p>
          <w:p w:rsidR="00150E05" w:rsidRPr="00A333B7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记录数，默认10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0A2698" w:rsidRDefault="00150E05" w:rsidP="00150E05">
            <w:pPr>
              <w:rPr>
                <w:b/>
              </w:rPr>
            </w:pPr>
            <w:r>
              <w:t>o</w:t>
            </w:r>
            <w:r>
              <w:rPr>
                <w:rFonts w:hint="eastAsia"/>
              </w:rPr>
              <w:t>per_</w:t>
            </w:r>
            <w:r>
              <w:t>type=2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42E97">
              <w:rPr>
                <w:rFonts w:hint="eastAsia"/>
              </w:rPr>
              <w:t>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42E97">
              <w:rPr>
                <w:rFonts w:hint="eastAsia"/>
              </w:rPr>
              <w:t>订单号</w:t>
            </w:r>
          </w:p>
        </w:tc>
      </w:tr>
    </w:tbl>
    <w:p w:rsidR="00B8487F" w:rsidRPr="006B52AE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44" w:name="_Toc493792406"/>
      <w:r>
        <w:rPr>
          <w:rFonts w:hint="eastAsia"/>
        </w:rPr>
        <w:t>应答</w:t>
      </w:r>
      <w:r>
        <w:t>参数列表</w:t>
      </w:r>
      <w:bookmarkEnd w:id="54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lastRenderedPageBreak/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String(64)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当前页码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订单信息结果集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5C473A">
              <w:t>order</w:t>
            </w:r>
            <w:r>
              <w:rPr>
                <w:rFonts w:hint="eastAsia"/>
              </w:rPr>
              <w:t>s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>
              <w:rPr>
                <w:rFonts w:hint="eastAsia"/>
              </w:rPr>
              <w:t>订单信息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t>o</w:t>
            </w:r>
            <w:r>
              <w:rPr>
                <w:rFonts w:hint="eastAsia"/>
              </w:rPr>
              <w:t>per_</w:t>
            </w:r>
            <w:r>
              <w:t>type=1</w:t>
            </w:r>
            <w:r>
              <w:rPr>
                <w:rFonts w:hint="eastAsia"/>
              </w:rPr>
              <w:t>时，订单信息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listid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订单号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产品</w:t>
            </w:r>
            <w:r w:rsidRPr="003162C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product_id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产品</w:t>
            </w:r>
            <w:r w:rsidRPr="000937D1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产品名称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product_name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产品名称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所属店铺名称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shop_name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所属店铺名称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物品单价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price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物品单价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购买数量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quantity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2226D8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购买数量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快递费用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postage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快递费用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总价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total_price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0937D1">
              <w:rPr>
                <w:rFonts w:hint="eastAsia"/>
              </w:rPr>
              <w:t>总价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162C7">
              <w:rPr>
                <w:rFonts w:hint="eastAsia"/>
              </w:rPr>
              <w:t>订单状态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809CD">
              <w:t>trade_state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C5529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Default="00B8487F" w:rsidP="00B8487F">
            <w:r w:rsidRPr="000937D1">
              <w:rPr>
                <w:rFonts w:hint="eastAsia"/>
              </w:rPr>
              <w:t>订单状态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新建，</w:t>
            </w:r>
            <w:r>
              <w:t>待支付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下单成功，</w:t>
            </w:r>
            <w:r>
              <w:t>待审核</w:t>
            </w:r>
          </w:p>
          <w:p w:rsidR="00B8487F" w:rsidRDefault="00B8487F" w:rsidP="00B8487F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下单成功</w:t>
            </w:r>
            <w:r>
              <w:t>，审核通过</w:t>
            </w:r>
          </w:p>
          <w:p w:rsidR="00B8487F" w:rsidRPr="00A333B7" w:rsidRDefault="00B8487F" w:rsidP="00B8487F"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下单成功，</w:t>
            </w:r>
            <w:r>
              <w:t>审核失败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t>o</w:t>
            </w:r>
            <w:r>
              <w:rPr>
                <w:rFonts w:hint="eastAsia"/>
              </w:rPr>
              <w:t>per_</w:t>
            </w:r>
            <w:r>
              <w:t>type=2</w:t>
            </w:r>
            <w:r>
              <w:rPr>
                <w:rFonts w:hint="eastAsia"/>
              </w:rPr>
              <w:t>时，订单信息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listid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订单号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产品</w:t>
            </w:r>
            <w:r w:rsidRPr="00900365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product_id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产品</w:t>
            </w:r>
            <w:r w:rsidRPr="0066460E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产品名称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product_name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产品名称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所属店铺名称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shop_name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所属店铺名称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物品单价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price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物品单价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购买数量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quantity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购买数量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lastRenderedPageBreak/>
              <w:t>快递费用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postage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快递费用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总价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total_price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总价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收货地址编号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addr_id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收货地址编号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订单状态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trade_state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B8487F" w:rsidRDefault="00B8487F" w:rsidP="00B8487F">
            <w:r w:rsidRPr="0066460E">
              <w:rPr>
                <w:rFonts w:hint="eastAsia"/>
              </w:rPr>
              <w:t>订单状态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新建，</w:t>
            </w:r>
            <w:r>
              <w:t>待支付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下单成功，</w:t>
            </w:r>
            <w:r>
              <w:t>待审核</w:t>
            </w:r>
          </w:p>
          <w:p w:rsidR="00B8487F" w:rsidRDefault="00B8487F" w:rsidP="00B8487F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下单成功</w:t>
            </w:r>
            <w:r>
              <w:t>，审核通过</w:t>
            </w:r>
          </w:p>
          <w:p w:rsidR="00B8487F" w:rsidRPr="00A333B7" w:rsidRDefault="00B8487F" w:rsidP="00B8487F"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下单成功，</w:t>
            </w:r>
            <w:r>
              <w:t>审核失败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create_time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创建时间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00365">
              <w:rPr>
                <w:rFonts w:hint="eastAsia"/>
              </w:rPr>
              <w:t>最后修改时间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010C44">
              <w:t>modify_time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D58D3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66460E">
              <w:rPr>
                <w:rFonts w:hint="eastAsia"/>
              </w:rPr>
              <w:t>最后修改时间</w:t>
            </w:r>
          </w:p>
        </w:tc>
      </w:tr>
    </w:tbl>
    <w:p w:rsidR="00B8487F" w:rsidRDefault="00B8487F" w:rsidP="00B8487F"/>
    <w:p w:rsidR="00B8487F" w:rsidRPr="006B52AE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45" w:name="_Toc493792407"/>
      <w:r>
        <w:rPr>
          <w:rFonts w:hint="eastAsia"/>
        </w:rPr>
        <w:t>处理</w:t>
      </w:r>
      <w:r>
        <w:t>逻辑</w:t>
      </w:r>
      <w:bookmarkEnd w:id="545"/>
    </w:p>
    <w:p w:rsidR="00B8487F" w:rsidRDefault="00B8487F" w:rsidP="00B8487F">
      <w:pPr>
        <w:pStyle w:val="3"/>
        <w:numPr>
          <w:ilvl w:val="2"/>
          <w:numId w:val="1"/>
        </w:numPr>
      </w:pPr>
      <w:bookmarkStart w:id="546" w:name="_Toc493792408"/>
      <w:r>
        <w:rPr>
          <w:rFonts w:hint="eastAsia"/>
        </w:rPr>
        <w:t>错误码</w:t>
      </w:r>
      <w:r>
        <w:t>列表</w:t>
      </w:r>
      <w:bookmarkEnd w:id="54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47" w:name="_Toc493792409"/>
      <w:r w:rsidRPr="00F91578">
        <w:rPr>
          <w:rFonts w:hint="eastAsia"/>
        </w:rPr>
        <w:t>用户信用额度查询</w:t>
      </w:r>
      <w:bookmarkEnd w:id="547"/>
    </w:p>
    <w:p w:rsidR="00B8487F" w:rsidRDefault="00B8487F" w:rsidP="00B8487F">
      <w:pPr>
        <w:pStyle w:val="3"/>
        <w:numPr>
          <w:ilvl w:val="2"/>
          <w:numId w:val="1"/>
        </w:numPr>
      </w:pPr>
      <w:bookmarkStart w:id="548" w:name="_Toc493792410"/>
      <w:r>
        <w:rPr>
          <w:rFonts w:hint="eastAsia"/>
        </w:rPr>
        <w:t>业务功能</w:t>
      </w:r>
      <w:bookmarkEnd w:id="548"/>
    </w:p>
    <w:p w:rsidR="00B8487F" w:rsidRPr="00A913FA" w:rsidRDefault="00B8487F" w:rsidP="00B8487F">
      <w:pPr>
        <w:ind w:left="420"/>
      </w:pPr>
      <w:r>
        <w:rPr>
          <w:rFonts w:hint="eastAsia"/>
        </w:rPr>
        <w:t>用户</w:t>
      </w:r>
      <w:r>
        <w:t>信用额度</w:t>
      </w:r>
      <w:r>
        <w:rPr>
          <w:rFonts w:hint="eastAsia"/>
        </w:rPr>
        <w:t>（</w:t>
      </w:r>
      <w:r>
        <w:t>购物贷、现金贷）查询接口</w:t>
      </w:r>
      <w:r>
        <w:rPr>
          <w:rFonts w:hint="eastAsia"/>
        </w:rPr>
        <w:t>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49" w:name="_Toc493792411"/>
      <w:r>
        <w:rPr>
          <w:rFonts w:hint="eastAsia"/>
        </w:rPr>
        <w:t>交互</w:t>
      </w:r>
      <w:r>
        <w:t>模式</w:t>
      </w:r>
      <w:bookmarkEnd w:id="549"/>
    </w:p>
    <w:p w:rsidR="00B8487F" w:rsidRPr="004A09E0" w:rsidRDefault="00B8487F" w:rsidP="00B8487F">
      <w:pPr>
        <w:ind w:firstLine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50" w:name="_Toc493792412"/>
      <w:r>
        <w:rPr>
          <w:rFonts w:hint="eastAsia"/>
        </w:rPr>
        <w:lastRenderedPageBreak/>
        <w:t>请求</w:t>
      </w:r>
      <w:r>
        <w:t>参数列表</w:t>
      </w:r>
      <w:bookmarkEnd w:id="550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mb2c_user_credit_query.cgi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lastRenderedPageBreak/>
              <w:t>1：购物贷</w:t>
            </w:r>
          </w:p>
          <w:p w:rsidR="00150E05" w:rsidRPr="00A333B7" w:rsidRDefault="00150E05" w:rsidP="00150E05">
            <w:r>
              <w:rPr>
                <w:rFonts w:hint="eastAsia"/>
              </w:rPr>
              <w:t>2：现金贷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lastRenderedPageBreak/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51" w:name="_Toc493792413"/>
      <w:r>
        <w:rPr>
          <w:rFonts w:hint="eastAsia"/>
        </w:rPr>
        <w:t>应答</w:t>
      </w:r>
      <w:r>
        <w:t>参数列表</w:t>
      </w:r>
      <w:bookmarkEnd w:id="551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String(64)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用户名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user_name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用户名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用户类型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user_type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C423C">
              <w:rPr>
                <w:rFonts w:hint="eastAsia"/>
              </w:rPr>
              <w:t>用户类型</w:t>
            </w:r>
          </w:p>
          <w:p w:rsidR="00B8487F" w:rsidRPr="00A333B7" w:rsidRDefault="00B8487F" w:rsidP="00B8487F">
            <w:r>
              <w:rPr>
                <w:rFonts w:hint="eastAsia"/>
              </w:rPr>
              <w:t>1：个人用户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credit_type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C423C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1：购物贷</w:t>
            </w:r>
          </w:p>
          <w:p w:rsidR="00B8487F" w:rsidRPr="00A333B7" w:rsidRDefault="00B8487F" w:rsidP="00B8487F">
            <w:r>
              <w:rPr>
                <w:rFonts w:hint="eastAsia"/>
              </w:rPr>
              <w:t>2：现金贷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信贷名称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credit_name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String(64)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信贷名称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总额度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credit_total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总额度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可用额度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credit_left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可用额度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lastRenderedPageBreak/>
              <w:t>已用额度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credit_used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已用额度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账单日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bill_day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账单日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还款日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repay_day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还款日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state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C423C">
              <w:rPr>
                <w:rFonts w:hint="eastAsia"/>
              </w:rPr>
              <w:t>状态</w:t>
            </w:r>
          </w:p>
          <w:p w:rsidR="00B8487F" w:rsidRDefault="00B8487F" w:rsidP="00B8487F">
            <w:r>
              <w:rPr>
                <w:rFonts w:hint="eastAsia"/>
              </w:rPr>
              <w:t>1：未开通</w:t>
            </w:r>
          </w:p>
          <w:p w:rsidR="00B8487F" w:rsidRPr="00A333B7" w:rsidRDefault="00B8487F" w:rsidP="00B8487F">
            <w:r>
              <w:rPr>
                <w:rFonts w:hint="eastAsia"/>
              </w:rPr>
              <w:t>2：已开通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备注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memo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2226D8" w:rsidRDefault="00B8487F" w:rsidP="00B8487F">
            <w:r w:rsidRPr="002226D8">
              <w:t>String(255)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备注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create_time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创建时间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69484B">
              <w:rPr>
                <w:rFonts w:hint="eastAsia"/>
              </w:rPr>
              <w:t>最后更新时间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85206">
              <w:t>modify_time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226245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2C423C">
              <w:rPr>
                <w:rFonts w:hint="eastAsia"/>
              </w:rPr>
              <w:t>最后更新时间</w:t>
            </w:r>
          </w:p>
        </w:tc>
      </w:tr>
    </w:tbl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52" w:name="_Toc493792414"/>
      <w:r>
        <w:rPr>
          <w:rFonts w:hint="eastAsia"/>
        </w:rPr>
        <w:t>处理</w:t>
      </w:r>
      <w:r>
        <w:t>逻辑</w:t>
      </w:r>
      <w:bookmarkEnd w:id="552"/>
    </w:p>
    <w:p w:rsidR="00B8487F" w:rsidRDefault="00B8487F" w:rsidP="00B8487F">
      <w:pPr>
        <w:pStyle w:val="3"/>
        <w:numPr>
          <w:ilvl w:val="2"/>
          <w:numId w:val="1"/>
        </w:numPr>
      </w:pPr>
      <w:bookmarkStart w:id="553" w:name="_Toc493792415"/>
      <w:r>
        <w:rPr>
          <w:rFonts w:hint="eastAsia"/>
        </w:rPr>
        <w:t>错误码</w:t>
      </w:r>
      <w:r>
        <w:t>列表</w:t>
      </w:r>
      <w:bookmarkEnd w:id="55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54" w:name="_Toc493792416"/>
      <w:r w:rsidRPr="00F91578">
        <w:rPr>
          <w:rFonts w:hint="eastAsia"/>
        </w:rPr>
        <w:t>用户信贷申请</w:t>
      </w:r>
      <w:bookmarkEnd w:id="554"/>
    </w:p>
    <w:p w:rsidR="00B8487F" w:rsidRDefault="00B8487F" w:rsidP="00B8487F">
      <w:pPr>
        <w:pStyle w:val="3"/>
        <w:numPr>
          <w:ilvl w:val="2"/>
          <w:numId w:val="1"/>
        </w:numPr>
      </w:pPr>
      <w:bookmarkStart w:id="555" w:name="_Toc493792417"/>
      <w:r>
        <w:rPr>
          <w:rFonts w:hint="eastAsia"/>
        </w:rPr>
        <w:t>业务功能</w:t>
      </w:r>
      <w:bookmarkEnd w:id="555"/>
    </w:p>
    <w:p w:rsidR="00B8487F" w:rsidRDefault="00B8487F" w:rsidP="00B8487F">
      <w:pPr>
        <w:ind w:left="420"/>
      </w:pPr>
      <w:r>
        <w:rPr>
          <w:rFonts w:hint="eastAsia"/>
        </w:rPr>
        <w:t>用户</w:t>
      </w:r>
      <w:r>
        <w:t>信贷（</w:t>
      </w:r>
      <w:r>
        <w:rPr>
          <w:rFonts w:hint="eastAsia"/>
        </w:rPr>
        <w:t>购物贷</w:t>
      </w:r>
      <w:r>
        <w:t>、现金贷）</w:t>
      </w:r>
      <w:r>
        <w:rPr>
          <w:rFonts w:hint="eastAsia"/>
        </w:rPr>
        <w:t>申请</w:t>
      </w:r>
      <w:r>
        <w:t>接口。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56" w:name="_Toc493792418"/>
      <w:r>
        <w:rPr>
          <w:rFonts w:hint="eastAsia"/>
        </w:rPr>
        <w:t>交互</w:t>
      </w:r>
      <w:r>
        <w:t>模式</w:t>
      </w:r>
      <w:bookmarkEnd w:id="556"/>
    </w:p>
    <w:p w:rsidR="00B8487F" w:rsidRPr="004A09E0" w:rsidRDefault="00B8487F" w:rsidP="00B8487F">
      <w:pPr>
        <w:ind w:firstLine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57" w:name="_Toc493792419"/>
      <w:r>
        <w:rPr>
          <w:rFonts w:hint="eastAsia"/>
        </w:rPr>
        <w:lastRenderedPageBreak/>
        <w:t>请求</w:t>
      </w:r>
      <w:r>
        <w:t>参数列表</w:t>
      </w:r>
      <w:bookmarkEnd w:id="557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mb2c_user_credit_apply.cgi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lastRenderedPageBreak/>
              <w:t>1-购物贷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pay_pwd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(MD5加密后传输至后台接口)，</w:t>
            </w:r>
            <w:r>
              <w:rPr>
                <w:rFonts w:hint="eastAsia"/>
              </w:rPr>
              <w:t>已开</w:t>
            </w:r>
            <w:r>
              <w:t>通快捷</w:t>
            </w:r>
            <w:r>
              <w:rPr>
                <w:rFonts w:hint="eastAsia"/>
              </w:rPr>
              <w:t>银行</w:t>
            </w:r>
            <w:r>
              <w:t>卡支付申请时需传入此字段</w:t>
            </w:r>
            <w:r w:rsidRPr="00A333B7">
              <w:rPr>
                <w:rFonts w:hint="eastAsia"/>
              </w:rPr>
              <w:t>。</w:t>
            </w:r>
            <w:r>
              <w:rPr>
                <w:rFonts w:hint="eastAsia"/>
              </w:rPr>
              <w:t>如果</w:t>
            </w:r>
            <w:r>
              <w:t>此卡是开通了快捷功能，则后台接口一</w:t>
            </w:r>
            <w:r>
              <w:rPr>
                <w:rFonts w:hint="eastAsia"/>
              </w:rPr>
              <w:t>定</w:t>
            </w:r>
            <w:r>
              <w:t>要</w:t>
            </w:r>
            <w:r>
              <w:rPr>
                <w:rFonts w:hint="eastAsia"/>
              </w:rPr>
              <w:t>校验</w:t>
            </w:r>
            <w:r>
              <w:t>支付密码。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58" w:name="_Toc493792420"/>
      <w:r>
        <w:rPr>
          <w:rFonts w:hint="eastAsia"/>
        </w:rPr>
        <w:t>应答</w:t>
      </w:r>
      <w:r>
        <w:t>参数列表</w:t>
      </w:r>
      <w:bookmarkEnd w:id="558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/>
        </w:tc>
        <w:tc>
          <w:tcPr>
            <w:tcW w:w="1980" w:type="dxa"/>
          </w:tcPr>
          <w:p w:rsidR="00B8487F" w:rsidRPr="00A333B7" w:rsidRDefault="00B8487F" w:rsidP="00B8487F"/>
        </w:tc>
        <w:tc>
          <w:tcPr>
            <w:tcW w:w="720" w:type="dxa"/>
          </w:tcPr>
          <w:p w:rsidR="00B8487F" w:rsidRPr="00A333B7" w:rsidRDefault="00B8487F" w:rsidP="00B8487F"/>
        </w:tc>
        <w:tc>
          <w:tcPr>
            <w:tcW w:w="1440" w:type="dxa"/>
          </w:tcPr>
          <w:p w:rsidR="00B8487F" w:rsidRPr="00A333B7" w:rsidRDefault="00B8487F" w:rsidP="00B8487F"/>
        </w:tc>
        <w:tc>
          <w:tcPr>
            <w:tcW w:w="4305" w:type="dxa"/>
          </w:tcPr>
          <w:p w:rsidR="00B8487F" w:rsidRPr="00A333B7" w:rsidRDefault="00B8487F" w:rsidP="00B8487F"/>
        </w:tc>
      </w:tr>
    </w:tbl>
    <w:p w:rsidR="00B8487F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59" w:name="_Toc493792421"/>
      <w:r>
        <w:rPr>
          <w:rFonts w:hint="eastAsia"/>
        </w:rPr>
        <w:lastRenderedPageBreak/>
        <w:t>处理</w:t>
      </w:r>
      <w:r>
        <w:t>逻辑</w:t>
      </w:r>
      <w:bookmarkEnd w:id="559"/>
    </w:p>
    <w:p w:rsidR="00B8487F" w:rsidRDefault="00B8487F" w:rsidP="00B8487F">
      <w:pPr>
        <w:pStyle w:val="3"/>
        <w:numPr>
          <w:ilvl w:val="2"/>
          <w:numId w:val="1"/>
        </w:numPr>
      </w:pPr>
      <w:bookmarkStart w:id="560" w:name="_Toc493792422"/>
      <w:r>
        <w:rPr>
          <w:rFonts w:hint="eastAsia"/>
        </w:rPr>
        <w:t>错误码</w:t>
      </w:r>
      <w:r>
        <w:t>列表</w:t>
      </w:r>
      <w:bookmarkEnd w:id="56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61" w:name="_Toc493792423"/>
      <w:r w:rsidRPr="00F91578">
        <w:rPr>
          <w:rFonts w:hint="eastAsia"/>
        </w:rPr>
        <w:t>账单查询</w:t>
      </w:r>
      <w:bookmarkEnd w:id="561"/>
    </w:p>
    <w:p w:rsidR="00B8487F" w:rsidRDefault="00B8487F" w:rsidP="00B8487F">
      <w:pPr>
        <w:pStyle w:val="3"/>
        <w:numPr>
          <w:ilvl w:val="2"/>
          <w:numId w:val="1"/>
        </w:numPr>
      </w:pPr>
      <w:bookmarkStart w:id="562" w:name="_Toc493792424"/>
      <w:r>
        <w:rPr>
          <w:rFonts w:hint="eastAsia"/>
        </w:rPr>
        <w:t>业务功能</w:t>
      </w:r>
      <w:bookmarkEnd w:id="562"/>
    </w:p>
    <w:p w:rsidR="00B8487F" w:rsidRPr="002959A3" w:rsidRDefault="00B8487F" w:rsidP="00B8487F">
      <w:pPr>
        <w:ind w:left="420"/>
      </w:pPr>
      <w:r>
        <w:rPr>
          <w:rFonts w:hint="eastAsia"/>
        </w:rPr>
        <w:t>用户</w:t>
      </w:r>
      <w:r>
        <w:t>账单查询接口。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63" w:name="_Toc493792425"/>
      <w:r>
        <w:rPr>
          <w:rFonts w:hint="eastAsia"/>
        </w:rPr>
        <w:t>交互</w:t>
      </w:r>
      <w:r>
        <w:t>模式</w:t>
      </w:r>
      <w:bookmarkEnd w:id="563"/>
    </w:p>
    <w:p w:rsidR="00B8487F" w:rsidRPr="004A09E0" w:rsidRDefault="00B8487F" w:rsidP="00B8487F">
      <w:pPr>
        <w:ind w:left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64" w:name="_Toc493792426"/>
      <w:r>
        <w:rPr>
          <w:rFonts w:hint="eastAsia"/>
        </w:rPr>
        <w:t>请求</w:t>
      </w:r>
      <w:r>
        <w:t>参数列表</w:t>
      </w:r>
      <w:bookmarkEnd w:id="564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mb2c_bill_query.cgi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lastRenderedPageBreak/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操作类型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1-根据账单月查询账单信息</w:t>
            </w:r>
          </w:p>
          <w:p w:rsidR="00150E05" w:rsidRPr="00C41477" w:rsidRDefault="00150E05" w:rsidP="00150E05">
            <w:pPr>
              <w:ind w:rightChars="-45" w:right="-94"/>
            </w:pPr>
            <w:r>
              <w:rPr>
                <w:rFonts w:hint="eastAsia"/>
              </w:rPr>
              <w:t>2-根据账单ID查询账单信息</w:t>
            </w:r>
          </w:p>
          <w:p w:rsidR="00150E05" w:rsidRDefault="00150E05" w:rsidP="00150E05">
            <w:r>
              <w:rPr>
                <w:rFonts w:hint="eastAsia"/>
              </w:rPr>
              <w:t>3-查询历史账单信息</w:t>
            </w:r>
          </w:p>
          <w:p w:rsidR="00150E05" w:rsidRPr="00A333B7" w:rsidRDefault="00150E05" w:rsidP="00150E05">
            <w:r>
              <w:rPr>
                <w:rFonts w:hint="eastAsia"/>
              </w:rPr>
              <w:t>4-查询需还款账单信息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oper_type=1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1-购物贷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账单月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EA4E4F">
              <w:t>bill_period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6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账单月（格式：YYYYMM）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oper_type=2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账单ID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D80C05">
              <w:t>bill</w:t>
            </w:r>
            <w:r>
              <w:rPr>
                <w:rFonts w:hint="eastAsia"/>
              </w:rPr>
              <w:t>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账单ID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oper_type=3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1-购物贷</w:t>
            </w:r>
          </w:p>
          <w:p w:rsidR="00150E05" w:rsidRPr="00A333B7" w:rsidRDefault="00150E05" w:rsidP="00150E05"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150E05" w:rsidRPr="00A333B7" w:rsidRDefault="00150E05" w:rsidP="00150E05">
            <w:pPr>
              <w:ind w:rightChars="-45" w:right="-94"/>
            </w:pPr>
            <w:r>
              <w:rPr>
                <w:rFonts w:hint="eastAsia"/>
              </w:rPr>
              <w:t>记录数，默认10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150E05" w:rsidRDefault="00150E05" w:rsidP="00150E05">
            <w:pPr>
              <w:ind w:rightChars="-45" w:right="-94"/>
            </w:pPr>
          </w:p>
        </w:tc>
      </w:tr>
    </w:tbl>
    <w:p w:rsidR="00B8487F" w:rsidRDefault="00B8487F" w:rsidP="00B8487F"/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65" w:name="_Toc493792427"/>
      <w:r>
        <w:rPr>
          <w:rFonts w:hint="eastAsia"/>
        </w:rPr>
        <w:t>应答</w:t>
      </w:r>
      <w:r>
        <w:t>参数列表</w:t>
      </w:r>
      <w:bookmarkEnd w:id="565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账单信息结果集</w:t>
            </w:r>
          </w:p>
        </w:tc>
        <w:tc>
          <w:tcPr>
            <w:tcW w:w="1980" w:type="dxa"/>
          </w:tcPr>
          <w:p w:rsidR="00B8487F" w:rsidRPr="00A333B7" w:rsidRDefault="00B8487F" w:rsidP="00B8487F">
            <w:r>
              <w:rPr>
                <w:rFonts w:hint="eastAsia"/>
              </w:rPr>
              <w:t>b</w:t>
            </w:r>
            <w:r w:rsidRPr="00D80C05">
              <w:t>ill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B8487F" w:rsidRDefault="00B8487F" w:rsidP="00B8487F">
            <w:r>
              <w:rPr>
                <w:rFonts w:hint="eastAsia"/>
              </w:rPr>
              <w:t>账单信息结果集</w:t>
            </w:r>
          </w:p>
          <w:p w:rsidR="00B8487F" w:rsidRDefault="00B8487F" w:rsidP="00B8487F"/>
          <w:p w:rsidR="00B8487F" w:rsidRPr="00A333B7" w:rsidRDefault="00B8487F" w:rsidP="00B8487F">
            <w:r>
              <w:rPr>
                <w:rFonts w:hint="eastAsia"/>
              </w:rPr>
              <w:t>当oper_type=1或2时必填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历史账单信息结</w:t>
            </w:r>
            <w:r>
              <w:rPr>
                <w:rFonts w:hint="eastAsia"/>
              </w:rPr>
              <w:lastRenderedPageBreak/>
              <w:t>果集</w:t>
            </w:r>
          </w:p>
        </w:tc>
        <w:tc>
          <w:tcPr>
            <w:tcW w:w="1980" w:type="dxa"/>
          </w:tcPr>
          <w:p w:rsidR="00B8487F" w:rsidRDefault="00B8487F" w:rsidP="00B8487F">
            <w:r w:rsidRPr="00EA4E4F">
              <w:lastRenderedPageBreak/>
              <w:t>bill_</w:t>
            </w:r>
            <w:r>
              <w:rPr>
                <w:rFonts w:hint="eastAsia"/>
              </w:rPr>
              <w:t>history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</w:t>
            </w:r>
            <w:r w:rsidRPr="00A333B7">
              <w:lastRenderedPageBreak/>
              <w:t>)</w:t>
            </w:r>
          </w:p>
        </w:tc>
        <w:tc>
          <w:tcPr>
            <w:tcW w:w="4305" w:type="dxa"/>
          </w:tcPr>
          <w:p w:rsidR="00B8487F" w:rsidRDefault="00B8487F" w:rsidP="00B8487F">
            <w:r>
              <w:rPr>
                <w:rFonts w:hint="eastAsia"/>
              </w:rPr>
              <w:lastRenderedPageBreak/>
              <w:t>历史账单信息结果集</w:t>
            </w:r>
          </w:p>
          <w:p w:rsidR="00B8487F" w:rsidRDefault="00B8487F" w:rsidP="00B8487F"/>
          <w:p w:rsidR="00B8487F" w:rsidRPr="00A333B7" w:rsidRDefault="00B8487F" w:rsidP="00B8487F">
            <w:r>
              <w:rPr>
                <w:rFonts w:hint="eastAsia"/>
              </w:rPr>
              <w:t>当oper_type=3时必填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lastRenderedPageBreak/>
              <w:t>当前页码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_type=3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_type=3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_type=3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Default="00B8487F" w:rsidP="00B8487F">
            <w:r>
              <w:rPr>
                <w:rFonts w:hint="eastAsia"/>
              </w:rPr>
              <w:t>当oper_type=1时，账单信息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账单</w:t>
            </w:r>
            <w:r w:rsidRPr="002076A2">
              <w:t>ID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bill_id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账单</w:t>
            </w:r>
            <w:r w:rsidRPr="002050A3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credit_type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账单金额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bill_money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还款日（格式：</w:t>
            </w:r>
            <w:r w:rsidRPr="002076A2">
              <w:t>DD）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repay_day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还款日（格式：</w:t>
            </w:r>
            <w:r w:rsidRPr="002050A3">
              <w:t>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实际还款金额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repay_money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实际还款金额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账单标志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bill_flag</w:t>
            </w:r>
          </w:p>
        </w:tc>
        <w:tc>
          <w:tcPr>
            <w:tcW w:w="720" w:type="dxa"/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账单标志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未出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已出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还款状态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state</w:t>
            </w:r>
          </w:p>
        </w:tc>
        <w:tc>
          <w:tcPr>
            <w:tcW w:w="720" w:type="dxa"/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还款状态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未还款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已还款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Default="00B8487F" w:rsidP="00B8487F">
            <w:r>
              <w:rPr>
                <w:rFonts w:hint="eastAsia"/>
              </w:rPr>
              <w:t>当oper_type=</w:t>
            </w:r>
            <w:r>
              <w:t>2</w:t>
            </w:r>
            <w:r>
              <w:rPr>
                <w:rFonts w:hint="eastAsia"/>
              </w:rPr>
              <w:t>时，账单信息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账单</w:t>
            </w:r>
            <w:r w:rsidRPr="005E0134">
              <w:t>ID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bill_id</w:t>
            </w:r>
          </w:p>
        </w:tc>
        <w:tc>
          <w:tcPr>
            <w:tcW w:w="720" w:type="dxa"/>
          </w:tcPr>
          <w:p w:rsidR="00B8487F" w:rsidRDefault="00B8487F" w:rsidP="00B8487F">
            <w:r w:rsidRPr="007E71C4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账单</w:t>
            </w:r>
            <w:r w:rsidRPr="0000118E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credit_type</w:t>
            </w:r>
          </w:p>
        </w:tc>
        <w:tc>
          <w:tcPr>
            <w:tcW w:w="720" w:type="dxa"/>
          </w:tcPr>
          <w:p w:rsidR="00B8487F" w:rsidRDefault="00B8487F" w:rsidP="00B8487F">
            <w:r w:rsidRPr="007E71C4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账单金额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bill_money</w:t>
            </w:r>
          </w:p>
        </w:tc>
        <w:tc>
          <w:tcPr>
            <w:tcW w:w="720" w:type="dxa"/>
          </w:tcPr>
          <w:p w:rsidR="00B8487F" w:rsidRDefault="00B8487F" w:rsidP="00B8487F">
            <w:r w:rsidRPr="007E71C4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还款月日（格式：</w:t>
            </w:r>
            <w:r w:rsidRPr="005E0134">
              <w:t>MM-DD）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repay_date</w:t>
            </w:r>
          </w:p>
        </w:tc>
        <w:tc>
          <w:tcPr>
            <w:tcW w:w="720" w:type="dxa"/>
          </w:tcPr>
          <w:p w:rsidR="00B8487F" w:rsidRDefault="00B8487F" w:rsidP="00B8487F">
            <w:r w:rsidRPr="007E71C4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还款月日（格式：</w:t>
            </w:r>
            <w:r w:rsidRPr="0000118E">
              <w:t>MM-DD）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实际还款金额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repay_money</w:t>
            </w:r>
          </w:p>
        </w:tc>
        <w:tc>
          <w:tcPr>
            <w:tcW w:w="720" w:type="dxa"/>
          </w:tcPr>
          <w:p w:rsidR="00B8487F" w:rsidRDefault="00B8487F" w:rsidP="00B8487F">
            <w:r w:rsidRPr="007E71C4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实际还款金额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lastRenderedPageBreak/>
              <w:t>账单标志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bill_flag</w:t>
            </w:r>
          </w:p>
        </w:tc>
        <w:tc>
          <w:tcPr>
            <w:tcW w:w="720" w:type="dxa"/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账单标志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未出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已出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5E0134">
              <w:rPr>
                <w:rFonts w:hint="eastAsia"/>
              </w:rPr>
              <w:t>还款状态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9050C8">
              <w:t>state</w:t>
            </w:r>
          </w:p>
        </w:tc>
        <w:tc>
          <w:tcPr>
            <w:tcW w:w="720" w:type="dxa"/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00118E">
              <w:rPr>
                <w:rFonts w:hint="eastAsia"/>
              </w:rPr>
              <w:t>还款状态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未还款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已还款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Default="00B8487F" w:rsidP="00B8487F">
            <w:r>
              <w:rPr>
                <w:rFonts w:hint="eastAsia"/>
              </w:rPr>
              <w:t>当oper_type=</w:t>
            </w:r>
            <w:r>
              <w:t>3</w:t>
            </w:r>
            <w:r>
              <w:rPr>
                <w:rFonts w:hint="eastAsia"/>
              </w:rPr>
              <w:t>时，历史账单信息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035318">
              <w:rPr>
                <w:rFonts w:hint="eastAsia"/>
              </w:rPr>
              <w:t>账单</w:t>
            </w:r>
            <w:r w:rsidRPr="00035318">
              <w:t>ID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D20847">
              <w:t>bill_id</w:t>
            </w:r>
          </w:p>
        </w:tc>
        <w:tc>
          <w:tcPr>
            <w:tcW w:w="720" w:type="dxa"/>
          </w:tcPr>
          <w:p w:rsidR="00B8487F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8A1162">
              <w:rPr>
                <w:rFonts w:hint="eastAsia"/>
              </w:rPr>
              <w:t>账单</w:t>
            </w:r>
            <w:r w:rsidRPr="008A1162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035318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D20847">
              <w:t>credit_type</w:t>
            </w:r>
          </w:p>
        </w:tc>
        <w:tc>
          <w:tcPr>
            <w:tcW w:w="720" w:type="dxa"/>
          </w:tcPr>
          <w:p w:rsidR="00B8487F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8A1162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035318">
              <w:rPr>
                <w:rFonts w:hint="eastAsia"/>
              </w:rPr>
              <w:t>账单月（格式：</w:t>
            </w:r>
            <w:r w:rsidRPr="00035318">
              <w:t>YYYYMM）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D20847">
              <w:t>bill_period</w:t>
            </w:r>
          </w:p>
        </w:tc>
        <w:tc>
          <w:tcPr>
            <w:tcW w:w="720" w:type="dxa"/>
          </w:tcPr>
          <w:p w:rsidR="00B8487F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8A1162">
              <w:rPr>
                <w:rFonts w:hint="eastAsia"/>
              </w:rPr>
              <w:t>账单月（格式：</w:t>
            </w:r>
            <w:r w:rsidRPr="008A1162">
              <w:t>YYYYMM）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035318">
              <w:rPr>
                <w:rFonts w:hint="eastAsia"/>
              </w:rPr>
              <w:t>账单金额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D20847">
              <w:t>bill_money</w:t>
            </w:r>
          </w:p>
        </w:tc>
        <w:tc>
          <w:tcPr>
            <w:tcW w:w="720" w:type="dxa"/>
          </w:tcPr>
          <w:p w:rsidR="00B8487F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8A1162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035318" w:rsidRDefault="00B8487F" w:rsidP="00B8487F">
            <w:r>
              <w:rPr>
                <w:rFonts w:hint="eastAsia"/>
              </w:rPr>
              <w:t>实际还款金额</w:t>
            </w:r>
          </w:p>
        </w:tc>
        <w:tc>
          <w:tcPr>
            <w:tcW w:w="1980" w:type="dxa"/>
          </w:tcPr>
          <w:p w:rsidR="00B8487F" w:rsidRPr="00D20847" w:rsidRDefault="00B8487F" w:rsidP="00B8487F">
            <w:r>
              <w:t>re</w:t>
            </w:r>
            <w:r>
              <w:rPr>
                <w:rFonts w:hint="eastAsia"/>
              </w:rPr>
              <w:t>pay_money</w:t>
            </w:r>
          </w:p>
        </w:tc>
        <w:tc>
          <w:tcPr>
            <w:tcW w:w="720" w:type="dxa"/>
          </w:tcPr>
          <w:p w:rsidR="00B8487F" w:rsidRPr="00C377DC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8A1162" w:rsidRDefault="00B8487F" w:rsidP="00B8487F">
            <w:r>
              <w:rPr>
                <w:rFonts w:hint="eastAsia"/>
              </w:rPr>
              <w:t>实际还款金额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035318">
              <w:rPr>
                <w:rFonts w:hint="eastAsia"/>
              </w:rPr>
              <w:t>还款月日（格式：</w:t>
            </w:r>
            <w:r w:rsidRPr="00035318">
              <w:t>MM-DD）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D20847">
              <w:t>repay_date</w:t>
            </w:r>
          </w:p>
        </w:tc>
        <w:tc>
          <w:tcPr>
            <w:tcW w:w="720" w:type="dxa"/>
          </w:tcPr>
          <w:p w:rsidR="00B8487F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8A1162">
              <w:rPr>
                <w:rFonts w:hint="eastAsia"/>
              </w:rPr>
              <w:t>还款月日（格式：</w:t>
            </w:r>
            <w:r w:rsidRPr="008A1162">
              <w:t>MM-DD）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035318" w:rsidRDefault="00B8487F" w:rsidP="00B8487F">
            <w:r>
              <w:rPr>
                <w:rFonts w:hint="eastAsia"/>
              </w:rPr>
              <w:t>账单/还款状态</w:t>
            </w:r>
          </w:p>
        </w:tc>
        <w:tc>
          <w:tcPr>
            <w:tcW w:w="1980" w:type="dxa"/>
          </w:tcPr>
          <w:p w:rsidR="00B8487F" w:rsidRPr="00D20847" w:rsidRDefault="00B8487F" w:rsidP="00B8487F">
            <w:r>
              <w:rPr>
                <w:rFonts w:hint="eastAsia"/>
              </w:rPr>
              <w:t>bill_repay_</w:t>
            </w:r>
            <w:r w:rsidRPr="00D20847">
              <w:t>state</w:t>
            </w:r>
          </w:p>
        </w:tc>
        <w:tc>
          <w:tcPr>
            <w:tcW w:w="720" w:type="dxa"/>
          </w:tcPr>
          <w:p w:rsidR="00B8487F" w:rsidRPr="00C377DC" w:rsidRDefault="00B8487F" w:rsidP="00B8487F">
            <w:r w:rsidRPr="00C377DC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>
              <w:rPr>
                <w:rFonts w:hint="eastAsia"/>
              </w:rPr>
              <w:t>账单/还款状态</w:t>
            </w:r>
          </w:p>
          <w:p w:rsidR="00B8487F" w:rsidRDefault="00B8487F" w:rsidP="00B8487F">
            <w:r>
              <w:rPr>
                <w:rFonts w:hint="eastAsia"/>
              </w:rPr>
              <w:t>1-未出账</w:t>
            </w:r>
          </w:p>
          <w:p w:rsidR="00B8487F" w:rsidRDefault="00B8487F" w:rsidP="00B8487F">
            <w:r>
              <w:rPr>
                <w:rFonts w:hint="eastAsia"/>
              </w:rPr>
              <w:t>2-已出账</w:t>
            </w:r>
          </w:p>
          <w:p w:rsidR="00B8487F" w:rsidRDefault="00B8487F" w:rsidP="00B8487F">
            <w:r>
              <w:rPr>
                <w:rFonts w:hint="eastAsia"/>
              </w:rPr>
              <w:t>3-未还款</w:t>
            </w:r>
          </w:p>
          <w:p w:rsidR="00B8487F" w:rsidRPr="008A1162" w:rsidRDefault="00B8487F" w:rsidP="00B8487F">
            <w:r>
              <w:rPr>
                <w:rFonts w:hint="eastAsia"/>
              </w:rPr>
              <w:t>4-已还歀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B8487F" w:rsidRDefault="00B8487F" w:rsidP="00B8487F">
            <w:r>
              <w:rPr>
                <w:rFonts w:hint="eastAsia"/>
              </w:rPr>
              <w:t>当oper_type=4时，账单信息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>
              <w:rPr>
                <w:rFonts w:hint="eastAsia"/>
              </w:rPr>
              <w:t>本月是否需要还款标志</w:t>
            </w:r>
          </w:p>
        </w:tc>
        <w:tc>
          <w:tcPr>
            <w:tcW w:w="1980" w:type="dxa"/>
          </w:tcPr>
          <w:p w:rsidR="00B8487F" w:rsidRPr="00EA4E4F" w:rsidRDefault="00B8487F" w:rsidP="00B8487F">
            <w:r>
              <w:rPr>
                <w:rFonts w:hint="eastAsia"/>
              </w:rPr>
              <w:t>cur_month_repay</w:t>
            </w:r>
            <w:r w:rsidRPr="00ED32E5">
              <w:t>_</w:t>
            </w:r>
            <w:r>
              <w:rPr>
                <w:rFonts w:hint="eastAsia"/>
              </w:rPr>
              <w:t>flag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>
              <w:rPr>
                <w:rFonts w:hint="eastAsia"/>
              </w:rPr>
              <w:t>本月是否需要还款标志</w:t>
            </w:r>
          </w:p>
          <w:p w:rsidR="00B8487F" w:rsidRDefault="00B8487F" w:rsidP="00B8487F">
            <w:r>
              <w:rPr>
                <w:rFonts w:hint="eastAsia"/>
              </w:rPr>
              <w:t>1-是</w:t>
            </w:r>
          </w:p>
          <w:p w:rsidR="00B8487F" w:rsidRDefault="00B8487F" w:rsidP="00B8487F">
            <w:r>
              <w:rPr>
                <w:rFonts w:hint="eastAsia"/>
              </w:rPr>
              <w:t>2-否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账单</w:t>
            </w:r>
            <w:r w:rsidRPr="002076A2">
              <w:t>ID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bill_id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账单</w:t>
            </w:r>
            <w:r w:rsidRPr="002050A3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credit_type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Default="00B8487F" w:rsidP="00B8487F">
            <w:r>
              <w:rPr>
                <w:rFonts w:hint="eastAsia"/>
              </w:rPr>
              <w:lastRenderedPageBreak/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lastRenderedPageBreak/>
              <w:t>账单金额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bill_money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2076A2" w:rsidRDefault="00B8487F" w:rsidP="00B8487F">
            <w:r>
              <w:rPr>
                <w:rFonts w:hint="eastAsia"/>
              </w:rPr>
              <w:t>账单月</w:t>
            </w:r>
          </w:p>
        </w:tc>
        <w:tc>
          <w:tcPr>
            <w:tcW w:w="1980" w:type="dxa"/>
          </w:tcPr>
          <w:p w:rsidR="00B8487F" w:rsidRPr="00ED32E5" w:rsidRDefault="00B8487F" w:rsidP="00B8487F">
            <w:r w:rsidRPr="00EA4E4F">
              <w:t>bill_period</w:t>
            </w:r>
          </w:p>
        </w:tc>
        <w:tc>
          <w:tcPr>
            <w:tcW w:w="720" w:type="dxa"/>
          </w:tcPr>
          <w:p w:rsidR="00B8487F" w:rsidRPr="00D96808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2050A3" w:rsidRDefault="00B8487F" w:rsidP="00B8487F">
            <w:r>
              <w:rPr>
                <w:rFonts w:hint="eastAsia"/>
              </w:rPr>
              <w:t>账单月（格式：YYYYMM）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还款日（格式：</w:t>
            </w:r>
            <w:r w:rsidRPr="002076A2">
              <w:t>DD）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repay_day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还款日（格式：</w:t>
            </w:r>
            <w:r w:rsidRPr="002050A3">
              <w:t>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Default="00B8487F" w:rsidP="00B8487F">
            <w:r w:rsidRPr="002076A2">
              <w:rPr>
                <w:rFonts w:hint="eastAsia"/>
              </w:rPr>
              <w:t>实际还款金额</w:t>
            </w:r>
          </w:p>
        </w:tc>
        <w:tc>
          <w:tcPr>
            <w:tcW w:w="1980" w:type="dxa"/>
          </w:tcPr>
          <w:p w:rsidR="00B8487F" w:rsidRPr="00EA4E4F" w:rsidRDefault="00B8487F" w:rsidP="00B8487F">
            <w:r w:rsidRPr="00ED32E5">
              <w:t>repay_money</w:t>
            </w:r>
          </w:p>
        </w:tc>
        <w:tc>
          <w:tcPr>
            <w:tcW w:w="720" w:type="dxa"/>
          </w:tcPr>
          <w:p w:rsidR="00B8487F" w:rsidRDefault="00B8487F" w:rsidP="00B8487F">
            <w:r w:rsidRPr="00D96808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2050A3">
              <w:rPr>
                <w:rFonts w:hint="eastAsia"/>
              </w:rPr>
              <w:t>实际还款金额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B8487F" w:rsidRDefault="00B8487F" w:rsidP="00B8487F">
            <w:r w:rsidRPr="002076A2">
              <w:rPr>
                <w:rFonts w:hint="eastAsia"/>
              </w:rPr>
              <w:t>账单标志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87F" w:rsidRPr="00EA4E4F" w:rsidRDefault="00B8487F" w:rsidP="00B8487F">
            <w:r w:rsidRPr="00ED32E5">
              <w:t>bill_flag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8487F" w:rsidRDefault="00B8487F" w:rsidP="00B8487F">
            <w:r w:rsidRPr="002050A3">
              <w:rPr>
                <w:rFonts w:hint="eastAsia"/>
              </w:rPr>
              <w:t>账单标志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未出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已出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B8487F" w:rsidRDefault="00B8487F" w:rsidP="00B8487F">
            <w:r w:rsidRPr="002076A2">
              <w:rPr>
                <w:rFonts w:hint="eastAsia"/>
              </w:rPr>
              <w:t>还款状态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B8487F" w:rsidRPr="00EA4E4F" w:rsidRDefault="00B8487F" w:rsidP="00B8487F">
            <w:r w:rsidRPr="00ED32E5">
              <w:t>state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B8487F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B8487F" w:rsidRDefault="00B8487F" w:rsidP="00B8487F">
            <w:r w:rsidRPr="002050A3">
              <w:rPr>
                <w:rFonts w:hint="eastAsia"/>
              </w:rPr>
              <w:t>还款状态</w:t>
            </w:r>
          </w:p>
          <w:p w:rsidR="00B8487F" w:rsidRDefault="00B8487F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未还款</w:t>
            </w:r>
          </w:p>
          <w:p w:rsidR="00B8487F" w:rsidRDefault="00B8487F" w:rsidP="00B8487F">
            <w:r>
              <w:t>2-</w:t>
            </w:r>
            <w:r>
              <w:rPr>
                <w:rFonts w:hint="eastAsia"/>
              </w:rPr>
              <w:t>已还款</w:t>
            </w:r>
          </w:p>
        </w:tc>
      </w:tr>
    </w:tbl>
    <w:p w:rsidR="00B8487F" w:rsidRPr="00992F6C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66" w:name="_Toc493792428"/>
      <w:r>
        <w:rPr>
          <w:rFonts w:hint="eastAsia"/>
        </w:rPr>
        <w:t>处理</w:t>
      </w:r>
      <w:r>
        <w:t>逻辑</w:t>
      </w:r>
      <w:bookmarkEnd w:id="566"/>
    </w:p>
    <w:p w:rsidR="00B8487F" w:rsidRDefault="00B8487F" w:rsidP="00B8487F">
      <w:pPr>
        <w:pStyle w:val="3"/>
        <w:numPr>
          <w:ilvl w:val="2"/>
          <w:numId w:val="1"/>
        </w:numPr>
      </w:pPr>
      <w:bookmarkStart w:id="567" w:name="_Toc493792429"/>
      <w:r>
        <w:rPr>
          <w:rFonts w:hint="eastAsia"/>
        </w:rPr>
        <w:t>错误码</w:t>
      </w:r>
      <w:r>
        <w:t>列表</w:t>
      </w:r>
      <w:bookmarkEnd w:id="56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68" w:name="_Toc493792430"/>
      <w:r w:rsidRPr="00F91578">
        <w:rPr>
          <w:rFonts w:hint="eastAsia"/>
        </w:rPr>
        <w:t>账单明细查询</w:t>
      </w:r>
      <w:bookmarkEnd w:id="568"/>
    </w:p>
    <w:p w:rsidR="00B8487F" w:rsidRDefault="00B8487F" w:rsidP="00B8487F">
      <w:pPr>
        <w:pStyle w:val="3"/>
        <w:numPr>
          <w:ilvl w:val="2"/>
          <w:numId w:val="1"/>
        </w:numPr>
      </w:pPr>
      <w:bookmarkStart w:id="569" w:name="_Toc493792431"/>
      <w:r>
        <w:rPr>
          <w:rFonts w:hint="eastAsia"/>
        </w:rPr>
        <w:t>业务功能</w:t>
      </w:r>
      <w:bookmarkEnd w:id="569"/>
    </w:p>
    <w:p w:rsidR="00B8487F" w:rsidRPr="002959A3" w:rsidRDefault="00B8487F" w:rsidP="00B8487F">
      <w:pPr>
        <w:ind w:left="420"/>
      </w:pPr>
      <w:r>
        <w:rPr>
          <w:rFonts w:hint="eastAsia"/>
        </w:rPr>
        <w:t>用户</w:t>
      </w:r>
      <w:r>
        <w:t>账单明细查询接口。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70" w:name="_Toc493792432"/>
      <w:r>
        <w:rPr>
          <w:rFonts w:hint="eastAsia"/>
        </w:rPr>
        <w:lastRenderedPageBreak/>
        <w:t>交互</w:t>
      </w:r>
      <w:r>
        <w:t>模式</w:t>
      </w:r>
      <w:bookmarkEnd w:id="570"/>
    </w:p>
    <w:p w:rsidR="00B8487F" w:rsidRPr="004A09E0" w:rsidRDefault="00B8487F" w:rsidP="00B8487F">
      <w:pPr>
        <w:ind w:left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71" w:name="_Toc493792433"/>
      <w:r>
        <w:rPr>
          <w:rFonts w:hint="eastAsia"/>
        </w:rPr>
        <w:t>请求</w:t>
      </w:r>
      <w:r>
        <w:t>参数列表</w:t>
      </w:r>
      <w:bookmarkEnd w:id="571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mb2c_bill_detail_query.cgi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操作类型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1-根据账单ID，查询多条账单明细信息（</w:t>
            </w:r>
            <w:r w:rsidRPr="006D3F67">
              <w:rPr>
                <w:rFonts w:hint="eastAsia"/>
                <w:color w:val="FF0000"/>
              </w:rPr>
              <w:t>含</w:t>
            </w:r>
            <w:r w:rsidRPr="006D3F67">
              <w:rPr>
                <w:color w:val="FF0000"/>
              </w:rPr>
              <w:t>还款记录</w:t>
            </w:r>
            <w:r>
              <w:t>）</w:t>
            </w:r>
          </w:p>
          <w:p w:rsidR="00150E05" w:rsidRPr="00A333B7" w:rsidRDefault="00150E05" w:rsidP="00150E05">
            <w:r>
              <w:rPr>
                <w:rFonts w:hint="eastAsia"/>
              </w:rPr>
              <w:t>2-根据账单ID+账单明细ID，查询账单明细</w:t>
            </w:r>
            <w:r>
              <w:t>详情</w:t>
            </w:r>
            <w:r>
              <w:rPr>
                <w:rFonts w:hint="eastAsia"/>
              </w:rPr>
              <w:t>信息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oper_type=1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D80C05">
              <w:t>bill</w:t>
            </w:r>
            <w:r>
              <w:rPr>
                <w:rFonts w:hint="eastAsia"/>
              </w:rPr>
              <w:t>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1-购物贷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是否</w:t>
            </w:r>
            <w:r>
              <w:t>包含还款记录标志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291BE3" w:rsidRDefault="00150E05" w:rsidP="00150E05">
            <w:r>
              <w:t>repay_flag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是否</w:t>
            </w:r>
            <w:r>
              <w:t>包含还款记录标志</w:t>
            </w:r>
          </w:p>
          <w:p w:rsidR="00150E05" w:rsidRDefault="00150E05" w:rsidP="00150E05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不包含</w:t>
            </w:r>
          </w:p>
          <w:p w:rsidR="00150E05" w:rsidRDefault="00150E05" w:rsidP="00150E05">
            <w:r>
              <w:t>2-</w:t>
            </w:r>
            <w:r>
              <w:rPr>
                <w:rFonts w:hint="eastAsia"/>
              </w:rPr>
              <w:t>包含</w:t>
            </w:r>
          </w:p>
          <w:p w:rsidR="00150E05" w:rsidRDefault="00150E05" w:rsidP="00150E05"/>
          <w:p w:rsidR="00150E05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记录数，默认10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oper_type=2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D80C05">
              <w:t>bill</w:t>
            </w:r>
            <w:r>
              <w:rPr>
                <w:rFonts w:hint="eastAsia"/>
              </w:rPr>
              <w:t>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账单</w:t>
            </w:r>
            <w:r>
              <w:t>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D80C05">
              <w:t>bill_detail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</w:t>
            </w:r>
            <w:r>
              <w:t>明细</w:t>
            </w:r>
            <w:r>
              <w:rPr>
                <w:rFonts w:hint="eastAsia"/>
              </w:rPr>
              <w:t>ID</w:t>
            </w:r>
          </w:p>
        </w:tc>
      </w:tr>
    </w:tbl>
    <w:p w:rsidR="00B8487F" w:rsidRDefault="00B8487F" w:rsidP="00B8487F"/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72" w:name="_Toc493792434"/>
      <w:r>
        <w:rPr>
          <w:rFonts w:hint="eastAsia"/>
        </w:rPr>
        <w:t>应答</w:t>
      </w:r>
      <w:r>
        <w:t>参数列表</w:t>
      </w:r>
      <w:bookmarkEnd w:id="572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当前页码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账单信息结果集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D80C05">
              <w:t>bill_detail</w:t>
            </w:r>
            <w:r>
              <w:t>s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>
              <w:rPr>
                <w:rFonts w:hint="eastAsia"/>
              </w:rPr>
              <w:t>账单信息结果集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rPr>
                <w:rFonts w:hint="eastAsia"/>
              </w:rPr>
              <w:t>oper_type=1，账单信息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380F50" w:rsidP="00B8487F">
            <w:r>
              <w:rPr>
                <w:rFonts w:hint="eastAsia"/>
              </w:rPr>
              <w:t>账单</w:t>
            </w:r>
            <w:r>
              <w:t>明细或</w:t>
            </w:r>
            <w:r>
              <w:rPr>
                <w:rFonts w:hint="eastAsia"/>
              </w:rPr>
              <w:t>还款</w:t>
            </w:r>
            <w:r>
              <w:t>记录标志</w:t>
            </w:r>
          </w:p>
        </w:tc>
        <w:tc>
          <w:tcPr>
            <w:tcW w:w="1980" w:type="dxa"/>
          </w:tcPr>
          <w:p w:rsidR="00B8487F" w:rsidRPr="00A333B7" w:rsidRDefault="00380F50" w:rsidP="00B8487F">
            <w:r w:rsidRPr="00823FBD">
              <w:t>bill_detail</w:t>
            </w:r>
            <w:r>
              <w:t>_repay_flag</w:t>
            </w:r>
          </w:p>
        </w:tc>
        <w:tc>
          <w:tcPr>
            <w:tcW w:w="720" w:type="dxa"/>
          </w:tcPr>
          <w:p w:rsidR="00B8487F" w:rsidRPr="00A333B7" w:rsidRDefault="00380F50" w:rsidP="00B8487F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380F50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380F50" w:rsidP="00B8487F">
            <w:r>
              <w:rPr>
                <w:rFonts w:hint="eastAsia"/>
              </w:rPr>
              <w:t>账单</w:t>
            </w:r>
            <w:r>
              <w:t>明细或</w:t>
            </w:r>
            <w:r>
              <w:rPr>
                <w:rFonts w:hint="eastAsia"/>
              </w:rPr>
              <w:t>还款</w:t>
            </w:r>
            <w:r>
              <w:t>记录标志</w:t>
            </w:r>
          </w:p>
          <w:p w:rsidR="00380F50" w:rsidRDefault="00380F50" w:rsidP="00B8487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账单</w:t>
            </w:r>
            <w:r>
              <w:t>记录</w:t>
            </w:r>
          </w:p>
          <w:p w:rsidR="00380F50" w:rsidRPr="00A333B7" w:rsidRDefault="00380F50" w:rsidP="00B8487F">
            <w:r>
              <w:t>2-</w:t>
            </w:r>
            <w:r>
              <w:rPr>
                <w:rFonts w:hint="eastAsia"/>
              </w:rPr>
              <w:t>还款</w:t>
            </w:r>
            <w:r>
              <w:t>记录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Default="00380F50" w:rsidP="00B8487F"/>
        </w:tc>
        <w:tc>
          <w:tcPr>
            <w:tcW w:w="1980" w:type="dxa"/>
          </w:tcPr>
          <w:p w:rsidR="00380F50" w:rsidRPr="00823FBD" w:rsidRDefault="00380F50" w:rsidP="00B8487F"/>
        </w:tc>
        <w:tc>
          <w:tcPr>
            <w:tcW w:w="720" w:type="dxa"/>
          </w:tcPr>
          <w:p w:rsidR="00380F50" w:rsidRDefault="00380F50" w:rsidP="00B8487F"/>
        </w:tc>
        <w:tc>
          <w:tcPr>
            <w:tcW w:w="1440" w:type="dxa"/>
          </w:tcPr>
          <w:p w:rsidR="00380F50" w:rsidRPr="00A333B7" w:rsidRDefault="00380F50" w:rsidP="00B8487F"/>
        </w:tc>
        <w:tc>
          <w:tcPr>
            <w:tcW w:w="4305" w:type="dxa"/>
          </w:tcPr>
          <w:p w:rsidR="00380F50" w:rsidRDefault="00380F50" w:rsidP="00B8487F"/>
        </w:tc>
      </w:tr>
      <w:tr w:rsidR="00380F50" w:rsidRPr="00A333B7" w:rsidTr="00380F50">
        <w:tc>
          <w:tcPr>
            <w:tcW w:w="10173" w:type="dxa"/>
            <w:gridSpan w:val="5"/>
          </w:tcPr>
          <w:p w:rsidR="00380F50" w:rsidRDefault="00380F50" w:rsidP="00B8487F">
            <w:r>
              <w:rPr>
                <w:rFonts w:hint="eastAsia"/>
              </w:rPr>
              <w:t>当</w:t>
            </w:r>
            <w:r w:rsidRPr="00823FBD">
              <w:t>bill_detail</w:t>
            </w:r>
            <w:r>
              <w:t>_repay_flag=1</w:t>
            </w:r>
            <w:r>
              <w:rPr>
                <w:rFonts w:hint="eastAsia"/>
              </w:rPr>
              <w:t>，返回如下参数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 w:rsidRPr="002E0D2D">
              <w:rPr>
                <w:rFonts w:hint="eastAsia"/>
              </w:rPr>
              <w:t>账单明细</w:t>
            </w:r>
            <w:r w:rsidRPr="002E0D2D">
              <w:t>ID</w:t>
            </w:r>
          </w:p>
        </w:tc>
        <w:tc>
          <w:tcPr>
            <w:tcW w:w="1980" w:type="dxa"/>
          </w:tcPr>
          <w:p w:rsidR="00380F50" w:rsidRPr="00823FBD" w:rsidRDefault="00380F50" w:rsidP="00380F50">
            <w:r w:rsidRPr="00823FBD">
              <w:t>bill_detail_id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047D">
              <w:t>是</w:t>
            </w:r>
          </w:p>
        </w:tc>
        <w:tc>
          <w:tcPr>
            <w:tcW w:w="1440" w:type="dxa"/>
          </w:tcPr>
          <w:p w:rsidR="00380F50" w:rsidRPr="00A333B7" w:rsidRDefault="00380F50" w:rsidP="00380F50">
            <w:r w:rsidRPr="00A333B7">
              <w:t>Int</w:t>
            </w:r>
          </w:p>
        </w:tc>
        <w:tc>
          <w:tcPr>
            <w:tcW w:w="4305" w:type="dxa"/>
          </w:tcPr>
          <w:p w:rsidR="00380F50" w:rsidRPr="009E7D4A" w:rsidRDefault="00380F50" w:rsidP="00380F50">
            <w:r w:rsidRPr="009E7D4A">
              <w:rPr>
                <w:rFonts w:hint="eastAsia"/>
              </w:rPr>
              <w:t>账单明细</w:t>
            </w:r>
            <w:r w:rsidRPr="009E7D4A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账单</w:t>
            </w:r>
            <w:r w:rsidRPr="002E0D2D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bill_id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账单</w:t>
            </w:r>
            <w:r w:rsidRPr="009E7D4A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credit_type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9E7D4A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Pr="00A333B7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账单月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bill_period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账单月（格式：</w:t>
            </w:r>
            <w:r w:rsidRPr="009E7D4A">
              <w:t>YYYYMM）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lastRenderedPageBreak/>
              <w:t>订单号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listid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订单号</w:t>
            </w:r>
            <w:r>
              <w:rPr>
                <w:rFonts w:hint="eastAsia"/>
              </w:rPr>
              <w:t>（商城</w:t>
            </w:r>
            <w:r>
              <w:t>平台订单号）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订单日期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list_date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20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订单日期（格式：</w:t>
            </w:r>
            <w:r w:rsidRPr="009E7D4A">
              <w:t>YYYY-MM-DD）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产品名称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product_name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产品名称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本期期数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repay_period_cur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本期期数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还款总期数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repay_periods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还款总期数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账单金额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bill_money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账单起始日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bill_start_date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账单起始日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2E0D2D">
              <w:rPr>
                <w:rFonts w:hint="eastAsia"/>
              </w:rPr>
              <w:t>账单结束日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823FBD">
              <w:t>bill_end_date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41047D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9E7D4A">
              <w:rPr>
                <w:rFonts w:hint="eastAsia"/>
              </w:rPr>
              <w:t>账单结束日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B8487F"/>
        </w:tc>
        <w:tc>
          <w:tcPr>
            <w:tcW w:w="1980" w:type="dxa"/>
          </w:tcPr>
          <w:p w:rsidR="00380F50" w:rsidRPr="00823FBD" w:rsidRDefault="00380F50" w:rsidP="00B8487F"/>
        </w:tc>
        <w:tc>
          <w:tcPr>
            <w:tcW w:w="720" w:type="dxa"/>
          </w:tcPr>
          <w:p w:rsidR="00380F50" w:rsidRPr="0041047D" w:rsidRDefault="00380F50" w:rsidP="00B8487F"/>
        </w:tc>
        <w:tc>
          <w:tcPr>
            <w:tcW w:w="1440" w:type="dxa"/>
          </w:tcPr>
          <w:p w:rsidR="00380F50" w:rsidRDefault="00380F50" w:rsidP="00B8487F"/>
        </w:tc>
        <w:tc>
          <w:tcPr>
            <w:tcW w:w="4305" w:type="dxa"/>
          </w:tcPr>
          <w:p w:rsidR="00380F50" w:rsidRPr="009E7D4A" w:rsidRDefault="00380F50" w:rsidP="00B8487F"/>
        </w:tc>
      </w:tr>
      <w:tr w:rsidR="00380F50" w:rsidRPr="00A333B7" w:rsidTr="00380F50">
        <w:tc>
          <w:tcPr>
            <w:tcW w:w="10173" w:type="dxa"/>
            <w:gridSpan w:val="5"/>
          </w:tcPr>
          <w:p w:rsidR="00380F50" w:rsidRPr="009E7D4A" w:rsidRDefault="00380F50" w:rsidP="00380F50">
            <w:r>
              <w:rPr>
                <w:rFonts w:hint="eastAsia"/>
              </w:rPr>
              <w:t>当</w:t>
            </w:r>
            <w:r w:rsidRPr="00823FBD">
              <w:t>bill_detail</w:t>
            </w:r>
            <w:r>
              <w:t>_repay_flag=2</w:t>
            </w:r>
            <w:r>
              <w:rPr>
                <w:rFonts w:hint="eastAsia"/>
              </w:rPr>
              <w:t>，返回如下参数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>
              <w:rPr>
                <w:rFonts w:hint="eastAsia"/>
              </w:rPr>
              <w:t>还款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380F50" w:rsidRPr="00823FBD" w:rsidRDefault="00380F50" w:rsidP="00380F50">
            <w:r>
              <w:rPr>
                <w:rFonts w:hint="eastAsia"/>
              </w:rPr>
              <w:t>repay_</w:t>
            </w:r>
            <w:r>
              <w:t>id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 w:rsidRPr="00A333B7">
              <w:t>String(32)</w:t>
            </w:r>
          </w:p>
        </w:tc>
        <w:tc>
          <w:tcPr>
            <w:tcW w:w="4305" w:type="dxa"/>
          </w:tcPr>
          <w:p w:rsidR="00380F50" w:rsidRPr="009E7D4A" w:rsidRDefault="00380F50" w:rsidP="00380F50">
            <w:r>
              <w:rPr>
                <w:rFonts w:hint="eastAsia"/>
              </w:rPr>
              <w:t>还款</w:t>
            </w:r>
            <w:r w:rsidRPr="00A42E97">
              <w:rPr>
                <w:rFonts w:hint="eastAsia"/>
              </w:rPr>
              <w:t>单号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>
              <w:rPr>
                <w:rFonts w:hint="eastAsia"/>
              </w:rPr>
              <w:t>账单ID</w:t>
            </w:r>
          </w:p>
        </w:tc>
        <w:tc>
          <w:tcPr>
            <w:tcW w:w="1980" w:type="dxa"/>
          </w:tcPr>
          <w:p w:rsidR="00380F50" w:rsidRPr="00823FBD" w:rsidRDefault="00380F50" w:rsidP="00380F50">
            <w:r w:rsidRPr="00D80C05">
              <w:t>bill</w:t>
            </w:r>
            <w:r>
              <w:rPr>
                <w:rFonts w:hint="eastAsia"/>
              </w:rPr>
              <w:t>_id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 w:rsidRPr="00A333B7">
              <w:t>String(32)</w:t>
            </w:r>
          </w:p>
        </w:tc>
        <w:tc>
          <w:tcPr>
            <w:tcW w:w="4305" w:type="dxa"/>
          </w:tcPr>
          <w:p w:rsidR="00380F50" w:rsidRPr="009E7D4A" w:rsidRDefault="00380F50" w:rsidP="00380F50">
            <w:r>
              <w:rPr>
                <w:rFonts w:hint="eastAsia"/>
              </w:rPr>
              <w:t>账单ID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Default="00380F50" w:rsidP="00380F50">
            <w:r>
              <w:rPr>
                <w:rFonts w:hint="eastAsia"/>
              </w:rPr>
              <w:t>信贷类型</w:t>
            </w:r>
          </w:p>
          <w:p w:rsidR="00380F50" w:rsidRDefault="00380F50" w:rsidP="00380F50">
            <w:r>
              <w:rPr>
                <w:rFonts w:hint="eastAsia"/>
              </w:rPr>
              <w:t>1-购物贷</w:t>
            </w:r>
          </w:p>
          <w:p w:rsidR="00380F50" w:rsidRPr="002E0D2D" w:rsidRDefault="00380F50" w:rsidP="00380F50">
            <w:r>
              <w:rPr>
                <w:rFonts w:hint="eastAsia"/>
              </w:rPr>
              <w:t>2-现金贷</w:t>
            </w:r>
          </w:p>
        </w:tc>
        <w:tc>
          <w:tcPr>
            <w:tcW w:w="1980" w:type="dxa"/>
          </w:tcPr>
          <w:p w:rsidR="00380F50" w:rsidRPr="00823FBD" w:rsidRDefault="00380F50" w:rsidP="00380F50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 w:rsidRPr="00A333B7">
              <w:t>Int</w:t>
            </w:r>
          </w:p>
        </w:tc>
        <w:tc>
          <w:tcPr>
            <w:tcW w:w="4305" w:type="dxa"/>
          </w:tcPr>
          <w:p w:rsidR="00380F50" w:rsidRDefault="00380F50" w:rsidP="00380F50">
            <w:r>
              <w:rPr>
                <w:rFonts w:hint="eastAsia"/>
              </w:rPr>
              <w:t>信贷类型</w:t>
            </w:r>
          </w:p>
          <w:p w:rsidR="00380F50" w:rsidRDefault="00380F50" w:rsidP="00380F50">
            <w:r>
              <w:rPr>
                <w:rFonts w:hint="eastAsia"/>
              </w:rPr>
              <w:t>1-购物贷</w:t>
            </w:r>
          </w:p>
          <w:p w:rsidR="00380F50" w:rsidRPr="009E7D4A" w:rsidRDefault="00380F50" w:rsidP="00380F50">
            <w:r>
              <w:rPr>
                <w:rFonts w:hint="eastAsia"/>
              </w:rPr>
              <w:t>2-现金贷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>
              <w:rPr>
                <w:rFonts w:hint="eastAsia"/>
              </w:rPr>
              <w:t>月份</w:t>
            </w:r>
          </w:p>
        </w:tc>
        <w:tc>
          <w:tcPr>
            <w:tcW w:w="1980" w:type="dxa"/>
          </w:tcPr>
          <w:p w:rsidR="00380F50" w:rsidRPr="00823FBD" w:rsidRDefault="00380F50" w:rsidP="00380F5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380F50" w:rsidRPr="009E7D4A" w:rsidRDefault="00380F50" w:rsidP="00380F50">
            <w:r>
              <w:rPr>
                <w:rFonts w:hint="eastAsia"/>
              </w:rPr>
              <w:t>月份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>
              <w:rPr>
                <w:rFonts w:hint="eastAsia"/>
              </w:rPr>
              <w:t>成功</w:t>
            </w:r>
            <w:r>
              <w:t>支付</w:t>
            </w:r>
            <w:r>
              <w:rPr>
                <w:rFonts w:hint="eastAsia"/>
              </w:rPr>
              <w:t>日期</w:t>
            </w:r>
          </w:p>
        </w:tc>
        <w:tc>
          <w:tcPr>
            <w:tcW w:w="1980" w:type="dxa"/>
          </w:tcPr>
          <w:p w:rsidR="00380F50" w:rsidRPr="00823FBD" w:rsidRDefault="00380F50" w:rsidP="00380F50">
            <w:r>
              <w:rPr>
                <w:rFonts w:hint="eastAsia"/>
              </w:rPr>
              <w:t>pay_</w:t>
            </w:r>
            <w:r>
              <w:t>date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380F50" w:rsidRPr="009E7D4A" w:rsidRDefault="00380F50" w:rsidP="00380F50">
            <w:r>
              <w:rPr>
                <w:rFonts w:hint="eastAsia"/>
              </w:rPr>
              <w:t>成功</w:t>
            </w:r>
            <w:r>
              <w:t>支付</w:t>
            </w:r>
            <w:r>
              <w:rPr>
                <w:rFonts w:hint="eastAsia"/>
              </w:rPr>
              <w:t>日期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380F50">
            <w:r>
              <w:rPr>
                <w:rFonts w:hint="eastAsia"/>
              </w:rPr>
              <w:t>还款金额</w:t>
            </w:r>
          </w:p>
        </w:tc>
        <w:tc>
          <w:tcPr>
            <w:tcW w:w="1980" w:type="dxa"/>
          </w:tcPr>
          <w:p w:rsidR="00380F50" w:rsidRPr="00823FBD" w:rsidRDefault="00380F50" w:rsidP="00380F50">
            <w:r>
              <w:rPr>
                <w:rFonts w:hint="eastAsia"/>
              </w:rPr>
              <w:t>repay_money</w:t>
            </w:r>
          </w:p>
        </w:tc>
        <w:tc>
          <w:tcPr>
            <w:tcW w:w="720" w:type="dxa"/>
          </w:tcPr>
          <w:p w:rsidR="00380F50" w:rsidRPr="0041047D" w:rsidRDefault="00380F50" w:rsidP="00380F50">
            <w:r w:rsidRPr="004147B2">
              <w:t>是</w:t>
            </w:r>
          </w:p>
        </w:tc>
        <w:tc>
          <w:tcPr>
            <w:tcW w:w="1440" w:type="dxa"/>
          </w:tcPr>
          <w:p w:rsidR="00380F50" w:rsidRDefault="00380F50" w:rsidP="00380F50">
            <w:r w:rsidRPr="00A333B7">
              <w:t>Int</w:t>
            </w:r>
          </w:p>
        </w:tc>
        <w:tc>
          <w:tcPr>
            <w:tcW w:w="4305" w:type="dxa"/>
          </w:tcPr>
          <w:p w:rsidR="00380F50" w:rsidRPr="009E7D4A" w:rsidRDefault="00380F50" w:rsidP="00380F50">
            <w:r>
              <w:rPr>
                <w:rFonts w:hint="eastAsia"/>
              </w:rPr>
              <w:t>还款金额</w:t>
            </w:r>
          </w:p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B8487F"/>
        </w:tc>
        <w:tc>
          <w:tcPr>
            <w:tcW w:w="1980" w:type="dxa"/>
          </w:tcPr>
          <w:p w:rsidR="00380F50" w:rsidRPr="00823FBD" w:rsidRDefault="00380F50" w:rsidP="00B8487F"/>
        </w:tc>
        <w:tc>
          <w:tcPr>
            <w:tcW w:w="720" w:type="dxa"/>
          </w:tcPr>
          <w:p w:rsidR="00380F50" w:rsidRPr="0041047D" w:rsidRDefault="00380F50" w:rsidP="00B8487F"/>
        </w:tc>
        <w:tc>
          <w:tcPr>
            <w:tcW w:w="1440" w:type="dxa"/>
          </w:tcPr>
          <w:p w:rsidR="00380F50" w:rsidRDefault="00380F50" w:rsidP="00B8487F"/>
        </w:tc>
        <w:tc>
          <w:tcPr>
            <w:tcW w:w="4305" w:type="dxa"/>
          </w:tcPr>
          <w:p w:rsidR="00380F50" w:rsidRPr="009E7D4A" w:rsidRDefault="00380F50" w:rsidP="00B8487F"/>
        </w:tc>
      </w:tr>
      <w:tr w:rsidR="00380F50" w:rsidRPr="00A333B7" w:rsidTr="00B8487F">
        <w:tc>
          <w:tcPr>
            <w:tcW w:w="1728" w:type="dxa"/>
          </w:tcPr>
          <w:p w:rsidR="00380F50" w:rsidRPr="002E0D2D" w:rsidRDefault="00380F50" w:rsidP="00B8487F"/>
        </w:tc>
        <w:tc>
          <w:tcPr>
            <w:tcW w:w="1980" w:type="dxa"/>
          </w:tcPr>
          <w:p w:rsidR="00380F50" w:rsidRPr="00823FBD" w:rsidRDefault="00380F50" w:rsidP="00B8487F"/>
        </w:tc>
        <w:tc>
          <w:tcPr>
            <w:tcW w:w="720" w:type="dxa"/>
          </w:tcPr>
          <w:p w:rsidR="00380F50" w:rsidRPr="0041047D" w:rsidRDefault="00380F50" w:rsidP="00B8487F"/>
        </w:tc>
        <w:tc>
          <w:tcPr>
            <w:tcW w:w="1440" w:type="dxa"/>
          </w:tcPr>
          <w:p w:rsidR="00380F50" w:rsidRDefault="00380F50" w:rsidP="00B8487F"/>
        </w:tc>
        <w:tc>
          <w:tcPr>
            <w:tcW w:w="4305" w:type="dxa"/>
          </w:tcPr>
          <w:p w:rsidR="00380F50" w:rsidRPr="009E7D4A" w:rsidRDefault="00380F50" w:rsidP="00B8487F"/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rPr>
                <w:rFonts w:hint="eastAsia"/>
              </w:rPr>
              <w:t>oper_type=</w:t>
            </w:r>
            <w:r>
              <w:t>2</w:t>
            </w:r>
            <w:r>
              <w:rPr>
                <w:rFonts w:hint="eastAsia"/>
              </w:rPr>
              <w:t>，账单信息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账单明细</w:t>
            </w:r>
            <w:r w:rsidRPr="003B108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bill_detail_id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账单明细</w:t>
            </w:r>
            <w:r w:rsidRPr="00E16FA9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账单</w:t>
            </w:r>
            <w:r w:rsidRPr="003B108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bill_id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账单</w:t>
            </w:r>
            <w:r w:rsidRPr="00E16FA9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credit_type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E16FA9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Pr="00A333B7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账单月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bill_period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8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账单月（格式：</w:t>
            </w:r>
            <w:r w:rsidRPr="00E16FA9">
              <w:t>YYYYMM）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listid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订单号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lastRenderedPageBreak/>
              <w:t>订单日期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list_date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20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订单日期（格式：</w:t>
            </w:r>
            <w:r w:rsidRPr="00E16FA9">
              <w:t>YYYY-MM-DD）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店铺名称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shop_name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店铺名称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产品名称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product_name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产品名称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收货地址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consignee_addr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收货地址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订单状态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trade_state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订单状态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还款总期数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repay_periods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还款总期数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账单金额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bill_money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账单金额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订单创建时间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list_create_time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订单创建时间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3B1087">
              <w:rPr>
                <w:rFonts w:hint="eastAsia"/>
              </w:rPr>
              <w:t>订单支付时间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BA7155">
              <w:t>list_pay_time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977CE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E16FA9">
              <w:rPr>
                <w:rFonts w:hint="eastAsia"/>
              </w:rPr>
              <w:t>订单支付时间</w:t>
            </w:r>
          </w:p>
        </w:tc>
      </w:tr>
    </w:tbl>
    <w:p w:rsidR="00B8487F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73" w:name="_Toc493792435"/>
      <w:r>
        <w:rPr>
          <w:rFonts w:hint="eastAsia"/>
        </w:rPr>
        <w:t>处理</w:t>
      </w:r>
      <w:r>
        <w:t>逻辑</w:t>
      </w:r>
      <w:bookmarkEnd w:id="573"/>
    </w:p>
    <w:p w:rsidR="00B8487F" w:rsidRDefault="00B8487F" w:rsidP="00B8487F">
      <w:pPr>
        <w:pStyle w:val="3"/>
        <w:numPr>
          <w:ilvl w:val="2"/>
          <w:numId w:val="1"/>
        </w:numPr>
      </w:pPr>
      <w:bookmarkStart w:id="574" w:name="_Toc493792436"/>
      <w:r>
        <w:rPr>
          <w:rFonts w:hint="eastAsia"/>
        </w:rPr>
        <w:t>错误码</w:t>
      </w:r>
      <w:r>
        <w:t>列表</w:t>
      </w:r>
      <w:bookmarkEnd w:id="57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75" w:name="_Toc493792437"/>
      <w:r>
        <w:rPr>
          <w:rFonts w:hint="eastAsia"/>
        </w:rPr>
        <w:t>消费贷还款申请</w:t>
      </w:r>
      <w:bookmarkEnd w:id="575"/>
    </w:p>
    <w:p w:rsidR="00B8487F" w:rsidRDefault="00B8487F" w:rsidP="00B8487F">
      <w:pPr>
        <w:pStyle w:val="3"/>
        <w:numPr>
          <w:ilvl w:val="2"/>
          <w:numId w:val="1"/>
        </w:numPr>
      </w:pPr>
      <w:bookmarkStart w:id="576" w:name="_Toc493792438"/>
      <w:r>
        <w:rPr>
          <w:rFonts w:hint="eastAsia"/>
        </w:rPr>
        <w:t>业务功能</w:t>
      </w:r>
      <w:bookmarkEnd w:id="576"/>
    </w:p>
    <w:p w:rsidR="00B8487F" w:rsidRPr="007A6BCA" w:rsidRDefault="00B8487F" w:rsidP="00B8487F">
      <w:pPr>
        <w:ind w:left="420"/>
      </w:pPr>
      <w:r>
        <w:rPr>
          <w:rFonts w:hint="eastAsia"/>
        </w:rPr>
        <w:t>消费贷还款</w:t>
      </w:r>
      <w:r>
        <w:t>申请接口</w:t>
      </w:r>
      <w:r>
        <w:rPr>
          <w:rFonts w:hint="eastAsia"/>
        </w:rPr>
        <w:t>（包括</w:t>
      </w:r>
      <w:r>
        <w:t>购物贷、现金贷）。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77" w:name="_Toc493792439"/>
      <w:r>
        <w:rPr>
          <w:rFonts w:hint="eastAsia"/>
        </w:rPr>
        <w:t>交互</w:t>
      </w:r>
      <w:r>
        <w:t>模式</w:t>
      </w:r>
      <w:bookmarkEnd w:id="577"/>
    </w:p>
    <w:p w:rsidR="00B8487F" w:rsidRPr="004A09E0" w:rsidRDefault="00B8487F" w:rsidP="00B8487F">
      <w:pPr>
        <w:ind w:left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78" w:name="_Toc493792440"/>
      <w:r>
        <w:rPr>
          <w:rFonts w:hint="eastAsia"/>
        </w:rPr>
        <w:lastRenderedPageBreak/>
        <w:t>请求</w:t>
      </w:r>
      <w:r>
        <w:t>参数列表</w:t>
      </w:r>
      <w:bookmarkEnd w:id="578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mb2c_repay_req.cgi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D80C05">
              <w:t>bill</w:t>
            </w:r>
            <w:r>
              <w:rPr>
                <w:rFonts w:hint="eastAsia"/>
              </w:rPr>
              <w:t>_id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32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2D2759" w:rsidRDefault="00150E05" w:rsidP="00150E05">
            <w:r w:rsidRPr="002D2759">
              <w:rPr>
                <w:rFonts w:hint="eastAsia"/>
              </w:rPr>
              <w:lastRenderedPageBreak/>
              <w:t>信贷类型</w:t>
            </w:r>
          </w:p>
          <w:p w:rsidR="00150E05" w:rsidRPr="006860AF" w:rsidRDefault="00150E05" w:rsidP="00150E05"/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credit_type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r>
              <w:rPr>
                <w:rFonts w:hint="eastAsia"/>
              </w:rPr>
              <w:t>1-购物贷</w:t>
            </w:r>
          </w:p>
          <w:p w:rsidR="00150E05" w:rsidRPr="00A333B7" w:rsidRDefault="00150E05" w:rsidP="00150E05"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801017" w:rsidRDefault="00150E05" w:rsidP="00150E05">
            <w:pPr>
              <w:rPr>
                <w:color w:val="FF0000"/>
              </w:rPr>
            </w:pPr>
            <w:r w:rsidRPr="00801017">
              <w:rPr>
                <w:rFonts w:hint="eastAsia"/>
                <w:color w:val="FF0000"/>
              </w:rPr>
              <w:t>还款金额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801017" w:rsidRDefault="00150E05" w:rsidP="00150E05">
            <w:pPr>
              <w:rPr>
                <w:color w:val="FF0000"/>
              </w:rPr>
            </w:pPr>
            <w:r w:rsidRPr="00801017">
              <w:rPr>
                <w:color w:val="FF0000"/>
              </w:rPr>
              <w:t>repay_money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801017" w:rsidRDefault="00150E05" w:rsidP="00150E05">
            <w:pPr>
              <w:rPr>
                <w:color w:val="FF0000"/>
              </w:rPr>
            </w:pPr>
            <w:r w:rsidRPr="00801017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801017" w:rsidRDefault="00150E05" w:rsidP="00150E05">
            <w:pPr>
              <w:rPr>
                <w:color w:val="FF0000"/>
              </w:rPr>
            </w:pPr>
            <w:r w:rsidRPr="00801017">
              <w:rPr>
                <w:rFonts w:hint="eastAsia"/>
                <w:color w:val="FF0000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801017" w:rsidRDefault="00150E05" w:rsidP="00150E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还款金额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memo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备注</w:t>
            </w:r>
          </w:p>
        </w:tc>
      </w:tr>
      <w:tr w:rsidR="00150E05" w:rsidRPr="00A333B7" w:rsidTr="00B8487F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B8487F" w:rsidRDefault="00B8487F" w:rsidP="00B8487F"/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79" w:name="_Toc493792441"/>
      <w:r>
        <w:rPr>
          <w:rFonts w:hint="eastAsia"/>
        </w:rPr>
        <w:t>应答</w:t>
      </w:r>
      <w:r>
        <w:t>参数列表</w:t>
      </w:r>
      <w:bookmarkEnd w:id="579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支付</w:t>
            </w:r>
            <w:r>
              <w:t>平台订单号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>
              <w:t>pay_listid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>
              <w:rPr>
                <w:rFonts w:hint="eastAsia"/>
              </w:rPr>
              <w:t>支付</w:t>
            </w:r>
            <w:r>
              <w:t>平台订单号</w:t>
            </w:r>
          </w:p>
        </w:tc>
      </w:tr>
    </w:tbl>
    <w:p w:rsidR="00B8487F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80" w:name="_Toc493792442"/>
      <w:r>
        <w:rPr>
          <w:rFonts w:hint="eastAsia"/>
        </w:rPr>
        <w:lastRenderedPageBreak/>
        <w:t>处理</w:t>
      </w:r>
      <w:r>
        <w:t>逻辑</w:t>
      </w:r>
      <w:bookmarkEnd w:id="580"/>
    </w:p>
    <w:p w:rsidR="00B8487F" w:rsidRDefault="00B8487F" w:rsidP="00B8487F">
      <w:pPr>
        <w:pStyle w:val="3"/>
        <w:numPr>
          <w:ilvl w:val="2"/>
          <w:numId w:val="1"/>
        </w:numPr>
      </w:pPr>
      <w:bookmarkStart w:id="581" w:name="_Toc493792443"/>
      <w:r>
        <w:rPr>
          <w:rFonts w:hint="eastAsia"/>
        </w:rPr>
        <w:t>错误码</w:t>
      </w:r>
      <w:r>
        <w:t>列表</w:t>
      </w:r>
      <w:bookmarkEnd w:id="58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82" w:name="_Toc493792444"/>
      <w:r>
        <w:rPr>
          <w:rFonts w:hint="eastAsia"/>
        </w:rPr>
        <w:t>消费贷还款确认回调</w:t>
      </w:r>
      <w:bookmarkEnd w:id="582"/>
    </w:p>
    <w:p w:rsidR="00B8487F" w:rsidRDefault="00B8487F" w:rsidP="00B8487F">
      <w:pPr>
        <w:pStyle w:val="3"/>
        <w:numPr>
          <w:ilvl w:val="2"/>
          <w:numId w:val="1"/>
        </w:numPr>
      </w:pPr>
      <w:bookmarkStart w:id="583" w:name="_Toc493792445"/>
      <w:r>
        <w:rPr>
          <w:rFonts w:hint="eastAsia"/>
        </w:rPr>
        <w:t>业务功能</w:t>
      </w:r>
      <w:bookmarkEnd w:id="583"/>
    </w:p>
    <w:p w:rsidR="00B8487F" w:rsidRPr="004F1D69" w:rsidRDefault="00B8487F" w:rsidP="00B8487F">
      <w:pPr>
        <w:ind w:left="420"/>
      </w:pPr>
      <w:r>
        <w:rPr>
          <w:rFonts w:hint="eastAsia"/>
        </w:rPr>
        <w:t>消费贷</w:t>
      </w:r>
      <w:r>
        <w:t>还款确认回调</w:t>
      </w:r>
      <w:r>
        <w:rPr>
          <w:rFonts w:hint="eastAsia"/>
        </w:rPr>
        <w:t>接口</w:t>
      </w:r>
      <w:r>
        <w:t>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84" w:name="_Toc493792446"/>
      <w:r>
        <w:rPr>
          <w:rFonts w:hint="eastAsia"/>
        </w:rPr>
        <w:t>交互</w:t>
      </w:r>
      <w:r>
        <w:t>模式</w:t>
      </w:r>
      <w:bookmarkEnd w:id="584"/>
    </w:p>
    <w:p w:rsidR="00B8487F" w:rsidRPr="004A09E0" w:rsidRDefault="00B8487F" w:rsidP="00B8487F">
      <w:pPr>
        <w:ind w:left="420"/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85" w:name="_Toc493792447"/>
      <w:r>
        <w:rPr>
          <w:rFonts w:hint="eastAsia"/>
        </w:rPr>
        <w:t>请求</w:t>
      </w:r>
      <w:r>
        <w:t>参数列表</w:t>
      </w:r>
      <w:bookmarkEnd w:id="585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mb2c_repay_confirm_callback.cgi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/>
        </w:tc>
      </w:tr>
    </w:tbl>
    <w:p w:rsidR="00B8487F" w:rsidRDefault="00B8487F" w:rsidP="00B8487F"/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86" w:name="_Toc493792448"/>
      <w:r>
        <w:rPr>
          <w:rFonts w:hint="eastAsia"/>
        </w:rPr>
        <w:lastRenderedPageBreak/>
        <w:t>应答</w:t>
      </w:r>
      <w:r>
        <w:t>参数列表</w:t>
      </w:r>
      <w:bookmarkEnd w:id="586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/>
        </w:tc>
        <w:tc>
          <w:tcPr>
            <w:tcW w:w="1980" w:type="dxa"/>
          </w:tcPr>
          <w:p w:rsidR="00B8487F" w:rsidRPr="00A333B7" w:rsidRDefault="00B8487F" w:rsidP="00B8487F"/>
        </w:tc>
        <w:tc>
          <w:tcPr>
            <w:tcW w:w="720" w:type="dxa"/>
          </w:tcPr>
          <w:p w:rsidR="00B8487F" w:rsidRPr="00A333B7" w:rsidRDefault="00B8487F" w:rsidP="00B8487F"/>
        </w:tc>
        <w:tc>
          <w:tcPr>
            <w:tcW w:w="1440" w:type="dxa"/>
          </w:tcPr>
          <w:p w:rsidR="00B8487F" w:rsidRPr="00A333B7" w:rsidRDefault="00B8487F" w:rsidP="00B8487F"/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/>
        </w:tc>
        <w:tc>
          <w:tcPr>
            <w:tcW w:w="1980" w:type="dxa"/>
          </w:tcPr>
          <w:p w:rsidR="00B8487F" w:rsidRPr="00A333B7" w:rsidRDefault="00B8487F" w:rsidP="00B8487F"/>
        </w:tc>
        <w:tc>
          <w:tcPr>
            <w:tcW w:w="720" w:type="dxa"/>
          </w:tcPr>
          <w:p w:rsidR="00B8487F" w:rsidRPr="00A333B7" w:rsidRDefault="00B8487F" w:rsidP="00B8487F"/>
        </w:tc>
        <w:tc>
          <w:tcPr>
            <w:tcW w:w="1440" w:type="dxa"/>
          </w:tcPr>
          <w:p w:rsidR="00B8487F" w:rsidRPr="00A333B7" w:rsidRDefault="00B8487F" w:rsidP="00B8487F"/>
        </w:tc>
        <w:tc>
          <w:tcPr>
            <w:tcW w:w="4305" w:type="dxa"/>
          </w:tcPr>
          <w:p w:rsidR="00B8487F" w:rsidRPr="00A333B7" w:rsidRDefault="00B8487F" w:rsidP="00B8487F"/>
        </w:tc>
      </w:tr>
    </w:tbl>
    <w:p w:rsidR="00B8487F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87" w:name="_Toc493792449"/>
      <w:r>
        <w:rPr>
          <w:rFonts w:hint="eastAsia"/>
        </w:rPr>
        <w:t>处理</w:t>
      </w:r>
      <w:r>
        <w:t>逻辑</w:t>
      </w:r>
      <w:bookmarkEnd w:id="587"/>
    </w:p>
    <w:p w:rsidR="00B8487F" w:rsidRDefault="00B8487F" w:rsidP="00B8487F">
      <w:pPr>
        <w:pStyle w:val="3"/>
        <w:numPr>
          <w:ilvl w:val="2"/>
          <w:numId w:val="1"/>
        </w:numPr>
      </w:pPr>
      <w:bookmarkStart w:id="588" w:name="_Toc493792450"/>
      <w:r>
        <w:rPr>
          <w:rFonts w:hint="eastAsia"/>
        </w:rPr>
        <w:t>错误码</w:t>
      </w:r>
      <w:r>
        <w:t>列表</w:t>
      </w:r>
      <w:bookmarkEnd w:id="58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B8487F" w:rsidRDefault="00B8487F" w:rsidP="00B8487F"/>
    <w:p w:rsidR="00B8487F" w:rsidRDefault="00B8487F" w:rsidP="00B8487F">
      <w:pPr>
        <w:pStyle w:val="2"/>
        <w:numPr>
          <w:ilvl w:val="1"/>
          <w:numId w:val="1"/>
        </w:numPr>
      </w:pPr>
      <w:bookmarkStart w:id="589" w:name="_Toc493792451"/>
      <w:r>
        <w:rPr>
          <w:rFonts w:hint="eastAsia"/>
        </w:rPr>
        <w:t>还款记录查询</w:t>
      </w:r>
      <w:bookmarkEnd w:id="589"/>
    </w:p>
    <w:p w:rsidR="00B8487F" w:rsidRDefault="00B8487F" w:rsidP="00B8487F">
      <w:pPr>
        <w:pStyle w:val="3"/>
        <w:numPr>
          <w:ilvl w:val="2"/>
          <w:numId w:val="1"/>
        </w:numPr>
      </w:pPr>
      <w:bookmarkStart w:id="590" w:name="_Toc493792452"/>
      <w:r>
        <w:rPr>
          <w:rFonts w:hint="eastAsia"/>
        </w:rPr>
        <w:t>业务功能</w:t>
      </w:r>
      <w:bookmarkEnd w:id="590"/>
    </w:p>
    <w:p w:rsidR="00B8487F" w:rsidRPr="00DC225B" w:rsidRDefault="00B8487F" w:rsidP="00B8487F">
      <w:pPr>
        <w:ind w:left="420"/>
      </w:pPr>
      <w:r>
        <w:rPr>
          <w:rFonts w:hint="eastAsia"/>
        </w:rPr>
        <w:t>消费贷还款</w:t>
      </w:r>
      <w:r>
        <w:t>记录查询</w:t>
      </w:r>
      <w:r>
        <w:rPr>
          <w:rFonts w:hint="eastAsia"/>
        </w:rPr>
        <w:t>接口</w:t>
      </w:r>
      <w:r>
        <w:t>。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91" w:name="_Toc493792453"/>
      <w:r>
        <w:rPr>
          <w:rFonts w:hint="eastAsia"/>
        </w:rPr>
        <w:t>交互</w:t>
      </w:r>
      <w:r>
        <w:t>模式</w:t>
      </w:r>
      <w:bookmarkEnd w:id="591"/>
    </w:p>
    <w:p w:rsidR="00B8487F" w:rsidRPr="004A09E0" w:rsidRDefault="00B8487F" w:rsidP="00B8487F">
      <w:pPr>
        <w:ind w:left="420"/>
        <w:rPr>
          <w:b/>
        </w:rPr>
      </w:pPr>
      <w:r w:rsidRPr="00A333B7">
        <w:rPr>
          <w:rFonts w:hint="eastAsia"/>
        </w:rPr>
        <w:t>后台系统调用交互模式</w:t>
      </w:r>
    </w:p>
    <w:p w:rsidR="00B8487F" w:rsidRDefault="00B8487F" w:rsidP="00B8487F">
      <w:pPr>
        <w:pStyle w:val="3"/>
        <w:numPr>
          <w:ilvl w:val="2"/>
          <w:numId w:val="1"/>
        </w:numPr>
      </w:pPr>
      <w:bookmarkStart w:id="592" w:name="_Toc493792454"/>
      <w:r>
        <w:rPr>
          <w:rFonts w:hint="eastAsia"/>
        </w:rPr>
        <w:lastRenderedPageBreak/>
        <w:t>请求</w:t>
      </w:r>
      <w:r>
        <w:t>参数列表</w:t>
      </w:r>
      <w:bookmarkEnd w:id="592"/>
    </w:p>
    <w:p w:rsidR="00B8487F" w:rsidRPr="00A333B7" w:rsidRDefault="00B8487F" w:rsidP="00B8487F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CA7498">
        <w:rPr>
          <w:b/>
        </w:rPr>
        <w:t>mb2c_repay_query.cgi</w:t>
      </w:r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B8487F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B8487F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操作类型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1-查询用户</w:t>
            </w:r>
            <w:r>
              <w:t>的还款记录</w:t>
            </w:r>
          </w:p>
          <w:p w:rsidR="00150E05" w:rsidRPr="00A333B7" w:rsidRDefault="00150E05" w:rsidP="00150E05">
            <w:r>
              <w:rPr>
                <w:rFonts w:hint="eastAsia"/>
              </w:rPr>
              <w:t>2-根据还款</w:t>
            </w:r>
            <w:r w:rsidRPr="00A42E97">
              <w:rPr>
                <w:rFonts w:hint="eastAsia"/>
              </w:rPr>
              <w:t>单号</w:t>
            </w:r>
            <w:r>
              <w:rPr>
                <w:rFonts w:hint="eastAsia"/>
              </w:rPr>
              <w:t>，查询还款信息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  <w:r>
              <w:t>=1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信贷类型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48554F">
              <w:t>credit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信贷类型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1-购物贷</w:t>
            </w:r>
          </w:p>
          <w:p w:rsidR="00150E05" w:rsidRPr="00A333B7" w:rsidRDefault="00150E05" w:rsidP="00150E05">
            <w:r>
              <w:rPr>
                <w:rFonts w:hint="eastAsia"/>
              </w:rPr>
              <w:t>2-现金贷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账单月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EA4E4F">
              <w:t>bill_period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20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账单月（格式：YYYYMM）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状态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state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状态</w:t>
            </w:r>
          </w:p>
          <w:p w:rsidR="00150E05" w:rsidRDefault="00150E05" w:rsidP="00150E05">
            <w:r>
              <w:rPr>
                <w:rFonts w:hint="eastAsia"/>
              </w:rPr>
              <w:t>1-新建</w:t>
            </w:r>
          </w:p>
          <w:p w:rsidR="00150E05" w:rsidRDefault="00150E05" w:rsidP="00150E05">
            <w:r>
              <w:rPr>
                <w:rFonts w:hint="eastAsia"/>
              </w:rPr>
              <w:t>2-支付成功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8-关闭</w:t>
            </w:r>
          </w:p>
          <w:p w:rsidR="00150E05" w:rsidRDefault="00150E05" w:rsidP="00150E05">
            <w:pPr>
              <w:ind w:rightChars="-45" w:right="-94"/>
            </w:pPr>
          </w:p>
          <w:p w:rsidR="00150E05" w:rsidRPr="00A333B7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2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记录数，默认10</w:t>
            </w:r>
          </w:p>
        </w:tc>
      </w:tr>
      <w:tr w:rsidR="00150E05" w:rsidRPr="00A333B7" w:rsidTr="00B8487F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  <w:r>
              <w:t>=2</w:t>
            </w:r>
          </w:p>
        </w:tc>
      </w:tr>
      <w:tr w:rsidR="00150E05" w:rsidRPr="00A333B7" w:rsidTr="00B8487F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还款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repay_</w:t>
            </w:r>
            <w:r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还款</w:t>
            </w:r>
            <w:r w:rsidRPr="00A42E97">
              <w:rPr>
                <w:rFonts w:hint="eastAsia"/>
              </w:rPr>
              <w:t>单号</w:t>
            </w:r>
          </w:p>
        </w:tc>
      </w:tr>
    </w:tbl>
    <w:p w:rsidR="00B8487F" w:rsidRDefault="00B8487F" w:rsidP="00B8487F"/>
    <w:p w:rsidR="00B8487F" w:rsidRPr="00966E98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93" w:name="_Toc493792455"/>
      <w:r>
        <w:rPr>
          <w:rFonts w:hint="eastAsia"/>
        </w:rPr>
        <w:t>应答</w:t>
      </w:r>
      <w:r>
        <w:t>参数列表</w:t>
      </w:r>
      <w:bookmarkEnd w:id="593"/>
    </w:p>
    <w:p w:rsidR="00B8487F" w:rsidRPr="00A333B7" w:rsidRDefault="00B8487F" w:rsidP="00B8487F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8487F" w:rsidRPr="00A333B7" w:rsidRDefault="00B8487F" w:rsidP="00B8487F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8487F" w:rsidRPr="00A333B7" w:rsidRDefault="00B8487F" w:rsidP="00B8487F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service_version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lastRenderedPageBreak/>
              <w:t>字符集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input_charset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签名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sign_key_index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t>多密钥支持的密钥序号，默认1</w:t>
            </w:r>
          </w:p>
        </w:tc>
      </w:tr>
      <w:tr w:rsidR="00B8487F" w:rsidRPr="00A333B7" w:rsidTr="00B8487F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8487F" w:rsidRPr="00A333B7" w:rsidRDefault="00B8487F" w:rsidP="00B8487F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8487F" w:rsidRPr="00A333B7" w:rsidRDefault="00B8487F" w:rsidP="00B8487F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参见错误码对照表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retmsg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String(30)</w:t>
            </w:r>
          </w:p>
        </w:tc>
        <w:tc>
          <w:tcPr>
            <w:tcW w:w="4305" w:type="dxa"/>
          </w:tcPr>
          <w:p w:rsidR="00B8487F" w:rsidRPr="00A333B7" w:rsidRDefault="00B8487F" w:rsidP="00B8487F"/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A333B7">
              <w:t>userid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333B7"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A333B7">
              <w:rPr>
                <w:rFonts w:hint="eastAsia"/>
              </w:rPr>
              <w:t>手机号码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当前页码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B8487F" w:rsidRPr="00A333B7" w:rsidRDefault="00B8487F" w:rsidP="00B8487F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>
              <w:rPr>
                <w:rFonts w:hint="eastAsia"/>
              </w:rPr>
              <w:t>账单信息记录集</w:t>
            </w:r>
          </w:p>
        </w:tc>
        <w:tc>
          <w:tcPr>
            <w:tcW w:w="1980" w:type="dxa"/>
          </w:tcPr>
          <w:p w:rsidR="00B8487F" w:rsidRPr="00A333B7" w:rsidRDefault="00B8487F" w:rsidP="00B8487F">
            <w:r>
              <w:rPr>
                <w:rFonts w:hint="eastAsia"/>
              </w:rPr>
              <w:t>repay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B8487F" w:rsidRPr="00A333B7" w:rsidRDefault="00B8487F" w:rsidP="00B8487F">
            <w:r>
              <w:rPr>
                <w:rFonts w:hint="eastAsia"/>
              </w:rPr>
              <w:t>账单信息记录集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rPr>
                <w:rFonts w:hint="eastAsia"/>
              </w:rPr>
              <w:t>oper_type=1时</w:t>
            </w:r>
            <w:r>
              <w:t>，</w:t>
            </w:r>
            <w:r>
              <w:rPr>
                <w:rFonts w:hint="eastAsia"/>
              </w:rPr>
              <w:t>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还款单号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repay_id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FA0BBB">
              <w:rPr>
                <w:rFonts w:hint="eastAsia"/>
              </w:rPr>
              <w:t>还款单号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账单</w:t>
            </w:r>
            <w:r w:rsidRPr="00F31D52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bill_id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FA0BBB">
              <w:rPr>
                <w:rFonts w:hint="eastAsia"/>
              </w:rPr>
              <w:t>账单</w:t>
            </w:r>
            <w:r w:rsidRPr="00FA0BBB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credit_type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FA0BBB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Pr="00A333B7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月份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month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FA0BBB">
              <w:rPr>
                <w:rFonts w:hint="eastAsia"/>
              </w:rPr>
              <w:t>月份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成功支付日期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pay_date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FA0BBB">
              <w:rPr>
                <w:rFonts w:hint="eastAsia"/>
              </w:rPr>
              <w:t>成功支付日期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F31D52">
              <w:rPr>
                <w:rFonts w:hint="eastAsia"/>
              </w:rPr>
              <w:t>还款金额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3F49E4">
              <w:t>repay_money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FA0BBB">
              <w:rPr>
                <w:rFonts w:hint="eastAsia"/>
              </w:rPr>
              <w:t>还款金额</w:t>
            </w:r>
          </w:p>
        </w:tc>
      </w:tr>
      <w:tr w:rsidR="00B8487F" w:rsidRPr="00A333B7" w:rsidTr="00B8487F">
        <w:tc>
          <w:tcPr>
            <w:tcW w:w="10173" w:type="dxa"/>
            <w:gridSpan w:val="5"/>
          </w:tcPr>
          <w:p w:rsidR="00B8487F" w:rsidRPr="00A333B7" w:rsidRDefault="00B8487F" w:rsidP="00B8487F">
            <w:r>
              <w:rPr>
                <w:rFonts w:hint="eastAsia"/>
              </w:rPr>
              <w:t>oper_type=2时</w:t>
            </w:r>
            <w:r>
              <w:t>，</w:t>
            </w:r>
            <w:r>
              <w:rPr>
                <w:rFonts w:hint="eastAsia"/>
              </w:rPr>
              <w:t>账单信息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还款单号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repay_id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还款单号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账单</w:t>
            </w:r>
            <w:r w:rsidRPr="00991279">
              <w:t>ID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bill_id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账单</w:t>
            </w:r>
            <w:r w:rsidRPr="003D3F71">
              <w:t>ID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信贷类型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credit_type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3D3F71">
              <w:rPr>
                <w:rFonts w:hint="eastAsia"/>
              </w:rPr>
              <w:t>信贷类型</w:t>
            </w:r>
          </w:p>
          <w:p w:rsidR="00B8487F" w:rsidRDefault="00B8487F" w:rsidP="00B8487F">
            <w:r>
              <w:rPr>
                <w:rFonts w:hint="eastAsia"/>
              </w:rPr>
              <w:t>1-购物贷</w:t>
            </w:r>
          </w:p>
          <w:p w:rsidR="00B8487F" w:rsidRPr="00A333B7" w:rsidRDefault="00B8487F" w:rsidP="00B8487F">
            <w:r>
              <w:rPr>
                <w:rFonts w:hint="eastAsia"/>
              </w:rPr>
              <w:t>2-现金贷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月份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month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月份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lastRenderedPageBreak/>
              <w:t>还款方式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repay_type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Default="00B8487F" w:rsidP="00B8487F">
            <w:r w:rsidRPr="003D3F71">
              <w:rPr>
                <w:rFonts w:hint="eastAsia"/>
              </w:rPr>
              <w:t>还款方式</w:t>
            </w:r>
          </w:p>
          <w:p w:rsidR="00B8487F" w:rsidRDefault="00B8487F" w:rsidP="00B8487F">
            <w:r>
              <w:rPr>
                <w:rFonts w:hint="eastAsia"/>
              </w:rPr>
              <w:t>1-余额</w:t>
            </w:r>
          </w:p>
          <w:p w:rsidR="00B8487F" w:rsidRPr="00A333B7" w:rsidRDefault="00B8487F" w:rsidP="00B8487F">
            <w:r>
              <w:rPr>
                <w:rFonts w:hint="eastAsia"/>
              </w:rPr>
              <w:t>2-快捷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银行名称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bank_name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银行名称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银行卡尾号，后四位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card_tail</w:t>
            </w:r>
          </w:p>
        </w:tc>
        <w:tc>
          <w:tcPr>
            <w:tcW w:w="720" w:type="dxa"/>
          </w:tcPr>
          <w:p w:rsidR="00B8487F" w:rsidRPr="00A333B7" w:rsidRDefault="00B8487F" w:rsidP="00B8487F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B8487F" w:rsidRPr="00A333B7" w:rsidRDefault="00B8487F" w:rsidP="00B8487F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银行卡尾号，后四位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create_time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创建时间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成功支付时间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pay_time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String(32)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成功支付时间</w:t>
            </w:r>
          </w:p>
        </w:tc>
      </w:tr>
      <w:tr w:rsidR="00B8487F" w:rsidRPr="00A333B7" w:rsidTr="00B8487F">
        <w:tc>
          <w:tcPr>
            <w:tcW w:w="1728" w:type="dxa"/>
          </w:tcPr>
          <w:p w:rsidR="00B8487F" w:rsidRPr="00A333B7" w:rsidRDefault="00B8487F" w:rsidP="00B8487F">
            <w:r w:rsidRPr="00991279">
              <w:rPr>
                <w:rFonts w:hint="eastAsia"/>
              </w:rPr>
              <w:t>还款金额</w:t>
            </w:r>
          </w:p>
        </w:tc>
        <w:tc>
          <w:tcPr>
            <w:tcW w:w="1980" w:type="dxa"/>
          </w:tcPr>
          <w:p w:rsidR="00B8487F" w:rsidRPr="00A333B7" w:rsidRDefault="00B8487F" w:rsidP="00B8487F">
            <w:r w:rsidRPr="006A6819">
              <w:t>repay_money</w:t>
            </w:r>
          </w:p>
        </w:tc>
        <w:tc>
          <w:tcPr>
            <w:tcW w:w="720" w:type="dxa"/>
          </w:tcPr>
          <w:p w:rsidR="00B8487F" w:rsidRPr="00A333B7" w:rsidRDefault="00B8487F" w:rsidP="00B8487F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8487F" w:rsidRPr="00A333B7" w:rsidRDefault="00B8487F" w:rsidP="00B8487F">
            <w:r w:rsidRPr="00A333B7">
              <w:t>Int</w:t>
            </w:r>
          </w:p>
        </w:tc>
        <w:tc>
          <w:tcPr>
            <w:tcW w:w="4305" w:type="dxa"/>
          </w:tcPr>
          <w:p w:rsidR="00B8487F" w:rsidRPr="00A333B7" w:rsidRDefault="00B8487F" w:rsidP="00B8487F">
            <w:r w:rsidRPr="003D3F71">
              <w:rPr>
                <w:rFonts w:hint="eastAsia"/>
              </w:rPr>
              <w:t>还款金额</w:t>
            </w:r>
          </w:p>
        </w:tc>
      </w:tr>
    </w:tbl>
    <w:p w:rsidR="00B8487F" w:rsidRDefault="00B8487F" w:rsidP="00B8487F"/>
    <w:p w:rsidR="00B8487F" w:rsidRPr="00A913FA" w:rsidRDefault="00B8487F" w:rsidP="00B8487F"/>
    <w:p w:rsidR="00B8487F" w:rsidRDefault="00B8487F" w:rsidP="00B8487F">
      <w:pPr>
        <w:pStyle w:val="3"/>
        <w:numPr>
          <w:ilvl w:val="2"/>
          <w:numId w:val="1"/>
        </w:numPr>
      </w:pPr>
      <w:bookmarkStart w:id="594" w:name="_Toc493792456"/>
      <w:r>
        <w:rPr>
          <w:rFonts w:hint="eastAsia"/>
        </w:rPr>
        <w:t>处理</w:t>
      </w:r>
      <w:r>
        <w:t>逻辑</w:t>
      </w:r>
      <w:bookmarkEnd w:id="594"/>
    </w:p>
    <w:p w:rsidR="00B8487F" w:rsidRDefault="00B8487F" w:rsidP="00B8487F">
      <w:pPr>
        <w:pStyle w:val="3"/>
        <w:numPr>
          <w:ilvl w:val="2"/>
          <w:numId w:val="1"/>
        </w:numPr>
      </w:pPr>
      <w:bookmarkStart w:id="595" w:name="_Toc493792457"/>
      <w:r>
        <w:rPr>
          <w:rFonts w:hint="eastAsia"/>
        </w:rPr>
        <w:t>错误码</w:t>
      </w:r>
      <w:r>
        <w:t>列表</w:t>
      </w:r>
      <w:bookmarkEnd w:id="59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8487F" w:rsidRPr="00A333B7" w:rsidTr="00B8487F">
        <w:trPr>
          <w:jc w:val="center"/>
        </w:trPr>
        <w:tc>
          <w:tcPr>
            <w:tcW w:w="1908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8487F" w:rsidRPr="00A333B7" w:rsidRDefault="00B8487F" w:rsidP="00B8487F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8487F" w:rsidRPr="00A333B7" w:rsidTr="00B8487F">
        <w:trPr>
          <w:jc w:val="center"/>
        </w:trPr>
        <w:tc>
          <w:tcPr>
            <w:tcW w:w="1908" w:type="dxa"/>
            <w:vAlign w:val="center"/>
          </w:tcPr>
          <w:p w:rsidR="00B8487F" w:rsidRPr="00A333B7" w:rsidRDefault="00B8487F" w:rsidP="00B8487F">
            <w:pPr>
              <w:jc w:val="center"/>
            </w:pPr>
          </w:p>
        </w:tc>
        <w:tc>
          <w:tcPr>
            <w:tcW w:w="8265" w:type="dxa"/>
            <w:vAlign w:val="center"/>
          </w:tcPr>
          <w:p w:rsidR="00B8487F" w:rsidRPr="00A333B7" w:rsidRDefault="00B8487F" w:rsidP="00B8487F">
            <w:pPr>
              <w:ind w:rightChars="-45" w:right="-94"/>
            </w:pPr>
          </w:p>
        </w:tc>
      </w:tr>
    </w:tbl>
    <w:p w:rsidR="00B8487F" w:rsidRDefault="00B8487F" w:rsidP="00B8487F"/>
    <w:p w:rsidR="005A12AC" w:rsidRPr="008F2D77" w:rsidRDefault="005A12AC" w:rsidP="005A12AC">
      <w:pPr>
        <w:pStyle w:val="2"/>
        <w:numPr>
          <w:ilvl w:val="1"/>
          <w:numId w:val="1"/>
        </w:numPr>
      </w:pPr>
      <w:bookmarkStart w:id="596" w:name="_Toc493792458"/>
      <w:r>
        <w:rPr>
          <w:rFonts w:hint="eastAsia"/>
        </w:rPr>
        <w:t>用户登录态校验</w:t>
      </w:r>
      <w:r w:rsidRPr="008F2D77">
        <w:rPr>
          <w:rFonts w:hint="eastAsia"/>
        </w:rPr>
        <w:t>接口</w:t>
      </w:r>
      <w:bookmarkEnd w:id="596"/>
    </w:p>
    <w:p w:rsidR="005A12AC" w:rsidRDefault="005A12AC" w:rsidP="005A12AC">
      <w:pPr>
        <w:pStyle w:val="3"/>
        <w:numPr>
          <w:ilvl w:val="2"/>
          <w:numId w:val="1"/>
        </w:numPr>
        <w:rPr>
          <w:color w:val="000000" w:themeColor="text1"/>
        </w:rPr>
      </w:pPr>
      <w:bookmarkStart w:id="597" w:name="_Toc493792459"/>
      <w:r w:rsidRPr="007C55ED">
        <w:rPr>
          <w:rFonts w:hint="eastAsia"/>
          <w:color w:val="000000" w:themeColor="text1"/>
        </w:rPr>
        <w:t>业务功能</w:t>
      </w:r>
      <w:bookmarkEnd w:id="597"/>
    </w:p>
    <w:p w:rsidR="005A12AC" w:rsidRPr="005A12AC" w:rsidRDefault="005A12AC" w:rsidP="005A12AC">
      <w:r>
        <w:rPr>
          <w:rFonts w:hint="eastAsia"/>
        </w:rPr>
        <w:t xml:space="preserve">      H5页面向CGI发送请求前，需先校验登录态和写cookie</w:t>
      </w:r>
    </w:p>
    <w:p w:rsidR="005A12AC" w:rsidRPr="007C55ED" w:rsidRDefault="005A12AC" w:rsidP="005A12AC">
      <w:pPr>
        <w:ind w:firstLine="420"/>
        <w:rPr>
          <w:color w:val="000000" w:themeColor="text1"/>
        </w:rPr>
      </w:pPr>
      <w:r w:rsidRPr="007C55ED">
        <w:rPr>
          <w:rFonts w:hint="eastAsia"/>
          <w:color w:val="000000" w:themeColor="text1"/>
        </w:rPr>
        <w:t>应</w:t>
      </w:r>
      <w:r w:rsidRPr="007C55ED">
        <w:rPr>
          <w:color w:val="000000" w:themeColor="text1"/>
        </w:rPr>
        <w:t>用场景：</w:t>
      </w:r>
    </w:p>
    <w:p w:rsidR="00A85977" w:rsidRDefault="005A12AC" w:rsidP="001B0493">
      <w:pPr>
        <w:pStyle w:val="af"/>
        <w:numPr>
          <w:ilvl w:val="0"/>
          <w:numId w:val="8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停车卡充值</w:t>
      </w:r>
    </w:p>
    <w:p w:rsidR="00A85977" w:rsidRDefault="005A12AC" w:rsidP="001B0493">
      <w:pPr>
        <w:pStyle w:val="af"/>
        <w:numPr>
          <w:ilvl w:val="0"/>
          <w:numId w:val="8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饭卡充值</w:t>
      </w:r>
    </w:p>
    <w:p w:rsidR="005A12AC" w:rsidRPr="007C55ED" w:rsidRDefault="005A12AC" w:rsidP="005A12AC">
      <w:pPr>
        <w:pStyle w:val="3"/>
        <w:numPr>
          <w:ilvl w:val="2"/>
          <w:numId w:val="1"/>
        </w:numPr>
        <w:rPr>
          <w:color w:val="000000" w:themeColor="text1"/>
        </w:rPr>
      </w:pPr>
      <w:bookmarkStart w:id="598" w:name="_Toc493792460"/>
      <w:r w:rsidRPr="007C55ED">
        <w:rPr>
          <w:rFonts w:hint="eastAsia"/>
          <w:color w:val="000000" w:themeColor="text1"/>
        </w:rPr>
        <w:lastRenderedPageBreak/>
        <w:t>交互模式</w:t>
      </w:r>
      <w:bookmarkEnd w:id="598"/>
    </w:p>
    <w:p w:rsidR="005A12AC" w:rsidRPr="007C55ED" w:rsidRDefault="005A12AC" w:rsidP="005A12AC">
      <w:pPr>
        <w:ind w:firstLineChars="200" w:firstLine="420"/>
        <w:rPr>
          <w:color w:val="000000" w:themeColor="text1"/>
        </w:rPr>
      </w:pPr>
      <w:r w:rsidRPr="007C55ED">
        <w:rPr>
          <w:rFonts w:hint="eastAsia"/>
          <w:color w:val="000000" w:themeColor="text1"/>
        </w:rPr>
        <w:t>后台系统调用交互模式</w:t>
      </w:r>
    </w:p>
    <w:p w:rsidR="005A12AC" w:rsidRPr="00A333B7" w:rsidRDefault="005A12AC" w:rsidP="005A12AC">
      <w:pPr>
        <w:pStyle w:val="3"/>
        <w:numPr>
          <w:ilvl w:val="2"/>
          <w:numId w:val="1"/>
        </w:numPr>
      </w:pPr>
      <w:bookmarkStart w:id="599" w:name="_Toc493792461"/>
      <w:r w:rsidRPr="00A333B7">
        <w:rPr>
          <w:rFonts w:hint="eastAsia"/>
        </w:rPr>
        <w:t>请求参数列表</w:t>
      </w:r>
      <w:bookmarkEnd w:id="599"/>
    </w:p>
    <w:p w:rsidR="005A12AC" w:rsidRDefault="005A12AC" w:rsidP="005A12A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请求URL：http://m.</w:t>
      </w:r>
      <w:r w:rsidR="008F29A0">
        <w:rPr>
          <w:rFonts w:hint="eastAsia"/>
          <w:color w:val="000000" w:themeColor="text1"/>
        </w:rPr>
        <w:t>bananapay.cn</w:t>
      </w:r>
      <w:r>
        <w:rPr>
          <w:rFonts w:hint="eastAsia"/>
          <w:color w:val="000000" w:themeColor="text1"/>
        </w:rPr>
        <w:t>/cgi-bin/</w:t>
      </w:r>
      <w:r w:rsidRPr="005A12AC">
        <w:rPr>
          <w:color w:val="000000" w:themeColor="text1"/>
        </w:rPr>
        <w:t>mb2c_chk_user_login</w:t>
      </w:r>
      <w:r>
        <w:rPr>
          <w:rFonts w:hint="eastAsia"/>
          <w:color w:val="000000" w:themeColor="text1"/>
        </w:rPr>
        <w:t>.cgi</w:t>
      </w:r>
    </w:p>
    <w:p w:rsidR="005A12AC" w:rsidRPr="00A333B7" w:rsidRDefault="005A12AC" w:rsidP="005A12AC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A12AC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A12AC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A12AC" w:rsidRPr="00A333B7" w:rsidRDefault="005A12AC" w:rsidP="00C5280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A12AC" w:rsidRPr="00A333B7" w:rsidTr="00C52809">
        <w:tc>
          <w:tcPr>
            <w:tcW w:w="1728" w:type="dxa"/>
            <w:tcBorders>
              <w:top w:val="single" w:sz="6" w:space="0" w:color="000000"/>
            </w:tcBorders>
          </w:tcPr>
          <w:p w:rsidR="005A12AC" w:rsidRPr="00A333B7" w:rsidRDefault="005A12AC" w:rsidP="00C52809">
            <w:r>
              <w:rPr>
                <w:rFonts w:hint="eastAsia"/>
              </w:rPr>
              <w:t>用户uin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A12AC" w:rsidRPr="00A333B7" w:rsidRDefault="005A12AC" w:rsidP="00C52809">
            <w:r>
              <w:rPr>
                <w:rFonts w:hint="eastAsia"/>
              </w:rPr>
              <w:t>uin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A12AC" w:rsidRPr="00A333B7" w:rsidRDefault="005A12AC" w:rsidP="00C52809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A12AC" w:rsidRPr="00A333B7" w:rsidRDefault="005A12AC" w:rsidP="00C52809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A12AC" w:rsidRPr="00A333B7" w:rsidRDefault="005A12AC" w:rsidP="00C52809"/>
        </w:tc>
      </w:tr>
      <w:tr w:rsidR="005A12AC" w:rsidRPr="00A333B7" w:rsidTr="00C52809">
        <w:tc>
          <w:tcPr>
            <w:tcW w:w="1728" w:type="dxa"/>
            <w:tcBorders>
              <w:top w:val="single" w:sz="6" w:space="0" w:color="000000"/>
            </w:tcBorders>
          </w:tcPr>
          <w:p w:rsidR="005A12AC" w:rsidRDefault="005A12AC" w:rsidP="00C52809">
            <w:r>
              <w:rPr>
                <w:rFonts w:hint="eastAsia"/>
              </w:rPr>
              <w:t>sessionID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5A12AC" w:rsidRDefault="005A12AC" w:rsidP="00C52809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5A12AC" w:rsidRDefault="005A12AC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A12AC" w:rsidRDefault="005A12AC" w:rsidP="00C52809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5A12AC" w:rsidRDefault="005A12AC" w:rsidP="00C52809"/>
        </w:tc>
      </w:tr>
      <w:tr w:rsidR="005A12AC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5A12AC" w:rsidRPr="00A333B7" w:rsidRDefault="005A12AC" w:rsidP="00C52809">
            <w:r>
              <w:rPr>
                <w:rFonts w:hint="eastAsia"/>
              </w:rPr>
              <w:t>用户签名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5A12AC" w:rsidRPr="00A333B7" w:rsidRDefault="005A12AC" w:rsidP="00C52809">
            <w:r>
              <w:rPr>
                <w:rFonts w:hint="eastAsia"/>
              </w:rPr>
              <w:t>sign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5A12AC" w:rsidRPr="00A333B7" w:rsidRDefault="005A12AC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5A12AC" w:rsidRPr="00A333B7" w:rsidRDefault="005A12AC" w:rsidP="00C52809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5A12AC" w:rsidRDefault="005A12AC" w:rsidP="00C52809"/>
          <w:p w:rsidR="005A12AC" w:rsidRPr="00A333B7" w:rsidRDefault="005A12AC" w:rsidP="005A12AC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5A12AC" w:rsidRPr="00A333B7" w:rsidRDefault="005A12AC" w:rsidP="005A12AC">
      <w:pPr>
        <w:pStyle w:val="3"/>
        <w:numPr>
          <w:ilvl w:val="2"/>
          <w:numId w:val="1"/>
        </w:numPr>
      </w:pPr>
      <w:bookmarkStart w:id="600" w:name="_Toc493792462"/>
      <w:r w:rsidRPr="00A333B7">
        <w:rPr>
          <w:rFonts w:hint="eastAsia"/>
        </w:rPr>
        <w:t>应答参数列表</w:t>
      </w:r>
      <w:bookmarkEnd w:id="600"/>
    </w:p>
    <w:p w:rsidR="00A85977" w:rsidRDefault="005A12AC" w:rsidP="008A1C9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5A12AC" w:rsidRPr="00A333B7" w:rsidTr="00C52809">
        <w:tc>
          <w:tcPr>
            <w:tcW w:w="1728" w:type="dxa"/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5A12AC" w:rsidRPr="00A333B7" w:rsidRDefault="005A12AC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5A12AC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5A12AC" w:rsidRPr="00A333B7" w:rsidRDefault="005A12AC" w:rsidP="00C5280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5A12AC" w:rsidRPr="00A333B7" w:rsidTr="00C52809">
        <w:tc>
          <w:tcPr>
            <w:tcW w:w="1728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5A12AC" w:rsidRPr="00A333B7" w:rsidRDefault="005A12AC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A12AC" w:rsidRPr="00A333B7" w:rsidRDefault="005A12AC" w:rsidP="00C52809">
            <w:r w:rsidRPr="00A333B7">
              <w:t>Int</w:t>
            </w:r>
          </w:p>
        </w:tc>
        <w:tc>
          <w:tcPr>
            <w:tcW w:w="4305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5A12AC" w:rsidRPr="00A333B7" w:rsidTr="00C52809">
        <w:tc>
          <w:tcPr>
            <w:tcW w:w="1728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5A12AC" w:rsidRPr="00A333B7" w:rsidRDefault="005A12AC" w:rsidP="00C52809">
            <w:r w:rsidRPr="00A333B7">
              <w:t>retmsg</w:t>
            </w:r>
          </w:p>
        </w:tc>
        <w:tc>
          <w:tcPr>
            <w:tcW w:w="720" w:type="dxa"/>
          </w:tcPr>
          <w:p w:rsidR="005A12AC" w:rsidRPr="00A333B7" w:rsidRDefault="005A12AC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A12AC" w:rsidRPr="00A333B7" w:rsidRDefault="005A12AC" w:rsidP="00C52809">
            <w:r w:rsidRPr="00A333B7">
              <w:t>String(30)</w:t>
            </w:r>
          </w:p>
        </w:tc>
        <w:tc>
          <w:tcPr>
            <w:tcW w:w="4305" w:type="dxa"/>
          </w:tcPr>
          <w:p w:rsidR="005A12AC" w:rsidRPr="00A333B7" w:rsidRDefault="005A12AC" w:rsidP="00C52809">
            <w:pPr>
              <w:rPr>
                <w:lang w:val="zh-CN"/>
              </w:rPr>
            </w:pPr>
          </w:p>
        </w:tc>
      </w:tr>
      <w:tr w:rsidR="005A12AC" w:rsidRPr="00A333B7" w:rsidTr="00C52809">
        <w:tc>
          <w:tcPr>
            <w:tcW w:w="1728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设置cookie</w:t>
            </w:r>
          </w:p>
        </w:tc>
        <w:tc>
          <w:tcPr>
            <w:tcW w:w="1980" w:type="dxa"/>
          </w:tcPr>
          <w:p w:rsidR="005A12AC" w:rsidRPr="00A333B7" w:rsidRDefault="005A12AC" w:rsidP="00C52809">
            <w:r w:rsidRPr="006B5578">
              <w:rPr>
                <w:rFonts w:hint="eastAsia"/>
              </w:rPr>
              <w:t>cookie</w:t>
            </w:r>
          </w:p>
        </w:tc>
        <w:tc>
          <w:tcPr>
            <w:tcW w:w="720" w:type="dxa"/>
          </w:tcPr>
          <w:p w:rsidR="005A12AC" w:rsidRPr="00A333B7" w:rsidRDefault="005A12AC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5A12AC" w:rsidRPr="00A333B7" w:rsidRDefault="005A12AC" w:rsidP="00C52809">
            <w:r w:rsidRPr="00A333B7">
              <w:t>String(32)</w:t>
            </w:r>
          </w:p>
        </w:tc>
        <w:tc>
          <w:tcPr>
            <w:tcW w:w="4305" w:type="dxa"/>
          </w:tcPr>
          <w:p w:rsidR="005A12AC" w:rsidRPr="00A333B7" w:rsidRDefault="005A12AC" w:rsidP="00C52809">
            <w:pPr>
              <w:rPr>
                <w:lang w:val="zh-CN"/>
              </w:rPr>
            </w:pPr>
            <w:r>
              <w:rPr>
                <w:rFonts w:hint="eastAsia"/>
              </w:rPr>
              <w:t>将userid 、user_type、sid写入cookie</w:t>
            </w:r>
          </w:p>
        </w:tc>
      </w:tr>
    </w:tbl>
    <w:p w:rsidR="005A12AC" w:rsidRPr="008F2D77" w:rsidRDefault="005A12AC" w:rsidP="005A12AC"/>
    <w:p w:rsidR="005A12AC" w:rsidRDefault="005A12AC" w:rsidP="005A12AC">
      <w:pPr>
        <w:pStyle w:val="3"/>
        <w:numPr>
          <w:ilvl w:val="2"/>
          <w:numId w:val="1"/>
        </w:numPr>
      </w:pPr>
      <w:bookmarkStart w:id="601" w:name="_Toc493792463"/>
      <w:r>
        <w:rPr>
          <w:rFonts w:hint="eastAsia"/>
        </w:rPr>
        <w:lastRenderedPageBreak/>
        <w:t>处理</w:t>
      </w:r>
      <w:r>
        <w:t>逻辑</w:t>
      </w:r>
      <w:bookmarkEnd w:id="601"/>
    </w:p>
    <w:p w:rsidR="005A12AC" w:rsidRDefault="005A12AC" w:rsidP="00B8487F"/>
    <w:p w:rsidR="00B8487F" w:rsidRPr="008F2D77" w:rsidRDefault="008F2D77" w:rsidP="008F2D77">
      <w:pPr>
        <w:pStyle w:val="2"/>
        <w:numPr>
          <w:ilvl w:val="1"/>
          <w:numId w:val="1"/>
        </w:numPr>
      </w:pPr>
      <w:bookmarkStart w:id="602" w:name="_Toc493792464"/>
      <w:r>
        <w:rPr>
          <w:rFonts w:hint="eastAsia"/>
        </w:rPr>
        <w:t>停车</w:t>
      </w:r>
      <w:r w:rsidRPr="008F2D77">
        <w:rPr>
          <w:rFonts w:hint="eastAsia"/>
        </w:rPr>
        <w:t>卡</w:t>
      </w:r>
      <w:r>
        <w:rPr>
          <w:rFonts w:hint="eastAsia"/>
        </w:rPr>
        <w:t>饭卡</w:t>
      </w:r>
      <w:r w:rsidRPr="008F2D77">
        <w:rPr>
          <w:rFonts w:hint="eastAsia"/>
        </w:rPr>
        <w:t>充值申请接口</w:t>
      </w:r>
      <w:bookmarkEnd w:id="602"/>
    </w:p>
    <w:p w:rsidR="007C55ED" w:rsidRPr="007C55ED" w:rsidRDefault="007C55ED" w:rsidP="007C55ED">
      <w:pPr>
        <w:pStyle w:val="3"/>
        <w:numPr>
          <w:ilvl w:val="2"/>
          <w:numId w:val="1"/>
        </w:numPr>
        <w:rPr>
          <w:color w:val="000000" w:themeColor="text1"/>
        </w:rPr>
      </w:pPr>
      <w:bookmarkStart w:id="603" w:name="_Toc493792465"/>
      <w:r w:rsidRPr="007C55ED">
        <w:rPr>
          <w:rFonts w:hint="eastAsia"/>
          <w:color w:val="000000" w:themeColor="text1"/>
        </w:rPr>
        <w:t>业务功能</w:t>
      </w:r>
      <w:bookmarkEnd w:id="603"/>
    </w:p>
    <w:p w:rsidR="007C55ED" w:rsidRPr="007C55ED" w:rsidRDefault="007C55ED" w:rsidP="007C55ED">
      <w:pPr>
        <w:rPr>
          <w:color w:val="000000" w:themeColor="text1"/>
        </w:rPr>
      </w:pPr>
      <w:r w:rsidRPr="007C55ED">
        <w:rPr>
          <w:color w:val="000000" w:themeColor="text1"/>
        </w:rPr>
        <w:tab/>
      </w:r>
      <w:r w:rsidRPr="007C55ED">
        <w:rPr>
          <w:color w:val="000000" w:themeColor="text1"/>
        </w:rPr>
        <w:tab/>
      </w:r>
      <w:r w:rsidRPr="007C55ED">
        <w:rPr>
          <w:rFonts w:hint="eastAsia"/>
          <w:color w:val="000000" w:themeColor="text1"/>
        </w:rPr>
        <w:t>向</w:t>
      </w:r>
      <w:r w:rsidRPr="007C55ED">
        <w:rPr>
          <w:color w:val="000000" w:themeColor="text1"/>
        </w:rPr>
        <w:t>第三方渠道发起(充值)</w:t>
      </w:r>
      <w:r w:rsidRPr="007C55ED">
        <w:rPr>
          <w:rFonts w:hint="eastAsia"/>
          <w:color w:val="000000" w:themeColor="text1"/>
        </w:rPr>
        <w:t>申请，需</w:t>
      </w:r>
      <w:r w:rsidRPr="007C55ED">
        <w:rPr>
          <w:color w:val="000000" w:themeColor="text1"/>
        </w:rPr>
        <w:t>验数据签名及用户登录态</w:t>
      </w:r>
      <w:r w:rsidRPr="007C55ED">
        <w:rPr>
          <w:rFonts w:hint="eastAsia"/>
          <w:color w:val="000000" w:themeColor="text1"/>
        </w:rPr>
        <w:t>。</w:t>
      </w:r>
    </w:p>
    <w:p w:rsidR="007C55ED" w:rsidRPr="007C55ED" w:rsidRDefault="007C55ED" w:rsidP="007C55ED">
      <w:pPr>
        <w:ind w:firstLine="420"/>
        <w:rPr>
          <w:color w:val="000000" w:themeColor="text1"/>
        </w:rPr>
      </w:pPr>
      <w:r w:rsidRPr="007C55ED">
        <w:rPr>
          <w:rFonts w:hint="eastAsia"/>
          <w:color w:val="000000" w:themeColor="text1"/>
        </w:rPr>
        <w:t>应</w:t>
      </w:r>
      <w:r w:rsidRPr="007C55ED">
        <w:rPr>
          <w:color w:val="000000" w:themeColor="text1"/>
        </w:rPr>
        <w:t>用场景</w:t>
      </w:r>
      <w:r>
        <w:rPr>
          <w:rFonts w:hint="eastAsia"/>
          <w:color w:val="000000" w:themeColor="text1"/>
        </w:rPr>
        <w:t>（B2C交易）</w:t>
      </w:r>
      <w:r w:rsidRPr="007C55ED">
        <w:rPr>
          <w:color w:val="000000" w:themeColor="text1"/>
        </w:rPr>
        <w:t>：</w:t>
      </w:r>
    </w:p>
    <w:p w:rsidR="00A85977" w:rsidRDefault="007C55ED" w:rsidP="001B0493">
      <w:pPr>
        <w:pStyle w:val="af"/>
        <w:numPr>
          <w:ilvl w:val="0"/>
          <w:numId w:val="8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停车卡充值</w:t>
      </w:r>
    </w:p>
    <w:p w:rsidR="00A85977" w:rsidRDefault="007C55ED" w:rsidP="001B0493">
      <w:pPr>
        <w:pStyle w:val="af"/>
        <w:numPr>
          <w:ilvl w:val="0"/>
          <w:numId w:val="8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饭卡充值</w:t>
      </w:r>
    </w:p>
    <w:p w:rsidR="007C55ED" w:rsidRPr="007C55ED" w:rsidRDefault="007C55ED" w:rsidP="007C55ED">
      <w:pPr>
        <w:pStyle w:val="3"/>
        <w:numPr>
          <w:ilvl w:val="2"/>
          <w:numId w:val="1"/>
        </w:numPr>
        <w:rPr>
          <w:color w:val="000000" w:themeColor="text1"/>
        </w:rPr>
      </w:pPr>
      <w:bookmarkStart w:id="604" w:name="_Toc493792466"/>
      <w:r w:rsidRPr="007C55ED">
        <w:rPr>
          <w:rFonts w:hint="eastAsia"/>
          <w:color w:val="000000" w:themeColor="text1"/>
        </w:rPr>
        <w:t>交互模式</w:t>
      </w:r>
      <w:bookmarkEnd w:id="604"/>
    </w:p>
    <w:p w:rsidR="007C55ED" w:rsidRPr="007C55ED" w:rsidRDefault="007C55ED" w:rsidP="007C55ED">
      <w:pPr>
        <w:ind w:firstLineChars="200" w:firstLine="420"/>
        <w:rPr>
          <w:color w:val="000000" w:themeColor="text1"/>
        </w:rPr>
      </w:pPr>
      <w:r w:rsidRPr="007C55ED">
        <w:rPr>
          <w:rFonts w:hint="eastAsia"/>
          <w:color w:val="000000" w:themeColor="text1"/>
        </w:rPr>
        <w:t>后台系统调用交互模式</w:t>
      </w:r>
    </w:p>
    <w:p w:rsidR="007C55ED" w:rsidRPr="00A333B7" w:rsidRDefault="007C55ED" w:rsidP="007C55ED">
      <w:pPr>
        <w:pStyle w:val="3"/>
        <w:numPr>
          <w:ilvl w:val="2"/>
          <w:numId w:val="1"/>
        </w:numPr>
      </w:pPr>
      <w:bookmarkStart w:id="605" w:name="_Toc493792467"/>
      <w:r w:rsidRPr="00A333B7">
        <w:rPr>
          <w:rFonts w:hint="eastAsia"/>
        </w:rPr>
        <w:t>请求参数列表</w:t>
      </w:r>
      <w:bookmarkEnd w:id="605"/>
    </w:p>
    <w:p w:rsidR="007C55ED" w:rsidRDefault="007C55ED" w:rsidP="007C55E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请求URL：http:/</w:t>
      </w:r>
      <w:r w:rsidR="0036629F">
        <w:rPr>
          <w:rFonts w:hint="eastAsia"/>
          <w:color w:val="000000" w:themeColor="text1"/>
        </w:rPr>
        <w:t>/m.</w:t>
      </w:r>
      <w:r w:rsidR="008F29A0">
        <w:rPr>
          <w:rFonts w:hint="eastAsia"/>
          <w:color w:val="000000" w:themeColor="text1"/>
        </w:rPr>
        <w:t>bananapay.cn</w:t>
      </w:r>
      <w:r w:rsidR="0036629F">
        <w:rPr>
          <w:rFonts w:hint="eastAsia"/>
          <w:color w:val="000000" w:themeColor="text1"/>
        </w:rPr>
        <w:t>/cgi-bin/mb2c_</w:t>
      </w:r>
      <w:r>
        <w:rPr>
          <w:rFonts w:hint="eastAsia"/>
          <w:color w:val="000000" w:themeColor="text1"/>
        </w:rPr>
        <w:t>charge_card_req.cgi</w:t>
      </w:r>
    </w:p>
    <w:p w:rsidR="007C55ED" w:rsidRPr="00A333B7" w:rsidRDefault="007C55ED" w:rsidP="007C55ED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C55ED" w:rsidRPr="00A333B7" w:rsidTr="00005508">
        <w:tc>
          <w:tcPr>
            <w:tcW w:w="1728" w:type="dxa"/>
            <w:tcBorders>
              <w:bottom w:val="single" w:sz="6" w:space="0" w:color="000000"/>
            </w:tcBorders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C55ED" w:rsidRPr="00A333B7" w:rsidTr="0000550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C55ED" w:rsidRPr="00A333B7" w:rsidRDefault="007C55ED" w:rsidP="0000550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C55ED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7C55ED" w:rsidRPr="00A333B7" w:rsidRDefault="007C55ED" w:rsidP="00005508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C55ED" w:rsidRPr="00A333B7" w:rsidRDefault="007C55ED" w:rsidP="00005508">
            <w:r w:rsidRPr="00A333B7">
              <w:t>userid</w:t>
            </w:r>
            <w:r w:rsidR="00A12BF3">
              <w:rPr>
                <w:rFonts w:hint="eastAsia"/>
              </w:rPr>
              <w:t>（从cookie获取）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C55ED" w:rsidRPr="00A333B7" w:rsidRDefault="007C55ED" w:rsidP="00005508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C55ED" w:rsidRPr="00A333B7" w:rsidRDefault="007C55ED" w:rsidP="00005508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C55ED" w:rsidRPr="00A333B7" w:rsidRDefault="007C55ED" w:rsidP="00005508"/>
        </w:tc>
      </w:tr>
      <w:tr w:rsidR="00E67CA1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E67CA1" w:rsidRDefault="00E67CA1" w:rsidP="00C52809">
            <w:r>
              <w:rPr>
                <w:rFonts w:hint="eastAsia"/>
              </w:rPr>
              <w:t>会话标识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67CA1" w:rsidRDefault="00E67CA1" w:rsidP="00C52809">
            <w:r>
              <w:rPr>
                <w:rFonts w:hint="eastAsia"/>
              </w:rPr>
              <w:t>sid</w:t>
            </w:r>
            <w:r w:rsidR="00A12BF3">
              <w:rPr>
                <w:rFonts w:hint="eastAsia"/>
              </w:rPr>
              <w:t>(从cookie获取）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67CA1" w:rsidRDefault="00E67CA1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67CA1" w:rsidRDefault="00E67CA1" w:rsidP="00C52809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67CA1" w:rsidRDefault="00E67CA1" w:rsidP="00C52809"/>
        </w:tc>
      </w:tr>
      <w:tr w:rsidR="00E67CA1" w:rsidRPr="00A333B7" w:rsidTr="00085F7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>
              <w:rPr>
                <w:rFonts w:hint="eastAsia"/>
              </w:rPr>
              <w:t>充值类型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>
              <w:rPr>
                <w:rFonts w:hint="eastAsia"/>
              </w:rPr>
              <w:t>charge_type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1-停车卡充值</w:t>
            </w:r>
          </w:p>
          <w:p w:rsidR="00E67CA1" w:rsidRPr="00A333B7" w:rsidRDefault="00E67CA1" w:rsidP="00005508">
            <w:r>
              <w:rPr>
                <w:rFonts w:hint="eastAsia"/>
              </w:rPr>
              <w:t>2-饭卡充值</w:t>
            </w:r>
          </w:p>
        </w:tc>
      </w:tr>
      <w:tr w:rsidR="00E67CA1" w:rsidRPr="00A333B7" w:rsidTr="00085F7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充值卡号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charge_card_id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如果是停车卡则是车牌号，如果是饭卡则是饭卡号</w:t>
            </w:r>
          </w:p>
        </w:tc>
      </w:tr>
      <w:tr w:rsidR="004A486F" w:rsidRPr="004A486F" w:rsidTr="00085F7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4A486F" w:rsidRDefault="004A486F" w:rsidP="00005508">
            <w:r>
              <w:rPr>
                <w:rFonts w:hint="eastAsia"/>
              </w:rPr>
              <w:t>业务类型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4A486F" w:rsidRDefault="004A486F" w:rsidP="00005508">
            <w:r>
              <w:rPr>
                <w:rFonts w:hint="eastAsia"/>
              </w:rPr>
              <w:t>business_type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A486F" w:rsidRDefault="004A486F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4A486F" w:rsidRDefault="004A486F" w:rsidP="00005508">
            <w:r>
              <w:rPr>
                <w:rFonts w:hint="eastAsia"/>
              </w:rPr>
              <w:t>String（32）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4A486F" w:rsidRDefault="004A486F" w:rsidP="00005508">
            <w:r>
              <w:rPr>
                <w:rFonts w:hint="eastAsia"/>
              </w:rPr>
              <w:t>停车卡充值，必填（1-地上停车场，2-地下</w:t>
            </w:r>
            <w:r>
              <w:rPr>
                <w:rFonts w:hint="eastAsia"/>
              </w:rPr>
              <w:lastRenderedPageBreak/>
              <w:t>停车场），饭卡充值不填</w:t>
            </w:r>
          </w:p>
        </w:tc>
      </w:tr>
      <w:tr w:rsidR="00E67CA1" w:rsidRPr="00A333B7" w:rsidTr="0036629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lastRenderedPageBreak/>
              <w:t>充值金额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charge_money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Pr="00A333B7" w:rsidRDefault="00E67CA1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E67CA1" w:rsidRDefault="00E67CA1" w:rsidP="00005508">
            <w:r>
              <w:rPr>
                <w:rFonts w:hint="eastAsia"/>
              </w:rPr>
              <w:t>充值金额</w:t>
            </w:r>
          </w:p>
        </w:tc>
      </w:tr>
      <w:tr w:rsidR="001F1F6C" w:rsidRPr="00A333B7" w:rsidTr="0036629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F1F6C" w:rsidRDefault="001F1F6C" w:rsidP="00005508">
            <w:r>
              <w:rPr>
                <w:rFonts w:hint="eastAsia"/>
              </w:rPr>
              <w:t>实付金额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F1F6C" w:rsidRDefault="001F1F6C" w:rsidP="00005508">
            <w:r>
              <w:rPr>
                <w:rFonts w:hint="eastAsia"/>
              </w:rPr>
              <w:t>pay_money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F1F6C" w:rsidRDefault="001F1F6C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F1F6C" w:rsidRDefault="001F1F6C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F1F6C" w:rsidRDefault="001F1F6C" w:rsidP="00005508">
            <w:r>
              <w:rPr>
                <w:rFonts w:hint="eastAsia"/>
              </w:rPr>
              <w:t>实际付款金额</w:t>
            </w:r>
          </w:p>
        </w:tc>
      </w:tr>
      <w:tr w:rsidR="00150E05" w:rsidRPr="00A333B7" w:rsidTr="0036629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7C55ED" w:rsidRPr="00A333B7" w:rsidRDefault="007C55ED" w:rsidP="007C55ED">
      <w:pPr>
        <w:pStyle w:val="3"/>
        <w:numPr>
          <w:ilvl w:val="2"/>
          <w:numId w:val="1"/>
        </w:numPr>
      </w:pPr>
      <w:bookmarkStart w:id="606" w:name="_Toc493792468"/>
      <w:r w:rsidRPr="00A333B7">
        <w:rPr>
          <w:rFonts w:hint="eastAsia"/>
        </w:rPr>
        <w:t>应答参数列表</w:t>
      </w:r>
      <w:bookmarkEnd w:id="606"/>
    </w:p>
    <w:p w:rsidR="00A85977" w:rsidRDefault="007C55ED" w:rsidP="008A1C9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C55ED" w:rsidRPr="00A333B7" w:rsidTr="00005508">
        <w:tc>
          <w:tcPr>
            <w:tcW w:w="1728" w:type="dxa"/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C55ED" w:rsidRPr="00A333B7" w:rsidRDefault="007C55ED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C55ED" w:rsidRPr="00A333B7" w:rsidTr="0000550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C55ED" w:rsidRPr="00A333B7" w:rsidRDefault="007C55ED" w:rsidP="0000550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C55ED" w:rsidRPr="00A333B7" w:rsidTr="00005508">
        <w:tc>
          <w:tcPr>
            <w:tcW w:w="1728" w:type="dxa"/>
          </w:tcPr>
          <w:p w:rsidR="007C55ED" w:rsidRPr="00A333B7" w:rsidRDefault="007C55ED" w:rsidP="0000550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C55ED" w:rsidRPr="00A333B7" w:rsidRDefault="007C55ED" w:rsidP="0000550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C55ED" w:rsidRPr="00A333B7" w:rsidRDefault="007C55ED" w:rsidP="0000550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C55ED" w:rsidRPr="00A333B7" w:rsidRDefault="007C55ED" w:rsidP="00005508">
            <w:r w:rsidRPr="00A333B7">
              <w:t>Int</w:t>
            </w:r>
          </w:p>
        </w:tc>
        <w:tc>
          <w:tcPr>
            <w:tcW w:w="4305" w:type="dxa"/>
          </w:tcPr>
          <w:p w:rsidR="007C55ED" w:rsidRPr="00A333B7" w:rsidRDefault="007C55ED" w:rsidP="0000550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参见错误码对照表</w:t>
            </w:r>
          </w:p>
        </w:tc>
      </w:tr>
      <w:tr w:rsidR="007C55ED" w:rsidRPr="00A333B7" w:rsidTr="00005508">
        <w:tc>
          <w:tcPr>
            <w:tcW w:w="1728" w:type="dxa"/>
          </w:tcPr>
          <w:p w:rsidR="007C55ED" w:rsidRPr="00A333B7" w:rsidRDefault="007C55ED" w:rsidP="0000550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C55ED" w:rsidRPr="00A333B7" w:rsidRDefault="007C55ED" w:rsidP="00005508">
            <w:r w:rsidRPr="00A333B7">
              <w:t>retmsg</w:t>
            </w:r>
          </w:p>
        </w:tc>
        <w:tc>
          <w:tcPr>
            <w:tcW w:w="720" w:type="dxa"/>
          </w:tcPr>
          <w:p w:rsidR="007C55ED" w:rsidRPr="00A333B7" w:rsidRDefault="007C55ED" w:rsidP="0000550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C55ED" w:rsidRPr="00A333B7" w:rsidRDefault="007C55ED" w:rsidP="00005508">
            <w:r w:rsidRPr="00A333B7">
              <w:t>String(30)</w:t>
            </w:r>
          </w:p>
        </w:tc>
        <w:tc>
          <w:tcPr>
            <w:tcW w:w="4305" w:type="dxa"/>
          </w:tcPr>
          <w:p w:rsidR="007C55ED" w:rsidRPr="00A333B7" w:rsidRDefault="007C55ED" w:rsidP="00005508">
            <w:pPr>
              <w:rPr>
                <w:lang w:val="zh-CN"/>
              </w:rPr>
            </w:pPr>
          </w:p>
        </w:tc>
      </w:tr>
      <w:tr w:rsidR="007C55ED" w:rsidRPr="00A333B7" w:rsidTr="00005508">
        <w:tc>
          <w:tcPr>
            <w:tcW w:w="1728" w:type="dxa"/>
          </w:tcPr>
          <w:p w:rsidR="007C55ED" w:rsidRPr="00A333B7" w:rsidRDefault="00471C58" w:rsidP="0000550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充值订单号</w:t>
            </w:r>
          </w:p>
        </w:tc>
        <w:tc>
          <w:tcPr>
            <w:tcW w:w="1980" w:type="dxa"/>
          </w:tcPr>
          <w:p w:rsidR="007C55ED" w:rsidRPr="00A333B7" w:rsidRDefault="00471C58" w:rsidP="00005508">
            <w:r>
              <w:rPr>
                <w:rFonts w:hint="eastAsia"/>
              </w:rPr>
              <w:t>listid</w:t>
            </w:r>
          </w:p>
        </w:tc>
        <w:tc>
          <w:tcPr>
            <w:tcW w:w="720" w:type="dxa"/>
          </w:tcPr>
          <w:p w:rsidR="007C55ED" w:rsidRPr="00A333B7" w:rsidRDefault="00471C58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C55ED" w:rsidRPr="00A333B7" w:rsidRDefault="007C55ED" w:rsidP="00005508">
            <w:r w:rsidRPr="00A333B7">
              <w:t>String(32)</w:t>
            </w:r>
          </w:p>
        </w:tc>
        <w:tc>
          <w:tcPr>
            <w:tcW w:w="4305" w:type="dxa"/>
          </w:tcPr>
          <w:p w:rsidR="007C55ED" w:rsidRPr="00A333B7" w:rsidRDefault="007C55ED" w:rsidP="00005508">
            <w:pPr>
              <w:rPr>
                <w:lang w:val="zh-CN"/>
              </w:rPr>
            </w:pPr>
          </w:p>
        </w:tc>
      </w:tr>
      <w:tr w:rsidR="007C55ED" w:rsidRPr="00A333B7" w:rsidTr="00005508">
        <w:tc>
          <w:tcPr>
            <w:tcW w:w="1728" w:type="dxa"/>
          </w:tcPr>
          <w:p w:rsidR="007C55ED" w:rsidRPr="00A333B7" w:rsidRDefault="00EB7ED4" w:rsidP="00005508">
            <w:pPr>
              <w:rPr>
                <w:lang w:val="zh-CN"/>
              </w:rPr>
            </w:pPr>
            <w:r>
              <w:rPr>
                <w:rFonts w:hint="eastAsia"/>
              </w:rPr>
              <w:t>充值类型</w:t>
            </w:r>
          </w:p>
        </w:tc>
        <w:tc>
          <w:tcPr>
            <w:tcW w:w="1980" w:type="dxa"/>
          </w:tcPr>
          <w:p w:rsidR="007C55ED" w:rsidRPr="00A333B7" w:rsidRDefault="00EB7ED4" w:rsidP="00005508">
            <w:r>
              <w:rPr>
                <w:rFonts w:hint="eastAsia"/>
              </w:rPr>
              <w:t>charge_type</w:t>
            </w:r>
          </w:p>
        </w:tc>
        <w:tc>
          <w:tcPr>
            <w:tcW w:w="720" w:type="dxa"/>
          </w:tcPr>
          <w:p w:rsidR="007C55ED" w:rsidRPr="00A333B7" w:rsidRDefault="00EB7ED4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C55ED" w:rsidRPr="00A333B7" w:rsidRDefault="007C55ED" w:rsidP="00005508">
            <w:r w:rsidRPr="00A333B7">
              <w:t>String(32)</w:t>
            </w:r>
          </w:p>
        </w:tc>
        <w:tc>
          <w:tcPr>
            <w:tcW w:w="4305" w:type="dxa"/>
          </w:tcPr>
          <w:p w:rsidR="00EB7ED4" w:rsidRDefault="00EB7ED4" w:rsidP="00EB7ED4">
            <w:r>
              <w:rPr>
                <w:rFonts w:hint="eastAsia"/>
              </w:rPr>
              <w:t>1-停车卡充值</w:t>
            </w:r>
          </w:p>
          <w:p w:rsidR="007C55ED" w:rsidRPr="00A333B7" w:rsidRDefault="00EB7ED4" w:rsidP="00EB7ED4">
            <w:pPr>
              <w:rPr>
                <w:lang w:val="zh-CN"/>
              </w:rPr>
            </w:pPr>
            <w:r>
              <w:rPr>
                <w:rFonts w:hint="eastAsia"/>
              </w:rPr>
              <w:t>2-饭卡充值</w:t>
            </w:r>
          </w:p>
        </w:tc>
      </w:tr>
      <w:tr w:rsidR="001C69CF" w:rsidRPr="00A333B7" w:rsidTr="00005508">
        <w:tc>
          <w:tcPr>
            <w:tcW w:w="1728" w:type="dxa"/>
          </w:tcPr>
          <w:p w:rsidR="001C69CF" w:rsidRDefault="001C69CF" w:rsidP="00AD6C17">
            <w:r>
              <w:rPr>
                <w:rFonts w:hint="eastAsia"/>
              </w:rPr>
              <w:t>充值金额</w:t>
            </w:r>
          </w:p>
        </w:tc>
        <w:tc>
          <w:tcPr>
            <w:tcW w:w="1980" w:type="dxa"/>
          </w:tcPr>
          <w:p w:rsidR="001C69CF" w:rsidRDefault="001C69CF" w:rsidP="00AD6C17">
            <w:r>
              <w:rPr>
                <w:rFonts w:hint="eastAsia"/>
              </w:rPr>
              <w:t>charge_money</w:t>
            </w:r>
          </w:p>
        </w:tc>
        <w:tc>
          <w:tcPr>
            <w:tcW w:w="720" w:type="dxa"/>
          </w:tcPr>
          <w:p w:rsidR="001C69CF" w:rsidRDefault="001C69CF" w:rsidP="00AD6C1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C69CF" w:rsidRPr="00A333B7" w:rsidRDefault="001C69CF" w:rsidP="00AD6C17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1C69CF" w:rsidRDefault="001C69CF" w:rsidP="00AD6C17">
            <w:r>
              <w:rPr>
                <w:rFonts w:hint="eastAsia"/>
              </w:rPr>
              <w:t>充值金额</w:t>
            </w:r>
          </w:p>
        </w:tc>
      </w:tr>
      <w:tr w:rsidR="001C69CF" w:rsidRPr="00A333B7" w:rsidTr="00005508">
        <w:tc>
          <w:tcPr>
            <w:tcW w:w="1728" w:type="dxa"/>
          </w:tcPr>
          <w:p w:rsidR="001C69CF" w:rsidRDefault="001C69CF" w:rsidP="00AD6C17">
            <w:r>
              <w:rPr>
                <w:rFonts w:hint="eastAsia"/>
              </w:rPr>
              <w:t>实付金额</w:t>
            </w:r>
          </w:p>
        </w:tc>
        <w:tc>
          <w:tcPr>
            <w:tcW w:w="1980" w:type="dxa"/>
          </w:tcPr>
          <w:p w:rsidR="001C69CF" w:rsidRDefault="001C69CF" w:rsidP="00AD6C17">
            <w:r>
              <w:rPr>
                <w:rFonts w:hint="eastAsia"/>
              </w:rPr>
              <w:t>pay_money</w:t>
            </w:r>
          </w:p>
        </w:tc>
        <w:tc>
          <w:tcPr>
            <w:tcW w:w="720" w:type="dxa"/>
          </w:tcPr>
          <w:p w:rsidR="001C69CF" w:rsidRDefault="001C69CF" w:rsidP="00AD6C1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C69CF" w:rsidRDefault="001C69CF" w:rsidP="00AD6C17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1C69CF" w:rsidRDefault="001C69CF" w:rsidP="00AD6C17">
            <w:r>
              <w:rPr>
                <w:rFonts w:hint="eastAsia"/>
              </w:rPr>
              <w:t>实际付款金额</w:t>
            </w:r>
          </w:p>
        </w:tc>
      </w:tr>
    </w:tbl>
    <w:p w:rsidR="00C52809" w:rsidRDefault="00C52809" w:rsidP="00B8487F"/>
    <w:p w:rsidR="001C69CF" w:rsidRDefault="001C69CF" w:rsidP="00B8487F"/>
    <w:p w:rsidR="00C52809" w:rsidRPr="008F2D77" w:rsidRDefault="00C52809" w:rsidP="00B8487F"/>
    <w:p w:rsidR="00EB7ED4" w:rsidRDefault="00EB7ED4" w:rsidP="00EB7ED4">
      <w:pPr>
        <w:pStyle w:val="3"/>
        <w:numPr>
          <w:ilvl w:val="2"/>
          <w:numId w:val="1"/>
        </w:numPr>
      </w:pPr>
      <w:bookmarkStart w:id="607" w:name="_Toc493792469"/>
      <w:r>
        <w:rPr>
          <w:rFonts w:hint="eastAsia"/>
        </w:rPr>
        <w:t>处理</w:t>
      </w:r>
      <w:r>
        <w:t>逻辑</w:t>
      </w:r>
      <w:bookmarkEnd w:id="607"/>
    </w:p>
    <w:p w:rsidR="00B8487F" w:rsidRDefault="00B8487F" w:rsidP="00B8487F"/>
    <w:p w:rsidR="001910B0" w:rsidRPr="008F2D77" w:rsidRDefault="001910B0" w:rsidP="001910B0">
      <w:pPr>
        <w:pStyle w:val="2"/>
        <w:numPr>
          <w:ilvl w:val="1"/>
          <w:numId w:val="1"/>
        </w:numPr>
      </w:pPr>
      <w:bookmarkStart w:id="608" w:name="_Toc493792470"/>
      <w:r>
        <w:rPr>
          <w:rFonts w:hint="eastAsia"/>
        </w:rPr>
        <w:lastRenderedPageBreak/>
        <w:t>停车</w:t>
      </w:r>
      <w:r w:rsidRPr="008F2D77">
        <w:rPr>
          <w:rFonts w:hint="eastAsia"/>
        </w:rPr>
        <w:t>卡</w:t>
      </w:r>
      <w:r>
        <w:rPr>
          <w:rFonts w:hint="eastAsia"/>
        </w:rPr>
        <w:t>饭卡</w:t>
      </w:r>
      <w:r w:rsidR="00E84E55">
        <w:rPr>
          <w:rFonts w:hint="eastAsia"/>
        </w:rPr>
        <w:t>充值</w:t>
      </w:r>
      <w:r>
        <w:rPr>
          <w:rFonts w:hint="eastAsia"/>
        </w:rPr>
        <w:t>查询接口</w:t>
      </w:r>
      <w:bookmarkEnd w:id="608"/>
    </w:p>
    <w:p w:rsidR="001910B0" w:rsidRPr="007C55ED" w:rsidRDefault="001910B0" w:rsidP="001910B0">
      <w:pPr>
        <w:pStyle w:val="3"/>
        <w:numPr>
          <w:ilvl w:val="2"/>
          <w:numId w:val="1"/>
        </w:numPr>
        <w:rPr>
          <w:color w:val="000000" w:themeColor="text1"/>
        </w:rPr>
      </w:pPr>
      <w:bookmarkStart w:id="609" w:name="_Toc493792471"/>
      <w:r w:rsidRPr="007C55ED">
        <w:rPr>
          <w:rFonts w:hint="eastAsia"/>
          <w:color w:val="000000" w:themeColor="text1"/>
        </w:rPr>
        <w:t>业务功能</w:t>
      </w:r>
      <w:bookmarkEnd w:id="609"/>
    </w:p>
    <w:p w:rsidR="001910B0" w:rsidRPr="007C55ED" w:rsidRDefault="001910B0" w:rsidP="001910B0">
      <w:pPr>
        <w:rPr>
          <w:color w:val="000000" w:themeColor="text1"/>
        </w:rPr>
      </w:pPr>
      <w:r w:rsidRPr="007C55ED">
        <w:rPr>
          <w:color w:val="000000" w:themeColor="text1"/>
        </w:rPr>
        <w:tab/>
      </w:r>
      <w:r w:rsidRPr="007C55ED">
        <w:rPr>
          <w:color w:val="000000" w:themeColor="text1"/>
        </w:rPr>
        <w:tab/>
      </w:r>
      <w:r>
        <w:rPr>
          <w:rFonts w:hint="eastAsia"/>
          <w:color w:val="000000" w:themeColor="text1"/>
        </w:rPr>
        <w:t>查询停车卡，饭卡充值记录和</w:t>
      </w:r>
      <w:r w:rsidR="00005508">
        <w:rPr>
          <w:rFonts w:hint="eastAsia"/>
          <w:color w:val="000000" w:themeColor="text1"/>
        </w:rPr>
        <w:t>充值</w:t>
      </w:r>
      <w:r>
        <w:rPr>
          <w:rFonts w:hint="eastAsia"/>
          <w:color w:val="000000" w:themeColor="text1"/>
        </w:rPr>
        <w:t>详情</w:t>
      </w:r>
    </w:p>
    <w:p w:rsidR="001910B0" w:rsidRPr="007C55ED" w:rsidRDefault="001910B0" w:rsidP="001910B0">
      <w:pPr>
        <w:pStyle w:val="3"/>
        <w:numPr>
          <w:ilvl w:val="2"/>
          <w:numId w:val="1"/>
        </w:numPr>
        <w:rPr>
          <w:color w:val="000000" w:themeColor="text1"/>
        </w:rPr>
      </w:pPr>
      <w:bookmarkStart w:id="610" w:name="_Toc493792472"/>
      <w:r w:rsidRPr="007C55ED">
        <w:rPr>
          <w:rFonts w:hint="eastAsia"/>
          <w:color w:val="000000" w:themeColor="text1"/>
        </w:rPr>
        <w:t>交互模式</w:t>
      </w:r>
      <w:bookmarkEnd w:id="610"/>
    </w:p>
    <w:p w:rsidR="001910B0" w:rsidRPr="007C55ED" w:rsidRDefault="001910B0" w:rsidP="001910B0">
      <w:pPr>
        <w:ind w:firstLineChars="200" w:firstLine="420"/>
        <w:rPr>
          <w:color w:val="000000" w:themeColor="text1"/>
        </w:rPr>
      </w:pPr>
      <w:r w:rsidRPr="007C55ED">
        <w:rPr>
          <w:rFonts w:hint="eastAsia"/>
          <w:color w:val="000000" w:themeColor="text1"/>
        </w:rPr>
        <w:t>后台系统调用交互模式</w:t>
      </w:r>
    </w:p>
    <w:p w:rsidR="001910B0" w:rsidRPr="00A333B7" w:rsidRDefault="001910B0" w:rsidP="001910B0">
      <w:pPr>
        <w:pStyle w:val="3"/>
        <w:numPr>
          <w:ilvl w:val="2"/>
          <w:numId w:val="1"/>
        </w:numPr>
      </w:pPr>
      <w:bookmarkStart w:id="611" w:name="_Toc493792473"/>
      <w:r w:rsidRPr="00A333B7">
        <w:rPr>
          <w:rFonts w:hint="eastAsia"/>
        </w:rPr>
        <w:t>请求参数列表</w:t>
      </w:r>
      <w:bookmarkEnd w:id="611"/>
    </w:p>
    <w:p w:rsidR="001910B0" w:rsidRDefault="001910B0" w:rsidP="001910B0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请求URL：http://m.</w:t>
      </w:r>
      <w:r w:rsidR="008F29A0">
        <w:rPr>
          <w:rFonts w:hint="eastAsia"/>
          <w:color w:val="000000" w:themeColor="text1"/>
        </w:rPr>
        <w:t>bananapay.cn</w:t>
      </w:r>
      <w:r>
        <w:rPr>
          <w:rFonts w:hint="eastAsia"/>
          <w:color w:val="000000" w:themeColor="text1"/>
        </w:rPr>
        <w:t>/cgi-bin/mb2c_charge_card_query.cgi</w:t>
      </w:r>
    </w:p>
    <w:p w:rsidR="001910B0" w:rsidRPr="00A333B7" w:rsidRDefault="001910B0" w:rsidP="001910B0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910B0" w:rsidRPr="00A333B7" w:rsidTr="00005508">
        <w:tc>
          <w:tcPr>
            <w:tcW w:w="1728" w:type="dxa"/>
            <w:tcBorders>
              <w:bottom w:val="single" w:sz="6" w:space="0" w:color="000000"/>
            </w:tcBorders>
          </w:tcPr>
          <w:p w:rsidR="001910B0" w:rsidRPr="00A333B7" w:rsidRDefault="001910B0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910B0" w:rsidRPr="00A333B7" w:rsidRDefault="001910B0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910B0" w:rsidRPr="00A333B7" w:rsidRDefault="001910B0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910B0" w:rsidRPr="00A333B7" w:rsidRDefault="001910B0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910B0" w:rsidRPr="00A333B7" w:rsidRDefault="001910B0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910B0" w:rsidRPr="00A333B7" w:rsidTr="0000550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910B0" w:rsidRPr="00A333B7" w:rsidRDefault="001910B0" w:rsidP="0000550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910B0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1910B0" w:rsidRPr="00A333B7" w:rsidRDefault="001910B0" w:rsidP="00005508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910B0" w:rsidRPr="00A333B7" w:rsidRDefault="001910B0" w:rsidP="00005508">
            <w:r w:rsidRPr="00A333B7">
              <w:t>userid</w:t>
            </w:r>
            <w:r w:rsidR="00A12BF3">
              <w:rPr>
                <w:rFonts w:hint="eastAsia"/>
              </w:rPr>
              <w:t>（从cookie获取）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910B0" w:rsidRPr="00A333B7" w:rsidRDefault="001910B0" w:rsidP="00005508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910B0" w:rsidRPr="00A333B7" w:rsidRDefault="001910B0" w:rsidP="00005508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910B0" w:rsidRPr="00A333B7" w:rsidRDefault="001910B0" w:rsidP="00005508">
            <w:r w:rsidRPr="00A333B7">
              <w:rPr>
                <w:rFonts w:hint="eastAsia"/>
              </w:rPr>
              <w:t>付款</w:t>
            </w:r>
            <w:r w:rsidRPr="00A333B7">
              <w:t>方</w:t>
            </w:r>
          </w:p>
        </w:tc>
      </w:tr>
      <w:tr w:rsidR="00005508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会话标识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sid</w:t>
            </w:r>
            <w:r w:rsidR="00A12BF3">
              <w:rPr>
                <w:rFonts w:hint="eastAsia"/>
              </w:rPr>
              <w:t>（从cookie获取）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05508" w:rsidRDefault="00005508" w:rsidP="00005508"/>
        </w:tc>
      </w:tr>
      <w:tr w:rsidR="00005508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05508" w:rsidRDefault="00005508" w:rsidP="00005508">
            <w:r>
              <w:rPr>
                <w:rFonts w:hint="eastAsia"/>
              </w:rPr>
              <w:t>1-查询该用户的充值记录</w:t>
            </w:r>
          </w:p>
          <w:p w:rsidR="00005508" w:rsidRDefault="00005508" w:rsidP="00005508">
            <w:r>
              <w:rPr>
                <w:rFonts w:hint="eastAsia"/>
              </w:rPr>
              <w:t>2-根据订单号查用户充值信息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005508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oper_type = 1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充值类型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charge_type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1-停车卡充值（trade_type=10)</w:t>
            </w:r>
          </w:p>
          <w:p w:rsidR="00150E05" w:rsidRDefault="00150E05" w:rsidP="00150E05">
            <w:r>
              <w:rPr>
                <w:rFonts w:hint="eastAsia"/>
              </w:rPr>
              <w:t>2-饭卡充值（trade_type=11)</w:t>
            </w:r>
          </w:p>
          <w:p w:rsidR="00150E05" w:rsidRPr="00A333B7" w:rsidRDefault="00150E05" w:rsidP="00150E05">
            <w:r>
              <w:rPr>
                <w:rFonts w:hint="eastAsia"/>
              </w:rPr>
              <w:t>3-手机号充值（trade_type=12)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充值卡号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charge_card_id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如果是停车卡则是车牌号，如果是饭卡则是</w:t>
            </w:r>
            <w:r>
              <w:rPr>
                <w:rFonts w:hint="eastAsia"/>
              </w:rPr>
              <w:lastRenderedPageBreak/>
              <w:t>饭卡号,如果是手机充值则是手机号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页码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记录数，默认10</w:t>
            </w:r>
          </w:p>
        </w:tc>
      </w:tr>
      <w:tr w:rsidR="00150E05" w:rsidRPr="00A333B7" w:rsidTr="0000550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 xml:space="preserve">oper_type =2 </w:t>
            </w:r>
          </w:p>
        </w:tc>
      </w:tr>
      <w:tr w:rsidR="00150E05" w:rsidRPr="00A333B7" w:rsidTr="00005508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充值订单号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/>
        </w:tc>
      </w:tr>
    </w:tbl>
    <w:p w:rsidR="001910B0" w:rsidRPr="00A333B7" w:rsidRDefault="001910B0" w:rsidP="001910B0">
      <w:pPr>
        <w:pStyle w:val="3"/>
        <w:numPr>
          <w:ilvl w:val="2"/>
          <w:numId w:val="1"/>
        </w:numPr>
      </w:pPr>
      <w:bookmarkStart w:id="612" w:name="_Toc493792474"/>
      <w:r w:rsidRPr="00A333B7">
        <w:rPr>
          <w:rFonts w:hint="eastAsia"/>
        </w:rPr>
        <w:t>应答参数列表</w:t>
      </w:r>
      <w:bookmarkEnd w:id="612"/>
    </w:p>
    <w:p w:rsidR="00005508" w:rsidRPr="00A333B7" w:rsidRDefault="00005508" w:rsidP="00005508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05508" w:rsidRPr="00A333B7" w:rsidRDefault="00005508" w:rsidP="00005508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05508" w:rsidRPr="00A333B7" w:rsidTr="00005508">
        <w:tc>
          <w:tcPr>
            <w:tcW w:w="1728" w:type="dxa"/>
          </w:tcPr>
          <w:p w:rsidR="00005508" w:rsidRPr="00A333B7" w:rsidRDefault="00005508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005508" w:rsidRPr="00A333B7" w:rsidRDefault="00005508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05508" w:rsidRPr="00A333B7" w:rsidRDefault="00005508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005508" w:rsidRPr="00A333B7" w:rsidRDefault="00005508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005508" w:rsidRPr="00A333B7" w:rsidRDefault="00005508" w:rsidP="00005508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05508" w:rsidRPr="00A333B7" w:rsidTr="00005508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05508" w:rsidRPr="00A333B7" w:rsidRDefault="00005508" w:rsidP="00005508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005508" w:rsidP="00005508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005508" w:rsidRPr="00A333B7" w:rsidRDefault="00005508" w:rsidP="00005508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05508" w:rsidRPr="00A333B7" w:rsidRDefault="00005508" w:rsidP="0000550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Int</w:t>
            </w:r>
          </w:p>
        </w:tc>
        <w:tc>
          <w:tcPr>
            <w:tcW w:w="4305" w:type="dxa"/>
          </w:tcPr>
          <w:p w:rsidR="00005508" w:rsidRPr="00A333B7" w:rsidRDefault="00005508" w:rsidP="00005508">
            <w:r w:rsidRPr="00A333B7">
              <w:rPr>
                <w:rFonts w:hint="eastAsia"/>
              </w:rPr>
              <w:t>参见错误码对照表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005508" w:rsidP="00005508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005508" w:rsidRPr="00A333B7" w:rsidRDefault="00005508" w:rsidP="00005508">
            <w:r w:rsidRPr="00A333B7">
              <w:t>retmsg</w:t>
            </w:r>
          </w:p>
        </w:tc>
        <w:tc>
          <w:tcPr>
            <w:tcW w:w="720" w:type="dxa"/>
          </w:tcPr>
          <w:p w:rsidR="00005508" w:rsidRPr="00A333B7" w:rsidRDefault="00005508" w:rsidP="00005508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String(30)</w:t>
            </w:r>
          </w:p>
        </w:tc>
        <w:tc>
          <w:tcPr>
            <w:tcW w:w="4305" w:type="dxa"/>
          </w:tcPr>
          <w:p w:rsidR="00005508" w:rsidRPr="00A333B7" w:rsidRDefault="00005508" w:rsidP="00005508"/>
        </w:tc>
      </w:tr>
      <w:tr w:rsidR="00005508" w:rsidRPr="00A333B7" w:rsidTr="00005508">
        <w:tc>
          <w:tcPr>
            <w:tcW w:w="1728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当前页码</w:t>
            </w:r>
          </w:p>
        </w:tc>
        <w:tc>
          <w:tcPr>
            <w:tcW w:w="1980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005508" w:rsidRPr="00A333B7" w:rsidRDefault="0000550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005508" w:rsidRPr="00A333B7" w:rsidTr="00005508">
        <w:tc>
          <w:tcPr>
            <w:tcW w:w="1728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005508" w:rsidRPr="00A333B7" w:rsidRDefault="0000550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005508" w:rsidRPr="00A333B7" w:rsidTr="00005508">
        <w:tc>
          <w:tcPr>
            <w:tcW w:w="1728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005508" w:rsidRPr="00A333B7" w:rsidRDefault="0000550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005508" w:rsidRPr="00A333B7" w:rsidRDefault="00005508" w:rsidP="00005508">
            <w:r>
              <w:rPr>
                <w:rFonts w:hint="eastAsia"/>
              </w:rPr>
              <w:t>入参</w:t>
            </w:r>
            <w:r>
              <w:t>o</w:t>
            </w:r>
            <w:r>
              <w:rPr>
                <w:rFonts w:hint="eastAsia"/>
              </w:rPr>
              <w:t>per</w:t>
            </w:r>
            <w:r>
              <w:t>_type=1</w:t>
            </w:r>
            <w:r>
              <w:rPr>
                <w:rFonts w:hint="eastAsia"/>
              </w:rPr>
              <w:t>时必填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005508" w:rsidP="00005508">
            <w:r>
              <w:rPr>
                <w:rFonts w:hint="eastAsia"/>
              </w:rPr>
              <w:t>账单信息记录集</w:t>
            </w:r>
          </w:p>
        </w:tc>
        <w:tc>
          <w:tcPr>
            <w:tcW w:w="1980" w:type="dxa"/>
          </w:tcPr>
          <w:p w:rsidR="00005508" w:rsidRPr="00A333B7" w:rsidRDefault="007140AA" w:rsidP="00005508">
            <w:r>
              <w:rPr>
                <w:rFonts w:hint="eastAsia"/>
              </w:rPr>
              <w:t>charge_info</w:t>
            </w:r>
          </w:p>
        </w:tc>
        <w:tc>
          <w:tcPr>
            <w:tcW w:w="720" w:type="dxa"/>
          </w:tcPr>
          <w:p w:rsidR="00005508" w:rsidRPr="00A333B7" w:rsidRDefault="0000550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005508" w:rsidRPr="00A333B7" w:rsidRDefault="00005508" w:rsidP="00005508">
            <w:r>
              <w:rPr>
                <w:rFonts w:hint="eastAsia"/>
              </w:rPr>
              <w:t>账单信息记录集</w:t>
            </w:r>
            <w:r w:rsidR="002C0E46">
              <w:rPr>
                <w:rFonts w:hint="eastAsia"/>
              </w:rPr>
              <w:t>（</w:t>
            </w:r>
            <w:r w:rsidR="002C0E46">
              <w:t>o</w:t>
            </w:r>
            <w:r w:rsidR="002C0E46">
              <w:rPr>
                <w:rFonts w:hint="eastAsia"/>
              </w:rPr>
              <w:t>per</w:t>
            </w:r>
            <w:r w:rsidR="002C0E46">
              <w:t>_type=1</w:t>
            </w:r>
            <w:r w:rsidR="002C0E46">
              <w:rPr>
                <w:rFonts w:hint="eastAsia"/>
              </w:rPr>
              <w:t xml:space="preserve"> 必填）</w:t>
            </w:r>
          </w:p>
        </w:tc>
      </w:tr>
      <w:tr w:rsidR="00005508" w:rsidRPr="00A333B7" w:rsidTr="00005508">
        <w:tc>
          <w:tcPr>
            <w:tcW w:w="10173" w:type="dxa"/>
            <w:gridSpan w:val="5"/>
          </w:tcPr>
          <w:p w:rsidR="00005508" w:rsidRPr="00A333B7" w:rsidRDefault="00005508" w:rsidP="00005508">
            <w:r>
              <w:rPr>
                <w:rFonts w:hint="eastAsia"/>
              </w:rPr>
              <w:t>oper_type=1时</w:t>
            </w:r>
            <w:r>
              <w:t>，</w:t>
            </w:r>
            <w:r w:rsidR="00760E82">
              <w:rPr>
                <w:rFonts w:hint="eastAsia"/>
              </w:rPr>
              <w:t>充值</w:t>
            </w:r>
            <w:r>
              <w:rPr>
                <w:rFonts w:hint="eastAsia"/>
              </w:rPr>
              <w:t>信息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760E82" w:rsidP="00005508">
            <w:r>
              <w:rPr>
                <w:rFonts w:hint="eastAsia"/>
              </w:rPr>
              <w:t>交易单号</w:t>
            </w:r>
          </w:p>
        </w:tc>
        <w:tc>
          <w:tcPr>
            <w:tcW w:w="1980" w:type="dxa"/>
          </w:tcPr>
          <w:p w:rsidR="00005508" w:rsidRPr="00A333B7" w:rsidRDefault="004B23F5" w:rsidP="00005508">
            <w:r w:rsidRPr="00DA481F">
              <w:rPr>
                <w:rFonts w:ascii="Calibri" w:eastAsia="新宋体" w:hAnsi="Calibri" w:cs="Calibri"/>
              </w:rPr>
              <w:t>spbillno</w:t>
            </w:r>
          </w:p>
        </w:tc>
        <w:tc>
          <w:tcPr>
            <w:tcW w:w="720" w:type="dxa"/>
          </w:tcPr>
          <w:p w:rsidR="00005508" w:rsidRPr="00A333B7" w:rsidRDefault="00005508" w:rsidP="00005508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String(32)</w:t>
            </w:r>
          </w:p>
        </w:tc>
        <w:tc>
          <w:tcPr>
            <w:tcW w:w="4305" w:type="dxa"/>
          </w:tcPr>
          <w:p w:rsidR="00005508" w:rsidRPr="00A333B7" w:rsidRDefault="00760E82" w:rsidP="00005508">
            <w:r>
              <w:rPr>
                <w:rFonts w:hint="eastAsia"/>
              </w:rPr>
              <w:t>交易单号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760E82" w:rsidP="00005508">
            <w:r>
              <w:rPr>
                <w:rFonts w:hint="eastAsia"/>
              </w:rPr>
              <w:t>充值订单号</w:t>
            </w:r>
          </w:p>
        </w:tc>
        <w:tc>
          <w:tcPr>
            <w:tcW w:w="1980" w:type="dxa"/>
          </w:tcPr>
          <w:p w:rsidR="00005508" w:rsidRPr="00A333B7" w:rsidRDefault="004B23F5" w:rsidP="00005508">
            <w:r w:rsidRPr="00DA481F">
              <w:rPr>
                <w:rFonts w:ascii="Calibri" w:eastAsia="新宋体" w:hAnsi="Calibri" w:cs="Calibri"/>
              </w:rPr>
              <w:t>listid</w:t>
            </w:r>
          </w:p>
        </w:tc>
        <w:tc>
          <w:tcPr>
            <w:tcW w:w="720" w:type="dxa"/>
          </w:tcPr>
          <w:p w:rsidR="00005508" w:rsidRPr="00A333B7" w:rsidRDefault="00005508" w:rsidP="00005508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String(32)</w:t>
            </w:r>
          </w:p>
        </w:tc>
        <w:tc>
          <w:tcPr>
            <w:tcW w:w="4305" w:type="dxa"/>
          </w:tcPr>
          <w:p w:rsidR="00005508" w:rsidRPr="00A333B7" w:rsidRDefault="00760E82" w:rsidP="00005508">
            <w:r>
              <w:rPr>
                <w:rFonts w:hint="eastAsia"/>
              </w:rPr>
              <w:t>充值订单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F605B8" w:rsidP="00005508">
            <w:r>
              <w:rPr>
                <w:rFonts w:hint="eastAsia"/>
              </w:rPr>
              <w:t>交易</w:t>
            </w:r>
            <w:r w:rsidR="00760E82">
              <w:rPr>
                <w:rFonts w:hint="eastAsia"/>
              </w:rPr>
              <w:t>类型</w:t>
            </w:r>
          </w:p>
        </w:tc>
        <w:tc>
          <w:tcPr>
            <w:tcW w:w="1980" w:type="dxa"/>
          </w:tcPr>
          <w:p w:rsidR="00005508" w:rsidRPr="00A333B7" w:rsidRDefault="004B23F5" w:rsidP="00005508">
            <w:r w:rsidRPr="00DA481F">
              <w:rPr>
                <w:rFonts w:ascii="Calibri" w:eastAsia="新宋体" w:hAnsi="Calibri" w:cs="Calibri"/>
              </w:rPr>
              <w:t>list_type</w:t>
            </w:r>
          </w:p>
        </w:tc>
        <w:tc>
          <w:tcPr>
            <w:tcW w:w="720" w:type="dxa"/>
          </w:tcPr>
          <w:p w:rsidR="00005508" w:rsidRPr="00A333B7" w:rsidRDefault="00005508" w:rsidP="00005508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05508" w:rsidRPr="00A333B7" w:rsidRDefault="00005508" w:rsidP="00005508">
            <w:r w:rsidRPr="00A333B7">
              <w:t>Int</w:t>
            </w:r>
          </w:p>
        </w:tc>
        <w:tc>
          <w:tcPr>
            <w:tcW w:w="4305" w:type="dxa"/>
          </w:tcPr>
          <w:p w:rsidR="00005508" w:rsidRPr="00A333B7" w:rsidRDefault="00760E82" w:rsidP="00005508">
            <w:r>
              <w:rPr>
                <w:rFonts w:hint="eastAsia"/>
              </w:rPr>
              <w:t>2-支付</w:t>
            </w:r>
          </w:p>
        </w:tc>
      </w:tr>
      <w:tr w:rsidR="00005508" w:rsidRPr="00A333B7" w:rsidTr="00005508">
        <w:tc>
          <w:tcPr>
            <w:tcW w:w="1728" w:type="dxa"/>
          </w:tcPr>
          <w:p w:rsidR="00005508" w:rsidRPr="00A333B7" w:rsidRDefault="007310DD" w:rsidP="00005508">
            <w:r>
              <w:rPr>
                <w:rFonts w:hint="eastAsia"/>
              </w:rPr>
              <w:t>商品信息</w:t>
            </w:r>
          </w:p>
        </w:tc>
        <w:tc>
          <w:tcPr>
            <w:tcW w:w="1980" w:type="dxa"/>
          </w:tcPr>
          <w:p w:rsidR="00005508" w:rsidRPr="00A333B7" w:rsidRDefault="004B23F5" w:rsidP="00005508">
            <w:r w:rsidRPr="00DA481F">
              <w:rPr>
                <w:rFonts w:ascii="Calibri" w:eastAsia="新宋体" w:hAnsi="Calibri" w:cs="Calibri"/>
              </w:rPr>
              <w:t>memo</w:t>
            </w:r>
          </w:p>
        </w:tc>
        <w:tc>
          <w:tcPr>
            <w:tcW w:w="720" w:type="dxa"/>
          </w:tcPr>
          <w:p w:rsidR="00005508" w:rsidRPr="00A333B7" w:rsidRDefault="004B23F5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005508" w:rsidRPr="00A333B7" w:rsidRDefault="00005508" w:rsidP="00005508">
            <w:r>
              <w:rPr>
                <w:rFonts w:hint="eastAsia"/>
              </w:rPr>
              <w:t>String</w:t>
            </w:r>
            <w:r>
              <w:t>(</w:t>
            </w:r>
            <w:r w:rsidR="007310DD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305" w:type="dxa"/>
          </w:tcPr>
          <w:p w:rsidR="00005508" w:rsidRPr="00A333B7" w:rsidRDefault="007310DD" w:rsidP="00005508">
            <w:r>
              <w:rPr>
                <w:rFonts w:hint="eastAsia"/>
              </w:rPr>
              <w:t>员工饭卡充值，停车卡充值</w:t>
            </w:r>
          </w:p>
        </w:tc>
      </w:tr>
      <w:tr w:rsidR="007310DD" w:rsidRPr="00A333B7" w:rsidTr="00005508">
        <w:tc>
          <w:tcPr>
            <w:tcW w:w="1728" w:type="dxa"/>
          </w:tcPr>
          <w:p w:rsidR="007310DD" w:rsidRDefault="007310DD" w:rsidP="00005508">
            <w:r>
              <w:rPr>
                <w:rFonts w:hint="eastAsia"/>
              </w:rPr>
              <w:t>商品卡号</w:t>
            </w:r>
          </w:p>
        </w:tc>
        <w:tc>
          <w:tcPr>
            <w:tcW w:w="1980" w:type="dxa"/>
          </w:tcPr>
          <w:p w:rsidR="007310DD" w:rsidRPr="00A333B7" w:rsidRDefault="004B23F5" w:rsidP="00005508">
            <w:r w:rsidRPr="00DA481F">
              <w:rPr>
                <w:rFonts w:ascii="Calibri" w:eastAsia="新宋体" w:hAnsi="Calibri" w:cs="Calibri"/>
              </w:rPr>
              <w:t>attach</w:t>
            </w:r>
          </w:p>
        </w:tc>
        <w:tc>
          <w:tcPr>
            <w:tcW w:w="720" w:type="dxa"/>
          </w:tcPr>
          <w:p w:rsidR="007310DD" w:rsidRPr="00AF15D7" w:rsidRDefault="007310DD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10DD" w:rsidRDefault="007310DD" w:rsidP="00005508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7310DD" w:rsidRDefault="007310DD" w:rsidP="00005508">
            <w:r>
              <w:rPr>
                <w:rFonts w:hint="eastAsia"/>
              </w:rPr>
              <w:t>车牌号，饭卡号</w:t>
            </w:r>
            <w:r w:rsidR="00480C78">
              <w:rPr>
                <w:rFonts w:hint="eastAsia"/>
              </w:rPr>
              <w:t>;</w:t>
            </w:r>
          </w:p>
          <w:p w:rsidR="00480C78" w:rsidRPr="00480C78" w:rsidRDefault="00480C78" w:rsidP="00480C78">
            <w:pPr>
              <w:autoSpaceDE w:val="0"/>
              <w:autoSpaceDN w:val="0"/>
              <w:adjustRightInd w:val="0"/>
              <w:spacing w:line="240" w:lineRule="auto"/>
              <w:ind w:left="200"/>
              <w:jc w:val="left"/>
            </w:pPr>
            <w:r>
              <w:rPr>
                <w:rFonts w:hint="eastAsia"/>
              </w:rPr>
              <w:t>如果</w:t>
            </w:r>
            <w:r>
              <w:t>是手机充值单，那么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attach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=</w:t>
            </w:r>
          </w:p>
          <w:p w:rsidR="00480C78" w:rsidRPr="00FA0BBB" w:rsidRDefault="00480C78" w:rsidP="00480C78"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电话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面额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面额码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充值类型码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运营商代码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充值渠道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充值状态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充值价格，其中充值状态：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0.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未提交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1.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充值中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2.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充值成功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3.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充值失败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4.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部分到账</w:t>
            </w:r>
          </w:p>
        </w:tc>
      </w:tr>
      <w:tr w:rsidR="007310DD" w:rsidRPr="00A333B7" w:rsidTr="00005508">
        <w:tc>
          <w:tcPr>
            <w:tcW w:w="1728" w:type="dxa"/>
          </w:tcPr>
          <w:p w:rsidR="007310DD" w:rsidRDefault="007310DD" w:rsidP="00005508">
            <w:r>
              <w:rPr>
                <w:rFonts w:hint="eastAsia"/>
              </w:rPr>
              <w:t>订单创建日期</w:t>
            </w:r>
          </w:p>
        </w:tc>
        <w:tc>
          <w:tcPr>
            <w:tcW w:w="1980" w:type="dxa"/>
          </w:tcPr>
          <w:p w:rsidR="007310DD" w:rsidRPr="00A333B7" w:rsidRDefault="007310DD" w:rsidP="00005508">
            <w:r w:rsidRPr="006A6819">
              <w:t>create_time</w:t>
            </w:r>
          </w:p>
        </w:tc>
        <w:tc>
          <w:tcPr>
            <w:tcW w:w="720" w:type="dxa"/>
          </w:tcPr>
          <w:p w:rsidR="007310DD" w:rsidRPr="00AF15D7" w:rsidRDefault="007310DD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10DD" w:rsidRDefault="007310DD" w:rsidP="00005508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7310DD" w:rsidRPr="00FA0BBB" w:rsidRDefault="007310DD" w:rsidP="00005508"/>
        </w:tc>
      </w:tr>
      <w:tr w:rsidR="007310DD" w:rsidRPr="00A333B7" w:rsidTr="00005508">
        <w:tc>
          <w:tcPr>
            <w:tcW w:w="1728" w:type="dxa"/>
          </w:tcPr>
          <w:p w:rsidR="007310DD" w:rsidRDefault="007310DD" w:rsidP="00005508">
            <w:r>
              <w:rPr>
                <w:rFonts w:hint="eastAsia"/>
              </w:rPr>
              <w:lastRenderedPageBreak/>
              <w:t>充值金额</w:t>
            </w:r>
          </w:p>
        </w:tc>
        <w:tc>
          <w:tcPr>
            <w:tcW w:w="1980" w:type="dxa"/>
          </w:tcPr>
          <w:p w:rsidR="007310DD" w:rsidRPr="00A333B7" w:rsidRDefault="004B23F5" w:rsidP="00005508">
            <w:r w:rsidRPr="00DA481F">
              <w:rPr>
                <w:rFonts w:ascii="Calibri" w:eastAsia="新宋体" w:hAnsi="Calibri" w:cs="Calibri"/>
              </w:rPr>
              <w:t>product_money</w:t>
            </w:r>
          </w:p>
        </w:tc>
        <w:tc>
          <w:tcPr>
            <w:tcW w:w="720" w:type="dxa"/>
          </w:tcPr>
          <w:p w:rsidR="007310DD" w:rsidRPr="00AF15D7" w:rsidRDefault="007310DD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10DD" w:rsidRDefault="007310DD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7310DD" w:rsidRPr="00FA0BBB" w:rsidRDefault="007310DD" w:rsidP="00005508"/>
        </w:tc>
      </w:tr>
      <w:tr w:rsidR="003F67FA" w:rsidRPr="00A333B7" w:rsidTr="00005508">
        <w:tc>
          <w:tcPr>
            <w:tcW w:w="1728" w:type="dxa"/>
          </w:tcPr>
          <w:p w:rsidR="003F67FA" w:rsidRDefault="003F67FA" w:rsidP="00005508">
            <w:r>
              <w:rPr>
                <w:rFonts w:hint="eastAsia"/>
              </w:rPr>
              <w:t>实付金额</w:t>
            </w:r>
          </w:p>
        </w:tc>
        <w:tc>
          <w:tcPr>
            <w:tcW w:w="1980" w:type="dxa"/>
          </w:tcPr>
          <w:p w:rsidR="003F67FA" w:rsidRDefault="004B23F5" w:rsidP="00005508">
            <w:r w:rsidRPr="00DA481F">
              <w:rPr>
                <w:rFonts w:ascii="Calibri" w:eastAsia="新宋体" w:hAnsi="Calibri" w:cs="Calibri"/>
              </w:rPr>
              <w:t>pay_money</w:t>
            </w:r>
          </w:p>
        </w:tc>
        <w:tc>
          <w:tcPr>
            <w:tcW w:w="720" w:type="dxa"/>
          </w:tcPr>
          <w:p w:rsidR="003F67FA" w:rsidRDefault="003F67FA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F67FA" w:rsidRDefault="003F67FA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F67FA" w:rsidRPr="00FA0BBB" w:rsidRDefault="003F67FA" w:rsidP="00005508"/>
        </w:tc>
      </w:tr>
      <w:tr w:rsidR="007310DD" w:rsidRPr="00A333B7" w:rsidTr="00005508">
        <w:tc>
          <w:tcPr>
            <w:tcW w:w="1728" w:type="dxa"/>
          </w:tcPr>
          <w:p w:rsidR="007310DD" w:rsidRDefault="007310DD" w:rsidP="00005508">
            <w:r>
              <w:rPr>
                <w:rFonts w:hint="eastAsia"/>
              </w:rPr>
              <w:t>订单状态</w:t>
            </w:r>
          </w:p>
        </w:tc>
        <w:tc>
          <w:tcPr>
            <w:tcW w:w="1980" w:type="dxa"/>
          </w:tcPr>
          <w:p w:rsidR="007310DD" w:rsidRPr="00A333B7" w:rsidRDefault="004B23F5" w:rsidP="00005508">
            <w:r w:rsidRPr="00DA481F">
              <w:rPr>
                <w:rFonts w:ascii="Calibri" w:eastAsia="新宋体" w:hAnsi="Calibri" w:cs="Calibri"/>
              </w:rPr>
              <w:t>trade_state</w:t>
            </w:r>
          </w:p>
        </w:tc>
        <w:tc>
          <w:tcPr>
            <w:tcW w:w="720" w:type="dxa"/>
          </w:tcPr>
          <w:p w:rsidR="007310DD" w:rsidRPr="00AF15D7" w:rsidRDefault="007310DD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310DD" w:rsidRDefault="007310DD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交易状态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1-</w:t>
            </w:r>
            <w:r w:rsidRPr="00DA481F">
              <w:rPr>
                <w:rFonts w:ascii="Calibri" w:eastAsia="新宋体" w:hAnsi="Calibri" w:cs="Calibri"/>
              </w:rPr>
              <w:t>新建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2-</w:t>
            </w:r>
            <w:r w:rsidRPr="00DA481F">
              <w:rPr>
                <w:rFonts w:ascii="Calibri" w:eastAsia="新宋体" w:hAnsi="Calibri" w:cs="Calibri"/>
              </w:rPr>
              <w:t>支付成功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3-</w:t>
            </w:r>
            <w:r w:rsidRPr="00DA481F">
              <w:rPr>
                <w:rFonts w:ascii="Calibri" w:eastAsia="新宋体" w:hAnsi="Calibri" w:cs="Calibri"/>
              </w:rPr>
              <w:t>担保支付成功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4-</w:t>
            </w:r>
            <w:r w:rsidRPr="00DA481F">
              <w:rPr>
                <w:rFonts w:ascii="Calibri" w:eastAsia="新宋体" w:hAnsi="Calibri" w:cs="Calibri"/>
              </w:rPr>
              <w:t>已经确定收款方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5-</w:t>
            </w:r>
            <w:r w:rsidRPr="00DA481F">
              <w:rPr>
                <w:rFonts w:ascii="Calibri" w:eastAsia="新宋体" w:hAnsi="Calibri" w:cs="Calibri"/>
              </w:rPr>
              <w:t>交易取消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6-</w:t>
            </w:r>
            <w:r w:rsidRPr="00DA481F">
              <w:rPr>
                <w:rFonts w:ascii="Calibri" w:eastAsia="新宋体" w:hAnsi="Calibri" w:cs="Calibri"/>
              </w:rPr>
              <w:t>收货前退款</w:t>
            </w:r>
          </w:p>
          <w:p w:rsidR="007310DD" w:rsidRPr="00DA481F" w:rsidRDefault="007310DD" w:rsidP="007310DD">
            <w:pPr>
              <w:rPr>
                <w:rFonts w:ascii="Calibri" w:eastAsia="新宋体" w:hAnsi="Calibri" w:cs="Calibri"/>
              </w:rPr>
            </w:pPr>
            <w:r w:rsidRPr="00DA481F">
              <w:rPr>
                <w:rFonts w:ascii="Calibri" w:eastAsia="新宋体" w:hAnsi="Calibri" w:cs="Calibri"/>
              </w:rPr>
              <w:t>7-</w:t>
            </w:r>
            <w:r w:rsidRPr="00DA481F">
              <w:rPr>
                <w:rFonts w:ascii="Calibri" w:eastAsia="新宋体" w:hAnsi="Calibri" w:cs="Calibri"/>
              </w:rPr>
              <w:t>收货后退款</w:t>
            </w:r>
          </w:p>
          <w:p w:rsidR="007310DD" w:rsidRPr="00FA0BBB" w:rsidRDefault="007310DD" w:rsidP="007310DD">
            <w:r w:rsidRPr="00DA481F">
              <w:rPr>
                <w:rFonts w:ascii="Calibri" w:eastAsia="新宋体" w:hAnsi="Calibri" w:cs="Calibri"/>
              </w:rPr>
              <w:t>8-</w:t>
            </w:r>
            <w:r w:rsidRPr="00DA481F">
              <w:rPr>
                <w:rFonts w:ascii="Calibri" w:eastAsia="新宋体" w:hAnsi="Calibri" w:cs="Calibri"/>
              </w:rPr>
              <w:t>订单关闭</w:t>
            </w:r>
          </w:p>
        </w:tc>
      </w:tr>
      <w:tr w:rsidR="00005508" w:rsidRPr="00A333B7" w:rsidTr="00005508">
        <w:tc>
          <w:tcPr>
            <w:tcW w:w="10173" w:type="dxa"/>
            <w:gridSpan w:val="5"/>
          </w:tcPr>
          <w:p w:rsidR="00005508" w:rsidRPr="00A333B7" w:rsidRDefault="00005508" w:rsidP="00005508">
            <w:r>
              <w:rPr>
                <w:rFonts w:hint="eastAsia"/>
              </w:rPr>
              <w:t>oper_type=2时</w:t>
            </w:r>
            <w:r>
              <w:t>，</w:t>
            </w:r>
            <w:r>
              <w:rPr>
                <w:rFonts w:hint="eastAsia"/>
              </w:rPr>
              <w:t>账单信息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C52809">
            <w:r>
              <w:rPr>
                <w:rFonts w:hint="eastAsia"/>
              </w:rPr>
              <w:t>交易单号</w:t>
            </w:r>
          </w:p>
        </w:tc>
        <w:tc>
          <w:tcPr>
            <w:tcW w:w="1980" w:type="dxa"/>
          </w:tcPr>
          <w:p w:rsidR="00F605B8" w:rsidRPr="00A333B7" w:rsidRDefault="00F605B8" w:rsidP="00C52809">
            <w:r>
              <w:rPr>
                <w:rFonts w:hint="eastAsia"/>
              </w:rPr>
              <w:t>trade</w:t>
            </w:r>
            <w:r w:rsidRPr="003F49E4">
              <w:t>_id</w:t>
            </w:r>
          </w:p>
        </w:tc>
        <w:tc>
          <w:tcPr>
            <w:tcW w:w="720" w:type="dxa"/>
          </w:tcPr>
          <w:p w:rsidR="00F605B8" w:rsidRPr="00A333B7" w:rsidRDefault="00F605B8" w:rsidP="00C52809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C52809">
            <w:r w:rsidRPr="00A333B7">
              <w:t>String(32)</w:t>
            </w:r>
          </w:p>
        </w:tc>
        <w:tc>
          <w:tcPr>
            <w:tcW w:w="4305" w:type="dxa"/>
          </w:tcPr>
          <w:p w:rsidR="00F605B8" w:rsidRPr="00A333B7" w:rsidRDefault="00F605B8" w:rsidP="00C52809">
            <w:r>
              <w:rPr>
                <w:rFonts w:hint="eastAsia"/>
              </w:rPr>
              <w:t>交易单号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C52809">
            <w:r>
              <w:rPr>
                <w:rFonts w:hint="eastAsia"/>
              </w:rPr>
              <w:t>充值订单号</w:t>
            </w:r>
          </w:p>
        </w:tc>
        <w:tc>
          <w:tcPr>
            <w:tcW w:w="1980" w:type="dxa"/>
          </w:tcPr>
          <w:p w:rsidR="00F605B8" w:rsidRPr="00A333B7" w:rsidRDefault="00F605B8" w:rsidP="00C52809">
            <w:r>
              <w:rPr>
                <w:rFonts w:hint="eastAsia"/>
              </w:rPr>
              <w:t>list</w:t>
            </w:r>
            <w:r w:rsidRPr="003F49E4">
              <w:t>_id</w:t>
            </w:r>
          </w:p>
        </w:tc>
        <w:tc>
          <w:tcPr>
            <w:tcW w:w="720" w:type="dxa"/>
          </w:tcPr>
          <w:p w:rsidR="00F605B8" w:rsidRPr="00A333B7" w:rsidRDefault="00F605B8" w:rsidP="00C52809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C52809">
            <w:r w:rsidRPr="00A333B7">
              <w:t>String(32)</w:t>
            </w:r>
          </w:p>
        </w:tc>
        <w:tc>
          <w:tcPr>
            <w:tcW w:w="4305" w:type="dxa"/>
          </w:tcPr>
          <w:p w:rsidR="00F605B8" w:rsidRPr="00A333B7" w:rsidRDefault="00F605B8" w:rsidP="00C52809">
            <w:r>
              <w:rPr>
                <w:rFonts w:hint="eastAsia"/>
              </w:rPr>
              <w:t>充值订单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005508">
            <w:r>
              <w:rPr>
                <w:rFonts w:hint="eastAsia"/>
              </w:rPr>
              <w:t>交易</w:t>
            </w:r>
            <w:r w:rsidRPr="00991279">
              <w:rPr>
                <w:rFonts w:hint="eastAsia"/>
              </w:rPr>
              <w:t>类型</w:t>
            </w:r>
          </w:p>
        </w:tc>
        <w:tc>
          <w:tcPr>
            <w:tcW w:w="1980" w:type="dxa"/>
          </w:tcPr>
          <w:p w:rsidR="00F605B8" w:rsidRPr="00A333B7" w:rsidRDefault="00F605B8" w:rsidP="00005508">
            <w:r>
              <w:rPr>
                <w:rFonts w:hint="eastAsia"/>
              </w:rPr>
              <w:t>list</w:t>
            </w:r>
            <w:r w:rsidRPr="006A6819">
              <w:t>_type</w:t>
            </w:r>
          </w:p>
        </w:tc>
        <w:tc>
          <w:tcPr>
            <w:tcW w:w="720" w:type="dxa"/>
          </w:tcPr>
          <w:p w:rsidR="00F605B8" w:rsidRPr="00A333B7" w:rsidRDefault="00F605B8" w:rsidP="00005508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005508">
            <w:r w:rsidRPr="00A333B7">
              <w:t>Int</w:t>
            </w:r>
          </w:p>
        </w:tc>
        <w:tc>
          <w:tcPr>
            <w:tcW w:w="4305" w:type="dxa"/>
          </w:tcPr>
          <w:p w:rsidR="00F605B8" w:rsidRPr="00A333B7" w:rsidRDefault="00F605B8" w:rsidP="00005508">
            <w:r>
              <w:rPr>
                <w:rFonts w:hint="eastAsia"/>
              </w:rPr>
              <w:t>2-支付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C52809">
            <w:r>
              <w:rPr>
                <w:rFonts w:hint="eastAsia"/>
              </w:rPr>
              <w:t>商品信息</w:t>
            </w:r>
          </w:p>
        </w:tc>
        <w:tc>
          <w:tcPr>
            <w:tcW w:w="1980" w:type="dxa"/>
          </w:tcPr>
          <w:p w:rsidR="00F605B8" w:rsidRPr="00A333B7" w:rsidRDefault="00F605B8" w:rsidP="00C52809">
            <w:r>
              <w:rPr>
                <w:rFonts w:hint="eastAsia"/>
              </w:rPr>
              <w:t>product_info</w:t>
            </w:r>
          </w:p>
        </w:tc>
        <w:tc>
          <w:tcPr>
            <w:tcW w:w="720" w:type="dxa"/>
          </w:tcPr>
          <w:p w:rsidR="00F605B8" w:rsidRPr="00A333B7" w:rsidRDefault="00F605B8" w:rsidP="00C52809">
            <w:r w:rsidRPr="00AF15D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C52809">
            <w:r>
              <w:rPr>
                <w:rFonts w:hint="eastAsia"/>
              </w:rPr>
              <w:t>String</w:t>
            </w:r>
            <w:r>
              <w:t>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305" w:type="dxa"/>
          </w:tcPr>
          <w:p w:rsidR="00F605B8" w:rsidRPr="00A333B7" w:rsidRDefault="00F605B8" w:rsidP="00C52809">
            <w:r>
              <w:rPr>
                <w:rFonts w:hint="eastAsia"/>
              </w:rPr>
              <w:t>员工饭卡充值，停车卡充值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Default="00F605B8" w:rsidP="00C52809">
            <w:r>
              <w:rPr>
                <w:rFonts w:hint="eastAsia"/>
              </w:rPr>
              <w:t>商品卡号</w:t>
            </w:r>
          </w:p>
        </w:tc>
        <w:tc>
          <w:tcPr>
            <w:tcW w:w="1980" w:type="dxa"/>
          </w:tcPr>
          <w:p w:rsidR="00F605B8" w:rsidRPr="00A333B7" w:rsidRDefault="00F605B8" w:rsidP="00C52809">
            <w:r>
              <w:rPr>
                <w:rFonts w:hint="eastAsia"/>
              </w:rPr>
              <w:t>card_no</w:t>
            </w:r>
          </w:p>
        </w:tc>
        <w:tc>
          <w:tcPr>
            <w:tcW w:w="720" w:type="dxa"/>
          </w:tcPr>
          <w:p w:rsidR="00F605B8" w:rsidRPr="00AF15D7" w:rsidRDefault="00F605B8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Default="00F605B8" w:rsidP="00C52809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F605B8" w:rsidRPr="00FA0BBB" w:rsidRDefault="00F605B8" w:rsidP="00C52809">
            <w:r>
              <w:rPr>
                <w:rFonts w:hint="eastAsia"/>
              </w:rPr>
              <w:t>车牌号，饭卡号</w:t>
            </w:r>
          </w:p>
        </w:tc>
      </w:tr>
      <w:tr w:rsidR="0064559B" w:rsidRPr="00A333B7" w:rsidTr="00005508">
        <w:tc>
          <w:tcPr>
            <w:tcW w:w="1728" w:type="dxa"/>
          </w:tcPr>
          <w:p w:rsidR="0064559B" w:rsidRDefault="0064559B" w:rsidP="00C52809">
            <w:r>
              <w:rPr>
                <w:rFonts w:hint="eastAsia"/>
              </w:rPr>
              <w:t>商户信息</w:t>
            </w:r>
          </w:p>
        </w:tc>
        <w:tc>
          <w:tcPr>
            <w:tcW w:w="1980" w:type="dxa"/>
          </w:tcPr>
          <w:p w:rsidR="0064559B" w:rsidRDefault="0064559B" w:rsidP="00C52809">
            <w:r>
              <w:rPr>
                <w:rFonts w:hint="eastAsia"/>
              </w:rPr>
              <w:t>spid_name</w:t>
            </w:r>
          </w:p>
        </w:tc>
        <w:tc>
          <w:tcPr>
            <w:tcW w:w="720" w:type="dxa"/>
          </w:tcPr>
          <w:p w:rsidR="0064559B" w:rsidRDefault="0064559B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559B" w:rsidRDefault="0064559B" w:rsidP="00C52809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64559B" w:rsidRDefault="0064559B" w:rsidP="00C52809"/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005508">
            <w:r w:rsidRPr="00991279">
              <w:rPr>
                <w:rFonts w:hint="eastAsia"/>
              </w:rPr>
              <w:t>银行名称</w:t>
            </w:r>
          </w:p>
        </w:tc>
        <w:tc>
          <w:tcPr>
            <w:tcW w:w="1980" w:type="dxa"/>
          </w:tcPr>
          <w:p w:rsidR="00F605B8" w:rsidRPr="00A333B7" w:rsidRDefault="00F605B8" w:rsidP="00005508">
            <w:r w:rsidRPr="006A6819">
              <w:t>bank_name</w:t>
            </w:r>
          </w:p>
        </w:tc>
        <w:tc>
          <w:tcPr>
            <w:tcW w:w="720" w:type="dxa"/>
          </w:tcPr>
          <w:p w:rsidR="00F605B8" w:rsidRPr="00A333B7" w:rsidRDefault="00F605B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605B8" w:rsidRPr="00A333B7" w:rsidRDefault="00F605B8" w:rsidP="00005508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F605B8" w:rsidRPr="00A333B7" w:rsidRDefault="00F605B8" w:rsidP="00005508">
            <w:r w:rsidRPr="003D3F71">
              <w:rPr>
                <w:rFonts w:hint="eastAsia"/>
              </w:rPr>
              <w:t>银行名称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005508">
            <w:r w:rsidRPr="00991279">
              <w:rPr>
                <w:rFonts w:hint="eastAsia"/>
              </w:rPr>
              <w:t>银行卡尾号，后四位</w:t>
            </w:r>
          </w:p>
        </w:tc>
        <w:tc>
          <w:tcPr>
            <w:tcW w:w="1980" w:type="dxa"/>
          </w:tcPr>
          <w:p w:rsidR="00F605B8" w:rsidRPr="00A333B7" w:rsidRDefault="00F605B8" w:rsidP="00005508">
            <w:r w:rsidRPr="006A6819">
              <w:t>card_tail</w:t>
            </w:r>
          </w:p>
        </w:tc>
        <w:tc>
          <w:tcPr>
            <w:tcW w:w="720" w:type="dxa"/>
          </w:tcPr>
          <w:p w:rsidR="00F605B8" w:rsidRPr="00A333B7" w:rsidRDefault="00F605B8" w:rsidP="00005508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F605B8" w:rsidRPr="00A333B7" w:rsidRDefault="00F605B8" w:rsidP="00005508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F605B8" w:rsidRPr="00A333B7" w:rsidRDefault="00F605B8" w:rsidP="00005508">
            <w:r w:rsidRPr="003D3F71">
              <w:rPr>
                <w:rFonts w:hint="eastAsia"/>
              </w:rPr>
              <w:t>银行卡尾号，后四位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005508">
            <w:r w:rsidRPr="00991279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F605B8" w:rsidRPr="00A333B7" w:rsidRDefault="00F605B8" w:rsidP="00005508">
            <w:r w:rsidRPr="006A6819">
              <w:t>create_time</w:t>
            </w:r>
          </w:p>
        </w:tc>
        <w:tc>
          <w:tcPr>
            <w:tcW w:w="720" w:type="dxa"/>
          </w:tcPr>
          <w:p w:rsidR="00F605B8" w:rsidRPr="00A333B7" w:rsidRDefault="00F605B8" w:rsidP="00005508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005508">
            <w:r w:rsidRPr="00A333B7">
              <w:t>String(32)</w:t>
            </w:r>
          </w:p>
        </w:tc>
        <w:tc>
          <w:tcPr>
            <w:tcW w:w="4305" w:type="dxa"/>
          </w:tcPr>
          <w:p w:rsidR="00F605B8" w:rsidRPr="00A333B7" w:rsidRDefault="00F605B8" w:rsidP="00005508">
            <w:r w:rsidRPr="003D3F71">
              <w:rPr>
                <w:rFonts w:hint="eastAsia"/>
              </w:rPr>
              <w:t>创建时间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F605B8" w:rsidP="00005508">
            <w:r w:rsidRPr="00991279">
              <w:rPr>
                <w:rFonts w:hint="eastAsia"/>
              </w:rPr>
              <w:t>成功支付时间</w:t>
            </w:r>
          </w:p>
        </w:tc>
        <w:tc>
          <w:tcPr>
            <w:tcW w:w="1980" w:type="dxa"/>
          </w:tcPr>
          <w:p w:rsidR="00F605B8" w:rsidRPr="00A333B7" w:rsidRDefault="00F605B8" w:rsidP="00005508">
            <w:r w:rsidRPr="006A6819">
              <w:t>pay_time</w:t>
            </w:r>
          </w:p>
        </w:tc>
        <w:tc>
          <w:tcPr>
            <w:tcW w:w="720" w:type="dxa"/>
          </w:tcPr>
          <w:p w:rsidR="00F605B8" w:rsidRPr="00A333B7" w:rsidRDefault="00F605B8" w:rsidP="00005508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005508">
            <w:r w:rsidRPr="00A333B7">
              <w:t>String(32)</w:t>
            </w:r>
          </w:p>
        </w:tc>
        <w:tc>
          <w:tcPr>
            <w:tcW w:w="4305" w:type="dxa"/>
          </w:tcPr>
          <w:p w:rsidR="00F605B8" w:rsidRPr="00A333B7" w:rsidRDefault="00F605B8" w:rsidP="00005508">
            <w:r w:rsidRPr="003D3F71">
              <w:rPr>
                <w:rFonts w:hint="eastAsia"/>
              </w:rPr>
              <w:t>成功支付时间</w:t>
            </w:r>
          </w:p>
        </w:tc>
      </w:tr>
      <w:tr w:rsidR="00F605B8" w:rsidRPr="00A333B7" w:rsidTr="00005508">
        <w:tc>
          <w:tcPr>
            <w:tcW w:w="1728" w:type="dxa"/>
          </w:tcPr>
          <w:p w:rsidR="00F605B8" w:rsidRPr="00A333B7" w:rsidRDefault="0064559B" w:rsidP="00005508">
            <w:r>
              <w:rPr>
                <w:rFonts w:hint="eastAsia"/>
              </w:rPr>
              <w:t>充值</w:t>
            </w:r>
            <w:r w:rsidR="00F605B8" w:rsidRPr="00991279">
              <w:rPr>
                <w:rFonts w:hint="eastAsia"/>
              </w:rPr>
              <w:t>金额</w:t>
            </w:r>
          </w:p>
        </w:tc>
        <w:tc>
          <w:tcPr>
            <w:tcW w:w="1980" w:type="dxa"/>
          </w:tcPr>
          <w:p w:rsidR="00F605B8" w:rsidRPr="00A333B7" w:rsidRDefault="0064559B" w:rsidP="00005508">
            <w:r>
              <w:rPr>
                <w:rFonts w:hint="eastAsia"/>
              </w:rPr>
              <w:t>charge</w:t>
            </w:r>
            <w:r w:rsidR="00F605B8" w:rsidRPr="006A6819">
              <w:t>_money</w:t>
            </w:r>
          </w:p>
        </w:tc>
        <w:tc>
          <w:tcPr>
            <w:tcW w:w="720" w:type="dxa"/>
          </w:tcPr>
          <w:p w:rsidR="00F605B8" w:rsidRPr="00A333B7" w:rsidRDefault="00F605B8" w:rsidP="00005508">
            <w:r w:rsidRPr="009F007B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05B8" w:rsidRPr="00A333B7" w:rsidRDefault="00F605B8" w:rsidP="00005508">
            <w:r w:rsidRPr="00A333B7">
              <w:t>Int</w:t>
            </w:r>
          </w:p>
        </w:tc>
        <w:tc>
          <w:tcPr>
            <w:tcW w:w="4305" w:type="dxa"/>
          </w:tcPr>
          <w:p w:rsidR="00F605B8" w:rsidRPr="00A333B7" w:rsidRDefault="003F67FA" w:rsidP="00005508">
            <w:r>
              <w:rPr>
                <w:rFonts w:hint="eastAsia"/>
              </w:rPr>
              <w:t>充值</w:t>
            </w:r>
            <w:r w:rsidR="00F605B8" w:rsidRPr="003D3F71">
              <w:rPr>
                <w:rFonts w:hint="eastAsia"/>
              </w:rPr>
              <w:t>金额</w:t>
            </w:r>
          </w:p>
        </w:tc>
      </w:tr>
      <w:tr w:rsidR="003F67FA" w:rsidRPr="00A333B7" w:rsidTr="00005508">
        <w:tc>
          <w:tcPr>
            <w:tcW w:w="1728" w:type="dxa"/>
          </w:tcPr>
          <w:p w:rsidR="003F67FA" w:rsidRDefault="003F67FA" w:rsidP="00005508">
            <w:r>
              <w:rPr>
                <w:rFonts w:hint="eastAsia"/>
              </w:rPr>
              <w:t>实付金额</w:t>
            </w:r>
          </w:p>
        </w:tc>
        <w:tc>
          <w:tcPr>
            <w:tcW w:w="1980" w:type="dxa"/>
          </w:tcPr>
          <w:p w:rsidR="003F67FA" w:rsidRDefault="003F67FA" w:rsidP="00005508">
            <w:r>
              <w:rPr>
                <w:rFonts w:hint="eastAsia"/>
              </w:rPr>
              <w:t>pay_money</w:t>
            </w:r>
          </w:p>
        </w:tc>
        <w:tc>
          <w:tcPr>
            <w:tcW w:w="720" w:type="dxa"/>
          </w:tcPr>
          <w:p w:rsidR="003F67FA" w:rsidRPr="009F007B" w:rsidRDefault="003F67FA" w:rsidP="0000550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F67FA" w:rsidRPr="00A333B7" w:rsidRDefault="003F67FA" w:rsidP="00005508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3F67FA" w:rsidRDefault="003F67FA" w:rsidP="00005508"/>
        </w:tc>
      </w:tr>
      <w:tr w:rsidR="00480C78" w:rsidRPr="00A333B7" w:rsidTr="00005508">
        <w:tc>
          <w:tcPr>
            <w:tcW w:w="1728" w:type="dxa"/>
          </w:tcPr>
          <w:p w:rsidR="00480C78" w:rsidRDefault="00480C78" w:rsidP="00480C78">
            <w:r>
              <w:rPr>
                <w:rFonts w:hint="eastAsia"/>
              </w:rPr>
              <w:t>商品卡号</w:t>
            </w:r>
          </w:p>
        </w:tc>
        <w:tc>
          <w:tcPr>
            <w:tcW w:w="1980" w:type="dxa"/>
          </w:tcPr>
          <w:p w:rsidR="00480C78" w:rsidRPr="00A333B7" w:rsidRDefault="00480C78" w:rsidP="00480C78">
            <w:r w:rsidRPr="00DA481F">
              <w:rPr>
                <w:rFonts w:ascii="Calibri" w:eastAsia="新宋体" w:hAnsi="Calibri" w:cs="Calibri"/>
              </w:rPr>
              <w:t>attach</w:t>
            </w:r>
          </w:p>
        </w:tc>
        <w:tc>
          <w:tcPr>
            <w:tcW w:w="720" w:type="dxa"/>
          </w:tcPr>
          <w:p w:rsidR="00480C78" w:rsidRPr="00AF15D7" w:rsidRDefault="00480C78" w:rsidP="00480C78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80C78" w:rsidRDefault="00480C78" w:rsidP="00480C78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480C78" w:rsidRDefault="00480C78" w:rsidP="00480C78">
            <w:r>
              <w:rPr>
                <w:rFonts w:hint="eastAsia"/>
              </w:rPr>
              <w:t>车牌号，饭卡号;</w:t>
            </w:r>
          </w:p>
          <w:p w:rsidR="00480C78" w:rsidRPr="00480C78" w:rsidRDefault="00480C78" w:rsidP="00480C78">
            <w:pPr>
              <w:autoSpaceDE w:val="0"/>
              <w:autoSpaceDN w:val="0"/>
              <w:adjustRightInd w:val="0"/>
              <w:spacing w:line="240" w:lineRule="auto"/>
              <w:ind w:left="200"/>
              <w:jc w:val="left"/>
            </w:pPr>
            <w:r>
              <w:rPr>
                <w:rFonts w:hint="eastAsia"/>
              </w:rPr>
              <w:t>如果</w:t>
            </w:r>
            <w:r>
              <w:t>是手机充值单，那么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attach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=</w:t>
            </w:r>
          </w:p>
          <w:p w:rsidR="00480C78" w:rsidRPr="00FA0BBB" w:rsidRDefault="00480C78" w:rsidP="00480C78"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电话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面额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面额码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充值类型码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运营商代码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充值渠道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充值状态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充值价格，其中充值状态：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>0.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未提交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1.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>充值中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2.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充值成功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3.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充值失败</w:t>
            </w:r>
            <w:r>
              <w:rPr>
                <w:rFonts w:hAnsi="Times New Roman" w:cs="宋体"/>
                <w:kern w:val="0"/>
                <w:sz w:val="18"/>
                <w:szCs w:val="18"/>
                <w:lang w:val="zh-CN"/>
              </w:rPr>
              <w:t xml:space="preserve"> 4.</w:t>
            </w:r>
            <w:r>
              <w:rPr>
                <w:rFonts w:hAnsi="Times New Roman" w:cs="宋体" w:hint="eastAsia"/>
                <w:kern w:val="0"/>
                <w:sz w:val="18"/>
                <w:szCs w:val="18"/>
                <w:lang w:val="zh-CN"/>
              </w:rPr>
              <w:t>部分到账</w:t>
            </w:r>
          </w:p>
        </w:tc>
      </w:tr>
    </w:tbl>
    <w:p w:rsidR="001910B0" w:rsidRPr="008F2D77" w:rsidRDefault="001910B0" w:rsidP="001910B0"/>
    <w:p w:rsidR="001910B0" w:rsidRDefault="001910B0" w:rsidP="001910B0">
      <w:pPr>
        <w:pStyle w:val="3"/>
        <w:numPr>
          <w:ilvl w:val="2"/>
          <w:numId w:val="1"/>
        </w:numPr>
      </w:pPr>
      <w:bookmarkStart w:id="613" w:name="_Toc493792475"/>
      <w:r>
        <w:rPr>
          <w:rFonts w:hint="eastAsia"/>
        </w:rPr>
        <w:t>处理</w:t>
      </w:r>
      <w:r>
        <w:t>逻辑</w:t>
      </w:r>
      <w:bookmarkEnd w:id="613"/>
    </w:p>
    <w:p w:rsidR="00B8487F" w:rsidRDefault="00B8487F" w:rsidP="00B8487F"/>
    <w:p w:rsidR="0069055A" w:rsidRPr="00A333B7" w:rsidRDefault="0069055A" w:rsidP="0069055A">
      <w:pPr>
        <w:pStyle w:val="2"/>
        <w:numPr>
          <w:ilvl w:val="1"/>
          <w:numId w:val="1"/>
        </w:numPr>
        <w:tabs>
          <w:tab w:val="clear" w:pos="1429"/>
        </w:tabs>
      </w:pPr>
      <w:bookmarkStart w:id="614" w:name="_Toc493792476"/>
      <w:r>
        <w:rPr>
          <w:rFonts w:hint="eastAsia"/>
        </w:rPr>
        <w:t>安全</w:t>
      </w:r>
      <w:r>
        <w:t>保护问题查询</w:t>
      </w:r>
      <w:r w:rsidRPr="00A333B7">
        <w:rPr>
          <w:rFonts w:hint="eastAsia"/>
        </w:rPr>
        <w:t>接口</w:t>
      </w:r>
      <w:bookmarkEnd w:id="614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15" w:name="_Toc493792477"/>
      <w:r w:rsidRPr="00A333B7">
        <w:rPr>
          <w:rFonts w:hint="eastAsia"/>
        </w:rPr>
        <w:t>业务功能</w:t>
      </w:r>
      <w:bookmarkEnd w:id="615"/>
    </w:p>
    <w:p w:rsidR="0069055A" w:rsidRDefault="0069055A" w:rsidP="0069055A">
      <w:pPr>
        <w:ind w:firstLine="420"/>
      </w:pPr>
      <w:r>
        <w:rPr>
          <w:rFonts w:hint="eastAsia"/>
        </w:rPr>
        <w:t>查询</w:t>
      </w:r>
      <w:r>
        <w:t>用户设置的安全</w:t>
      </w:r>
      <w:r>
        <w:rPr>
          <w:rFonts w:hint="eastAsia"/>
        </w:rPr>
        <w:t>保护</w:t>
      </w:r>
      <w:r>
        <w:t>问题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16" w:name="_Toc493792478"/>
      <w:r w:rsidRPr="00A333B7">
        <w:rPr>
          <w:rFonts w:hint="eastAsia"/>
        </w:rPr>
        <w:t>交互模式</w:t>
      </w:r>
      <w:bookmarkEnd w:id="616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17" w:name="_Toc493792479"/>
      <w:r w:rsidRPr="00A333B7">
        <w:rPr>
          <w:rFonts w:hint="eastAsia"/>
        </w:rPr>
        <w:t>请求参数列表</w:t>
      </w:r>
      <w:bookmarkEnd w:id="617"/>
    </w:p>
    <w:p w:rsidR="0069055A" w:rsidRPr="00A333B7" w:rsidRDefault="0069055A" w:rsidP="0069055A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1A5B9C">
        <w:rPr>
          <w:b/>
        </w:rPr>
        <w:t>mb2c_safe_question_query</w:t>
      </w:r>
      <w:r w:rsidRPr="00A333B7">
        <w:rPr>
          <w:b/>
        </w:rPr>
        <w:t>.cgi</w:t>
      </w:r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t>u</w:t>
            </w:r>
            <w:r>
              <w:rPr>
                <w:rFonts w:hint="eastAsia"/>
              </w:rPr>
              <w:t>ser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smallint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用户类型：1-个人 2-企业</w:t>
            </w:r>
          </w:p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18" w:name="_Toc493792480"/>
      <w:r w:rsidRPr="00A333B7">
        <w:rPr>
          <w:rFonts w:hint="eastAsia"/>
        </w:rPr>
        <w:t>应答参数列表</w:t>
      </w:r>
      <w:bookmarkEnd w:id="618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9055A" w:rsidRPr="00A333B7" w:rsidRDefault="0069055A" w:rsidP="0069055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</w:t>
            </w:r>
            <w:r w:rsidRPr="00A333B7"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9055A" w:rsidRPr="00A333B7" w:rsidRDefault="0069055A" w:rsidP="00C5280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参见返回错误码对照表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retmsg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String(30)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lastRenderedPageBreak/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userid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String(20)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是否设置</w:t>
            </w:r>
            <w:r>
              <w:t>安全问题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is</w:t>
            </w:r>
            <w:r>
              <w:t>_safe_question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Default="0069055A" w:rsidP="00C52809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 未</w:t>
            </w:r>
            <w:r>
              <w:rPr>
                <w:rFonts w:ascii="宋体" w:hAnsi="宋体"/>
              </w:rPr>
              <w:t>设置</w:t>
            </w:r>
          </w:p>
          <w:p w:rsidR="0069055A" w:rsidRPr="00A333B7" w:rsidRDefault="0069055A" w:rsidP="00C52809">
            <w:r>
              <w:rPr>
                <w:rFonts w:hint="eastAsia"/>
              </w:rPr>
              <w:t>1 已设置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安全</w:t>
            </w:r>
            <w:r>
              <w:t>问题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question1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安全问题2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question2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Default="0069055A" w:rsidP="00C52809">
            <w:r>
              <w:rPr>
                <w:rFonts w:hint="eastAsia"/>
              </w:rPr>
              <w:t>安全</w:t>
            </w:r>
            <w:r>
              <w:t>问题</w:t>
            </w: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</w:tcPr>
          <w:p w:rsidR="0069055A" w:rsidRDefault="0069055A" w:rsidP="00C52809">
            <w:r>
              <w:rPr>
                <w:rFonts w:hint="eastAsia"/>
              </w:rPr>
              <w:t>question3</w:t>
            </w:r>
          </w:p>
        </w:tc>
        <w:tc>
          <w:tcPr>
            <w:tcW w:w="720" w:type="dxa"/>
          </w:tcPr>
          <w:p w:rsidR="0069055A" w:rsidRDefault="0069055A" w:rsidP="00C52809">
            <w:r w:rsidRPr="00A333B7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Default="0069055A" w:rsidP="00C52809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19" w:name="_Toc493792481"/>
      <w:r w:rsidRPr="00A333B7">
        <w:rPr>
          <w:rFonts w:hint="eastAsia"/>
        </w:rPr>
        <w:t>处理逻辑</w:t>
      </w:r>
      <w:bookmarkEnd w:id="619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0" w:name="_Toc493792482"/>
      <w:r w:rsidRPr="00A333B7">
        <w:rPr>
          <w:rFonts w:hint="eastAsia"/>
        </w:rPr>
        <w:t>错误</w:t>
      </w:r>
      <w:r w:rsidRPr="00A333B7">
        <w:t>码列表</w:t>
      </w:r>
      <w:bookmarkEnd w:id="62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9055A" w:rsidRPr="00A333B7" w:rsidTr="00C52809">
        <w:trPr>
          <w:jc w:val="center"/>
        </w:trPr>
        <w:tc>
          <w:tcPr>
            <w:tcW w:w="190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</w:p>
        </w:tc>
      </w:tr>
    </w:tbl>
    <w:p w:rsidR="0069055A" w:rsidRDefault="0069055A" w:rsidP="0069055A"/>
    <w:p w:rsidR="0069055A" w:rsidRPr="00A333B7" w:rsidRDefault="0069055A" w:rsidP="0069055A">
      <w:pPr>
        <w:pStyle w:val="2"/>
        <w:numPr>
          <w:ilvl w:val="1"/>
          <w:numId w:val="1"/>
        </w:numPr>
        <w:tabs>
          <w:tab w:val="clear" w:pos="1429"/>
        </w:tabs>
      </w:pPr>
      <w:bookmarkStart w:id="621" w:name="_Toc493792483"/>
      <w:r>
        <w:rPr>
          <w:rFonts w:hint="eastAsia"/>
        </w:rPr>
        <w:t>安全</w:t>
      </w:r>
      <w:r>
        <w:t>保护问题</w:t>
      </w:r>
      <w:r>
        <w:rPr>
          <w:rFonts w:hint="eastAsia"/>
        </w:rPr>
        <w:t>校验</w:t>
      </w:r>
      <w:r w:rsidRPr="00A333B7">
        <w:rPr>
          <w:rFonts w:hint="eastAsia"/>
        </w:rPr>
        <w:t>接口</w:t>
      </w:r>
      <w:bookmarkEnd w:id="621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2" w:name="_Toc493792484"/>
      <w:r w:rsidRPr="00A333B7">
        <w:rPr>
          <w:rFonts w:hint="eastAsia"/>
        </w:rPr>
        <w:t>业务功能</w:t>
      </w:r>
      <w:bookmarkEnd w:id="622"/>
    </w:p>
    <w:p w:rsidR="0069055A" w:rsidRDefault="0069055A" w:rsidP="0069055A">
      <w:pPr>
        <w:pStyle w:val="af"/>
        <w:ind w:firstLineChars="0"/>
      </w:pPr>
      <w:r>
        <w:rPr>
          <w:rFonts w:hint="eastAsia"/>
        </w:rPr>
        <w:t>校验</w:t>
      </w:r>
      <w:r>
        <w:t>用户设置的安全问题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3" w:name="_Toc493792485"/>
      <w:r w:rsidRPr="00A333B7">
        <w:rPr>
          <w:rFonts w:hint="eastAsia"/>
        </w:rPr>
        <w:t>交互模式</w:t>
      </w:r>
      <w:bookmarkEnd w:id="623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4" w:name="_Toc493792486"/>
      <w:r w:rsidRPr="00A333B7">
        <w:rPr>
          <w:rFonts w:hint="eastAsia"/>
        </w:rPr>
        <w:t>请求参数列表</w:t>
      </w:r>
      <w:bookmarkEnd w:id="624"/>
    </w:p>
    <w:p w:rsidR="0069055A" w:rsidRPr="00A333B7" w:rsidRDefault="0069055A" w:rsidP="0069055A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1A5B9C">
        <w:rPr>
          <w:b/>
        </w:rPr>
        <w:t>mb2c_safe_question_verify</w:t>
      </w:r>
      <w:r w:rsidRPr="00A333B7">
        <w:rPr>
          <w:b/>
        </w:rPr>
        <w:t>.cgi</w:t>
      </w:r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t>u</w:t>
            </w:r>
            <w:r>
              <w:rPr>
                <w:rFonts w:hint="eastAsia"/>
              </w:rPr>
              <w:t>ser</w:t>
            </w:r>
            <w: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smallint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用户类型：1-个人 2-企业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安全</w:t>
            </w:r>
            <w:r>
              <w:t>答案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a</w:t>
            </w:r>
            <w:r>
              <w:t>nswer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安全</w:t>
            </w:r>
            <w:r>
              <w:t>答案</w:t>
            </w: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answer2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安全</w:t>
            </w:r>
            <w:r>
              <w:t>答案</w:t>
            </w: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answer3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A333B7">
              <w:t>String(</w:t>
            </w:r>
            <w:r>
              <w:t>256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smallint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pPr>
              <w:pStyle w:val="p1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1-找回</w:t>
            </w:r>
            <w:r>
              <w:rPr>
                <w:rFonts w:ascii="宋体" w:hAnsi="宋体"/>
              </w:rPr>
              <w:t>支付密码</w:t>
            </w:r>
          </w:p>
          <w:p w:rsidR="00150E05" w:rsidRDefault="00150E05" w:rsidP="00150E05">
            <w:r>
              <w:rPr>
                <w:rFonts w:hint="eastAsia"/>
              </w:rPr>
              <w:t>2-重置</w:t>
            </w:r>
            <w:r>
              <w:t>密保问题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支付密码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pay_pass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重置</w:t>
            </w:r>
            <w:r>
              <w:t>密保问题时填写</w:t>
            </w:r>
          </w:p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5" w:name="_Toc493792487"/>
      <w:r w:rsidRPr="00A333B7">
        <w:rPr>
          <w:rFonts w:hint="eastAsia"/>
        </w:rPr>
        <w:lastRenderedPageBreak/>
        <w:t>应答参数列表</w:t>
      </w:r>
      <w:bookmarkEnd w:id="625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9055A" w:rsidRPr="00A333B7" w:rsidRDefault="0069055A" w:rsidP="0069055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</w:t>
            </w:r>
            <w:r w:rsidRPr="00A333B7"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9055A" w:rsidRPr="00A333B7" w:rsidRDefault="0069055A" w:rsidP="00C5280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参见返回错误码对照表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retmsg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String(30)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userid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String(20)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serial_no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鉴权服务token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69055A" w:rsidRPr="00A333B7" w:rsidRDefault="0069055A" w:rsidP="00C52809"/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6" w:name="_Toc493792488"/>
      <w:r w:rsidRPr="00A333B7">
        <w:rPr>
          <w:rFonts w:hint="eastAsia"/>
        </w:rPr>
        <w:t>处理逻辑</w:t>
      </w:r>
      <w:bookmarkEnd w:id="626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7" w:name="_Toc493792489"/>
      <w:r w:rsidRPr="00A333B7">
        <w:rPr>
          <w:rFonts w:hint="eastAsia"/>
        </w:rPr>
        <w:t>错误</w:t>
      </w:r>
      <w:r w:rsidRPr="00A333B7">
        <w:t>码列表</w:t>
      </w:r>
      <w:bookmarkEnd w:id="62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9055A" w:rsidRPr="00A333B7" w:rsidTr="00C52809">
        <w:trPr>
          <w:jc w:val="center"/>
        </w:trPr>
        <w:tc>
          <w:tcPr>
            <w:tcW w:w="190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</w:p>
        </w:tc>
      </w:tr>
    </w:tbl>
    <w:p w:rsidR="0069055A" w:rsidRPr="004E59F5" w:rsidRDefault="0069055A" w:rsidP="0069055A"/>
    <w:p w:rsidR="0069055A" w:rsidRPr="00A333B7" w:rsidRDefault="0069055A" w:rsidP="0069055A">
      <w:pPr>
        <w:pStyle w:val="2"/>
        <w:numPr>
          <w:ilvl w:val="1"/>
          <w:numId w:val="1"/>
        </w:numPr>
        <w:tabs>
          <w:tab w:val="clear" w:pos="1429"/>
        </w:tabs>
      </w:pPr>
      <w:bookmarkStart w:id="628" w:name="_Toc493792490"/>
      <w:r>
        <w:rPr>
          <w:rFonts w:hint="eastAsia"/>
        </w:rPr>
        <w:lastRenderedPageBreak/>
        <w:t>银行卡号</w:t>
      </w:r>
      <w:r w:rsidRPr="00A333B7">
        <w:rPr>
          <w:rFonts w:hint="eastAsia"/>
        </w:rPr>
        <w:t>校验接口</w:t>
      </w:r>
      <w:bookmarkEnd w:id="628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29" w:name="_Toc493792491"/>
      <w:r w:rsidRPr="00A333B7">
        <w:rPr>
          <w:rFonts w:hint="eastAsia"/>
        </w:rPr>
        <w:t>业务功能</w:t>
      </w:r>
      <w:bookmarkEnd w:id="629"/>
    </w:p>
    <w:p w:rsidR="0069055A" w:rsidRPr="00A333B7" w:rsidRDefault="0069055A" w:rsidP="0069055A">
      <w:pPr>
        <w:ind w:firstLineChars="200" w:firstLine="420"/>
      </w:pPr>
      <w:r>
        <w:rPr>
          <w:rFonts w:hint="eastAsia"/>
        </w:rPr>
        <w:t>校验</w:t>
      </w:r>
      <w:r>
        <w:t>用户输入的银行卡号是否</w:t>
      </w:r>
      <w:r>
        <w:rPr>
          <w:rFonts w:hint="eastAsia"/>
        </w:rPr>
        <w:t>正确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30" w:name="_Toc493792492"/>
      <w:r w:rsidRPr="00A333B7">
        <w:rPr>
          <w:rFonts w:hint="eastAsia"/>
        </w:rPr>
        <w:t>交互模式</w:t>
      </w:r>
      <w:bookmarkEnd w:id="630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31" w:name="_Toc493792493"/>
      <w:r w:rsidRPr="00A333B7">
        <w:rPr>
          <w:rFonts w:hint="eastAsia"/>
        </w:rPr>
        <w:t>请求参数列表</w:t>
      </w:r>
      <w:bookmarkEnd w:id="631"/>
    </w:p>
    <w:p w:rsidR="0069055A" w:rsidRPr="00A333B7" w:rsidRDefault="0069055A" w:rsidP="0069055A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57474C">
        <w:rPr>
          <w:rFonts w:hint="eastAsia"/>
          <w:b/>
        </w:rPr>
        <w:t>mb2c_cardno_check</w:t>
      </w:r>
      <w:r w:rsidRPr="00A333B7">
        <w:rPr>
          <w:b/>
        </w:rPr>
        <w:t>.cgi</w:t>
      </w:r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52809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绑定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bind_serialno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7F5A60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银行卡</w:t>
            </w:r>
            <w:r>
              <w:t>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bank</w:t>
            </w:r>
            <w:r>
              <w:t>_card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528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C0B2D" w:rsidRDefault="00150E05" w:rsidP="00150E05">
            <w:r>
              <w:rPr>
                <w:rFonts w:hint="eastAsia"/>
              </w:rPr>
              <w:t>银行卡</w:t>
            </w:r>
            <w:r>
              <w:t>卡号</w:t>
            </w:r>
            <w:r>
              <w:rPr>
                <w:rFonts w:hint="eastAsia"/>
              </w:rPr>
              <w:t>加密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bank</w:t>
            </w:r>
            <w:r>
              <w:t>_card_entype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0:明文</w:t>
            </w:r>
          </w:p>
          <w:p w:rsidR="00150E05" w:rsidRDefault="00150E05" w:rsidP="00150E05">
            <w:r>
              <w:rPr>
                <w:rFonts w:hint="eastAsia"/>
              </w:rPr>
              <w:t>1:</w:t>
            </w:r>
            <w:r>
              <w:t>小蕉私有加密</w:t>
            </w:r>
          </w:p>
          <w:p w:rsidR="00150E05" w:rsidRDefault="00150E05" w:rsidP="00150E05">
            <w:r>
              <w:rPr>
                <w:rFonts w:hint="eastAsia"/>
              </w:rPr>
              <w:t>2:3DES加密</w:t>
            </w:r>
          </w:p>
          <w:p w:rsidR="00150E05" w:rsidRPr="00A333B7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0，暂时</w:t>
            </w:r>
            <w:r>
              <w:t>仅支持明文</w:t>
            </w:r>
          </w:p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32" w:name="_Toc493792494"/>
      <w:r w:rsidRPr="00A333B7">
        <w:rPr>
          <w:rFonts w:hint="eastAsia"/>
        </w:rPr>
        <w:t>应答参数列表</w:t>
      </w:r>
      <w:bookmarkEnd w:id="632"/>
    </w:p>
    <w:p w:rsidR="0069055A" w:rsidRPr="00A333B7" w:rsidRDefault="0069055A" w:rsidP="0069055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9055A" w:rsidRPr="00A333B7" w:rsidRDefault="0069055A" w:rsidP="0069055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9055A" w:rsidRPr="00A333B7" w:rsidRDefault="0069055A" w:rsidP="00C52809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sign_type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service_version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input_charset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String(8)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sign_key_index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多密钥支持的密钥序号，默认1</w:t>
            </w:r>
          </w:p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9055A" w:rsidRPr="00A333B7" w:rsidRDefault="0069055A" w:rsidP="00C52809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channel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69055A" w:rsidRPr="00A333B7" w:rsidRDefault="0069055A" w:rsidP="00C52809">
            <w:r w:rsidRPr="00A333B7">
              <w:t>2：移动</w:t>
            </w:r>
          </w:p>
          <w:p w:rsidR="0069055A" w:rsidRPr="00A333B7" w:rsidRDefault="0069055A" w:rsidP="00C52809">
            <w:r w:rsidRPr="00A333B7">
              <w:t>3：固话</w:t>
            </w:r>
          </w:p>
          <w:p w:rsidR="0069055A" w:rsidRPr="00A333B7" w:rsidRDefault="0069055A" w:rsidP="00C52809">
            <w:r w:rsidRPr="00A333B7">
              <w:lastRenderedPageBreak/>
              <w:t>4：POS机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imei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os_version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String(64)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os_type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t>1-安卓</w:t>
            </w:r>
          </w:p>
          <w:p w:rsidR="0069055A" w:rsidRPr="00A333B7" w:rsidRDefault="0069055A" w:rsidP="00C52809">
            <w:r w:rsidRPr="00A333B7">
              <w:t>2-IOS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9055A" w:rsidRPr="00A333B7" w:rsidRDefault="0069055A" w:rsidP="00C52809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69055A" w:rsidRPr="00A333B7" w:rsidRDefault="0069055A" w:rsidP="00C52809">
            <w:r>
              <w:t>iphone4s,iphone5s,ipad2,</w:t>
            </w:r>
            <w:r w:rsidRPr="00B8325F">
              <w:t>xiaomi2等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9055A" w:rsidRPr="00A333B7" w:rsidRDefault="0069055A" w:rsidP="00C52809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9055A" w:rsidRPr="00A333B7" w:rsidRDefault="0069055A" w:rsidP="00C52809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Int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参见返回错误码对照表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retmsg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String(30)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userid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String(20)</w:t>
            </w:r>
          </w:p>
        </w:tc>
        <w:tc>
          <w:tcPr>
            <w:tcW w:w="4305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</w:tcPr>
          <w:p w:rsidR="0069055A" w:rsidRPr="00A333B7" w:rsidRDefault="0069055A" w:rsidP="00C52809">
            <w:r w:rsidRPr="00A333B7">
              <w:t>serial_no</w:t>
            </w:r>
          </w:p>
        </w:tc>
        <w:tc>
          <w:tcPr>
            <w:tcW w:w="720" w:type="dxa"/>
          </w:tcPr>
          <w:p w:rsidR="0069055A" w:rsidRPr="00A333B7" w:rsidRDefault="0069055A" w:rsidP="00C52809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 w:rsidRPr="00A333B7">
              <w:t>String(32)</w:t>
            </w:r>
          </w:p>
        </w:tc>
        <w:tc>
          <w:tcPr>
            <w:tcW w:w="4305" w:type="dxa"/>
          </w:tcPr>
          <w:p w:rsidR="0069055A" w:rsidRPr="00A333B7" w:rsidRDefault="0069055A" w:rsidP="00C52809"/>
        </w:tc>
      </w:tr>
      <w:tr w:rsidR="0069055A" w:rsidRPr="00A333B7" w:rsidTr="00C52809">
        <w:tc>
          <w:tcPr>
            <w:tcW w:w="1728" w:type="dxa"/>
          </w:tcPr>
          <w:p w:rsidR="0069055A" w:rsidRPr="00A333B7" w:rsidRDefault="0069055A" w:rsidP="00C52809">
            <w:r>
              <w:rPr>
                <w:rFonts w:hint="eastAsia"/>
              </w:rPr>
              <w:t>鉴权服务token</w:t>
            </w:r>
          </w:p>
        </w:tc>
        <w:tc>
          <w:tcPr>
            <w:tcW w:w="1980" w:type="dxa"/>
          </w:tcPr>
          <w:p w:rsidR="0069055A" w:rsidRPr="00A333B7" w:rsidRDefault="0069055A" w:rsidP="00C52809">
            <w:r>
              <w:rPr>
                <w:rFonts w:hint="eastAsia"/>
              </w:rPr>
              <w:t>verify_token</w:t>
            </w:r>
          </w:p>
        </w:tc>
        <w:tc>
          <w:tcPr>
            <w:tcW w:w="720" w:type="dxa"/>
          </w:tcPr>
          <w:p w:rsidR="0069055A" w:rsidRPr="00A333B7" w:rsidRDefault="0069055A" w:rsidP="00C52809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9055A" w:rsidRPr="00A333B7" w:rsidRDefault="0069055A" w:rsidP="00C52809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69055A" w:rsidRPr="00A333B7" w:rsidRDefault="0069055A" w:rsidP="00C52809"/>
        </w:tc>
      </w:tr>
    </w:tbl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33" w:name="_Toc493792495"/>
      <w:r w:rsidRPr="00A333B7">
        <w:rPr>
          <w:rFonts w:hint="eastAsia"/>
        </w:rPr>
        <w:t>处理逻辑</w:t>
      </w:r>
      <w:bookmarkEnd w:id="633"/>
    </w:p>
    <w:p w:rsidR="0069055A" w:rsidRPr="00A333B7" w:rsidRDefault="0069055A" w:rsidP="0069055A">
      <w:pPr>
        <w:pStyle w:val="3"/>
        <w:numPr>
          <w:ilvl w:val="2"/>
          <w:numId w:val="1"/>
        </w:numPr>
      </w:pPr>
      <w:bookmarkStart w:id="634" w:name="_Toc493792496"/>
      <w:r w:rsidRPr="00A333B7">
        <w:rPr>
          <w:rFonts w:hint="eastAsia"/>
        </w:rPr>
        <w:t>错误</w:t>
      </w:r>
      <w:r w:rsidRPr="00A333B7">
        <w:t>码列表</w:t>
      </w:r>
      <w:bookmarkEnd w:id="63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9055A" w:rsidRPr="00A333B7" w:rsidTr="00C52809">
        <w:trPr>
          <w:jc w:val="center"/>
        </w:trPr>
        <w:tc>
          <w:tcPr>
            <w:tcW w:w="1908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9055A" w:rsidRPr="00A333B7" w:rsidRDefault="0069055A" w:rsidP="00C52809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9055A" w:rsidRPr="00A333B7" w:rsidTr="00C52809">
        <w:trPr>
          <w:jc w:val="center"/>
        </w:trPr>
        <w:tc>
          <w:tcPr>
            <w:tcW w:w="1908" w:type="dxa"/>
            <w:vAlign w:val="center"/>
          </w:tcPr>
          <w:p w:rsidR="0069055A" w:rsidRPr="00A333B7" w:rsidRDefault="0069055A" w:rsidP="00C52809">
            <w:pPr>
              <w:jc w:val="center"/>
            </w:pPr>
          </w:p>
        </w:tc>
        <w:tc>
          <w:tcPr>
            <w:tcW w:w="8265" w:type="dxa"/>
            <w:vAlign w:val="center"/>
          </w:tcPr>
          <w:p w:rsidR="0069055A" w:rsidRPr="00A333B7" w:rsidRDefault="0069055A" w:rsidP="00C52809">
            <w:pPr>
              <w:jc w:val="left"/>
            </w:pPr>
          </w:p>
        </w:tc>
      </w:tr>
    </w:tbl>
    <w:p w:rsidR="0069055A" w:rsidRDefault="0069055A" w:rsidP="0069055A"/>
    <w:p w:rsidR="00702D76" w:rsidRPr="004E59F5" w:rsidRDefault="00702D76" w:rsidP="00702D76"/>
    <w:p w:rsidR="00702D76" w:rsidRPr="00A333B7" w:rsidRDefault="00702D76" w:rsidP="00702D76">
      <w:pPr>
        <w:pStyle w:val="2"/>
        <w:numPr>
          <w:ilvl w:val="1"/>
          <w:numId w:val="1"/>
        </w:numPr>
      </w:pPr>
      <w:bookmarkStart w:id="635" w:name="_Toc493792497"/>
      <w:r>
        <w:rPr>
          <w:rFonts w:hint="eastAsia"/>
        </w:rPr>
        <w:t>创建话费充值订单</w:t>
      </w:r>
      <w:r w:rsidRPr="00A333B7">
        <w:rPr>
          <w:rFonts w:hint="eastAsia"/>
        </w:rPr>
        <w:t>接口</w:t>
      </w:r>
      <w:bookmarkEnd w:id="635"/>
    </w:p>
    <w:p w:rsidR="00702D76" w:rsidRPr="00A333B7" w:rsidRDefault="00702D76" w:rsidP="00702D76">
      <w:pPr>
        <w:pStyle w:val="3"/>
        <w:numPr>
          <w:ilvl w:val="2"/>
          <w:numId w:val="1"/>
        </w:numPr>
      </w:pPr>
      <w:bookmarkStart w:id="636" w:name="_Toc493792498"/>
      <w:r w:rsidRPr="00A333B7">
        <w:rPr>
          <w:rFonts w:hint="eastAsia"/>
        </w:rPr>
        <w:t>业务功能</w:t>
      </w:r>
      <w:bookmarkEnd w:id="636"/>
    </w:p>
    <w:p w:rsidR="00702D76" w:rsidRPr="00A333B7" w:rsidRDefault="00702D76" w:rsidP="00702D76">
      <w:pPr>
        <w:ind w:firstLineChars="200" w:firstLine="420"/>
      </w:pPr>
      <w:r>
        <w:rPr>
          <w:rFonts w:hint="eastAsia"/>
        </w:rPr>
        <w:t>创建话费充值支付单</w:t>
      </w:r>
    </w:p>
    <w:p w:rsidR="00702D76" w:rsidRPr="00A333B7" w:rsidRDefault="00702D76" w:rsidP="00702D76">
      <w:pPr>
        <w:pStyle w:val="3"/>
        <w:numPr>
          <w:ilvl w:val="2"/>
          <w:numId w:val="1"/>
        </w:numPr>
      </w:pPr>
      <w:bookmarkStart w:id="637" w:name="_Toc493792499"/>
      <w:r w:rsidRPr="00A333B7">
        <w:rPr>
          <w:rFonts w:hint="eastAsia"/>
        </w:rPr>
        <w:lastRenderedPageBreak/>
        <w:t>交互模式</w:t>
      </w:r>
      <w:bookmarkEnd w:id="637"/>
    </w:p>
    <w:p w:rsidR="00702D76" w:rsidRPr="00A333B7" w:rsidRDefault="00702D76" w:rsidP="00702D76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702D76" w:rsidRPr="00A333B7" w:rsidRDefault="00702D76" w:rsidP="00702D76">
      <w:pPr>
        <w:pStyle w:val="3"/>
        <w:numPr>
          <w:ilvl w:val="2"/>
          <w:numId w:val="1"/>
        </w:numPr>
      </w:pPr>
      <w:bookmarkStart w:id="638" w:name="_Toc493792500"/>
      <w:r w:rsidRPr="00A333B7">
        <w:rPr>
          <w:rFonts w:hint="eastAsia"/>
        </w:rPr>
        <w:t>请求参数列表</w:t>
      </w:r>
      <w:bookmarkEnd w:id="638"/>
    </w:p>
    <w:p w:rsidR="00702D76" w:rsidRPr="00A333B7" w:rsidRDefault="00702D76" w:rsidP="00702D76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>
        <w:t>cgi-bin</w:t>
      </w:r>
      <w:r>
        <w:rPr>
          <w:rFonts w:hint="eastAsia"/>
        </w:rPr>
        <w:t>/</w:t>
      </w:r>
      <w:r w:rsidRPr="00702D76">
        <w:rPr>
          <w:b/>
        </w:rPr>
        <w:t>mb2c_create_mobile_topup_order</w:t>
      </w:r>
      <w:r w:rsidRPr="00A333B7">
        <w:rPr>
          <w:b/>
        </w:rPr>
        <w:t>.cgi</w:t>
      </w:r>
    </w:p>
    <w:p w:rsidR="00702D76" w:rsidRPr="00A333B7" w:rsidRDefault="00702D76" w:rsidP="00702D7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02D76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02D76" w:rsidRPr="00A333B7" w:rsidTr="00702D7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02D76" w:rsidRPr="00A333B7" w:rsidRDefault="00702D76" w:rsidP="00702D7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02D76" w:rsidRPr="00A333B7" w:rsidTr="00702D76">
        <w:tc>
          <w:tcPr>
            <w:tcW w:w="1728" w:type="dxa"/>
            <w:tcBorders>
              <w:top w:val="single" w:sz="6" w:space="0" w:color="000000"/>
            </w:tcBorders>
          </w:tcPr>
          <w:p w:rsidR="00702D76" w:rsidRPr="00A333B7" w:rsidRDefault="00702D76" w:rsidP="00702D7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02D76" w:rsidRPr="00A333B7" w:rsidRDefault="00702D76" w:rsidP="00702D7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02D76" w:rsidRPr="00A333B7" w:rsidRDefault="00702D76" w:rsidP="00702D7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02D76" w:rsidRPr="00A333B7" w:rsidRDefault="00702D76" w:rsidP="00702D7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02D76" w:rsidRPr="00A333B7" w:rsidRDefault="00702D76" w:rsidP="00702D7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02D76" w:rsidRPr="00A333B7" w:rsidTr="00702D76">
        <w:tc>
          <w:tcPr>
            <w:tcW w:w="1728" w:type="dxa"/>
          </w:tcPr>
          <w:p w:rsidR="00702D76" w:rsidRPr="00A333B7" w:rsidRDefault="00702D76" w:rsidP="00702D7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02D76" w:rsidRPr="00A333B7" w:rsidRDefault="00702D76" w:rsidP="00702D76">
            <w:r w:rsidRPr="00A333B7">
              <w:t>service_version</w:t>
            </w:r>
          </w:p>
        </w:tc>
        <w:tc>
          <w:tcPr>
            <w:tcW w:w="720" w:type="dxa"/>
          </w:tcPr>
          <w:p w:rsidR="00702D76" w:rsidRPr="00A333B7" w:rsidRDefault="00702D76" w:rsidP="00702D76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702D76">
            <w:r w:rsidRPr="00A333B7">
              <w:t>String(8)</w:t>
            </w:r>
          </w:p>
        </w:tc>
        <w:tc>
          <w:tcPr>
            <w:tcW w:w="4305" w:type="dxa"/>
          </w:tcPr>
          <w:p w:rsidR="00702D76" w:rsidRPr="00A333B7" w:rsidRDefault="00702D76" w:rsidP="00702D7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02D76" w:rsidRPr="00A333B7" w:rsidTr="00702D76">
        <w:tc>
          <w:tcPr>
            <w:tcW w:w="1728" w:type="dxa"/>
          </w:tcPr>
          <w:p w:rsidR="00702D76" w:rsidRPr="00A333B7" w:rsidRDefault="00702D76" w:rsidP="00702D7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02D76" w:rsidRPr="00A333B7" w:rsidRDefault="00702D76" w:rsidP="00702D76">
            <w:r w:rsidRPr="00A333B7">
              <w:t>input_charset</w:t>
            </w:r>
          </w:p>
        </w:tc>
        <w:tc>
          <w:tcPr>
            <w:tcW w:w="720" w:type="dxa"/>
          </w:tcPr>
          <w:p w:rsidR="00702D76" w:rsidRPr="00A333B7" w:rsidRDefault="00702D76" w:rsidP="00702D76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702D76">
            <w:r w:rsidRPr="00A333B7">
              <w:t>String(8)</w:t>
            </w:r>
          </w:p>
        </w:tc>
        <w:tc>
          <w:tcPr>
            <w:tcW w:w="4305" w:type="dxa"/>
          </w:tcPr>
          <w:p w:rsidR="00702D76" w:rsidRPr="00A333B7" w:rsidRDefault="00702D76" w:rsidP="00702D7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02D76" w:rsidRPr="00A333B7" w:rsidTr="00702D76">
        <w:tc>
          <w:tcPr>
            <w:tcW w:w="1728" w:type="dxa"/>
          </w:tcPr>
          <w:p w:rsidR="00702D76" w:rsidRPr="00A333B7" w:rsidRDefault="00702D76" w:rsidP="00702D7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02D76" w:rsidRPr="00A333B7" w:rsidRDefault="00702D76" w:rsidP="00702D76">
            <w:r w:rsidRPr="00A333B7">
              <w:t>sign</w:t>
            </w:r>
          </w:p>
        </w:tc>
        <w:tc>
          <w:tcPr>
            <w:tcW w:w="720" w:type="dxa"/>
          </w:tcPr>
          <w:p w:rsidR="00702D76" w:rsidRPr="00A333B7" w:rsidRDefault="00702D76" w:rsidP="00702D76">
            <w:r w:rsidRPr="00A333B7">
              <w:t>是</w:t>
            </w:r>
          </w:p>
        </w:tc>
        <w:tc>
          <w:tcPr>
            <w:tcW w:w="1440" w:type="dxa"/>
          </w:tcPr>
          <w:p w:rsidR="00702D76" w:rsidRPr="00A333B7" w:rsidRDefault="00702D76" w:rsidP="00702D76">
            <w:r w:rsidRPr="00A333B7">
              <w:t>String(32)</w:t>
            </w:r>
          </w:p>
        </w:tc>
        <w:tc>
          <w:tcPr>
            <w:tcW w:w="4305" w:type="dxa"/>
          </w:tcPr>
          <w:p w:rsidR="00702D76" w:rsidRPr="00A333B7" w:rsidRDefault="00702D76" w:rsidP="00702D76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702D76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02D76" w:rsidRPr="00A333B7" w:rsidRDefault="00702D76" w:rsidP="00702D76">
            <w:r w:rsidRPr="00A333B7">
              <w:t>多密钥支持的密钥序号，默认1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702D7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702D7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充值</w:t>
            </w:r>
            <w:r>
              <w:t>电话号码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702D76">
              <w:t>mobile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C0B2D" w:rsidRDefault="00150E05" w:rsidP="00150E05">
            <w:r>
              <w:rPr>
                <w:rFonts w:hint="eastAsia"/>
              </w:rPr>
              <w:t>充值</w:t>
            </w:r>
            <w:r>
              <w:t>面额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702D76">
              <w:t>amount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702D76">
              <w:rPr>
                <w:rFonts w:hint="eastAsia"/>
              </w:rPr>
              <w:t>充值面额码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02D76" w:rsidRDefault="00150E05" w:rsidP="00150E05">
            <w:r w:rsidRPr="00702D76">
              <w:t>par_code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702D76">
              <w:rPr>
                <w:rFonts w:hint="eastAsia"/>
              </w:rPr>
              <w:t>充值类型码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02D76" w:rsidRDefault="00150E05" w:rsidP="00150E05">
            <w:r w:rsidRPr="00702D76">
              <w:t>time_code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快</w:t>
            </w:r>
            <w:r>
              <w:t>充，慢充</w:t>
            </w:r>
          </w:p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充值</w:t>
            </w:r>
            <w:r>
              <w:t>摘要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02D76" w:rsidRDefault="00150E05" w:rsidP="00150E05">
            <w:r w:rsidRPr="00702D76">
              <w:t>memo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02D7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02D76" w:rsidRDefault="00150E05" w:rsidP="00150E05">
            <w:r w:rsidRPr="00702D76">
              <w:t>expire_time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702D76" w:rsidRPr="00A333B7" w:rsidRDefault="00702D76" w:rsidP="00702D76">
      <w:pPr>
        <w:pStyle w:val="3"/>
        <w:numPr>
          <w:ilvl w:val="2"/>
          <w:numId w:val="1"/>
        </w:numPr>
      </w:pPr>
      <w:r>
        <w:br w:type="textWrapping" w:clear="all"/>
      </w:r>
      <w:bookmarkStart w:id="639" w:name="_Toc493792501"/>
      <w:r w:rsidRPr="00A333B7">
        <w:rPr>
          <w:rFonts w:hint="eastAsia"/>
        </w:rPr>
        <w:t>应答参数列表</w:t>
      </w:r>
      <w:bookmarkEnd w:id="639"/>
    </w:p>
    <w:p w:rsidR="00702D76" w:rsidRPr="00A333B7" w:rsidRDefault="00702D76" w:rsidP="00702D7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02D76" w:rsidRPr="00A333B7" w:rsidRDefault="00702D76" w:rsidP="00702D7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02D76" w:rsidRPr="00A333B7" w:rsidTr="00AD6C1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02D76" w:rsidRPr="00A333B7" w:rsidRDefault="00702D76" w:rsidP="00AD6C1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sign_type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String(8)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service_version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String(8)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input_charset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String(8)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sign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String(32)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sign_key_index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Int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多密钥支持的密钥序号，默认1</w:t>
            </w:r>
          </w:p>
        </w:tc>
      </w:tr>
      <w:tr w:rsidR="00702D76" w:rsidRPr="00A333B7" w:rsidTr="00AD6C1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02D76" w:rsidRPr="00A333B7" w:rsidRDefault="00702D76" w:rsidP="00AD6C17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channel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Int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702D76" w:rsidRPr="00A333B7" w:rsidRDefault="00702D76" w:rsidP="00AD6C17">
            <w:r w:rsidRPr="00A333B7">
              <w:t>2：移动</w:t>
            </w:r>
          </w:p>
          <w:p w:rsidR="00702D76" w:rsidRPr="00A333B7" w:rsidRDefault="00702D76" w:rsidP="00AD6C17">
            <w:r w:rsidRPr="00A333B7">
              <w:t>3：固话</w:t>
            </w:r>
          </w:p>
          <w:p w:rsidR="00702D76" w:rsidRPr="00A333B7" w:rsidRDefault="00702D76" w:rsidP="00AD6C17">
            <w:r w:rsidRPr="00A333B7">
              <w:t>4：POS机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imei</w:t>
            </w:r>
          </w:p>
        </w:tc>
        <w:tc>
          <w:tcPr>
            <w:tcW w:w="720" w:type="dxa"/>
          </w:tcPr>
          <w:p w:rsidR="00702D76" w:rsidRPr="00A333B7" w:rsidRDefault="00702D76" w:rsidP="00AD6C1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Int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os_version</w:t>
            </w:r>
          </w:p>
        </w:tc>
        <w:tc>
          <w:tcPr>
            <w:tcW w:w="720" w:type="dxa"/>
          </w:tcPr>
          <w:p w:rsidR="00702D76" w:rsidRPr="00A333B7" w:rsidRDefault="00702D76" w:rsidP="00AD6C1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String(64)</w:t>
            </w:r>
          </w:p>
        </w:tc>
        <w:tc>
          <w:tcPr>
            <w:tcW w:w="4305" w:type="dxa"/>
          </w:tcPr>
          <w:p w:rsidR="00702D76" w:rsidRPr="00A333B7" w:rsidRDefault="00702D76" w:rsidP="00AD6C17"/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lastRenderedPageBreak/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os_type</w:t>
            </w:r>
          </w:p>
        </w:tc>
        <w:tc>
          <w:tcPr>
            <w:tcW w:w="720" w:type="dxa"/>
          </w:tcPr>
          <w:p w:rsidR="00702D76" w:rsidRPr="00A333B7" w:rsidRDefault="00702D76" w:rsidP="00AD6C1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int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t>1-安卓</w:t>
            </w:r>
          </w:p>
          <w:p w:rsidR="00702D76" w:rsidRPr="00A333B7" w:rsidRDefault="00702D76" w:rsidP="00AD6C17">
            <w:r w:rsidRPr="00A333B7">
              <w:t>2-IOS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702D76" w:rsidRPr="00A333B7" w:rsidRDefault="00702D76" w:rsidP="00AD6C17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702D76" w:rsidRPr="00A333B7" w:rsidRDefault="00702D76" w:rsidP="00AD6C1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702D76" w:rsidRPr="00A333B7" w:rsidRDefault="00702D76" w:rsidP="00AD6C17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702D76" w:rsidRPr="00A333B7" w:rsidRDefault="00702D76" w:rsidP="00AD6C17">
            <w:r>
              <w:t>iphone4s,iphone5s,ipad2,</w:t>
            </w:r>
            <w:r w:rsidRPr="00B8325F">
              <w:t>xiaomi2等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702D76" w:rsidRPr="00A333B7" w:rsidRDefault="00702D76" w:rsidP="00AD6C17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702D76" w:rsidRPr="00A333B7" w:rsidRDefault="00702D76" w:rsidP="00AD6C1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702D76" w:rsidRPr="00A333B7" w:rsidRDefault="00702D76" w:rsidP="00AD6C17"/>
        </w:tc>
      </w:tr>
      <w:tr w:rsidR="00702D76" w:rsidRPr="00A333B7" w:rsidTr="00AD6C1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02D76" w:rsidRPr="00A333B7" w:rsidRDefault="00702D76" w:rsidP="00AD6C1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02D76" w:rsidRPr="00A333B7" w:rsidRDefault="00702D76" w:rsidP="00AD6C1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Int</w:t>
            </w:r>
          </w:p>
        </w:tc>
        <w:tc>
          <w:tcPr>
            <w:tcW w:w="4305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参见返回错误码对照表</w:t>
            </w:r>
          </w:p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02D76" w:rsidRPr="00A333B7" w:rsidRDefault="00702D76" w:rsidP="00AD6C17">
            <w:r w:rsidRPr="00A333B7">
              <w:t>retmsg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String(30)</w:t>
            </w:r>
          </w:p>
        </w:tc>
        <w:tc>
          <w:tcPr>
            <w:tcW w:w="4305" w:type="dxa"/>
          </w:tcPr>
          <w:p w:rsidR="00702D76" w:rsidRPr="00A333B7" w:rsidRDefault="00702D76" w:rsidP="00AD6C17"/>
        </w:tc>
      </w:tr>
      <w:tr w:rsidR="00702D76" w:rsidRPr="00A333B7" w:rsidTr="00AD6C17">
        <w:tc>
          <w:tcPr>
            <w:tcW w:w="1728" w:type="dxa"/>
          </w:tcPr>
          <w:p w:rsidR="00702D76" w:rsidRPr="00A333B7" w:rsidRDefault="00AD6C17" w:rsidP="00AD6C17">
            <w:r>
              <w:rPr>
                <w:rFonts w:hint="eastAsia"/>
              </w:rPr>
              <w:t>订单号</w:t>
            </w:r>
          </w:p>
        </w:tc>
        <w:tc>
          <w:tcPr>
            <w:tcW w:w="1980" w:type="dxa"/>
          </w:tcPr>
          <w:p w:rsidR="00702D76" w:rsidRPr="00A333B7" w:rsidRDefault="00AD6C17" w:rsidP="00AD6C17">
            <w:r w:rsidRPr="00AD6C17">
              <w:t>listid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</w:t>
            </w:r>
            <w:r w:rsidR="00AD6C17">
              <w:t>32</w:t>
            </w:r>
            <w:r w:rsidRPr="00A333B7">
              <w:t>)</w:t>
            </w:r>
          </w:p>
        </w:tc>
        <w:tc>
          <w:tcPr>
            <w:tcW w:w="4305" w:type="dxa"/>
          </w:tcPr>
          <w:p w:rsidR="00702D76" w:rsidRPr="00A333B7" w:rsidRDefault="00702D76" w:rsidP="00AD6C17"/>
        </w:tc>
      </w:tr>
      <w:tr w:rsidR="00702D76" w:rsidRPr="00A333B7" w:rsidTr="00AD6C17">
        <w:tc>
          <w:tcPr>
            <w:tcW w:w="1728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</w:tcPr>
          <w:p w:rsidR="00702D76" w:rsidRPr="00A333B7" w:rsidRDefault="00AD6C17" w:rsidP="00AD6C17">
            <w:r w:rsidRPr="00AD6C17">
              <w:t>mobile</w:t>
            </w:r>
          </w:p>
        </w:tc>
        <w:tc>
          <w:tcPr>
            <w:tcW w:w="720" w:type="dxa"/>
          </w:tcPr>
          <w:p w:rsidR="00702D76" w:rsidRPr="00A333B7" w:rsidRDefault="00702D76" w:rsidP="00AD6C1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02D76" w:rsidRPr="00A333B7" w:rsidRDefault="00702D76" w:rsidP="00AD6C17">
            <w:r w:rsidRPr="00A333B7">
              <w:t>String(</w:t>
            </w:r>
            <w:r w:rsidR="00AD6C17">
              <w:t>16</w:t>
            </w:r>
            <w:r w:rsidRPr="00A333B7">
              <w:t>)</w:t>
            </w:r>
          </w:p>
        </w:tc>
        <w:tc>
          <w:tcPr>
            <w:tcW w:w="4305" w:type="dxa"/>
          </w:tcPr>
          <w:p w:rsidR="00702D76" w:rsidRPr="00A333B7" w:rsidRDefault="00AD6C17" w:rsidP="00AD6C17">
            <w:r>
              <w:rPr>
                <w:rFonts w:hint="eastAsia"/>
              </w:rPr>
              <w:t>手机号</w:t>
            </w:r>
          </w:p>
        </w:tc>
      </w:tr>
      <w:tr w:rsidR="00AD6C17" w:rsidRPr="00A333B7" w:rsidTr="00AD6C17">
        <w:tc>
          <w:tcPr>
            <w:tcW w:w="1728" w:type="dxa"/>
          </w:tcPr>
          <w:p w:rsidR="00AD6C17" w:rsidRPr="00A333B7" w:rsidRDefault="0077776C" w:rsidP="00AD6C17">
            <w:r>
              <w:rPr>
                <w:rFonts w:hint="eastAsia"/>
              </w:rPr>
              <w:t>支付</w:t>
            </w:r>
            <w:r w:rsidR="00AD6C17">
              <w:rPr>
                <w:rFonts w:hint="eastAsia"/>
              </w:rPr>
              <w:t>金额</w:t>
            </w:r>
          </w:p>
        </w:tc>
        <w:tc>
          <w:tcPr>
            <w:tcW w:w="1980" w:type="dxa"/>
          </w:tcPr>
          <w:p w:rsidR="00AD6C17" w:rsidRPr="00A333B7" w:rsidRDefault="00AD6C17" w:rsidP="00AD6C17">
            <w:r w:rsidRPr="00AD6C17">
              <w:t>money</w:t>
            </w:r>
          </w:p>
        </w:tc>
        <w:tc>
          <w:tcPr>
            <w:tcW w:w="720" w:type="dxa"/>
          </w:tcPr>
          <w:p w:rsidR="00AD6C17" w:rsidRPr="00A333B7" w:rsidRDefault="0077776C" w:rsidP="00AD6C1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AD6C17" w:rsidRPr="00A333B7" w:rsidRDefault="0077776C" w:rsidP="00AD6C17">
            <w:r w:rsidRPr="00A333B7">
              <w:t>Int</w:t>
            </w:r>
          </w:p>
        </w:tc>
        <w:tc>
          <w:tcPr>
            <w:tcW w:w="4305" w:type="dxa"/>
          </w:tcPr>
          <w:p w:rsidR="00AD6C17" w:rsidRPr="00A333B7" w:rsidRDefault="0077776C" w:rsidP="00AD6C17">
            <w:r>
              <w:rPr>
                <w:rFonts w:hint="eastAsia"/>
              </w:rPr>
              <w:t>实际</w:t>
            </w:r>
            <w:r>
              <w:t>扣款金额</w:t>
            </w:r>
          </w:p>
        </w:tc>
      </w:tr>
    </w:tbl>
    <w:p w:rsidR="00702D76" w:rsidRPr="00A333B7" w:rsidRDefault="00702D76" w:rsidP="00702D76">
      <w:pPr>
        <w:pStyle w:val="3"/>
        <w:numPr>
          <w:ilvl w:val="2"/>
          <w:numId w:val="1"/>
        </w:numPr>
      </w:pPr>
      <w:bookmarkStart w:id="640" w:name="_Toc493792502"/>
      <w:r w:rsidRPr="00A333B7">
        <w:rPr>
          <w:rFonts w:hint="eastAsia"/>
        </w:rPr>
        <w:t>处理逻辑</w:t>
      </w:r>
      <w:bookmarkEnd w:id="640"/>
    </w:p>
    <w:p w:rsidR="00702D76" w:rsidRPr="00A333B7" w:rsidRDefault="00702D76" w:rsidP="00702D76">
      <w:pPr>
        <w:pStyle w:val="3"/>
        <w:numPr>
          <w:ilvl w:val="2"/>
          <w:numId w:val="1"/>
        </w:numPr>
      </w:pPr>
      <w:bookmarkStart w:id="641" w:name="_Toc493792503"/>
      <w:r w:rsidRPr="00A333B7">
        <w:rPr>
          <w:rFonts w:hint="eastAsia"/>
        </w:rPr>
        <w:t>错误</w:t>
      </w:r>
      <w:r w:rsidRPr="00A333B7">
        <w:t>码列表</w:t>
      </w:r>
      <w:bookmarkEnd w:id="64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702D76" w:rsidRPr="00A333B7" w:rsidTr="00AD6C17">
        <w:trPr>
          <w:jc w:val="center"/>
        </w:trPr>
        <w:tc>
          <w:tcPr>
            <w:tcW w:w="1908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702D76" w:rsidRPr="00A333B7" w:rsidRDefault="00702D76" w:rsidP="00AD6C1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702D76" w:rsidRPr="00A333B7" w:rsidTr="00AD6C17">
        <w:trPr>
          <w:jc w:val="center"/>
        </w:trPr>
        <w:tc>
          <w:tcPr>
            <w:tcW w:w="1908" w:type="dxa"/>
            <w:vAlign w:val="center"/>
          </w:tcPr>
          <w:p w:rsidR="00702D76" w:rsidRPr="00A333B7" w:rsidRDefault="00702D76" w:rsidP="00AD6C17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702D76" w:rsidRPr="00A333B7" w:rsidRDefault="00702D76" w:rsidP="00AD6C17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702D76" w:rsidRPr="00A333B7" w:rsidTr="00AD6C17">
        <w:trPr>
          <w:jc w:val="center"/>
        </w:trPr>
        <w:tc>
          <w:tcPr>
            <w:tcW w:w="1908" w:type="dxa"/>
            <w:vAlign w:val="center"/>
          </w:tcPr>
          <w:p w:rsidR="00702D76" w:rsidRPr="00A333B7" w:rsidRDefault="00702D76" w:rsidP="00AD6C17">
            <w:pPr>
              <w:jc w:val="center"/>
            </w:pPr>
          </w:p>
        </w:tc>
        <w:tc>
          <w:tcPr>
            <w:tcW w:w="8265" w:type="dxa"/>
            <w:vAlign w:val="center"/>
          </w:tcPr>
          <w:p w:rsidR="00702D76" w:rsidRPr="00A333B7" w:rsidRDefault="00702D76" w:rsidP="00AD6C17">
            <w:pPr>
              <w:jc w:val="left"/>
            </w:pPr>
          </w:p>
        </w:tc>
      </w:tr>
    </w:tbl>
    <w:p w:rsidR="00702D76" w:rsidRDefault="00702D76" w:rsidP="00702D76"/>
    <w:p w:rsidR="00B8487F" w:rsidRDefault="00B8487F" w:rsidP="00B8487F"/>
    <w:p w:rsidR="00450199" w:rsidRPr="004E59F5" w:rsidRDefault="00450199" w:rsidP="00450199"/>
    <w:p w:rsidR="00450199" w:rsidRPr="00A333B7" w:rsidRDefault="00450199" w:rsidP="00450199">
      <w:pPr>
        <w:pStyle w:val="2"/>
        <w:numPr>
          <w:ilvl w:val="1"/>
          <w:numId w:val="1"/>
        </w:numPr>
      </w:pPr>
      <w:bookmarkStart w:id="642" w:name="_Toc493792504"/>
      <w:r>
        <w:rPr>
          <w:rFonts w:hint="eastAsia"/>
        </w:rPr>
        <w:t>话费充值</w:t>
      </w:r>
      <w:r w:rsidRPr="00A333B7">
        <w:rPr>
          <w:rFonts w:hint="eastAsia"/>
        </w:rPr>
        <w:t>接口</w:t>
      </w:r>
      <w:bookmarkEnd w:id="642"/>
    </w:p>
    <w:p w:rsidR="00450199" w:rsidRPr="00A333B7" w:rsidRDefault="00450199" w:rsidP="00450199">
      <w:pPr>
        <w:pStyle w:val="3"/>
        <w:numPr>
          <w:ilvl w:val="2"/>
          <w:numId w:val="1"/>
        </w:numPr>
      </w:pPr>
      <w:bookmarkStart w:id="643" w:name="_Toc493792505"/>
      <w:r w:rsidRPr="00A333B7">
        <w:rPr>
          <w:rFonts w:hint="eastAsia"/>
        </w:rPr>
        <w:t>业务功能</w:t>
      </w:r>
      <w:bookmarkEnd w:id="643"/>
    </w:p>
    <w:p w:rsidR="00450199" w:rsidRPr="00A333B7" w:rsidRDefault="00450199" w:rsidP="00450199">
      <w:pPr>
        <w:ind w:firstLineChars="200" w:firstLine="420"/>
      </w:pPr>
      <w:r>
        <w:rPr>
          <w:rFonts w:hint="eastAsia"/>
        </w:rPr>
        <w:t>APP调用</w:t>
      </w:r>
      <w:r>
        <w:t>收银台支付后再调用此接口进行</w:t>
      </w:r>
      <w:r>
        <w:rPr>
          <w:rFonts w:hint="eastAsia"/>
        </w:rPr>
        <w:t>话费充值</w:t>
      </w:r>
    </w:p>
    <w:p w:rsidR="00450199" w:rsidRPr="00A333B7" w:rsidRDefault="00450199" w:rsidP="00450199">
      <w:pPr>
        <w:pStyle w:val="3"/>
        <w:numPr>
          <w:ilvl w:val="2"/>
          <w:numId w:val="1"/>
        </w:numPr>
      </w:pPr>
      <w:bookmarkStart w:id="644" w:name="_Toc493792506"/>
      <w:r w:rsidRPr="00A333B7">
        <w:rPr>
          <w:rFonts w:hint="eastAsia"/>
        </w:rPr>
        <w:t>交互模式</w:t>
      </w:r>
      <w:bookmarkEnd w:id="644"/>
    </w:p>
    <w:p w:rsidR="00450199" w:rsidRPr="00A333B7" w:rsidRDefault="00450199" w:rsidP="00450199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450199" w:rsidRPr="00A333B7" w:rsidRDefault="00450199" w:rsidP="00450199">
      <w:pPr>
        <w:pStyle w:val="3"/>
        <w:numPr>
          <w:ilvl w:val="2"/>
          <w:numId w:val="1"/>
        </w:numPr>
      </w:pPr>
      <w:bookmarkStart w:id="645" w:name="_Toc493792507"/>
      <w:r w:rsidRPr="00A333B7">
        <w:rPr>
          <w:rFonts w:hint="eastAsia"/>
        </w:rPr>
        <w:lastRenderedPageBreak/>
        <w:t>请求参数列表</w:t>
      </w:r>
      <w:bookmarkEnd w:id="645"/>
    </w:p>
    <w:p w:rsidR="00450199" w:rsidRPr="00A333B7" w:rsidRDefault="00450199" w:rsidP="00450199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>
        <w:t>cgi-bin</w:t>
      </w:r>
      <w:r>
        <w:rPr>
          <w:rFonts w:hint="eastAsia"/>
        </w:rPr>
        <w:t>/</w:t>
      </w:r>
      <w:r w:rsidRPr="00450199">
        <w:rPr>
          <w:b/>
        </w:rPr>
        <w:t>mb2c_mobile_topup_submit</w:t>
      </w:r>
      <w:r w:rsidRPr="00A333B7">
        <w:rPr>
          <w:b/>
        </w:rPr>
        <w:t>.cgi</w:t>
      </w:r>
    </w:p>
    <w:p w:rsidR="00450199" w:rsidRPr="006F363F" w:rsidRDefault="00450199" w:rsidP="00450199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450199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45019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450199" w:rsidRPr="00A333B7" w:rsidRDefault="00450199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450199" w:rsidRPr="00A333B7" w:rsidTr="0046655C">
        <w:tc>
          <w:tcPr>
            <w:tcW w:w="1728" w:type="dxa"/>
            <w:tcBorders>
              <w:top w:val="single" w:sz="6" w:space="0" w:color="000000"/>
            </w:tcBorders>
          </w:tcPr>
          <w:p w:rsidR="00450199" w:rsidRPr="00A333B7" w:rsidRDefault="00450199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450199" w:rsidRPr="00A333B7" w:rsidRDefault="00450199" w:rsidP="0046655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450199" w:rsidRPr="00A333B7" w:rsidRDefault="00450199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service_version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input_charset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sign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String(32)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450199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450199" w:rsidRPr="00A333B7" w:rsidRDefault="00450199" w:rsidP="0046655C">
            <w:r w:rsidRPr="00A333B7">
              <w:t>多密钥支持的密钥序号，默认1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C0B2D" w:rsidRDefault="00150E05" w:rsidP="00150E05"/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450199" w:rsidRPr="00A333B7" w:rsidRDefault="00450199" w:rsidP="00450199">
      <w:pPr>
        <w:pStyle w:val="3"/>
        <w:numPr>
          <w:ilvl w:val="2"/>
          <w:numId w:val="1"/>
        </w:numPr>
      </w:pPr>
      <w:r>
        <w:br w:type="textWrapping" w:clear="all"/>
      </w:r>
      <w:bookmarkStart w:id="646" w:name="_Toc493792508"/>
      <w:r w:rsidRPr="00A333B7">
        <w:rPr>
          <w:rFonts w:hint="eastAsia"/>
        </w:rPr>
        <w:t>应答参数列表</w:t>
      </w:r>
      <w:bookmarkEnd w:id="646"/>
    </w:p>
    <w:p w:rsidR="00450199" w:rsidRPr="00A333B7" w:rsidRDefault="00450199" w:rsidP="00450199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450199" w:rsidRPr="00A333B7" w:rsidRDefault="00450199" w:rsidP="00450199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45019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450199" w:rsidRPr="00A333B7" w:rsidRDefault="00450199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sign_type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service_version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input_charset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String(8)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sign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String(32)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sign_key_index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多密钥支持的密钥序号，默认1</w:t>
            </w:r>
          </w:p>
        </w:tc>
      </w:tr>
      <w:tr w:rsidR="0045019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450199" w:rsidRPr="00A333B7" w:rsidRDefault="00450199" w:rsidP="0046655C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channel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450199" w:rsidRPr="00A333B7" w:rsidRDefault="00450199" w:rsidP="0046655C">
            <w:r w:rsidRPr="00A333B7">
              <w:t>2：移动</w:t>
            </w:r>
          </w:p>
          <w:p w:rsidR="00450199" w:rsidRPr="00A333B7" w:rsidRDefault="00450199" w:rsidP="0046655C">
            <w:r w:rsidRPr="00A333B7">
              <w:t>3：固话</w:t>
            </w:r>
          </w:p>
          <w:p w:rsidR="00450199" w:rsidRPr="00A333B7" w:rsidRDefault="00450199" w:rsidP="0046655C">
            <w:r w:rsidRPr="00A333B7">
              <w:t>4：POS机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imei</w:t>
            </w:r>
          </w:p>
        </w:tc>
        <w:tc>
          <w:tcPr>
            <w:tcW w:w="720" w:type="dxa"/>
          </w:tcPr>
          <w:p w:rsidR="00450199" w:rsidRPr="00A333B7" w:rsidRDefault="00450199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os_version</w:t>
            </w:r>
          </w:p>
        </w:tc>
        <w:tc>
          <w:tcPr>
            <w:tcW w:w="720" w:type="dxa"/>
          </w:tcPr>
          <w:p w:rsidR="00450199" w:rsidRPr="00A333B7" w:rsidRDefault="00450199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String(64)</w:t>
            </w:r>
          </w:p>
        </w:tc>
        <w:tc>
          <w:tcPr>
            <w:tcW w:w="4305" w:type="dxa"/>
          </w:tcPr>
          <w:p w:rsidR="00450199" w:rsidRPr="00A333B7" w:rsidRDefault="00450199" w:rsidP="0046655C"/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os_type</w:t>
            </w:r>
          </w:p>
        </w:tc>
        <w:tc>
          <w:tcPr>
            <w:tcW w:w="720" w:type="dxa"/>
          </w:tcPr>
          <w:p w:rsidR="00450199" w:rsidRPr="00A333B7" w:rsidRDefault="00450199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t>1-安卓</w:t>
            </w:r>
          </w:p>
          <w:p w:rsidR="00450199" w:rsidRPr="00A333B7" w:rsidRDefault="00450199" w:rsidP="0046655C">
            <w:r w:rsidRPr="00A333B7">
              <w:t>2-IOS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450199" w:rsidRPr="00A333B7" w:rsidRDefault="00450199" w:rsidP="0046655C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450199" w:rsidRPr="00A333B7" w:rsidRDefault="00450199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450199" w:rsidRPr="00A333B7" w:rsidRDefault="00450199" w:rsidP="0046655C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450199" w:rsidRPr="00A333B7" w:rsidRDefault="00450199" w:rsidP="0046655C">
            <w:r>
              <w:t>iphone4s,iphone5s,ipad2,</w:t>
            </w:r>
            <w:r w:rsidRPr="00B8325F">
              <w:t>xiaomi2等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450199" w:rsidRPr="00A333B7" w:rsidRDefault="00450199" w:rsidP="0046655C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450199" w:rsidRPr="00A333B7" w:rsidRDefault="00450199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450199" w:rsidRPr="00A333B7" w:rsidRDefault="00450199" w:rsidP="0046655C"/>
        </w:tc>
      </w:tr>
      <w:tr w:rsidR="0045019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450199" w:rsidRPr="00A333B7" w:rsidRDefault="00450199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450199" w:rsidRPr="00A333B7" w:rsidRDefault="00450199" w:rsidP="0046655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Int</w:t>
            </w:r>
          </w:p>
        </w:tc>
        <w:tc>
          <w:tcPr>
            <w:tcW w:w="4305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参见返回错误码对照表</w:t>
            </w:r>
          </w:p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450199" w:rsidRPr="00A333B7" w:rsidRDefault="00450199" w:rsidP="0046655C">
            <w:r w:rsidRPr="00A333B7">
              <w:t>retmsg</w:t>
            </w:r>
          </w:p>
        </w:tc>
        <w:tc>
          <w:tcPr>
            <w:tcW w:w="720" w:type="dxa"/>
          </w:tcPr>
          <w:p w:rsidR="00450199" w:rsidRPr="00A333B7" w:rsidRDefault="00450199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450199" w:rsidRPr="00A333B7" w:rsidRDefault="00450199" w:rsidP="0046655C">
            <w:r w:rsidRPr="00A333B7">
              <w:t>String(30)</w:t>
            </w:r>
          </w:p>
        </w:tc>
        <w:tc>
          <w:tcPr>
            <w:tcW w:w="4305" w:type="dxa"/>
          </w:tcPr>
          <w:p w:rsidR="00450199" w:rsidRPr="00A333B7" w:rsidRDefault="00450199" w:rsidP="0046655C"/>
        </w:tc>
      </w:tr>
      <w:tr w:rsidR="00450199" w:rsidRPr="00A333B7" w:rsidTr="0046655C">
        <w:tc>
          <w:tcPr>
            <w:tcW w:w="1728" w:type="dxa"/>
          </w:tcPr>
          <w:p w:rsidR="00450199" w:rsidRPr="00A333B7" w:rsidRDefault="00450199" w:rsidP="0046655C"/>
        </w:tc>
        <w:tc>
          <w:tcPr>
            <w:tcW w:w="1980" w:type="dxa"/>
          </w:tcPr>
          <w:p w:rsidR="00450199" w:rsidRPr="00A333B7" w:rsidRDefault="00450199" w:rsidP="0046655C"/>
        </w:tc>
        <w:tc>
          <w:tcPr>
            <w:tcW w:w="720" w:type="dxa"/>
          </w:tcPr>
          <w:p w:rsidR="00450199" w:rsidRPr="00A333B7" w:rsidRDefault="00450199" w:rsidP="0046655C"/>
        </w:tc>
        <w:tc>
          <w:tcPr>
            <w:tcW w:w="1440" w:type="dxa"/>
          </w:tcPr>
          <w:p w:rsidR="00450199" w:rsidRPr="00A333B7" w:rsidRDefault="00450199" w:rsidP="0046655C"/>
        </w:tc>
        <w:tc>
          <w:tcPr>
            <w:tcW w:w="4305" w:type="dxa"/>
          </w:tcPr>
          <w:p w:rsidR="00450199" w:rsidRPr="00A333B7" w:rsidRDefault="00450199" w:rsidP="0046655C"/>
        </w:tc>
      </w:tr>
    </w:tbl>
    <w:p w:rsidR="00450199" w:rsidRPr="00A333B7" w:rsidRDefault="00450199" w:rsidP="00450199">
      <w:pPr>
        <w:pStyle w:val="3"/>
        <w:numPr>
          <w:ilvl w:val="2"/>
          <w:numId w:val="1"/>
        </w:numPr>
      </w:pPr>
      <w:bookmarkStart w:id="647" w:name="_Toc493792509"/>
      <w:r w:rsidRPr="00A333B7">
        <w:rPr>
          <w:rFonts w:hint="eastAsia"/>
        </w:rPr>
        <w:t>处理逻辑</w:t>
      </w:r>
      <w:bookmarkEnd w:id="647"/>
    </w:p>
    <w:p w:rsidR="00450199" w:rsidRPr="00A333B7" w:rsidRDefault="00450199" w:rsidP="00450199">
      <w:pPr>
        <w:pStyle w:val="3"/>
        <w:numPr>
          <w:ilvl w:val="2"/>
          <w:numId w:val="1"/>
        </w:numPr>
      </w:pPr>
      <w:bookmarkStart w:id="648" w:name="_Toc493792510"/>
      <w:r w:rsidRPr="00A333B7">
        <w:rPr>
          <w:rFonts w:hint="eastAsia"/>
        </w:rPr>
        <w:t>错误</w:t>
      </w:r>
      <w:r w:rsidRPr="00A333B7">
        <w:t>码列表</w:t>
      </w:r>
      <w:bookmarkEnd w:id="64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450199" w:rsidRPr="00A333B7" w:rsidTr="0046655C">
        <w:trPr>
          <w:jc w:val="center"/>
        </w:trPr>
        <w:tc>
          <w:tcPr>
            <w:tcW w:w="1908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450199" w:rsidRPr="00A333B7" w:rsidRDefault="0045019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450199" w:rsidRPr="00A333B7" w:rsidTr="0046655C">
        <w:trPr>
          <w:jc w:val="center"/>
        </w:trPr>
        <w:tc>
          <w:tcPr>
            <w:tcW w:w="1908" w:type="dxa"/>
            <w:vAlign w:val="center"/>
          </w:tcPr>
          <w:p w:rsidR="00450199" w:rsidRPr="00A333B7" w:rsidRDefault="00450199" w:rsidP="0046655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450199" w:rsidRPr="00A333B7" w:rsidRDefault="00450199" w:rsidP="0046655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450199" w:rsidRPr="00A333B7" w:rsidTr="0046655C">
        <w:trPr>
          <w:jc w:val="center"/>
        </w:trPr>
        <w:tc>
          <w:tcPr>
            <w:tcW w:w="1908" w:type="dxa"/>
            <w:vAlign w:val="center"/>
          </w:tcPr>
          <w:p w:rsidR="00450199" w:rsidRPr="00A333B7" w:rsidRDefault="00450199" w:rsidP="0046655C">
            <w:pPr>
              <w:jc w:val="center"/>
            </w:pPr>
          </w:p>
        </w:tc>
        <w:tc>
          <w:tcPr>
            <w:tcW w:w="8265" w:type="dxa"/>
            <w:vAlign w:val="center"/>
          </w:tcPr>
          <w:p w:rsidR="00450199" w:rsidRPr="00A333B7" w:rsidRDefault="00450199" w:rsidP="0046655C">
            <w:pPr>
              <w:jc w:val="left"/>
            </w:pPr>
          </w:p>
        </w:tc>
      </w:tr>
    </w:tbl>
    <w:p w:rsidR="00B8487F" w:rsidRDefault="00B8487F" w:rsidP="00B8487F"/>
    <w:p w:rsidR="008E5DB6" w:rsidRPr="00A333B7" w:rsidRDefault="008E5DB6" w:rsidP="008E5DB6"/>
    <w:p w:rsidR="008E5DB6" w:rsidRDefault="008E5DB6" w:rsidP="008E5DB6">
      <w:pPr>
        <w:pStyle w:val="2"/>
        <w:numPr>
          <w:ilvl w:val="1"/>
          <w:numId w:val="1"/>
        </w:numPr>
      </w:pPr>
      <w:bookmarkStart w:id="649" w:name="_Toc493792511"/>
      <w:r>
        <w:rPr>
          <w:rFonts w:hint="eastAsia"/>
        </w:rPr>
        <w:t>话费充值号码信息</w:t>
      </w:r>
      <w:r>
        <w:t>查询接口</w:t>
      </w:r>
      <w:bookmarkEnd w:id="649"/>
    </w:p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0" w:name="_Toc493792512"/>
      <w:r w:rsidRPr="00A333B7">
        <w:rPr>
          <w:rFonts w:hint="eastAsia"/>
        </w:rPr>
        <w:t>业务功能</w:t>
      </w:r>
      <w:bookmarkEnd w:id="650"/>
    </w:p>
    <w:p w:rsidR="008E5DB6" w:rsidRPr="00A333B7" w:rsidRDefault="008E5DB6" w:rsidP="008E5DB6">
      <w:pPr>
        <w:ind w:firstLineChars="200" w:firstLine="420"/>
      </w:pPr>
      <w:r>
        <w:rPr>
          <w:rFonts w:hint="eastAsia"/>
        </w:rPr>
        <w:t>查询</w:t>
      </w:r>
      <w:r>
        <w:t>手机号的归属地已经后台</w:t>
      </w:r>
      <w:r>
        <w:rPr>
          <w:rFonts w:hint="eastAsia"/>
        </w:rPr>
        <w:t>支持</w:t>
      </w:r>
      <w:r>
        <w:t>的</w:t>
      </w:r>
      <w:r>
        <w:rPr>
          <w:rFonts w:hint="eastAsia"/>
        </w:rPr>
        <w:t>充值</w:t>
      </w:r>
      <w:r>
        <w:t>面额和充值类型信息</w:t>
      </w:r>
      <w:r w:rsidRPr="00A333B7">
        <w:t>。</w:t>
      </w:r>
    </w:p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1" w:name="_Toc493792513"/>
      <w:r w:rsidRPr="00A333B7">
        <w:rPr>
          <w:rFonts w:hint="eastAsia"/>
        </w:rPr>
        <w:t>交互模式</w:t>
      </w:r>
      <w:bookmarkEnd w:id="651"/>
    </w:p>
    <w:p w:rsidR="008E5DB6" w:rsidRPr="00A333B7" w:rsidRDefault="008E5DB6" w:rsidP="008E5DB6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2" w:name="_Toc493792514"/>
      <w:r w:rsidRPr="00A333B7">
        <w:rPr>
          <w:rFonts w:hint="eastAsia"/>
        </w:rPr>
        <w:t>请求参数列表</w:t>
      </w:r>
      <w:bookmarkEnd w:id="652"/>
    </w:p>
    <w:p w:rsidR="008E5DB6" w:rsidRPr="00A333B7" w:rsidRDefault="008E5DB6" w:rsidP="008E5DB6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 w:rsidRPr="008E5DB6">
        <w:rPr>
          <w:b/>
        </w:rPr>
        <w:t>mb2c_check_mobile_info</w:t>
      </w:r>
      <w:r w:rsidRPr="00A333B7">
        <w:rPr>
          <w:b/>
        </w:rPr>
        <w:t>.cgi</w:t>
      </w:r>
    </w:p>
    <w:p w:rsidR="008E5DB6" w:rsidRPr="00A333B7" w:rsidRDefault="008E5DB6" w:rsidP="008E5DB6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E5DB6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E5DB6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E5DB6" w:rsidRPr="00A333B7" w:rsidRDefault="008E5DB6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E5DB6" w:rsidRPr="00A333B7" w:rsidTr="0046655C">
        <w:tc>
          <w:tcPr>
            <w:tcW w:w="1728" w:type="dxa"/>
            <w:tcBorders>
              <w:top w:val="single" w:sz="6" w:space="0" w:color="000000"/>
            </w:tcBorders>
          </w:tcPr>
          <w:p w:rsidR="008E5DB6" w:rsidRPr="00A333B7" w:rsidRDefault="008E5DB6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E5DB6" w:rsidRPr="00A333B7" w:rsidRDefault="008E5DB6" w:rsidP="0046655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E5DB6" w:rsidRPr="00A333B7" w:rsidRDefault="008E5DB6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service_version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input_charset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sign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String(32)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签名(动态key签名)</w:t>
            </w:r>
          </w:p>
        </w:tc>
      </w:tr>
      <w:tr w:rsidR="008E5DB6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r w:rsidRPr="00A333B7">
              <w:rPr>
                <w:rFonts w:hint="eastAsia"/>
              </w:rPr>
              <w:lastRenderedPageBreak/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E5DB6" w:rsidRPr="00A333B7" w:rsidRDefault="008E5DB6" w:rsidP="0046655C">
            <w:r w:rsidRPr="00A333B7">
              <w:t>多密钥支持的密钥序号，默认1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会话标识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手机号码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2B3610">
              <w:t>mobile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查询条件</w:t>
            </w:r>
            <w:r>
              <w:t>-开始</w:t>
            </w:r>
            <w:r>
              <w:rPr>
                <w:rFonts w:hint="eastAsia"/>
              </w:rPr>
              <w:t>时间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</w:tbl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3" w:name="_Toc493792515"/>
      <w:r w:rsidRPr="00A333B7">
        <w:rPr>
          <w:rFonts w:hint="eastAsia"/>
        </w:rPr>
        <w:t>应答参数列表</w:t>
      </w:r>
      <w:bookmarkEnd w:id="653"/>
    </w:p>
    <w:p w:rsidR="008E5DB6" w:rsidRPr="00A333B7" w:rsidRDefault="008E5DB6" w:rsidP="008E5DB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E5DB6" w:rsidRPr="00A333B7" w:rsidRDefault="008E5DB6" w:rsidP="008E5DB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E5DB6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E5DB6" w:rsidRPr="00A333B7" w:rsidRDefault="008E5DB6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sign_type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service_version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lastRenderedPageBreak/>
              <w:t>字符集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input_charset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String(8)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sign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String(32)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sign_key_index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否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Int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t>多密钥支持的密钥序号，默认1</w:t>
            </w:r>
          </w:p>
        </w:tc>
      </w:tr>
      <w:tr w:rsidR="008E5DB6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E5DB6" w:rsidRPr="00A333B7" w:rsidRDefault="008E5DB6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E5DB6" w:rsidRPr="00A333B7" w:rsidRDefault="008E5DB6" w:rsidP="0046655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Int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参见错误码对照表</w:t>
            </w:r>
          </w:p>
          <w:p w:rsidR="008E5DB6" w:rsidRPr="00A333B7" w:rsidRDefault="008E5DB6" w:rsidP="0046655C">
            <w:r w:rsidRPr="00A333B7">
              <w:t>0:用户存在</w:t>
            </w:r>
          </w:p>
          <w:p w:rsidR="008E5DB6" w:rsidRPr="00A333B7" w:rsidRDefault="008E5DB6" w:rsidP="0046655C">
            <w:r w:rsidRPr="00A333B7">
              <w:t>1002:</w:t>
            </w:r>
            <w:r w:rsidRPr="00A333B7">
              <w:rPr>
                <w:rFonts w:hint="eastAsia"/>
                <w:lang w:val="zh-CN"/>
              </w:rPr>
              <w:t>用户不存在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8E5DB6" w:rsidP="0046655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E5DB6" w:rsidRPr="00A333B7" w:rsidRDefault="008E5DB6" w:rsidP="0046655C">
            <w:r w:rsidRPr="00A333B7">
              <w:t>retmsg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String(30)</w:t>
            </w:r>
          </w:p>
        </w:tc>
        <w:tc>
          <w:tcPr>
            <w:tcW w:w="4305" w:type="dxa"/>
          </w:tcPr>
          <w:p w:rsidR="008E5DB6" w:rsidRPr="00A333B7" w:rsidRDefault="008E5DB6" w:rsidP="0046655C"/>
        </w:tc>
      </w:tr>
      <w:tr w:rsidR="008E5DB6" w:rsidRPr="00A333B7" w:rsidTr="0046655C">
        <w:tc>
          <w:tcPr>
            <w:tcW w:w="1728" w:type="dxa"/>
          </w:tcPr>
          <w:p w:rsidR="008E5DB6" w:rsidRPr="00A333B7" w:rsidRDefault="002B3610" w:rsidP="0046655C">
            <w:r w:rsidRPr="00A333B7">
              <w:rPr>
                <w:rFonts w:hint="eastAsia"/>
              </w:rPr>
              <w:t>手机号码</w:t>
            </w:r>
          </w:p>
        </w:tc>
        <w:tc>
          <w:tcPr>
            <w:tcW w:w="1980" w:type="dxa"/>
          </w:tcPr>
          <w:p w:rsidR="008E5DB6" w:rsidRPr="00A333B7" w:rsidRDefault="002B3610" w:rsidP="0046655C">
            <w:r w:rsidRPr="002B3610">
              <w:t>mobile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t>是</w:t>
            </w:r>
          </w:p>
        </w:tc>
        <w:tc>
          <w:tcPr>
            <w:tcW w:w="1440" w:type="dxa"/>
          </w:tcPr>
          <w:p w:rsidR="008E5DB6" w:rsidRPr="00A333B7" w:rsidRDefault="008E5DB6" w:rsidP="00B71B71">
            <w:r w:rsidRPr="00A333B7">
              <w:t>String(</w:t>
            </w:r>
            <w:r w:rsidR="00B71B71">
              <w:t>16</w:t>
            </w:r>
            <w:r w:rsidRPr="00A333B7">
              <w:t>)</w:t>
            </w:r>
          </w:p>
        </w:tc>
        <w:tc>
          <w:tcPr>
            <w:tcW w:w="4305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手机号码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B71B71" w:rsidP="0046655C">
            <w:r>
              <w:rPr>
                <w:rFonts w:ascii="Calibri" w:eastAsia="新宋体" w:hAnsi="Calibri" w:cs="Calibri" w:hint="eastAsia"/>
                <w:lang w:val="zh-CN"/>
              </w:rPr>
              <w:t>手机归属</w:t>
            </w:r>
            <w:r>
              <w:rPr>
                <w:rFonts w:ascii="Calibri" w:eastAsia="新宋体" w:hAnsi="Calibri" w:cs="Calibri"/>
                <w:lang w:val="zh-CN"/>
              </w:rPr>
              <w:t>省</w:t>
            </w:r>
          </w:p>
        </w:tc>
        <w:tc>
          <w:tcPr>
            <w:tcW w:w="1980" w:type="dxa"/>
          </w:tcPr>
          <w:p w:rsidR="008E5DB6" w:rsidRPr="00A333B7" w:rsidRDefault="00B71B71" w:rsidP="0046655C">
            <w:r w:rsidRPr="00B71B71">
              <w:t>province</w:t>
            </w:r>
          </w:p>
        </w:tc>
        <w:tc>
          <w:tcPr>
            <w:tcW w:w="720" w:type="dxa"/>
          </w:tcPr>
          <w:p w:rsidR="008E5DB6" w:rsidRPr="00A333B7" w:rsidRDefault="008E5DB6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B71B71" w:rsidP="00B71B71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8E5DB6" w:rsidRPr="00A333B7" w:rsidRDefault="00B71B71" w:rsidP="0046655C">
            <w:r>
              <w:rPr>
                <w:rFonts w:ascii="Calibri" w:eastAsia="新宋体" w:hAnsi="Calibri" w:cs="Calibri" w:hint="eastAsia"/>
                <w:lang w:val="zh-CN"/>
              </w:rPr>
              <w:t>手机归属</w:t>
            </w:r>
            <w:r>
              <w:rPr>
                <w:rFonts w:ascii="Calibri" w:eastAsia="新宋体" w:hAnsi="Calibri" w:cs="Calibri"/>
                <w:lang w:val="zh-CN"/>
              </w:rPr>
              <w:t>省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B71B71" w:rsidP="0046655C">
            <w:r>
              <w:rPr>
                <w:rFonts w:ascii="Calibri" w:eastAsia="新宋体" w:hAnsi="Calibri" w:cs="Calibri" w:hint="eastAsia"/>
                <w:lang w:val="zh-CN"/>
              </w:rPr>
              <w:t>手机归属市</w:t>
            </w:r>
          </w:p>
        </w:tc>
        <w:tc>
          <w:tcPr>
            <w:tcW w:w="1980" w:type="dxa"/>
          </w:tcPr>
          <w:p w:rsidR="008E5DB6" w:rsidRPr="00A333B7" w:rsidRDefault="00B71B71" w:rsidP="0046655C">
            <w:r w:rsidRPr="00B71B71">
              <w:t>city</w:t>
            </w:r>
          </w:p>
        </w:tc>
        <w:tc>
          <w:tcPr>
            <w:tcW w:w="720" w:type="dxa"/>
          </w:tcPr>
          <w:p w:rsidR="008E5DB6" w:rsidRPr="00A333B7" w:rsidRDefault="008E5DB6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8E5DB6" w:rsidRPr="00A333B7" w:rsidRDefault="00B71B71" w:rsidP="00B71B71">
            <w:r>
              <w:rPr>
                <w:rFonts w:ascii="Calibri" w:eastAsia="新宋体" w:hAnsi="Calibri" w:cs="Calibri" w:hint="eastAsia"/>
                <w:lang w:val="zh-CN"/>
              </w:rPr>
              <w:t>手机归属市</w:t>
            </w:r>
          </w:p>
        </w:tc>
      </w:tr>
      <w:tr w:rsidR="00B71B71" w:rsidRPr="00A333B7" w:rsidTr="0046655C">
        <w:tc>
          <w:tcPr>
            <w:tcW w:w="1728" w:type="dxa"/>
          </w:tcPr>
          <w:p w:rsidR="00B71B71" w:rsidRDefault="00B71B71" w:rsidP="00B71B71">
            <w:pPr>
              <w:rPr>
                <w:rFonts w:ascii="Calibri" w:eastAsia="新宋体" w:hAnsi="Calibri" w:cs="Calibri"/>
                <w:lang w:val="zh-CN"/>
              </w:rPr>
            </w:pPr>
            <w:r>
              <w:rPr>
                <w:rFonts w:ascii="Calibri" w:eastAsia="新宋体" w:hAnsi="Calibri" w:cs="Calibri" w:hint="eastAsia"/>
                <w:lang w:val="zh-CN"/>
              </w:rPr>
              <w:t>手机归属运营</w:t>
            </w:r>
            <w:r>
              <w:rPr>
                <w:rFonts w:ascii="Calibri" w:eastAsia="新宋体" w:hAnsi="Calibri" w:cs="Calibri"/>
                <w:lang w:val="zh-CN"/>
              </w:rPr>
              <w:t>商</w:t>
            </w:r>
          </w:p>
        </w:tc>
        <w:tc>
          <w:tcPr>
            <w:tcW w:w="1980" w:type="dxa"/>
          </w:tcPr>
          <w:p w:rsidR="00B71B71" w:rsidRPr="00B71B71" w:rsidRDefault="00B71B71" w:rsidP="0046655C">
            <w:r>
              <w:t>operator</w:t>
            </w:r>
          </w:p>
        </w:tc>
        <w:tc>
          <w:tcPr>
            <w:tcW w:w="720" w:type="dxa"/>
          </w:tcPr>
          <w:p w:rsidR="00B71B71" w:rsidRDefault="00B71B71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1B71" w:rsidRDefault="00B71B71" w:rsidP="0046655C">
            <w:r w:rsidRPr="00A333B7">
              <w:t>String(3</w:t>
            </w:r>
            <w:r>
              <w:t>2</w:t>
            </w:r>
            <w:r w:rsidRPr="00A333B7">
              <w:t>)</w:t>
            </w:r>
          </w:p>
        </w:tc>
        <w:tc>
          <w:tcPr>
            <w:tcW w:w="4305" w:type="dxa"/>
          </w:tcPr>
          <w:p w:rsidR="00B71B71" w:rsidRDefault="00B71B71" w:rsidP="00B71B71">
            <w:pPr>
              <w:rPr>
                <w:rFonts w:ascii="Calibri" w:eastAsia="新宋体" w:hAnsi="Calibri" w:cs="Calibri"/>
                <w:lang w:val="zh-CN"/>
              </w:rPr>
            </w:pPr>
            <w:r>
              <w:rPr>
                <w:rFonts w:ascii="Calibri" w:eastAsia="新宋体" w:hAnsi="Calibri" w:cs="Calibri" w:hint="eastAsia"/>
                <w:lang w:val="zh-CN"/>
              </w:rPr>
              <w:t>手机归属运营</w:t>
            </w:r>
            <w:r>
              <w:rPr>
                <w:rFonts w:ascii="Calibri" w:eastAsia="新宋体" w:hAnsi="Calibri" w:cs="Calibri"/>
                <w:lang w:val="zh-CN"/>
              </w:rPr>
              <w:t>商</w:t>
            </w:r>
          </w:p>
        </w:tc>
      </w:tr>
      <w:tr w:rsidR="00B71B71" w:rsidRPr="00A333B7" w:rsidTr="0046655C">
        <w:tc>
          <w:tcPr>
            <w:tcW w:w="1728" w:type="dxa"/>
          </w:tcPr>
          <w:p w:rsidR="00B71B71" w:rsidRDefault="00B71B71" w:rsidP="0046655C">
            <w:pPr>
              <w:rPr>
                <w:rFonts w:ascii="Calibri" w:eastAsia="新宋体" w:hAnsi="Calibri" w:cs="Calibri"/>
                <w:lang w:val="zh-CN"/>
              </w:rPr>
            </w:pPr>
            <w:r>
              <w:rPr>
                <w:rFonts w:ascii="Calibri" w:eastAsia="新宋体" w:hAnsi="Calibri" w:cs="Calibri" w:hint="eastAsia"/>
                <w:lang w:val="zh-CN"/>
              </w:rPr>
              <w:t>手机归属运营</w:t>
            </w:r>
            <w:r>
              <w:rPr>
                <w:rFonts w:ascii="Calibri" w:eastAsia="新宋体" w:hAnsi="Calibri" w:cs="Calibri"/>
                <w:lang w:val="zh-CN"/>
              </w:rPr>
              <w:t>商</w:t>
            </w:r>
            <w:r>
              <w:rPr>
                <w:rFonts w:ascii="Calibri" w:eastAsia="新宋体" w:hAnsi="Calibri" w:cs="Calibri" w:hint="eastAsia"/>
                <w:lang w:val="zh-CN"/>
              </w:rPr>
              <w:t>代码</w:t>
            </w:r>
          </w:p>
        </w:tc>
        <w:tc>
          <w:tcPr>
            <w:tcW w:w="1980" w:type="dxa"/>
          </w:tcPr>
          <w:p w:rsidR="00B71B71" w:rsidRPr="00B71B71" w:rsidRDefault="00B71B71" w:rsidP="0046655C">
            <w:r w:rsidRPr="00B71B71">
              <w:t>operator_code</w:t>
            </w:r>
          </w:p>
        </w:tc>
        <w:tc>
          <w:tcPr>
            <w:tcW w:w="720" w:type="dxa"/>
          </w:tcPr>
          <w:p w:rsidR="00B71B71" w:rsidRDefault="00B71B71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1B71" w:rsidRDefault="00B71B71" w:rsidP="00B71B71">
            <w:r w:rsidRPr="00A333B7">
              <w:t>String(</w:t>
            </w:r>
            <w:r>
              <w:t>16</w:t>
            </w:r>
            <w:r w:rsidRPr="00A333B7">
              <w:t>)</w:t>
            </w:r>
          </w:p>
        </w:tc>
        <w:tc>
          <w:tcPr>
            <w:tcW w:w="4305" w:type="dxa"/>
          </w:tcPr>
          <w:p w:rsidR="00B71B71" w:rsidRDefault="00B71B71" w:rsidP="00B71B71">
            <w:pPr>
              <w:rPr>
                <w:rFonts w:ascii="Calibri" w:eastAsia="新宋体" w:hAnsi="Calibri" w:cs="Calibri"/>
                <w:lang w:val="zh-CN"/>
              </w:rPr>
            </w:pPr>
            <w:r>
              <w:rPr>
                <w:rFonts w:ascii="Calibri" w:eastAsia="新宋体" w:hAnsi="Calibri" w:cs="Calibri" w:hint="eastAsia"/>
                <w:lang w:val="zh-CN"/>
              </w:rPr>
              <w:t>手机归属运营</w:t>
            </w:r>
            <w:r>
              <w:rPr>
                <w:rFonts w:ascii="Calibri" w:eastAsia="新宋体" w:hAnsi="Calibri" w:cs="Calibri"/>
                <w:lang w:val="zh-CN"/>
              </w:rPr>
              <w:t>商</w:t>
            </w:r>
            <w:r>
              <w:rPr>
                <w:rFonts w:ascii="Calibri" w:eastAsia="新宋体" w:hAnsi="Calibri" w:cs="Calibri" w:hint="eastAsia"/>
                <w:lang w:val="zh-CN"/>
              </w:rPr>
              <w:t>代码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B71B71" w:rsidRDefault="00B71B71" w:rsidP="0046655C">
            <w:pPr>
              <w:rPr>
                <w:b/>
              </w:rPr>
            </w:pPr>
            <w:r w:rsidRPr="00B71B71">
              <w:rPr>
                <w:rFonts w:hint="eastAsia"/>
                <w:b/>
              </w:rPr>
              <w:t>面额信息</w:t>
            </w:r>
          </w:p>
        </w:tc>
        <w:tc>
          <w:tcPr>
            <w:tcW w:w="1980" w:type="dxa"/>
          </w:tcPr>
          <w:p w:rsidR="008E5DB6" w:rsidRPr="00A333B7" w:rsidRDefault="00B71B71" w:rsidP="0046655C">
            <w:r w:rsidRPr="00B71B71">
              <w:t>product_dtos</w:t>
            </w:r>
          </w:p>
        </w:tc>
        <w:tc>
          <w:tcPr>
            <w:tcW w:w="720" w:type="dxa"/>
          </w:tcPr>
          <w:p w:rsidR="008E5DB6" w:rsidRPr="00A333B7" w:rsidRDefault="00B71B71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 w:rsidRPr="00A333B7">
              <w:t>String(1024)</w:t>
            </w:r>
          </w:p>
        </w:tc>
        <w:tc>
          <w:tcPr>
            <w:tcW w:w="4305" w:type="dxa"/>
          </w:tcPr>
          <w:p w:rsidR="008E5DB6" w:rsidRPr="00A333B7" w:rsidRDefault="008E5DB6" w:rsidP="0046655C">
            <w:pPr>
              <w:ind w:rightChars="-45" w:right="-94"/>
            </w:pPr>
            <w:r w:rsidRPr="00A333B7">
              <w:t>xml格式：</w:t>
            </w:r>
          </w:p>
          <w:p w:rsidR="008E5DB6" w:rsidRPr="00A333B7" w:rsidRDefault="008E5DB6" w:rsidP="0046655C">
            <w:pPr>
              <w:ind w:rightChars="-45" w:right="-94"/>
            </w:pPr>
            <w:r w:rsidRPr="00A333B7">
              <w:t>&lt;root&gt;</w:t>
            </w:r>
          </w:p>
          <w:p w:rsidR="008E5DB6" w:rsidRPr="00A333B7" w:rsidRDefault="008E5DB6" w:rsidP="0046655C">
            <w:pPr>
              <w:ind w:rightChars="-45" w:right="-94"/>
            </w:pPr>
            <w:r w:rsidRPr="00A333B7">
              <w:t>&lt;row&gt;…&lt;/row&gt;</w:t>
            </w:r>
          </w:p>
          <w:p w:rsidR="008E5DB6" w:rsidRPr="00A333B7" w:rsidRDefault="008E5DB6" w:rsidP="0046655C">
            <w:pPr>
              <w:ind w:rightChars="-45" w:right="-94"/>
            </w:pPr>
            <w:r w:rsidRPr="00A333B7">
              <w:t>…</w:t>
            </w:r>
          </w:p>
          <w:p w:rsidR="008E5DB6" w:rsidRPr="00A333B7" w:rsidRDefault="008E5DB6" w:rsidP="0046655C">
            <w:r w:rsidRPr="00A333B7">
              <w:t>&lt;root&gt;</w:t>
            </w:r>
          </w:p>
        </w:tc>
      </w:tr>
      <w:tr w:rsidR="008E5DB6" w:rsidRPr="00A333B7" w:rsidTr="0046655C">
        <w:tc>
          <w:tcPr>
            <w:tcW w:w="10173" w:type="dxa"/>
            <w:gridSpan w:val="5"/>
          </w:tcPr>
          <w:p w:rsidR="008E5DB6" w:rsidRPr="00B71B71" w:rsidRDefault="00B71B71" w:rsidP="0046655C">
            <w:pPr>
              <w:ind w:rightChars="-45" w:right="-94"/>
              <w:rPr>
                <w:b/>
              </w:rPr>
            </w:pPr>
            <w:r w:rsidRPr="00B71B71">
              <w:rPr>
                <w:rFonts w:hint="eastAsia"/>
                <w:b/>
              </w:rPr>
              <w:t>面额信息</w:t>
            </w:r>
            <w:r w:rsidR="008E5DB6" w:rsidRPr="00B71B71">
              <w:rPr>
                <w:rFonts w:hint="eastAsia"/>
                <w:b/>
              </w:rPr>
              <w:t>详情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B71B71" w:rsidP="0046655C">
            <w:r>
              <w:rPr>
                <w:rFonts w:ascii="新宋体" w:eastAsia="新宋体" w:hAnsi="新宋体" w:hint="eastAsia"/>
              </w:rPr>
              <w:t>代码</w:t>
            </w:r>
          </w:p>
        </w:tc>
        <w:tc>
          <w:tcPr>
            <w:tcW w:w="1980" w:type="dxa"/>
          </w:tcPr>
          <w:p w:rsidR="008E5DB6" w:rsidRPr="00A333B7" w:rsidRDefault="00B71B71" w:rsidP="0046655C">
            <w:r w:rsidRPr="00B71B71">
              <w:rPr>
                <w:rFonts w:ascii="新宋体" w:eastAsia="新宋体" w:hAnsi="新宋体"/>
              </w:rPr>
              <w:t>code</w:t>
            </w:r>
          </w:p>
        </w:tc>
        <w:tc>
          <w:tcPr>
            <w:tcW w:w="720" w:type="dxa"/>
          </w:tcPr>
          <w:p w:rsidR="008E5DB6" w:rsidRPr="00A333B7" w:rsidRDefault="008E5DB6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B71B71">
            <w:r w:rsidRPr="00A333B7">
              <w:t>String(</w:t>
            </w:r>
            <w:r w:rsidR="00B71B71">
              <w:t>16</w:t>
            </w:r>
            <w:r w:rsidRPr="00A333B7">
              <w:t>)</w:t>
            </w:r>
          </w:p>
        </w:tc>
        <w:tc>
          <w:tcPr>
            <w:tcW w:w="4305" w:type="dxa"/>
          </w:tcPr>
          <w:p w:rsidR="008E5DB6" w:rsidRPr="00A333B7" w:rsidRDefault="00B71B71" w:rsidP="0046655C">
            <w:pPr>
              <w:ind w:rightChars="-45" w:right="-94"/>
            </w:pPr>
            <w:r>
              <w:rPr>
                <w:rFonts w:ascii="新宋体" w:eastAsia="新宋体" w:hAnsi="新宋体" w:hint="eastAsia"/>
              </w:rPr>
              <w:t>代码</w:t>
            </w:r>
          </w:p>
        </w:tc>
      </w:tr>
      <w:tr w:rsidR="008E5DB6" w:rsidRPr="00A333B7" w:rsidTr="0046655C">
        <w:tc>
          <w:tcPr>
            <w:tcW w:w="1728" w:type="dxa"/>
          </w:tcPr>
          <w:p w:rsidR="008E5DB6" w:rsidRPr="00A333B7" w:rsidRDefault="00B71B71" w:rsidP="0046655C">
            <w:r>
              <w:rPr>
                <w:rFonts w:hint="eastAsia"/>
              </w:rPr>
              <w:t>金额</w:t>
            </w:r>
          </w:p>
        </w:tc>
        <w:tc>
          <w:tcPr>
            <w:tcW w:w="1980" w:type="dxa"/>
          </w:tcPr>
          <w:p w:rsidR="008E5DB6" w:rsidRPr="00A333B7" w:rsidRDefault="00B71B71" w:rsidP="0046655C">
            <w:r w:rsidRPr="00B71B71">
              <w:t>money</w:t>
            </w:r>
          </w:p>
        </w:tc>
        <w:tc>
          <w:tcPr>
            <w:tcW w:w="720" w:type="dxa"/>
          </w:tcPr>
          <w:p w:rsidR="008E5DB6" w:rsidRPr="00A333B7" w:rsidRDefault="008E5DB6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E5DB6" w:rsidRPr="00A333B7" w:rsidRDefault="008E5DB6" w:rsidP="0046655C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8E5DB6" w:rsidRPr="00A333B7" w:rsidRDefault="00B71B71" w:rsidP="00B71B71">
            <w:pPr>
              <w:ind w:rightChars="-45" w:right="-94"/>
            </w:pPr>
            <w:r>
              <w:rPr>
                <w:rFonts w:hint="eastAsia"/>
              </w:rPr>
              <w:t>金额</w:t>
            </w:r>
          </w:p>
        </w:tc>
      </w:tr>
      <w:tr w:rsidR="00B71B71" w:rsidRPr="00A333B7" w:rsidTr="0046655C">
        <w:tc>
          <w:tcPr>
            <w:tcW w:w="1728" w:type="dxa"/>
          </w:tcPr>
          <w:p w:rsidR="00B71B71" w:rsidRDefault="007557EF" w:rsidP="0046655C">
            <w:r>
              <w:t>折后价格</w:t>
            </w:r>
          </w:p>
        </w:tc>
        <w:tc>
          <w:tcPr>
            <w:tcW w:w="1980" w:type="dxa"/>
          </w:tcPr>
          <w:p w:rsidR="00B71B71" w:rsidRPr="000F694D" w:rsidRDefault="007557EF" w:rsidP="0046655C">
            <w:r>
              <w:t>price</w:t>
            </w:r>
          </w:p>
        </w:tc>
        <w:tc>
          <w:tcPr>
            <w:tcW w:w="720" w:type="dxa"/>
          </w:tcPr>
          <w:p w:rsidR="00B71B71" w:rsidRDefault="00B71B71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71B71" w:rsidRDefault="007557EF" w:rsidP="00B71B71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B71B71" w:rsidRDefault="007557EF" w:rsidP="00B71B71">
            <w:pPr>
              <w:ind w:rightChars="-45" w:right="-94"/>
            </w:pPr>
            <w:r>
              <w:t>折后价格</w:t>
            </w:r>
          </w:p>
        </w:tc>
      </w:tr>
      <w:tr w:rsidR="00B71B71" w:rsidRPr="00A333B7" w:rsidTr="0046655C">
        <w:tc>
          <w:tcPr>
            <w:tcW w:w="1728" w:type="dxa"/>
          </w:tcPr>
          <w:p w:rsidR="00B71B71" w:rsidRDefault="00B71B71" w:rsidP="0046655C"/>
        </w:tc>
        <w:tc>
          <w:tcPr>
            <w:tcW w:w="1980" w:type="dxa"/>
          </w:tcPr>
          <w:p w:rsidR="00B71B71" w:rsidRPr="000F694D" w:rsidRDefault="00B71B71" w:rsidP="0046655C"/>
        </w:tc>
        <w:tc>
          <w:tcPr>
            <w:tcW w:w="720" w:type="dxa"/>
          </w:tcPr>
          <w:p w:rsidR="00B71B71" w:rsidRDefault="00B71B71" w:rsidP="0046655C"/>
        </w:tc>
        <w:tc>
          <w:tcPr>
            <w:tcW w:w="1440" w:type="dxa"/>
          </w:tcPr>
          <w:p w:rsidR="00B71B71" w:rsidRDefault="00B71B71" w:rsidP="0046655C"/>
        </w:tc>
        <w:tc>
          <w:tcPr>
            <w:tcW w:w="4305" w:type="dxa"/>
          </w:tcPr>
          <w:p w:rsidR="00B71B71" w:rsidRDefault="00B71B71" w:rsidP="00B71B71">
            <w:pPr>
              <w:ind w:rightChars="-45" w:right="-94"/>
            </w:pPr>
          </w:p>
        </w:tc>
      </w:tr>
    </w:tbl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4" w:name="_Toc493792516"/>
      <w:r w:rsidRPr="00A333B7">
        <w:rPr>
          <w:rFonts w:hint="eastAsia"/>
        </w:rPr>
        <w:lastRenderedPageBreak/>
        <w:t>处理逻辑</w:t>
      </w:r>
      <w:bookmarkEnd w:id="654"/>
    </w:p>
    <w:p w:rsidR="008E5DB6" w:rsidRPr="00A333B7" w:rsidRDefault="008E5DB6" w:rsidP="008E5DB6">
      <w:pPr>
        <w:pStyle w:val="3"/>
        <w:numPr>
          <w:ilvl w:val="2"/>
          <w:numId w:val="1"/>
        </w:numPr>
      </w:pPr>
      <w:bookmarkStart w:id="655" w:name="_Toc493792517"/>
      <w:r w:rsidRPr="00A333B7">
        <w:rPr>
          <w:rFonts w:hint="eastAsia"/>
        </w:rPr>
        <w:t>错误</w:t>
      </w:r>
      <w:r w:rsidRPr="00A333B7">
        <w:t>码列表</w:t>
      </w:r>
      <w:bookmarkEnd w:id="65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E5DB6" w:rsidRPr="00A333B7" w:rsidTr="0046655C">
        <w:trPr>
          <w:jc w:val="center"/>
        </w:trPr>
        <w:tc>
          <w:tcPr>
            <w:tcW w:w="1908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E5DB6" w:rsidRPr="00A333B7" w:rsidRDefault="008E5DB6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E5DB6" w:rsidRPr="00A333B7" w:rsidTr="0046655C">
        <w:trPr>
          <w:jc w:val="center"/>
        </w:trPr>
        <w:tc>
          <w:tcPr>
            <w:tcW w:w="1908" w:type="dxa"/>
            <w:vAlign w:val="center"/>
          </w:tcPr>
          <w:p w:rsidR="008E5DB6" w:rsidRPr="00A333B7" w:rsidRDefault="008E5DB6" w:rsidP="0046655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E5DB6" w:rsidRPr="00A333B7" w:rsidRDefault="008E5DB6" w:rsidP="0046655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E5DB6" w:rsidRPr="00A333B7" w:rsidTr="0046655C">
        <w:trPr>
          <w:jc w:val="center"/>
        </w:trPr>
        <w:tc>
          <w:tcPr>
            <w:tcW w:w="1908" w:type="dxa"/>
            <w:vAlign w:val="center"/>
          </w:tcPr>
          <w:p w:rsidR="008E5DB6" w:rsidRPr="00A333B7" w:rsidRDefault="008E5DB6" w:rsidP="0046655C">
            <w:pPr>
              <w:jc w:val="center"/>
            </w:pPr>
          </w:p>
        </w:tc>
        <w:tc>
          <w:tcPr>
            <w:tcW w:w="8265" w:type="dxa"/>
            <w:vAlign w:val="center"/>
          </w:tcPr>
          <w:p w:rsidR="008E5DB6" w:rsidRPr="00A333B7" w:rsidRDefault="008E5DB6" w:rsidP="0046655C">
            <w:pPr>
              <w:jc w:val="left"/>
            </w:pPr>
          </w:p>
        </w:tc>
      </w:tr>
      <w:tr w:rsidR="008E5DB6" w:rsidRPr="00A333B7" w:rsidTr="0046655C">
        <w:trPr>
          <w:jc w:val="center"/>
        </w:trPr>
        <w:tc>
          <w:tcPr>
            <w:tcW w:w="1908" w:type="dxa"/>
            <w:vAlign w:val="center"/>
          </w:tcPr>
          <w:p w:rsidR="008E5DB6" w:rsidRPr="00A333B7" w:rsidRDefault="008E5DB6" w:rsidP="0046655C">
            <w:pPr>
              <w:jc w:val="center"/>
            </w:pPr>
          </w:p>
        </w:tc>
        <w:tc>
          <w:tcPr>
            <w:tcW w:w="8265" w:type="dxa"/>
            <w:vAlign w:val="center"/>
          </w:tcPr>
          <w:p w:rsidR="008E5DB6" w:rsidRPr="00A333B7" w:rsidRDefault="008E5DB6" w:rsidP="0046655C">
            <w:pPr>
              <w:ind w:rightChars="-45" w:right="-94"/>
            </w:pPr>
          </w:p>
        </w:tc>
      </w:tr>
    </w:tbl>
    <w:p w:rsidR="008E5DB6" w:rsidRPr="0001172B" w:rsidRDefault="008E5DB6" w:rsidP="008E5DB6"/>
    <w:p w:rsidR="00B8487F" w:rsidRDefault="00B8487F" w:rsidP="00B8487F"/>
    <w:p w:rsidR="002A2149" w:rsidRPr="00A333B7" w:rsidRDefault="002A2149" w:rsidP="002A2149">
      <w:pPr>
        <w:pStyle w:val="2"/>
        <w:numPr>
          <w:ilvl w:val="1"/>
          <w:numId w:val="1"/>
        </w:numPr>
      </w:pPr>
      <w:bookmarkStart w:id="656" w:name="_Toc493792518"/>
      <w:r>
        <w:rPr>
          <w:rFonts w:hint="eastAsia"/>
        </w:rPr>
        <w:t>饭卡充值</w:t>
      </w:r>
      <w:r w:rsidRPr="00A333B7">
        <w:rPr>
          <w:rFonts w:hint="eastAsia"/>
        </w:rPr>
        <w:t>接口</w:t>
      </w:r>
      <w:bookmarkEnd w:id="656"/>
    </w:p>
    <w:p w:rsidR="002A2149" w:rsidRPr="00A333B7" w:rsidRDefault="002A2149" w:rsidP="00D324E5">
      <w:pPr>
        <w:pStyle w:val="3"/>
        <w:numPr>
          <w:ilvl w:val="2"/>
          <w:numId w:val="1"/>
        </w:numPr>
      </w:pPr>
      <w:bookmarkStart w:id="657" w:name="_Toc493792519"/>
      <w:r w:rsidRPr="00A333B7">
        <w:rPr>
          <w:rFonts w:hint="eastAsia"/>
        </w:rPr>
        <w:t>业务功能</w:t>
      </w:r>
      <w:bookmarkEnd w:id="657"/>
    </w:p>
    <w:p w:rsidR="002A2149" w:rsidRPr="00A333B7" w:rsidRDefault="002A2149" w:rsidP="002A2149">
      <w:pPr>
        <w:ind w:firstLineChars="200" w:firstLine="420"/>
      </w:pPr>
      <w:r>
        <w:rPr>
          <w:rFonts w:hint="eastAsia"/>
        </w:rPr>
        <w:t>APP调用</w:t>
      </w:r>
      <w:r>
        <w:t>收银台支付后再调用此</w:t>
      </w:r>
      <w:r>
        <w:rPr>
          <w:rFonts w:hint="eastAsia"/>
        </w:rPr>
        <w:t>接口完成饭卡充值功能</w:t>
      </w:r>
    </w:p>
    <w:p w:rsidR="002A2149" w:rsidRPr="00A333B7" w:rsidRDefault="002A2149" w:rsidP="00D324E5">
      <w:pPr>
        <w:pStyle w:val="3"/>
        <w:numPr>
          <w:ilvl w:val="2"/>
          <w:numId w:val="1"/>
        </w:numPr>
      </w:pPr>
      <w:bookmarkStart w:id="658" w:name="_Toc493792520"/>
      <w:r w:rsidRPr="00A333B7">
        <w:rPr>
          <w:rFonts w:hint="eastAsia"/>
        </w:rPr>
        <w:t>交互模式</w:t>
      </w:r>
      <w:bookmarkEnd w:id="658"/>
    </w:p>
    <w:p w:rsidR="002A2149" w:rsidRPr="00A333B7" w:rsidRDefault="002A2149" w:rsidP="002A2149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2A2149" w:rsidRPr="00A333B7" w:rsidRDefault="002A2149" w:rsidP="00D324E5">
      <w:pPr>
        <w:pStyle w:val="3"/>
        <w:numPr>
          <w:ilvl w:val="2"/>
          <w:numId w:val="1"/>
        </w:numPr>
      </w:pPr>
      <w:bookmarkStart w:id="659" w:name="_Toc493792521"/>
      <w:r w:rsidRPr="00A333B7">
        <w:rPr>
          <w:rFonts w:hint="eastAsia"/>
        </w:rPr>
        <w:t>请求参数列表</w:t>
      </w:r>
      <w:bookmarkEnd w:id="659"/>
    </w:p>
    <w:p w:rsidR="002A2149" w:rsidRPr="00A333B7" w:rsidRDefault="002A2149" w:rsidP="002A2149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>
        <w:t>cgi-bin</w:t>
      </w:r>
      <w:r>
        <w:rPr>
          <w:rFonts w:hint="eastAsia"/>
        </w:rPr>
        <w:t>/</w:t>
      </w:r>
      <w:r w:rsidRPr="002A2149">
        <w:rPr>
          <w:b/>
        </w:rPr>
        <w:t>mb2c_charge_card_pnrpay</w:t>
      </w:r>
      <w:r w:rsidRPr="00A333B7">
        <w:rPr>
          <w:b/>
        </w:rPr>
        <w:t>.cgi</w:t>
      </w:r>
    </w:p>
    <w:p w:rsidR="002A2149" w:rsidRPr="006F363F" w:rsidRDefault="002A2149" w:rsidP="002A2149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A2149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214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A2149" w:rsidRPr="00A333B7" w:rsidRDefault="002A2149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A2149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2A2149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/>
        </w:tc>
      </w:tr>
      <w:tr w:rsidR="002A2149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>
              <w:rPr>
                <w:rFonts w:hint="eastAsia"/>
              </w:rPr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2A2149" w:rsidP="0046655C"/>
        </w:tc>
      </w:tr>
      <w:tr w:rsidR="002A2149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C0B2D" w:rsidRDefault="00A34AEA" w:rsidP="0046655C">
            <w:r>
              <w:rPr>
                <w:rFonts w:hint="eastAsia"/>
              </w:rPr>
              <w:t>交易金额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Default="00A34AEA" w:rsidP="0046655C">
            <w:r w:rsidRPr="00A34AEA">
              <w:t>pay_money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A34AEA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A34AEA" w:rsidP="0046655C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2A2149" w:rsidRPr="00A333B7" w:rsidRDefault="00A34AEA" w:rsidP="0046655C">
            <w:r>
              <w:rPr>
                <w:rFonts w:hint="eastAsia"/>
              </w:rPr>
              <w:t>充值金额</w:t>
            </w:r>
          </w:p>
        </w:tc>
      </w:tr>
      <w:tr w:rsidR="00A34AEA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A34AEA" w:rsidRDefault="00A34AEA" w:rsidP="0046655C">
            <w:r>
              <w:rPr>
                <w:rFonts w:hint="eastAsia"/>
              </w:rPr>
              <w:t>交易卡号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A34AEA" w:rsidRPr="00A34AEA" w:rsidRDefault="00A34AEA" w:rsidP="0046655C">
            <w:r>
              <w:rPr>
                <w:rFonts w:hint="eastAsia"/>
              </w:rPr>
              <w:t>ca</w:t>
            </w:r>
            <w:r w:rsidR="00C23C5E">
              <w:rPr>
                <w:rFonts w:hint="eastAsia"/>
              </w:rPr>
              <w:t>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A34AEA" w:rsidRDefault="00A34AEA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A34AEA" w:rsidRDefault="00A34AEA" w:rsidP="0046655C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A34AEA" w:rsidRDefault="00A34AEA" w:rsidP="0046655C">
            <w:r>
              <w:rPr>
                <w:rFonts w:hint="eastAsia"/>
              </w:rPr>
              <w:t>充值卡号</w:t>
            </w:r>
          </w:p>
        </w:tc>
      </w:tr>
      <w:tr w:rsidR="00A2025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46655C">
            <w:r>
              <w:rPr>
                <w:rFonts w:hint="eastAsia"/>
              </w:rPr>
              <w:lastRenderedPageBreak/>
              <w:t>交易账户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46655C">
            <w:r>
              <w:rPr>
                <w:rFonts w:hint="eastAsia"/>
              </w:rPr>
              <w:t>account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46655C">
            <w:r>
              <w:rPr>
                <w:rFonts w:hint="eastAsia"/>
              </w:rPr>
              <w:t>交易的账户号</w:t>
            </w:r>
          </w:p>
        </w:tc>
      </w:tr>
      <w:tr w:rsidR="00C23C5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交易时间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 w:rsidRPr="00C23C5E">
              <w:t>reqtime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交易时间</w:t>
            </w:r>
          </w:p>
        </w:tc>
      </w:tr>
      <w:tr w:rsidR="00C23C5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商户流水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Pr="00C23C5E" w:rsidRDefault="00C23C5E" w:rsidP="0046655C">
            <w:r w:rsidRPr="00C23C5E">
              <w:t>reqseq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A2025E" w:rsidP="0046655C">
            <w:r>
              <w:rPr>
                <w:rFonts w:hint="eastAsia"/>
              </w:rPr>
              <w:t>string(1</w:t>
            </w:r>
            <w:r w:rsidR="00C23C5E">
              <w:rPr>
                <w:rFonts w:hint="eastAsia"/>
              </w:rPr>
              <w:t>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2A2149" w:rsidRPr="00A333B7" w:rsidRDefault="002A2149" w:rsidP="00D324E5">
      <w:pPr>
        <w:pStyle w:val="3"/>
        <w:numPr>
          <w:ilvl w:val="2"/>
          <w:numId w:val="1"/>
        </w:numPr>
      </w:pPr>
      <w:bookmarkStart w:id="660" w:name="_Toc493792522"/>
      <w:r w:rsidRPr="00A333B7">
        <w:rPr>
          <w:rFonts w:hint="eastAsia"/>
        </w:rPr>
        <w:t>应答参数列表</w:t>
      </w:r>
      <w:bookmarkEnd w:id="660"/>
    </w:p>
    <w:p w:rsidR="002A2149" w:rsidRPr="00A333B7" w:rsidRDefault="002A2149" w:rsidP="002A2149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A2149" w:rsidRPr="00A333B7" w:rsidRDefault="002A2149" w:rsidP="002A2149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A2149" w:rsidRPr="00A333B7" w:rsidTr="0046655C">
        <w:tc>
          <w:tcPr>
            <w:tcW w:w="1728" w:type="dxa"/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A2149" w:rsidRPr="00A333B7" w:rsidRDefault="002A2149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2149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A2149" w:rsidRPr="00A333B7" w:rsidRDefault="002A2149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A2149" w:rsidRPr="00A333B7" w:rsidTr="0046655C">
        <w:tc>
          <w:tcPr>
            <w:tcW w:w="1728" w:type="dxa"/>
          </w:tcPr>
          <w:p w:rsidR="002A2149" w:rsidRPr="00A333B7" w:rsidRDefault="002A2149" w:rsidP="0046655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A2149" w:rsidRPr="00A333B7" w:rsidRDefault="002A2149" w:rsidP="0046655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A2149" w:rsidRPr="00A333B7" w:rsidRDefault="002A2149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2149" w:rsidRPr="00A333B7" w:rsidRDefault="002A2149" w:rsidP="0046655C">
            <w:r w:rsidRPr="00A333B7">
              <w:t>Int</w:t>
            </w:r>
          </w:p>
        </w:tc>
        <w:tc>
          <w:tcPr>
            <w:tcW w:w="4305" w:type="dxa"/>
          </w:tcPr>
          <w:p w:rsidR="002A2149" w:rsidRPr="00A333B7" w:rsidRDefault="002A2149" w:rsidP="0046655C">
            <w:r w:rsidRPr="00A333B7">
              <w:rPr>
                <w:rFonts w:hint="eastAsia"/>
              </w:rPr>
              <w:t>参见返回错误码对照表</w:t>
            </w:r>
          </w:p>
        </w:tc>
      </w:tr>
      <w:tr w:rsidR="002A2149" w:rsidRPr="00A333B7" w:rsidTr="0046655C">
        <w:tc>
          <w:tcPr>
            <w:tcW w:w="1728" w:type="dxa"/>
          </w:tcPr>
          <w:p w:rsidR="002A2149" w:rsidRPr="00A333B7" w:rsidRDefault="002A2149" w:rsidP="0046655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A2149" w:rsidRPr="00A333B7" w:rsidRDefault="002A2149" w:rsidP="0046655C">
            <w:r w:rsidRPr="00A333B7">
              <w:t>retmsg</w:t>
            </w:r>
          </w:p>
        </w:tc>
        <w:tc>
          <w:tcPr>
            <w:tcW w:w="720" w:type="dxa"/>
          </w:tcPr>
          <w:p w:rsidR="002A2149" w:rsidRPr="00A333B7" w:rsidRDefault="002A2149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2149" w:rsidRPr="00A333B7" w:rsidRDefault="002A2149" w:rsidP="0046655C">
            <w:r w:rsidRPr="00A333B7">
              <w:t>String(30)</w:t>
            </w:r>
          </w:p>
        </w:tc>
        <w:tc>
          <w:tcPr>
            <w:tcW w:w="4305" w:type="dxa"/>
          </w:tcPr>
          <w:p w:rsidR="002A2149" w:rsidRPr="00A333B7" w:rsidRDefault="002A2149" w:rsidP="0046655C"/>
        </w:tc>
      </w:tr>
      <w:tr w:rsidR="002A2149" w:rsidRPr="00A333B7" w:rsidTr="0046655C">
        <w:tc>
          <w:tcPr>
            <w:tcW w:w="1728" w:type="dxa"/>
          </w:tcPr>
          <w:p w:rsidR="002A2149" w:rsidRPr="00A333B7" w:rsidRDefault="00C23C5E" w:rsidP="0046655C">
            <w:r>
              <w:rPr>
                <w:rFonts w:hint="eastAsia"/>
              </w:rPr>
              <w:t>充值结果返回码</w:t>
            </w:r>
          </w:p>
        </w:tc>
        <w:tc>
          <w:tcPr>
            <w:tcW w:w="1980" w:type="dxa"/>
          </w:tcPr>
          <w:p w:rsidR="002A2149" w:rsidRPr="00A333B7" w:rsidRDefault="00C23C5E" w:rsidP="0046655C">
            <w:r>
              <w:rPr>
                <w:rFonts w:hint="eastAsia"/>
              </w:rPr>
              <w:t>rspcd</w:t>
            </w:r>
          </w:p>
        </w:tc>
        <w:tc>
          <w:tcPr>
            <w:tcW w:w="720" w:type="dxa"/>
          </w:tcPr>
          <w:p w:rsidR="002A2149" w:rsidRPr="00A333B7" w:rsidRDefault="00C23C5E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2149" w:rsidRPr="00A333B7" w:rsidRDefault="00C23C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2A2149" w:rsidRPr="00A333B7" w:rsidRDefault="002A2149" w:rsidP="0046655C"/>
        </w:tc>
      </w:tr>
      <w:tr w:rsidR="00C23C5E" w:rsidRPr="00A333B7" w:rsidTr="0046655C">
        <w:tc>
          <w:tcPr>
            <w:tcW w:w="1728" w:type="dxa"/>
          </w:tcPr>
          <w:p w:rsidR="00C23C5E" w:rsidRDefault="00C23C5E" w:rsidP="0046655C">
            <w:r>
              <w:rPr>
                <w:rFonts w:hint="eastAsia"/>
              </w:rPr>
              <w:t>充值结果描述</w:t>
            </w:r>
          </w:p>
        </w:tc>
        <w:tc>
          <w:tcPr>
            <w:tcW w:w="1980" w:type="dxa"/>
          </w:tcPr>
          <w:p w:rsidR="00C23C5E" w:rsidRDefault="00C23C5E" w:rsidP="0046655C">
            <w:r>
              <w:rPr>
                <w:rFonts w:hint="eastAsia"/>
              </w:rPr>
              <w:t>rspdesc</w:t>
            </w:r>
          </w:p>
        </w:tc>
        <w:tc>
          <w:tcPr>
            <w:tcW w:w="720" w:type="dxa"/>
          </w:tcPr>
          <w:p w:rsidR="00C23C5E" w:rsidRDefault="00C23C5E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23C5E" w:rsidRDefault="00C23C5E" w:rsidP="0046655C">
            <w:r>
              <w:rPr>
                <w:rFonts w:hint="eastAsia"/>
              </w:rPr>
              <w:t>string(128)</w:t>
            </w:r>
          </w:p>
        </w:tc>
        <w:tc>
          <w:tcPr>
            <w:tcW w:w="4305" w:type="dxa"/>
          </w:tcPr>
          <w:p w:rsidR="00C23C5E" w:rsidRPr="00A333B7" w:rsidRDefault="00C23C5E" w:rsidP="0046655C"/>
        </w:tc>
      </w:tr>
    </w:tbl>
    <w:p w:rsidR="00B8487F" w:rsidRDefault="00B8487F" w:rsidP="00B8487F"/>
    <w:p w:rsidR="00954F2E" w:rsidRPr="00A333B7" w:rsidRDefault="00954F2E" w:rsidP="00954F2E">
      <w:pPr>
        <w:pStyle w:val="2"/>
        <w:numPr>
          <w:ilvl w:val="1"/>
          <w:numId w:val="1"/>
        </w:numPr>
      </w:pPr>
      <w:bookmarkStart w:id="661" w:name="_Toc493792523"/>
      <w:r>
        <w:rPr>
          <w:rFonts w:hint="eastAsia"/>
        </w:rPr>
        <w:t>饭卡充值状态查询接口</w:t>
      </w:r>
      <w:bookmarkEnd w:id="661"/>
    </w:p>
    <w:p w:rsidR="00954F2E" w:rsidRPr="00A333B7" w:rsidRDefault="00954F2E" w:rsidP="00D324E5">
      <w:pPr>
        <w:pStyle w:val="3"/>
        <w:numPr>
          <w:ilvl w:val="2"/>
          <w:numId w:val="1"/>
        </w:numPr>
      </w:pPr>
      <w:bookmarkStart w:id="662" w:name="_Toc493792524"/>
      <w:r w:rsidRPr="00A333B7">
        <w:rPr>
          <w:rFonts w:hint="eastAsia"/>
        </w:rPr>
        <w:t>业务功能</w:t>
      </w:r>
      <w:bookmarkEnd w:id="662"/>
    </w:p>
    <w:p w:rsidR="00954F2E" w:rsidRPr="00A333B7" w:rsidRDefault="00954F2E" w:rsidP="00954F2E">
      <w:pPr>
        <w:ind w:firstLineChars="200" w:firstLine="420"/>
      </w:pPr>
      <w:r>
        <w:rPr>
          <w:rFonts w:hint="eastAsia"/>
        </w:rPr>
        <w:t>查询饭卡充值状态，查询此饭卡是否充值成功</w:t>
      </w:r>
    </w:p>
    <w:p w:rsidR="00954F2E" w:rsidRPr="00A333B7" w:rsidRDefault="00954F2E" w:rsidP="00D324E5">
      <w:pPr>
        <w:pStyle w:val="3"/>
        <w:numPr>
          <w:ilvl w:val="2"/>
          <w:numId w:val="1"/>
        </w:numPr>
      </w:pPr>
      <w:bookmarkStart w:id="663" w:name="_Toc493792525"/>
      <w:r w:rsidRPr="00A333B7">
        <w:rPr>
          <w:rFonts w:hint="eastAsia"/>
        </w:rPr>
        <w:t>交互模式</w:t>
      </w:r>
      <w:bookmarkEnd w:id="663"/>
    </w:p>
    <w:p w:rsidR="00954F2E" w:rsidRPr="00A333B7" w:rsidRDefault="00954F2E" w:rsidP="00954F2E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54F2E" w:rsidRPr="00A333B7" w:rsidRDefault="00954F2E" w:rsidP="00D324E5">
      <w:pPr>
        <w:pStyle w:val="3"/>
        <w:numPr>
          <w:ilvl w:val="2"/>
          <w:numId w:val="1"/>
        </w:numPr>
      </w:pPr>
      <w:bookmarkStart w:id="664" w:name="_Toc493792526"/>
      <w:r w:rsidRPr="00A333B7">
        <w:rPr>
          <w:rFonts w:hint="eastAsia"/>
        </w:rPr>
        <w:lastRenderedPageBreak/>
        <w:t>请求参数列表</w:t>
      </w:r>
      <w:bookmarkEnd w:id="664"/>
    </w:p>
    <w:p w:rsidR="00954F2E" w:rsidRPr="00A333B7" w:rsidRDefault="00954F2E" w:rsidP="00954F2E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>
        <w:t>cgi-bin</w:t>
      </w:r>
      <w:r>
        <w:rPr>
          <w:rFonts w:hint="eastAsia"/>
        </w:rPr>
        <w:t>/</w:t>
      </w:r>
      <w:r w:rsidRPr="00954F2E">
        <w:rPr>
          <w:b/>
        </w:rPr>
        <w:t>mb2c_charge_card_pnrpay_query</w:t>
      </w:r>
      <w:r w:rsidRPr="00A333B7">
        <w:rPr>
          <w:b/>
        </w:rPr>
        <w:t>.cgi</w:t>
      </w:r>
    </w:p>
    <w:p w:rsidR="00954F2E" w:rsidRPr="006F363F" w:rsidRDefault="00954F2E" w:rsidP="00954F2E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4F2E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4F2E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54F2E" w:rsidRPr="00A333B7" w:rsidRDefault="00954F2E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54F2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954F2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/>
        </w:tc>
      </w:tr>
      <w:tr w:rsidR="00954F2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>
              <w:rPr>
                <w:rFonts w:hint="eastAsia"/>
              </w:rPr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/>
        </w:tc>
      </w:tr>
      <w:tr w:rsidR="00954F2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C0B2D" w:rsidRDefault="00C23C5E" w:rsidP="0046655C">
            <w:r>
              <w:rPr>
                <w:rFonts w:hint="eastAsia"/>
              </w:rPr>
              <w:t>卡号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Default="00C23C5E" w:rsidP="0046655C">
            <w:r>
              <w:rPr>
                <w:rFonts w:hint="eastAsia"/>
              </w:rPr>
              <w:t>carid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C23C5E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C23C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954F2E" w:rsidRPr="00A333B7" w:rsidRDefault="00954F2E" w:rsidP="0046655C"/>
        </w:tc>
      </w:tr>
      <w:tr w:rsidR="00C23C5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交易时间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reqtime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13415C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Default="00C23C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C23C5E" w:rsidRPr="00A333B7" w:rsidRDefault="00C23C5E" w:rsidP="0046655C"/>
        </w:tc>
      </w:tr>
      <w:tr w:rsidR="00A2025E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A2025E">
            <w:r>
              <w:rPr>
                <w:rFonts w:hint="eastAsia"/>
              </w:rPr>
              <w:t>商户流水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Pr="00C23C5E" w:rsidRDefault="00A2025E" w:rsidP="00A2025E">
            <w:r w:rsidRPr="00C23C5E">
              <w:t>reqseq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A2025E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A2025E">
            <w:r>
              <w:rPr>
                <w:rFonts w:hint="eastAsia"/>
              </w:rPr>
              <w:t>string(12)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A2025E" w:rsidRDefault="00A2025E" w:rsidP="00A2025E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954F2E" w:rsidRPr="00A333B7" w:rsidRDefault="00954F2E" w:rsidP="00D324E5">
      <w:pPr>
        <w:pStyle w:val="3"/>
        <w:numPr>
          <w:ilvl w:val="2"/>
          <w:numId w:val="1"/>
        </w:numPr>
      </w:pPr>
      <w:r>
        <w:br w:type="textWrapping" w:clear="all"/>
      </w:r>
      <w:bookmarkStart w:id="665" w:name="_Toc493792527"/>
      <w:r w:rsidRPr="00A333B7">
        <w:rPr>
          <w:rFonts w:hint="eastAsia"/>
        </w:rPr>
        <w:t>应答参数列表</w:t>
      </w:r>
      <w:bookmarkEnd w:id="665"/>
    </w:p>
    <w:p w:rsidR="00954F2E" w:rsidRPr="00A333B7" w:rsidRDefault="00954F2E" w:rsidP="00954F2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54F2E" w:rsidRPr="00A333B7" w:rsidRDefault="00954F2E" w:rsidP="00954F2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54F2E" w:rsidRPr="00A333B7" w:rsidTr="0046655C">
        <w:tc>
          <w:tcPr>
            <w:tcW w:w="1728" w:type="dxa"/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54F2E" w:rsidRPr="00A333B7" w:rsidRDefault="00954F2E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54F2E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54F2E" w:rsidRPr="00A333B7" w:rsidRDefault="00954F2E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54F2E" w:rsidRPr="00A333B7" w:rsidTr="0046655C">
        <w:tc>
          <w:tcPr>
            <w:tcW w:w="1728" w:type="dxa"/>
          </w:tcPr>
          <w:p w:rsidR="00954F2E" w:rsidRPr="00A333B7" w:rsidRDefault="00954F2E" w:rsidP="0046655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954F2E" w:rsidRPr="00A333B7" w:rsidRDefault="00954F2E" w:rsidP="0046655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54F2E" w:rsidRPr="00A333B7" w:rsidRDefault="00954F2E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4F2E" w:rsidRPr="00A333B7" w:rsidRDefault="00954F2E" w:rsidP="0046655C">
            <w:r w:rsidRPr="00A333B7">
              <w:t>Int</w:t>
            </w:r>
          </w:p>
        </w:tc>
        <w:tc>
          <w:tcPr>
            <w:tcW w:w="4305" w:type="dxa"/>
          </w:tcPr>
          <w:p w:rsidR="00954F2E" w:rsidRPr="00A333B7" w:rsidRDefault="00954F2E" w:rsidP="0046655C">
            <w:r w:rsidRPr="00A333B7">
              <w:rPr>
                <w:rFonts w:hint="eastAsia"/>
              </w:rPr>
              <w:t>参见返回错误码对照表</w:t>
            </w:r>
          </w:p>
        </w:tc>
      </w:tr>
      <w:tr w:rsidR="00954F2E" w:rsidRPr="00A333B7" w:rsidTr="0046655C">
        <w:tc>
          <w:tcPr>
            <w:tcW w:w="1728" w:type="dxa"/>
          </w:tcPr>
          <w:p w:rsidR="00954F2E" w:rsidRPr="00A333B7" w:rsidRDefault="00954F2E" w:rsidP="0046655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54F2E" w:rsidRPr="00A333B7" w:rsidRDefault="00954F2E" w:rsidP="0046655C">
            <w:r w:rsidRPr="00A333B7">
              <w:t>retmsg</w:t>
            </w:r>
          </w:p>
        </w:tc>
        <w:tc>
          <w:tcPr>
            <w:tcW w:w="720" w:type="dxa"/>
          </w:tcPr>
          <w:p w:rsidR="00954F2E" w:rsidRPr="00A333B7" w:rsidRDefault="00954F2E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4F2E" w:rsidRPr="00A333B7" w:rsidRDefault="00954F2E" w:rsidP="0046655C">
            <w:r w:rsidRPr="00A333B7">
              <w:t>String(30)</w:t>
            </w:r>
          </w:p>
        </w:tc>
        <w:tc>
          <w:tcPr>
            <w:tcW w:w="4305" w:type="dxa"/>
          </w:tcPr>
          <w:p w:rsidR="00954F2E" w:rsidRPr="00A333B7" w:rsidRDefault="00954F2E" w:rsidP="0046655C"/>
        </w:tc>
      </w:tr>
      <w:tr w:rsidR="00954F2E" w:rsidRPr="00A333B7" w:rsidTr="0046655C">
        <w:tc>
          <w:tcPr>
            <w:tcW w:w="1728" w:type="dxa"/>
          </w:tcPr>
          <w:p w:rsidR="00954F2E" w:rsidRPr="00A333B7" w:rsidRDefault="00C23C5E" w:rsidP="0046655C">
            <w:r>
              <w:rPr>
                <w:rFonts w:hint="eastAsia"/>
              </w:rPr>
              <w:t>充值返回码</w:t>
            </w:r>
          </w:p>
        </w:tc>
        <w:tc>
          <w:tcPr>
            <w:tcW w:w="1980" w:type="dxa"/>
          </w:tcPr>
          <w:p w:rsidR="00954F2E" w:rsidRPr="00A333B7" w:rsidRDefault="00C23C5E" w:rsidP="0046655C">
            <w:r>
              <w:rPr>
                <w:rFonts w:hint="eastAsia"/>
              </w:rPr>
              <w:t>rspcd</w:t>
            </w:r>
          </w:p>
        </w:tc>
        <w:tc>
          <w:tcPr>
            <w:tcW w:w="720" w:type="dxa"/>
          </w:tcPr>
          <w:p w:rsidR="00954F2E" w:rsidRPr="00A333B7" w:rsidRDefault="00C23C5E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54F2E" w:rsidRPr="00A333B7" w:rsidRDefault="00C23C5E" w:rsidP="0046655C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954F2E" w:rsidRPr="00A333B7" w:rsidRDefault="00954F2E" w:rsidP="0046655C"/>
        </w:tc>
      </w:tr>
      <w:tr w:rsidR="00C23C5E" w:rsidRPr="00A333B7" w:rsidTr="0046655C">
        <w:tc>
          <w:tcPr>
            <w:tcW w:w="1728" w:type="dxa"/>
          </w:tcPr>
          <w:p w:rsidR="00C23C5E" w:rsidRDefault="00C23C5E" w:rsidP="0046655C">
            <w:r>
              <w:rPr>
                <w:rFonts w:hint="eastAsia"/>
              </w:rPr>
              <w:t>充值结果描述</w:t>
            </w:r>
          </w:p>
        </w:tc>
        <w:tc>
          <w:tcPr>
            <w:tcW w:w="1980" w:type="dxa"/>
          </w:tcPr>
          <w:p w:rsidR="00C23C5E" w:rsidRDefault="00C23C5E" w:rsidP="0046655C">
            <w:r>
              <w:rPr>
                <w:rFonts w:hint="eastAsia"/>
              </w:rPr>
              <w:t>rspdesc</w:t>
            </w:r>
          </w:p>
        </w:tc>
        <w:tc>
          <w:tcPr>
            <w:tcW w:w="720" w:type="dxa"/>
          </w:tcPr>
          <w:p w:rsidR="00C23C5E" w:rsidRDefault="00C23C5E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23C5E" w:rsidRDefault="00C23C5E" w:rsidP="0046655C">
            <w:r>
              <w:rPr>
                <w:rFonts w:hint="eastAsia"/>
              </w:rPr>
              <w:t>string(128)</w:t>
            </w:r>
          </w:p>
        </w:tc>
        <w:tc>
          <w:tcPr>
            <w:tcW w:w="4305" w:type="dxa"/>
          </w:tcPr>
          <w:p w:rsidR="00C23C5E" w:rsidRPr="00A333B7" w:rsidRDefault="00C23C5E" w:rsidP="0046655C"/>
        </w:tc>
      </w:tr>
    </w:tbl>
    <w:p w:rsidR="00F1098B" w:rsidRDefault="00F1098B" w:rsidP="00D324E5"/>
    <w:p w:rsidR="00D324E5" w:rsidRDefault="00D324E5" w:rsidP="00D324E5"/>
    <w:p w:rsidR="00D324E5" w:rsidRPr="004E59F5" w:rsidRDefault="00D324E5" w:rsidP="00D324E5"/>
    <w:p w:rsidR="00D324E5" w:rsidRPr="00A333B7" w:rsidRDefault="00D324E5" w:rsidP="00D324E5">
      <w:pPr>
        <w:pStyle w:val="2"/>
        <w:numPr>
          <w:ilvl w:val="1"/>
          <w:numId w:val="1"/>
        </w:numPr>
      </w:pPr>
      <w:bookmarkStart w:id="666" w:name="_Toc493792528"/>
      <w:r>
        <w:rPr>
          <w:rFonts w:hint="eastAsia"/>
        </w:rPr>
        <w:t>话费充值状态查询</w:t>
      </w:r>
      <w:r w:rsidRPr="00A333B7">
        <w:rPr>
          <w:rFonts w:hint="eastAsia"/>
        </w:rPr>
        <w:t>接口</w:t>
      </w:r>
      <w:bookmarkEnd w:id="666"/>
    </w:p>
    <w:p w:rsidR="00D324E5" w:rsidRPr="00A333B7" w:rsidRDefault="00D324E5" w:rsidP="00D324E5">
      <w:pPr>
        <w:pStyle w:val="3"/>
        <w:numPr>
          <w:ilvl w:val="2"/>
          <w:numId w:val="1"/>
        </w:numPr>
      </w:pPr>
      <w:bookmarkStart w:id="667" w:name="_Toc493792529"/>
      <w:r w:rsidRPr="00A333B7">
        <w:rPr>
          <w:rFonts w:hint="eastAsia"/>
        </w:rPr>
        <w:t>业务功能</w:t>
      </w:r>
      <w:bookmarkEnd w:id="667"/>
    </w:p>
    <w:p w:rsidR="00D324E5" w:rsidRPr="00A333B7" w:rsidRDefault="00D324E5" w:rsidP="00D324E5">
      <w:pPr>
        <w:ind w:firstLineChars="200" w:firstLine="420"/>
      </w:pPr>
      <w:r>
        <w:rPr>
          <w:rFonts w:hint="eastAsia"/>
        </w:rPr>
        <w:t>APP调用</w:t>
      </w:r>
      <w:r>
        <w:t>收银台支付</w:t>
      </w:r>
      <w:r>
        <w:rPr>
          <w:rFonts w:hint="eastAsia"/>
        </w:rPr>
        <w:t>和话费充值之前</w:t>
      </w:r>
      <w:r>
        <w:t>，可先调用此接口</w:t>
      </w:r>
      <w:r>
        <w:rPr>
          <w:rFonts w:hint="eastAsia"/>
        </w:rPr>
        <w:t>进行</w:t>
      </w:r>
      <w:r>
        <w:t>状态</w:t>
      </w:r>
    </w:p>
    <w:p w:rsidR="00D324E5" w:rsidRPr="00A333B7" w:rsidRDefault="00D324E5" w:rsidP="00D324E5">
      <w:pPr>
        <w:pStyle w:val="3"/>
        <w:numPr>
          <w:ilvl w:val="2"/>
          <w:numId w:val="1"/>
        </w:numPr>
      </w:pPr>
      <w:bookmarkStart w:id="668" w:name="_Toc493792530"/>
      <w:r w:rsidRPr="00A333B7">
        <w:rPr>
          <w:rFonts w:hint="eastAsia"/>
        </w:rPr>
        <w:t>交互模式</w:t>
      </w:r>
      <w:bookmarkEnd w:id="668"/>
    </w:p>
    <w:p w:rsidR="00D324E5" w:rsidRPr="00A333B7" w:rsidRDefault="00D324E5" w:rsidP="00D324E5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D324E5" w:rsidRPr="00A333B7" w:rsidRDefault="00D324E5" w:rsidP="00D324E5">
      <w:pPr>
        <w:pStyle w:val="3"/>
        <w:numPr>
          <w:ilvl w:val="2"/>
          <w:numId w:val="1"/>
        </w:numPr>
      </w:pPr>
      <w:bookmarkStart w:id="669" w:name="_Toc493792531"/>
      <w:r w:rsidRPr="00A333B7">
        <w:rPr>
          <w:rFonts w:hint="eastAsia"/>
        </w:rPr>
        <w:t>请求参数列表</w:t>
      </w:r>
      <w:bookmarkEnd w:id="669"/>
    </w:p>
    <w:p w:rsidR="00D324E5" w:rsidRPr="00A333B7" w:rsidRDefault="00D324E5" w:rsidP="00D324E5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>
        <w:t>cgi-bin</w:t>
      </w:r>
      <w:r>
        <w:rPr>
          <w:rFonts w:hint="eastAsia"/>
        </w:rPr>
        <w:t>/</w:t>
      </w:r>
      <w:r w:rsidRPr="00D324E5">
        <w:rPr>
          <w:b/>
        </w:rPr>
        <w:t>mb2c_qry_mobile_topup_state</w:t>
      </w:r>
      <w:r w:rsidRPr="00A333B7">
        <w:rPr>
          <w:b/>
        </w:rPr>
        <w:t>.cgi</w:t>
      </w:r>
    </w:p>
    <w:p w:rsidR="00D324E5" w:rsidRPr="006F363F" w:rsidRDefault="00D324E5" w:rsidP="00D324E5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D324E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D324E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324E5" w:rsidRPr="00A333B7" w:rsidRDefault="00D324E5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D324E5" w:rsidRPr="00A333B7" w:rsidTr="0046655C">
        <w:tc>
          <w:tcPr>
            <w:tcW w:w="1728" w:type="dxa"/>
            <w:tcBorders>
              <w:top w:val="single" w:sz="6" w:space="0" w:color="000000"/>
            </w:tcBorders>
          </w:tcPr>
          <w:p w:rsidR="00D324E5" w:rsidRPr="00A333B7" w:rsidRDefault="00D324E5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D324E5" w:rsidRPr="00A333B7" w:rsidRDefault="00D324E5" w:rsidP="0046655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D324E5" w:rsidRPr="00A333B7" w:rsidRDefault="00D324E5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service_version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input_charset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sign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String(32)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D324E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D324E5" w:rsidRPr="00A333B7" w:rsidRDefault="00D324E5" w:rsidP="0046655C">
            <w:r w:rsidRPr="00A333B7">
              <w:t>多密钥支持的密钥序号，默认1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lastRenderedPageBreak/>
              <w:t>4：POS机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46655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手机号码或</w:t>
            </w:r>
            <w:r w:rsidRPr="00A333B7">
              <w:t>邮</w:t>
            </w:r>
            <w:r w:rsidRPr="00A333B7">
              <w:rPr>
                <w:rFonts w:hint="eastAsia"/>
              </w:rPr>
              <w:t>箱</w:t>
            </w:r>
          </w:p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支付单号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6655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C0B2D" w:rsidRDefault="00150E05" w:rsidP="00150E05"/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D324E5" w:rsidRPr="00A333B7" w:rsidRDefault="00D324E5" w:rsidP="00D324E5">
      <w:pPr>
        <w:pStyle w:val="3"/>
        <w:numPr>
          <w:ilvl w:val="2"/>
          <w:numId w:val="1"/>
        </w:numPr>
      </w:pPr>
      <w:r>
        <w:br w:type="textWrapping" w:clear="all"/>
      </w:r>
      <w:bookmarkStart w:id="670" w:name="_Toc493792532"/>
      <w:r w:rsidRPr="00A333B7">
        <w:rPr>
          <w:rFonts w:hint="eastAsia"/>
        </w:rPr>
        <w:t>应答参数列表</w:t>
      </w:r>
      <w:bookmarkEnd w:id="670"/>
    </w:p>
    <w:p w:rsidR="00D324E5" w:rsidRPr="00A333B7" w:rsidRDefault="00D324E5" w:rsidP="00D324E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D324E5" w:rsidRPr="00A333B7" w:rsidRDefault="00D324E5" w:rsidP="00D324E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D324E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324E5" w:rsidRPr="00A333B7" w:rsidRDefault="00D324E5" w:rsidP="0046655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sign_type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service_version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input_charset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String(8)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sign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String(32)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sign_key_index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多密钥支持的密钥序号，默认1</w:t>
            </w:r>
          </w:p>
        </w:tc>
      </w:tr>
      <w:tr w:rsidR="00D324E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D324E5" w:rsidRPr="00A333B7" w:rsidRDefault="00D324E5" w:rsidP="0046655C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channel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D324E5" w:rsidRPr="00A333B7" w:rsidRDefault="00D324E5" w:rsidP="0046655C">
            <w:r w:rsidRPr="00A333B7">
              <w:t>2：移动</w:t>
            </w:r>
          </w:p>
          <w:p w:rsidR="00D324E5" w:rsidRPr="00A333B7" w:rsidRDefault="00D324E5" w:rsidP="0046655C">
            <w:r w:rsidRPr="00A333B7">
              <w:t>3：固话</w:t>
            </w:r>
          </w:p>
          <w:p w:rsidR="00D324E5" w:rsidRPr="00A333B7" w:rsidRDefault="00D324E5" w:rsidP="0046655C">
            <w:r w:rsidRPr="00A333B7">
              <w:lastRenderedPageBreak/>
              <w:t>4：POS机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imei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os_version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String(64)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os_type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t>1-安卓</w:t>
            </w:r>
          </w:p>
          <w:p w:rsidR="00D324E5" w:rsidRPr="00A333B7" w:rsidRDefault="00D324E5" w:rsidP="0046655C">
            <w:r w:rsidRPr="00A333B7">
              <w:t>2-IOS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D324E5" w:rsidRPr="00A333B7" w:rsidRDefault="00D324E5" w:rsidP="0046655C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324E5" w:rsidRPr="00A333B7" w:rsidRDefault="00D324E5" w:rsidP="0046655C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D324E5" w:rsidRPr="00A333B7" w:rsidRDefault="00D324E5" w:rsidP="0046655C">
            <w:r>
              <w:t>iphone4s,iphone5s,ipad2,</w:t>
            </w:r>
            <w:r w:rsidRPr="00B8325F">
              <w:t>xiaomi2等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D324E5" w:rsidRPr="00A333B7" w:rsidRDefault="00D324E5" w:rsidP="0046655C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D324E5" w:rsidRPr="00A333B7" w:rsidRDefault="00D324E5" w:rsidP="0046655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D324E5" w:rsidRPr="00A333B7" w:rsidRDefault="00D324E5" w:rsidP="0046655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Int</w:t>
            </w:r>
          </w:p>
        </w:tc>
        <w:tc>
          <w:tcPr>
            <w:tcW w:w="4305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参见返回错误码对照表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A333B7">
              <w:t>retmsg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 w:rsidRPr="00A333B7">
              <w:t>String(30)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728" w:type="dxa"/>
          </w:tcPr>
          <w:p w:rsidR="00D324E5" w:rsidRPr="00A333B7" w:rsidRDefault="00D324E5" w:rsidP="0046655C">
            <w:r>
              <w:rPr>
                <w:rFonts w:hint="eastAsia"/>
              </w:rPr>
              <w:t>支付</w:t>
            </w:r>
            <w:r>
              <w:t>单号</w:t>
            </w:r>
          </w:p>
        </w:tc>
        <w:tc>
          <w:tcPr>
            <w:tcW w:w="1980" w:type="dxa"/>
          </w:tcPr>
          <w:p w:rsidR="00D324E5" w:rsidRPr="00A333B7" w:rsidRDefault="00D324E5" w:rsidP="0046655C">
            <w:r w:rsidRPr="00D324E5">
              <w:t>listid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Pr="00A333B7" w:rsidRDefault="00D324E5" w:rsidP="0046655C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728" w:type="dxa"/>
          </w:tcPr>
          <w:p w:rsidR="00D324E5" w:rsidRDefault="00D324E5" w:rsidP="0046655C">
            <w:r>
              <w:rPr>
                <w:rFonts w:hint="eastAsia"/>
              </w:rPr>
              <w:t>支付</w:t>
            </w:r>
            <w:r>
              <w:t>状态</w:t>
            </w:r>
          </w:p>
        </w:tc>
        <w:tc>
          <w:tcPr>
            <w:tcW w:w="1980" w:type="dxa"/>
          </w:tcPr>
          <w:p w:rsidR="00D324E5" w:rsidRPr="00D324E5" w:rsidRDefault="00D324E5" w:rsidP="0046655C">
            <w:r w:rsidRPr="00D324E5">
              <w:t>trade_state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Default="00D324E5" w:rsidP="004665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D324E5" w:rsidRDefault="00D324E5" w:rsidP="00D324E5">
            <w:r>
              <w:rPr>
                <w:rFonts w:hint="eastAsia"/>
              </w:rPr>
              <w:t>新建</w:t>
            </w:r>
            <w:r>
              <w:t>-1：</w:t>
            </w:r>
          </w:p>
          <w:p w:rsidR="00D324E5" w:rsidRDefault="00D324E5" w:rsidP="00D324E5">
            <w:r>
              <w:rPr>
                <w:rFonts w:hint="eastAsia"/>
              </w:rPr>
              <w:t>支付成功</w:t>
            </w:r>
            <w:r>
              <w:t>-2：</w:t>
            </w:r>
          </w:p>
          <w:p w:rsidR="00D324E5" w:rsidRDefault="00D324E5" w:rsidP="00D324E5">
            <w:r>
              <w:rPr>
                <w:rFonts w:hint="eastAsia"/>
              </w:rPr>
              <w:t>担保支付成功</w:t>
            </w:r>
            <w:r>
              <w:t>-3：</w:t>
            </w:r>
          </w:p>
          <w:p w:rsidR="00D324E5" w:rsidRDefault="00D324E5" w:rsidP="00D324E5">
            <w:r>
              <w:rPr>
                <w:rFonts w:hint="eastAsia"/>
              </w:rPr>
              <w:t>已经确定收款方</w:t>
            </w:r>
            <w:r>
              <w:t>-4：</w:t>
            </w:r>
          </w:p>
          <w:p w:rsidR="00D324E5" w:rsidRDefault="00D324E5" w:rsidP="00D324E5">
            <w:r>
              <w:rPr>
                <w:rFonts w:hint="eastAsia"/>
              </w:rPr>
              <w:t>交易取消</w:t>
            </w:r>
            <w:r>
              <w:t>-5：</w:t>
            </w:r>
          </w:p>
          <w:p w:rsidR="00D324E5" w:rsidRDefault="00D324E5" w:rsidP="00D324E5">
            <w:r>
              <w:rPr>
                <w:rFonts w:hint="eastAsia"/>
              </w:rPr>
              <w:t>中介退款</w:t>
            </w:r>
            <w:r>
              <w:t>-6：</w:t>
            </w:r>
          </w:p>
          <w:p w:rsidR="00D324E5" w:rsidRDefault="00D324E5" w:rsidP="00D324E5">
            <w:r>
              <w:rPr>
                <w:rFonts w:hint="eastAsia"/>
              </w:rPr>
              <w:t>中介后退款</w:t>
            </w:r>
            <w:r>
              <w:t>-7：</w:t>
            </w:r>
          </w:p>
          <w:p w:rsidR="00D324E5" w:rsidRDefault="00D324E5" w:rsidP="00D324E5">
            <w:r>
              <w:rPr>
                <w:rFonts w:hint="eastAsia"/>
              </w:rPr>
              <w:t>订单关闭</w:t>
            </w:r>
            <w:r>
              <w:t xml:space="preserve">-8: </w:t>
            </w:r>
          </w:p>
          <w:p w:rsidR="00D324E5" w:rsidRPr="00A333B7" w:rsidRDefault="00D324E5" w:rsidP="00D324E5">
            <w:r>
              <w:rPr>
                <w:rFonts w:hint="eastAsia"/>
              </w:rPr>
              <w:t>风险控制</w:t>
            </w:r>
            <w:r>
              <w:t>-9：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Default="00D324E5" w:rsidP="0046655C">
            <w:r>
              <w:rPr>
                <w:rFonts w:hint="eastAsia"/>
              </w:rPr>
              <w:t>充值</w:t>
            </w:r>
            <w:r>
              <w:t>电话</w:t>
            </w:r>
          </w:p>
        </w:tc>
        <w:tc>
          <w:tcPr>
            <w:tcW w:w="1980" w:type="dxa"/>
          </w:tcPr>
          <w:p w:rsidR="00D324E5" w:rsidRPr="00D324E5" w:rsidRDefault="00D324E5" w:rsidP="0046655C">
            <w:r w:rsidRPr="00D324E5">
              <w:t>mobile</w:t>
            </w:r>
          </w:p>
        </w:tc>
        <w:tc>
          <w:tcPr>
            <w:tcW w:w="720" w:type="dxa"/>
          </w:tcPr>
          <w:p w:rsidR="00D324E5" w:rsidRPr="00A333B7" w:rsidRDefault="00D324E5" w:rsidP="0046655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Default="00D324E5" w:rsidP="00D324E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728" w:type="dxa"/>
          </w:tcPr>
          <w:p w:rsidR="00D324E5" w:rsidRDefault="00D324E5" w:rsidP="0046655C">
            <w:r>
              <w:rPr>
                <w:rFonts w:hint="eastAsia"/>
              </w:rPr>
              <w:t>充值</w:t>
            </w:r>
            <w:r>
              <w:t>面额</w:t>
            </w:r>
          </w:p>
        </w:tc>
        <w:tc>
          <w:tcPr>
            <w:tcW w:w="1980" w:type="dxa"/>
          </w:tcPr>
          <w:p w:rsidR="00D324E5" w:rsidRPr="00D324E5" w:rsidRDefault="00D324E5" w:rsidP="0046655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Default="00D324E5" w:rsidP="00D324E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D324E5" w:rsidRPr="00A333B7" w:rsidRDefault="00D324E5" w:rsidP="0046655C"/>
        </w:tc>
      </w:tr>
      <w:tr w:rsidR="00D324E5" w:rsidRPr="00A333B7" w:rsidTr="0046655C">
        <w:tc>
          <w:tcPr>
            <w:tcW w:w="1728" w:type="dxa"/>
          </w:tcPr>
          <w:p w:rsidR="00D324E5" w:rsidRDefault="00D324E5" w:rsidP="0046655C">
            <w:r>
              <w:rPr>
                <w:rFonts w:hint="eastAsia"/>
              </w:rPr>
              <w:t>话费</w:t>
            </w:r>
            <w:r>
              <w:t>充值状态</w:t>
            </w:r>
          </w:p>
        </w:tc>
        <w:tc>
          <w:tcPr>
            <w:tcW w:w="1980" w:type="dxa"/>
          </w:tcPr>
          <w:p w:rsidR="00D324E5" w:rsidRPr="00D324E5" w:rsidRDefault="00D324E5" w:rsidP="0046655C">
            <w:r w:rsidRPr="00D324E5">
              <w:t>topup_state</w:t>
            </w:r>
          </w:p>
        </w:tc>
        <w:tc>
          <w:tcPr>
            <w:tcW w:w="720" w:type="dxa"/>
          </w:tcPr>
          <w:p w:rsidR="00D324E5" w:rsidRPr="00A333B7" w:rsidRDefault="00D324E5" w:rsidP="0046655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324E5" w:rsidRDefault="00D324E5" w:rsidP="004665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D324E5" w:rsidRDefault="00D324E5" w:rsidP="0046655C">
            <w:r w:rsidRPr="00D324E5">
              <w:t xml:space="preserve">0.未提交 </w:t>
            </w:r>
          </w:p>
          <w:p w:rsidR="00D324E5" w:rsidRDefault="00D324E5" w:rsidP="0046655C">
            <w:r w:rsidRPr="00D324E5">
              <w:t xml:space="preserve">1.充值中 </w:t>
            </w:r>
          </w:p>
          <w:p w:rsidR="00D324E5" w:rsidRDefault="00D324E5" w:rsidP="0046655C">
            <w:r w:rsidRPr="00D324E5">
              <w:t xml:space="preserve">2.充值成功 </w:t>
            </w:r>
          </w:p>
          <w:p w:rsidR="00D324E5" w:rsidRDefault="00D324E5" w:rsidP="0046655C">
            <w:r w:rsidRPr="00D324E5">
              <w:t xml:space="preserve">3.充值失败 </w:t>
            </w:r>
          </w:p>
          <w:p w:rsidR="00D324E5" w:rsidRPr="00A333B7" w:rsidRDefault="00D324E5" w:rsidP="0046655C">
            <w:r w:rsidRPr="00D324E5">
              <w:t>4.部分到账</w:t>
            </w:r>
          </w:p>
        </w:tc>
      </w:tr>
      <w:tr w:rsidR="00D324E5" w:rsidRPr="00A333B7" w:rsidTr="0046655C">
        <w:tc>
          <w:tcPr>
            <w:tcW w:w="1728" w:type="dxa"/>
          </w:tcPr>
          <w:p w:rsidR="00D324E5" w:rsidRDefault="00D324E5" w:rsidP="0046655C"/>
        </w:tc>
        <w:tc>
          <w:tcPr>
            <w:tcW w:w="1980" w:type="dxa"/>
          </w:tcPr>
          <w:p w:rsidR="00D324E5" w:rsidRPr="00D324E5" w:rsidRDefault="00D324E5" w:rsidP="0046655C"/>
        </w:tc>
        <w:tc>
          <w:tcPr>
            <w:tcW w:w="720" w:type="dxa"/>
          </w:tcPr>
          <w:p w:rsidR="00D324E5" w:rsidRPr="00A333B7" w:rsidRDefault="00D324E5" w:rsidP="0046655C"/>
        </w:tc>
        <w:tc>
          <w:tcPr>
            <w:tcW w:w="1440" w:type="dxa"/>
          </w:tcPr>
          <w:p w:rsidR="00D324E5" w:rsidRDefault="00D324E5" w:rsidP="0046655C"/>
        </w:tc>
        <w:tc>
          <w:tcPr>
            <w:tcW w:w="4305" w:type="dxa"/>
          </w:tcPr>
          <w:p w:rsidR="00D324E5" w:rsidRPr="00A333B7" w:rsidRDefault="00D324E5" w:rsidP="0046655C"/>
        </w:tc>
      </w:tr>
    </w:tbl>
    <w:p w:rsidR="00D324E5" w:rsidRPr="00A333B7" w:rsidRDefault="00D324E5" w:rsidP="00D324E5">
      <w:pPr>
        <w:pStyle w:val="3"/>
        <w:numPr>
          <w:ilvl w:val="2"/>
          <w:numId w:val="1"/>
        </w:numPr>
      </w:pPr>
      <w:bookmarkStart w:id="671" w:name="_Toc493792533"/>
      <w:r w:rsidRPr="00A333B7">
        <w:rPr>
          <w:rFonts w:hint="eastAsia"/>
        </w:rPr>
        <w:lastRenderedPageBreak/>
        <w:t>处理逻辑</w:t>
      </w:r>
      <w:bookmarkEnd w:id="671"/>
    </w:p>
    <w:p w:rsidR="00D324E5" w:rsidRPr="00A333B7" w:rsidRDefault="00D324E5" w:rsidP="00D324E5">
      <w:pPr>
        <w:pStyle w:val="3"/>
        <w:numPr>
          <w:ilvl w:val="2"/>
          <w:numId w:val="1"/>
        </w:numPr>
      </w:pPr>
      <w:bookmarkStart w:id="672" w:name="_Toc493792534"/>
      <w:r w:rsidRPr="00A333B7">
        <w:rPr>
          <w:rFonts w:hint="eastAsia"/>
        </w:rPr>
        <w:t>错误</w:t>
      </w:r>
      <w:r w:rsidRPr="00A333B7">
        <w:t>码列表</w:t>
      </w:r>
      <w:bookmarkEnd w:id="67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D324E5" w:rsidRPr="00A333B7" w:rsidTr="0046655C">
        <w:trPr>
          <w:jc w:val="center"/>
        </w:trPr>
        <w:tc>
          <w:tcPr>
            <w:tcW w:w="1908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D324E5" w:rsidRPr="00A333B7" w:rsidRDefault="00D324E5" w:rsidP="0046655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D324E5" w:rsidRPr="00A333B7" w:rsidTr="0046655C">
        <w:trPr>
          <w:jc w:val="center"/>
        </w:trPr>
        <w:tc>
          <w:tcPr>
            <w:tcW w:w="1908" w:type="dxa"/>
            <w:vAlign w:val="center"/>
          </w:tcPr>
          <w:p w:rsidR="00D324E5" w:rsidRPr="00A333B7" w:rsidRDefault="00D324E5" w:rsidP="0046655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D324E5" w:rsidRPr="00A333B7" w:rsidRDefault="00D324E5" w:rsidP="0046655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D324E5" w:rsidRPr="00A333B7" w:rsidTr="0046655C">
        <w:trPr>
          <w:jc w:val="center"/>
        </w:trPr>
        <w:tc>
          <w:tcPr>
            <w:tcW w:w="1908" w:type="dxa"/>
            <w:vAlign w:val="center"/>
          </w:tcPr>
          <w:p w:rsidR="00D324E5" w:rsidRPr="00A333B7" w:rsidRDefault="00D324E5" w:rsidP="0046655C">
            <w:pPr>
              <w:jc w:val="center"/>
            </w:pPr>
          </w:p>
        </w:tc>
        <w:tc>
          <w:tcPr>
            <w:tcW w:w="8265" w:type="dxa"/>
            <w:vAlign w:val="center"/>
          </w:tcPr>
          <w:p w:rsidR="00D324E5" w:rsidRPr="00A333B7" w:rsidRDefault="00D324E5" w:rsidP="0046655C">
            <w:pPr>
              <w:jc w:val="left"/>
            </w:pPr>
          </w:p>
        </w:tc>
      </w:tr>
    </w:tbl>
    <w:p w:rsidR="00D324E5" w:rsidRDefault="00D324E5" w:rsidP="00D324E5"/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3" w:name="_Toc493792535"/>
      <w:bookmarkEnd w:id="673"/>
    </w:p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4" w:name="_Toc493792536"/>
      <w:bookmarkEnd w:id="674"/>
    </w:p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5" w:name="_Toc493792537"/>
      <w:bookmarkEnd w:id="675"/>
    </w:p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6" w:name="_Toc493792538"/>
      <w:bookmarkEnd w:id="676"/>
    </w:p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7" w:name="_Toc493792539"/>
      <w:bookmarkEnd w:id="677"/>
    </w:p>
    <w:p w:rsidR="0088450D" w:rsidRPr="0088450D" w:rsidRDefault="0088450D" w:rsidP="001B0493">
      <w:pPr>
        <w:pStyle w:val="af"/>
        <w:keepNext/>
        <w:keepLines/>
        <w:numPr>
          <w:ilvl w:val="0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8" w:name="_Toc493792540"/>
      <w:bookmarkEnd w:id="67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79" w:name="_Toc493792541"/>
      <w:bookmarkEnd w:id="67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0" w:name="_Toc493792542"/>
      <w:bookmarkEnd w:id="68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1" w:name="_Toc493792543"/>
      <w:bookmarkEnd w:id="68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2" w:name="_Toc493792544"/>
      <w:bookmarkEnd w:id="68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3" w:name="_Toc493792545"/>
      <w:bookmarkEnd w:id="68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4" w:name="_Toc493792546"/>
      <w:bookmarkEnd w:id="68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5" w:name="_Toc493792547"/>
      <w:bookmarkEnd w:id="68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6" w:name="_Toc493792548"/>
      <w:bookmarkEnd w:id="68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7" w:name="_Toc493792549"/>
      <w:bookmarkEnd w:id="68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8" w:name="_Toc493792550"/>
      <w:bookmarkEnd w:id="68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89" w:name="_Toc493792551"/>
      <w:bookmarkEnd w:id="68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0" w:name="_Toc493792552"/>
      <w:bookmarkEnd w:id="69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1" w:name="_Toc493792553"/>
      <w:bookmarkEnd w:id="69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2" w:name="_Toc493792554"/>
      <w:bookmarkEnd w:id="69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3" w:name="_Toc493792555"/>
      <w:bookmarkEnd w:id="69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4" w:name="_Toc493792556"/>
      <w:bookmarkEnd w:id="69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5" w:name="_Toc493792557"/>
      <w:bookmarkEnd w:id="69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6" w:name="_Toc493792558"/>
      <w:bookmarkEnd w:id="69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7" w:name="_Toc493792559"/>
      <w:bookmarkEnd w:id="69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8" w:name="_Toc493792560"/>
      <w:bookmarkEnd w:id="69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699" w:name="_Toc493792561"/>
      <w:bookmarkEnd w:id="69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0" w:name="_Toc493792562"/>
      <w:bookmarkEnd w:id="70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1" w:name="_Toc493792563"/>
      <w:bookmarkEnd w:id="70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2" w:name="_Toc493792564"/>
      <w:bookmarkEnd w:id="70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3" w:name="_Toc493792565"/>
      <w:bookmarkEnd w:id="70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4" w:name="_Toc493792566"/>
      <w:bookmarkEnd w:id="70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5" w:name="_Toc493792567"/>
      <w:bookmarkEnd w:id="70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6" w:name="_Toc493792568"/>
      <w:bookmarkEnd w:id="70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7" w:name="_Toc493792569"/>
      <w:bookmarkEnd w:id="70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8" w:name="_Toc493792570"/>
      <w:bookmarkEnd w:id="70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09" w:name="_Toc493792571"/>
      <w:bookmarkEnd w:id="70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0" w:name="_Toc493792572"/>
      <w:bookmarkEnd w:id="71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1" w:name="_Toc493792573"/>
      <w:bookmarkEnd w:id="71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2" w:name="_Toc493792574"/>
      <w:bookmarkEnd w:id="71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3" w:name="_Toc493792575"/>
      <w:bookmarkEnd w:id="71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4" w:name="_Toc493792576"/>
      <w:bookmarkEnd w:id="71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5" w:name="_Toc493792577"/>
      <w:bookmarkEnd w:id="71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6" w:name="_Toc493792578"/>
      <w:bookmarkEnd w:id="71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7" w:name="_Toc493792579"/>
      <w:bookmarkEnd w:id="71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8" w:name="_Toc493792580"/>
      <w:bookmarkEnd w:id="71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19" w:name="_Toc493792581"/>
      <w:bookmarkEnd w:id="71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0" w:name="_Toc493792582"/>
      <w:bookmarkEnd w:id="72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1" w:name="_Toc493792583"/>
      <w:bookmarkEnd w:id="72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2" w:name="_Toc493792584"/>
      <w:bookmarkEnd w:id="72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3" w:name="_Toc493792585"/>
      <w:bookmarkEnd w:id="72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4" w:name="_Toc493792586"/>
      <w:bookmarkEnd w:id="72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5" w:name="_Toc493792587"/>
      <w:bookmarkEnd w:id="72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6" w:name="_Toc493792588"/>
      <w:bookmarkEnd w:id="72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7" w:name="_Toc493792589"/>
      <w:bookmarkEnd w:id="72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8" w:name="_Toc493792590"/>
      <w:bookmarkEnd w:id="72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29" w:name="_Toc493792591"/>
      <w:bookmarkEnd w:id="72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0" w:name="_Toc493792592"/>
      <w:bookmarkEnd w:id="73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1" w:name="_Toc493792593"/>
      <w:bookmarkEnd w:id="73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2" w:name="_Toc493792594"/>
      <w:bookmarkEnd w:id="73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3" w:name="_Toc493792595"/>
      <w:bookmarkEnd w:id="73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4" w:name="_Toc493792596"/>
      <w:bookmarkEnd w:id="73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5" w:name="_Toc493792597"/>
      <w:bookmarkEnd w:id="73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6" w:name="_Toc493792598"/>
      <w:bookmarkEnd w:id="73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7" w:name="_Toc493792599"/>
      <w:bookmarkEnd w:id="73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8" w:name="_Toc493792600"/>
      <w:bookmarkEnd w:id="73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39" w:name="_Toc493792601"/>
      <w:bookmarkEnd w:id="73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0" w:name="_Toc493792602"/>
      <w:bookmarkEnd w:id="74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1" w:name="_Toc493792603"/>
      <w:bookmarkEnd w:id="74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2" w:name="_Toc493792604"/>
      <w:bookmarkEnd w:id="74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3" w:name="_Toc493792605"/>
      <w:bookmarkEnd w:id="74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4" w:name="_Toc493792606"/>
      <w:bookmarkEnd w:id="74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5" w:name="_Toc493792607"/>
      <w:bookmarkEnd w:id="74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6" w:name="_Toc493792608"/>
      <w:bookmarkEnd w:id="74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7" w:name="_Toc493792609"/>
      <w:bookmarkEnd w:id="74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8" w:name="_Toc493792610"/>
      <w:bookmarkEnd w:id="74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49" w:name="_Toc493792611"/>
      <w:bookmarkEnd w:id="74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0" w:name="_Toc493792612"/>
      <w:bookmarkEnd w:id="75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1" w:name="_Toc493792613"/>
      <w:bookmarkEnd w:id="75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2" w:name="_Toc493792614"/>
      <w:bookmarkEnd w:id="75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3" w:name="_Toc493792615"/>
      <w:bookmarkEnd w:id="75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4" w:name="_Toc493792616"/>
      <w:bookmarkEnd w:id="75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5" w:name="_Toc493792617"/>
      <w:bookmarkEnd w:id="75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6" w:name="_Toc493792618"/>
      <w:bookmarkEnd w:id="75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7" w:name="_Toc493792619"/>
      <w:bookmarkEnd w:id="75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8" w:name="_Toc493792620"/>
      <w:bookmarkEnd w:id="75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59" w:name="_Toc493792621"/>
      <w:bookmarkEnd w:id="75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0" w:name="_Toc493792622"/>
      <w:bookmarkEnd w:id="760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1" w:name="_Toc493792623"/>
      <w:bookmarkEnd w:id="761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2" w:name="_Toc493792624"/>
      <w:bookmarkEnd w:id="762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3" w:name="_Toc493792625"/>
      <w:bookmarkEnd w:id="763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4" w:name="_Toc493792626"/>
      <w:bookmarkEnd w:id="764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5" w:name="_Toc493792627"/>
      <w:bookmarkEnd w:id="765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6" w:name="_Toc493792628"/>
      <w:bookmarkEnd w:id="766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7" w:name="_Toc493792629"/>
      <w:bookmarkEnd w:id="767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8" w:name="_Toc493792630"/>
      <w:bookmarkEnd w:id="768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69" w:name="_Toc493792631"/>
      <w:bookmarkEnd w:id="769"/>
    </w:p>
    <w:p w:rsidR="0088450D" w:rsidRPr="0088450D" w:rsidRDefault="0088450D" w:rsidP="001B0493">
      <w:pPr>
        <w:pStyle w:val="af"/>
        <w:keepNext/>
        <w:keepLines/>
        <w:numPr>
          <w:ilvl w:val="1"/>
          <w:numId w:val="9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70" w:name="_Toc493792632"/>
      <w:bookmarkEnd w:id="770"/>
    </w:p>
    <w:p w:rsidR="008A1C9B" w:rsidRPr="00A333B7" w:rsidRDefault="008A1C9B" w:rsidP="001B0493">
      <w:pPr>
        <w:pStyle w:val="2"/>
        <w:numPr>
          <w:ilvl w:val="1"/>
          <w:numId w:val="91"/>
        </w:numPr>
      </w:pPr>
      <w:bookmarkStart w:id="771" w:name="_Toc493792633"/>
      <w:r>
        <w:rPr>
          <w:rFonts w:hint="eastAsia"/>
        </w:rPr>
        <w:t>鉴权过滤列表</w:t>
      </w:r>
      <w:r>
        <w:rPr>
          <w:rFonts w:hint="eastAsia"/>
        </w:rPr>
        <w:t>CGI</w:t>
      </w:r>
      <w:r>
        <w:rPr>
          <w:rFonts w:hint="eastAsia"/>
        </w:rPr>
        <w:t>查询</w:t>
      </w:r>
      <w:r w:rsidRPr="00A333B7">
        <w:rPr>
          <w:rFonts w:hint="eastAsia"/>
        </w:rPr>
        <w:t>接口</w:t>
      </w:r>
      <w:bookmarkEnd w:id="771"/>
    </w:p>
    <w:p w:rsidR="008A1C9B" w:rsidRPr="00A333B7" w:rsidRDefault="008A1C9B" w:rsidP="001B0493">
      <w:pPr>
        <w:pStyle w:val="3"/>
        <w:numPr>
          <w:ilvl w:val="2"/>
          <w:numId w:val="91"/>
        </w:numPr>
      </w:pPr>
      <w:bookmarkStart w:id="772" w:name="_Toc493792634"/>
      <w:r w:rsidRPr="00A333B7">
        <w:rPr>
          <w:rFonts w:hint="eastAsia"/>
        </w:rPr>
        <w:t>业务功能</w:t>
      </w:r>
      <w:bookmarkEnd w:id="772"/>
    </w:p>
    <w:p w:rsidR="008A1C9B" w:rsidRPr="00A333B7" w:rsidRDefault="008A1C9B" w:rsidP="008A1C9B">
      <w:pPr>
        <w:ind w:firstLineChars="200" w:firstLine="420"/>
      </w:pPr>
      <w:r>
        <w:rPr>
          <w:rFonts w:hint="eastAsia"/>
        </w:rPr>
        <w:t>APP调用查询哪些CGI需要证书校验</w:t>
      </w:r>
      <w:r>
        <w:t>，可先调用此接口</w:t>
      </w:r>
      <w:r>
        <w:rPr>
          <w:rFonts w:hint="eastAsia"/>
        </w:rPr>
        <w:t>进行查询</w:t>
      </w:r>
    </w:p>
    <w:p w:rsidR="008A1C9B" w:rsidRPr="00A333B7" w:rsidRDefault="008A1C9B" w:rsidP="001B0493">
      <w:pPr>
        <w:pStyle w:val="3"/>
        <w:numPr>
          <w:ilvl w:val="2"/>
          <w:numId w:val="91"/>
        </w:numPr>
      </w:pPr>
      <w:bookmarkStart w:id="773" w:name="_Toc493792635"/>
      <w:r w:rsidRPr="00A333B7">
        <w:rPr>
          <w:rFonts w:hint="eastAsia"/>
        </w:rPr>
        <w:t>交互模式</w:t>
      </w:r>
      <w:bookmarkEnd w:id="773"/>
    </w:p>
    <w:p w:rsidR="008A1C9B" w:rsidRPr="00A333B7" w:rsidRDefault="008A1C9B" w:rsidP="008A1C9B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A1C9B" w:rsidRPr="00A333B7" w:rsidRDefault="008A1C9B" w:rsidP="001B0493">
      <w:pPr>
        <w:pStyle w:val="3"/>
        <w:numPr>
          <w:ilvl w:val="2"/>
          <w:numId w:val="91"/>
        </w:numPr>
      </w:pPr>
      <w:bookmarkStart w:id="774" w:name="_Toc493792636"/>
      <w:r w:rsidRPr="00A333B7">
        <w:rPr>
          <w:rFonts w:hint="eastAsia"/>
        </w:rPr>
        <w:t>请求参数列表</w:t>
      </w:r>
      <w:bookmarkEnd w:id="774"/>
    </w:p>
    <w:p w:rsidR="008A1C9B" w:rsidRPr="00A333B7" w:rsidRDefault="008A1C9B" w:rsidP="008A1C9B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hyperlink r:id="rId13" w:history="1">
        <w:r w:rsidRPr="00AE444E">
          <w:rPr>
            <w:rStyle w:val="a3"/>
            <w:rFonts w:hAnsi="Times New Roman"/>
            <w:b/>
            <w:kern w:val="0"/>
          </w:rPr>
          <w:t>http://</w:t>
        </w:r>
        <w:r w:rsidRPr="00AE444E">
          <w:rPr>
            <w:rStyle w:val="a3"/>
            <w:rFonts w:hAnsi="Times New Roman"/>
            <w:kern w:val="0"/>
          </w:rPr>
          <w:t>m.</w:t>
        </w:r>
        <w:r w:rsidR="008F29A0">
          <w:rPr>
            <w:rStyle w:val="a3"/>
            <w:rFonts w:hAnsi="Times New Roman"/>
            <w:kern w:val="0"/>
          </w:rPr>
          <w:t>bananapay.cn</w:t>
        </w:r>
        <w:r w:rsidRPr="00AE444E">
          <w:rPr>
            <w:rStyle w:val="a3"/>
            <w:rFonts w:hAnsi="Times New Roman"/>
            <w:b/>
            <w:kern w:val="0"/>
          </w:rPr>
          <w:t>/</w:t>
        </w:r>
        <w:r w:rsidRPr="00AE444E">
          <w:rPr>
            <w:rStyle w:val="a3"/>
          </w:rPr>
          <w:t>cgi-bin</w:t>
        </w:r>
        <w:r w:rsidRPr="00AE444E">
          <w:rPr>
            <w:rStyle w:val="a3"/>
            <w:rFonts w:hint="eastAsia"/>
          </w:rPr>
          <w:t>/</w:t>
        </w:r>
        <w:r w:rsidRPr="00AE444E">
          <w:rPr>
            <w:rStyle w:val="a3"/>
            <w:b/>
          </w:rPr>
          <w:t>mb2c_qry_</w:t>
        </w:r>
        <w:r w:rsidRPr="00AE444E">
          <w:rPr>
            <w:rStyle w:val="a3"/>
            <w:rFonts w:hint="eastAsia"/>
            <w:b/>
          </w:rPr>
          <w:t>cert_cgi</w:t>
        </w:r>
        <w:r w:rsidRPr="00AE444E">
          <w:rPr>
            <w:rStyle w:val="a3"/>
            <w:b/>
          </w:rPr>
          <w:t>.cgi</w:t>
        </w:r>
      </w:hyperlink>
    </w:p>
    <w:p w:rsidR="008A1C9B" w:rsidRPr="006F363F" w:rsidRDefault="008A1C9B" w:rsidP="008A1C9B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A1C9B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A1C9B" w:rsidRPr="00A333B7" w:rsidTr="008A1C9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A1C9B" w:rsidRPr="00A333B7" w:rsidRDefault="008A1C9B" w:rsidP="00990E5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A1C9B" w:rsidRPr="00A333B7" w:rsidTr="008A1C9B">
        <w:tc>
          <w:tcPr>
            <w:tcW w:w="1728" w:type="dxa"/>
            <w:tcBorders>
              <w:top w:val="single" w:sz="6" w:space="0" w:color="000000"/>
            </w:tcBorders>
          </w:tcPr>
          <w:p w:rsidR="008A1C9B" w:rsidRPr="00A333B7" w:rsidRDefault="008A1C9B" w:rsidP="00990E5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A1C9B" w:rsidRPr="00A333B7" w:rsidRDefault="008A1C9B" w:rsidP="00990E54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A1C9B" w:rsidRPr="00A333B7" w:rsidRDefault="008A1C9B" w:rsidP="00990E5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A1C9B" w:rsidRPr="00A333B7" w:rsidTr="008A1C9B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service_version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A1C9B" w:rsidRPr="00A333B7" w:rsidTr="008A1C9B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input_charset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A1C9B" w:rsidRPr="00A333B7" w:rsidTr="008A1C9B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sign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String(32)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8A1C9B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A1C9B" w:rsidRPr="00A333B7" w:rsidRDefault="008A1C9B" w:rsidP="00990E54">
            <w:r w:rsidRPr="00A333B7">
              <w:t>多密钥支持的密钥序号，默认1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lastRenderedPageBreak/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8A1C9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pStyle w:val="af"/>
              <w:numPr>
                <w:ilvl w:val="0"/>
                <w:numId w:val="92"/>
              </w:numPr>
              <w:ind w:firstLineChars="0"/>
            </w:pPr>
            <w:r w:rsidRPr="00A333B7">
              <w:t>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8A1C9B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8A1C9B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8A1C9B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C0B2D" w:rsidRDefault="00150E05" w:rsidP="00150E05"/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8A1C9B" w:rsidRPr="00A333B7" w:rsidRDefault="008A1C9B" w:rsidP="001B0493">
      <w:pPr>
        <w:pStyle w:val="3"/>
        <w:numPr>
          <w:ilvl w:val="2"/>
          <w:numId w:val="91"/>
        </w:numPr>
      </w:pPr>
      <w:r>
        <w:br w:type="textWrapping" w:clear="all"/>
      </w:r>
      <w:bookmarkStart w:id="775" w:name="_Toc493792637"/>
      <w:r w:rsidRPr="00A333B7">
        <w:rPr>
          <w:rFonts w:hint="eastAsia"/>
        </w:rPr>
        <w:t>应答参数列表</w:t>
      </w:r>
      <w:bookmarkEnd w:id="775"/>
    </w:p>
    <w:p w:rsidR="008A1C9B" w:rsidRPr="00A333B7" w:rsidRDefault="008A1C9B" w:rsidP="008A1C9B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A1C9B" w:rsidRPr="00A333B7" w:rsidRDefault="008A1C9B" w:rsidP="008A1C9B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A1C9B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A1C9B" w:rsidRPr="00A333B7" w:rsidRDefault="008A1C9B" w:rsidP="00990E5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sign_type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service_version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input_charset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String(8)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sign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String(32)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签名(固定key</w:t>
            </w:r>
            <w:r w:rsidRPr="00A333B7">
              <w:rPr>
                <w:rFonts w:hint="eastAsia"/>
              </w:rPr>
              <w:t>签名</w:t>
            </w:r>
            <w:r w:rsidRPr="00A333B7">
              <w:t>)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sign_key_index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多密钥支持的密钥序号，默认1</w:t>
            </w:r>
          </w:p>
        </w:tc>
      </w:tr>
      <w:tr w:rsidR="008A1C9B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A1C9B" w:rsidRPr="00A333B7" w:rsidRDefault="008A1C9B" w:rsidP="00990E54">
            <w:pPr>
              <w:ind w:rightChars="-45" w:right="-94"/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lastRenderedPageBreak/>
              <w:t>渠道类型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channel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8A1C9B" w:rsidRPr="00A333B7" w:rsidRDefault="008A1C9B" w:rsidP="00990E54">
            <w:r w:rsidRPr="00A333B7">
              <w:t>2：移动</w:t>
            </w:r>
          </w:p>
          <w:p w:rsidR="008A1C9B" w:rsidRPr="00A333B7" w:rsidRDefault="008A1C9B" w:rsidP="00990E54">
            <w:r w:rsidRPr="00A333B7">
              <w:t>3：固话</w:t>
            </w:r>
          </w:p>
          <w:p w:rsidR="008A1C9B" w:rsidRPr="00A333B7" w:rsidRDefault="008A1C9B" w:rsidP="00990E54">
            <w:r w:rsidRPr="00A333B7">
              <w:t>4：POS机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imei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os_version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String(64)</w:t>
            </w:r>
          </w:p>
        </w:tc>
        <w:tc>
          <w:tcPr>
            <w:tcW w:w="4305" w:type="dxa"/>
          </w:tcPr>
          <w:p w:rsidR="008A1C9B" w:rsidRPr="00A333B7" w:rsidRDefault="008A1C9B" w:rsidP="00990E54"/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os_type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</w:tcPr>
          <w:p w:rsidR="008A1C9B" w:rsidRPr="00A333B7" w:rsidRDefault="008A1C9B" w:rsidP="001B0493">
            <w:pPr>
              <w:pStyle w:val="af"/>
              <w:numPr>
                <w:ilvl w:val="0"/>
                <w:numId w:val="93"/>
              </w:numPr>
              <w:ind w:firstLineChars="0"/>
            </w:pPr>
            <w:r w:rsidRPr="00A333B7">
              <w:t>安卓</w:t>
            </w:r>
          </w:p>
          <w:p w:rsidR="008A1C9B" w:rsidRPr="00A333B7" w:rsidRDefault="008A1C9B" w:rsidP="00990E54">
            <w:r w:rsidRPr="00A333B7">
              <w:t>2-IOS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</w:tcPr>
          <w:p w:rsidR="008A1C9B" w:rsidRPr="00A333B7" w:rsidRDefault="008A1C9B" w:rsidP="00990E54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8A1C9B" w:rsidRPr="00A333B7" w:rsidRDefault="008A1C9B" w:rsidP="00990E54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8A1C9B" w:rsidRPr="00A333B7" w:rsidRDefault="008A1C9B" w:rsidP="00990E54">
            <w:r>
              <w:t>iphone4s,iphone5s,ipad2,</w:t>
            </w:r>
            <w:r w:rsidRPr="00B8325F">
              <w:t>xiaomi2等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</w:tcPr>
          <w:p w:rsidR="008A1C9B" w:rsidRPr="00A333B7" w:rsidRDefault="008A1C9B" w:rsidP="00990E54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</w:tcPr>
          <w:p w:rsidR="008A1C9B" w:rsidRPr="00A333B7" w:rsidRDefault="008A1C9B" w:rsidP="00990E54"/>
        </w:tc>
      </w:tr>
      <w:tr w:rsidR="008A1C9B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A1C9B" w:rsidRPr="00A333B7" w:rsidRDefault="008A1C9B" w:rsidP="00990E54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A1C9B" w:rsidRPr="00A333B7" w:rsidRDefault="008A1C9B" w:rsidP="00990E54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Int</w:t>
            </w:r>
          </w:p>
        </w:tc>
        <w:tc>
          <w:tcPr>
            <w:tcW w:w="4305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参见返回错误码对照表</w:t>
            </w:r>
          </w:p>
        </w:tc>
      </w:tr>
      <w:tr w:rsidR="008A1C9B" w:rsidRPr="00A333B7" w:rsidTr="00990E54">
        <w:tc>
          <w:tcPr>
            <w:tcW w:w="1728" w:type="dxa"/>
          </w:tcPr>
          <w:p w:rsidR="008A1C9B" w:rsidRPr="00A333B7" w:rsidRDefault="008A1C9B" w:rsidP="00990E54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A1C9B" w:rsidRPr="00A333B7" w:rsidRDefault="008A1C9B" w:rsidP="00990E54">
            <w:r w:rsidRPr="00A333B7">
              <w:t>retmsg</w:t>
            </w:r>
          </w:p>
        </w:tc>
        <w:tc>
          <w:tcPr>
            <w:tcW w:w="720" w:type="dxa"/>
          </w:tcPr>
          <w:p w:rsidR="008A1C9B" w:rsidRPr="00A333B7" w:rsidRDefault="008A1C9B" w:rsidP="00990E5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A1C9B" w:rsidRPr="00A333B7" w:rsidRDefault="008A1C9B" w:rsidP="00990E54">
            <w:r w:rsidRPr="00A333B7">
              <w:t>String(30)</w:t>
            </w:r>
          </w:p>
        </w:tc>
        <w:tc>
          <w:tcPr>
            <w:tcW w:w="4305" w:type="dxa"/>
          </w:tcPr>
          <w:p w:rsidR="008A1C9B" w:rsidRPr="00A333B7" w:rsidRDefault="008A1C9B" w:rsidP="00990E54"/>
        </w:tc>
      </w:tr>
      <w:tr w:rsidR="008A1C9B" w:rsidRPr="00A333B7" w:rsidTr="00990E54">
        <w:tc>
          <w:tcPr>
            <w:tcW w:w="1728" w:type="dxa"/>
          </w:tcPr>
          <w:p w:rsidR="008A1C9B" w:rsidRDefault="008A1C9B" w:rsidP="00990E54">
            <w:r>
              <w:rPr>
                <w:rFonts w:hint="eastAsia"/>
              </w:rPr>
              <w:t>cgi列表</w:t>
            </w:r>
          </w:p>
        </w:tc>
        <w:tc>
          <w:tcPr>
            <w:tcW w:w="1980" w:type="dxa"/>
          </w:tcPr>
          <w:p w:rsidR="008A1C9B" w:rsidRPr="00D324E5" w:rsidRDefault="008A1C9B" w:rsidP="00990E54">
            <w:r>
              <w:rPr>
                <w:rFonts w:hint="eastAsia"/>
              </w:rPr>
              <w:t>cert_cgi</w:t>
            </w:r>
          </w:p>
        </w:tc>
        <w:tc>
          <w:tcPr>
            <w:tcW w:w="720" w:type="dxa"/>
          </w:tcPr>
          <w:p w:rsidR="008A1C9B" w:rsidRPr="00A333B7" w:rsidRDefault="008A1C9B" w:rsidP="00990E54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A1C9B" w:rsidRDefault="008A1C9B" w:rsidP="00990E54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</w:tcPr>
          <w:p w:rsidR="008A1C9B" w:rsidRPr="00A333B7" w:rsidRDefault="008A1C9B" w:rsidP="00990E54">
            <w:r>
              <w:rPr>
                <w:rFonts w:hint="eastAsia"/>
              </w:rPr>
              <w:t>以|字符分隔的cgi列表</w:t>
            </w:r>
          </w:p>
        </w:tc>
      </w:tr>
    </w:tbl>
    <w:p w:rsidR="008A1C9B" w:rsidRPr="00A333B7" w:rsidRDefault="008A1C9B" w:rsidP="001B0493">
      <w:pPr>
        <w:pStyle w:val="3"/>
        <w:numPr>
          <w:ilvl w:val="2"/>
          <w:numId w:val="91"/>
        </w:numPr>
      </w:pPr>
      <w:bookmarkStart w:id="776" w:name="_Toc493792638"/>
      <w:r w:rsidRPr="00A333B7">
        <w:rPr>
          <w:rFonts w:hint="eastAsia"/>
        </w:rPr>
        <w:t>处理逻辑</w:t>
      </w:r>
      <w:bookmarkEnd w:id="776"/>
    </w:p>
    <w:p w:rsidR="008A1C9B" w:rsidRPr="00A333B7" w:rsidRDefault="008A1C9B" w:rsidP="001B0493">
      <w:pPr>
        <w:pStyle w:val="3"/>
        <w:numPr>
          <w:ilvl w:val="2"/>
          <w:numId w:val="91"/>
        </w:numPr>
      </w:pPr>
      <w:bookmarkStart w:id="777" w:name="_Toc493792639"/>
      <w:r w:rsidRPr="00A333B7">
        <w:rPr>
          <w:rFonts w:hint="eastAsia"/>
        </w:rPr>
        <w:t>错误</w:t>
      </w:r>
      <w:r w:rsidRPr="00A333B7">
        <w:t>码列表</w:t>
      </w:r>
      <w:bookmarkEnd w:id="77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A1C9B" w:rsidRPr="00A333B7" w:rsidTr="00990E54">
        <w:trPr>
          <w:jc w:val="center"/>
        </w:trPr>
        <w:tc>
          <w:tcPr>
            <w:tcW w:w="1908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A1C9B" w:rsidRPr="00A333B7" w:rsidRDefault="008A1C9B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A1C9B" w:rsidRPr="00A333B7" w:rsidTr="00990E54">
        <w:trPr>
          <w:jc w:val="center"/>
        </w:trPr>
        <w:tc>
          <w:tcPr>
            <w:tcW w:w="1908" w:type="dxa"/>
            <w:vAlign w:val="center"/>
          </w:tcPr>
          <w:p w:rsidR="008A1C9B" w:rsidRPr="00A333B7" w:rsidRDefault="008A1C9B" w:rsidP="00990E54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A1C9B" w:rsidRPr="00A333B7" w:rsidRDefault="008A1C9B" w:rsidP="00990E54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A1C9B" w:rsidRPr="00A333B7" w:rsidTr="00990E54">
        <w:trPr>
          <w:jc w:val="center"/>
        </w:trPr>
        <w:tc>
          <w:tcPr>
            <w:tcW w:w="1908" w:type="dxa"/>
            <w:vAlign w:val="center"/>
          </w:tcPr>
          <w:p w:rsidR="008A1C9B" w:rsidRPr="00A333B7" w:rsidRDefault="008A1C9B" w:rsidP="00990E54">
            <w:pPr>
              <w:jc w:val="center"/>
            </w:pPr>
          </w:p>
        </w:tc>
        <w:tc>
          <w:tcPr>
            <w:tcW w:w="8265" w:type="dxa"/>
            <w:vAlign w:val="center"/>
          </w:tcPr>
          <w:p w:rsidR="008A1C9B" w:rsidRPr="00A333B7" w:rsidRDefault="008A1C9B" w:rsidP="00990E54">
            <w:pPr>
              <w:jc w:val="left"/>
            </w:pPr>
          </w:p>
        </w:tc>
      </w:tr>
    </w:tbl>
    <w:p w:rsidR="008A1C9B" w:rsidRDefault="008A1C9B" w:rsidP="008A1C9B"/>
    <w:p w:rsidR="00D324E5" w:rsidRDefault="00D324E5" w:rsidP="00D324E5"/>
    <w:p w:rsidR="0088450D" w:rsidRPr="0088450D" w:rsidRDefault="0088450D" w:rsidP="0088450D">
      <w:pPr>
        <w:pStyle w:val="af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vanish/>
          <w:sz w:val="30"/>
        </w:rPr>
      </w:pPr>
      <w:bookmarkStart w:id="778" w:name="_Toc493792640"/>
      <w:bookmarkEnd w:id="778"/>
    </w:p>
    <w:p w:rsidR="0088450D" w:rsidRPr="00A333B7" w:rsidRDefault="0088450D" w:rsidP="0088450D">
      <w:pPr>
        <w:pStyle w:val="2"/>
        <w:numPr>
          <w:ilvl w:val="1"/>
          <w:numId w:val="1"/>
        </w:numPr>
      </w:pPr>
      <w:bookmarkStart w:id="779" w:name="_Toc493792641"/>
      <w:r>
        <w:rPr>
          <w:rFonts w:hint="eastAsia"/>
        </w:rPr>
        <w:t>快捷支付时绑卡信息查询</w:t>
      </w:r>
      <w:r w:rsidRPr="00A333B7">
        <w:rPr>
          <w:rFonts w:hint="eastAsia"/>
        </w:rPr>
        <w:t>接口</w:t>
      </w:r>
      <w:bookmarkEnd w:id="779"/>
    </w:p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80" w:name="_Toc493792642"/>
      <w:r w:rsidRPr="00A333B7">
        <w:rPr>
          <w:rFonts w:hint="eastAsia"/>
        </w:rPr>
        <w:t>业务功能</w:t>
      </w:r>
      <w:bookmarkEnd w:id="780"/>
    </w:p>
    <w:p w:rsidR="0088450D" w:rsidRPr="00A333B7" w:rsidRDefault="0088450D" w:rsidP="0088450D">
      <w:pPr>
        <w:ind w:firstLineChars="200" w:firstLine="420"/>
      </w:pPr>
      <w:r>
        <w:rPr>
          <w:rFonts w:hint="eastAsia"/>
        </w:rPr>
        <w:t>快捷支付（充值</w:t>
      </w:r>
      <w:r>
        <w:t>）</w:t>
      </w:r>
      <w:r>
        <w:rPr>
          <w:rFonts w:hint="eastAsia"/>
        </w:rPr>
        <w:t>时查询绑卡</w:t>
      </w:r>
      <w:r>
        <w:t>信息，判断是否需要输入cvv</w:t>
      </w:r>
      <w:r w:rsidRPr="00A333B7">
        <w:rPr>
          <w:rFonts w:hint="eastAsia"/>
        </w:rPr>
        <w:t>。</w:t>
      </w:r>
    </w:p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81" w:name="_Toc493792643"/>
      <w:r w:rsidRPr="00A333B7">
        <w:rPr>
          <w:rFonts w:hint="eastAsia"/>
        </w:rPr>
        <w:lastRenderedPageBreak/>
        <w:t>交互模式</w:t>
      </w:r>
      <w:bookmarkEnd w:id="781"/>
    </w:p>
    <w:p w:rsidR="0088450D" w:rsidRPr="00A333B7" w:rsidRDefault="0088450D" w:rsidP="0088450D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82" w:name="_Toc493792644"/>
      <w:r w:rsidRPr="00A333B7">
        <w:rPr>
          <w:rFonts w:hint="eastAsia"/>
        </w:rPr>
        <w:t>请求参数列表</w:t>
      </w:r>
      <w:bookmarkEnd w:id="782"/>
    </w:p>
    <w:p w:rsidR="0088450D" w:rsidRPr="00A333B7" w:rsidRDefault="0088450D" w:rsidP="0088450D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mb2c_qpay</w:t>
      </w:r>
      <w:r>
        <w:rPr>
          <w:rFonts w:hint="eastAsia"/>
          <w:b/>
        </w:rPr>
        <w:t>_</w:t>
      </w:r>
      <w:r>
        <w:rPr>
          <w:b/>
        </w:rPr>
        <w:t>extra_info_query</w:t>
      </w:r>
      <w:r w:rsidRPr="00A333B7">
        <w:rPr>
          <w:b/>
        </w:rPr>
        <w:t>.cgi</w:t>
      </w:r>
    </w:p>
    <w:p w:rsidR="0088450D" w:rsidRPr="00A333B7" w:rsidRDefault="0088450D" w:rsidP="0088450D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8450D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8450D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8450D" w:rsidRPr="00A333B7" w:rsidRDefault="0088450D" w:rsidP="00990E5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8450D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88450D" w:rsidRPr="00A333B7" w:rsidRDefault="0088450D" w:rsidP="00990E5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88450D" w:rsidRPr="00A333B7" w:rsidRDefault="0088450D" w:rsidP="00990E54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88450D" w:rsidRPr="00A333B7" w:rsidRDefault="0088450D" w:rsidP="00990E5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service_version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input_charset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sign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是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String(32)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88450D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88450D" w:rsidRPr="00A333B7" w:rsidRDefault="0088450D" w:rsidP="00990E54">
            <w:r w:rsidRPr="00A333B7">
              <w:t>多密钥支持的密钥序号，默认1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990E5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1</w:t>
            </w:r>
            <w:r>
              <w:t>-绑卡；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信用卡</w:t>
            </w:r>
            <w:r>
              <w:t>快捷支付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绑卡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ins w:id="783" w:author="xiaolong" w:date="2016-03-02T14:33:00Z">
              <w:r>
                <w:rPr>
                  <w:rFonts w:hint="eastAsia"/>
                </w:rPr>
                <w:t>bind_serialno</w:t>
              </w:r>
            </w:ins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</w:t>
            </w:r>
            <w:r>
              <w:t>=2</w:t>
            </w:r>
            <w:r>
              <w:rPr>
                <w:rFonts w:hint="eastAsia"/>
              </w:rPr>
              <w:t>时</w:t>
            </w:r>
            <w:r>
              <w:t>必填</w:t>
            </w:r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银行</w:t>
            </w:r>
            <w:r>
              <w:t>码段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ins w:id="784" w:author="xiaolong" w:date="2016-03-01T14:14:00Z">
              <w:r>
                <w:rPr>
                  <w:rFonts w:asciiTheme="minorEastAsia" w:eastAsiaTheme="minorEastAsia" w:hAnsiTheme="minorEastAsia" w:hint="eastAsia"/>
                </w:rPr>
                <w:t>b</w:t>
              </w:r>
              <w:r>
                <w:rPr>
                  <w:rFonts w:asciiTheme="minorEastAsia" w:eastAsiaTheme="minorEastAsia" w:hAnsiTheme="minorEastAsia"/>
                </w:rPr>
                <w:t>ank_segment</w:t>
              </w:r>
            </w:ins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/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卡类型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ins w:id="785" w:author="xiaolong" w:date="2016-03-02T11:07:00Z">
              <w:r>
                <w:rPr>
                  <w:rFonts w:asciiTheme="minorEastAsia" w:eastAsiaTheme="minorEastAsia" w:hAnsiTheme="minorEastAsia" w:hint="eastAsia"/>
                </w:rPr>
                <w:t>card_type</w:t>
              </w:r>
            </w:ins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ins w:id="786" w:author="xiaolong" w:date="2016-03-02T11:08:00Z">
              <w:r>
                <w:rPr>
                  <w:rFonts w:asciiTheme="minorEastAsia" w:eastAsiaTheme="minorEastAsia" w:hAnsiTheme="minorEastAsia" w:hint="eastAsia"/>
                </w:rPr>
                <w:t>1</w:t>
              </w:r>
              <w:r>
                <w:rPr>
                  <w:rFonts w:asciiTheme="minorEastAsia" w:eastAsiaTheme="minorEastAsia" w:hAnsiTheme="minorEastAsia"/>
                </w:rPr>
                <w:t>-</w:t>
              </w:r>
            </w:ins>
            <w:ins w:id="787" w:author="xiaolong" w:date="2016-03-02T11:09:00Z">
              <w:r>
                <w:rPr>
                  <w:rFonts w:asciiTheme="minorEastAsia" w:eastAsiaTheme="minorEastAsia" w:hAnsiTheme="minorEastAsia" w:hint="eastAsia"/>
                </w:rPr>
                <w:t>借记卡 2</w:t>
              </w:r>
              <w:r>
                <w:rPr>
                  <w:rFonts w:asciiTheme="minorEastAsia" w:eastAsiaTheme="minorEastAsia" w:hAnsiTheme="minorEastAsia"/>
                </w:rPr>
                <w:t>-贷记卡</w:t>
              </w:r>
            </w:ins>
          </w:p>
        </w:tc>
      </w:tr>
      <w:tr w:rsidR="00150E05" w:rsidRPr="00A333B7" w:rsidTr="00990E5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交易金额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单位：</w:t>
            </w:r>
            <w:r>
              <w:t>分</w:t>
            </w:r>
            <w:r>
              <w:rPr>
                <w:rFonts w:hint="eastAsia"/>
              </w:rPr>
              <w:t>，</w:t>
            </w:r>
            <w:r>
              <w:t>oper_type=2</w:t>
            </w:r>
            <w:r>
              <w:rPr>
                <w:rFonts w:hint="eastAsia"/>
              </w:rPr>
              <w:t>时</w:t>
            </w:r>
            <w:r>
              <w:t>必填</w:t>
            </w:r>
          </w:p>
        </w:tc>
      </w:tr>
    </w:tbl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88" w:name="_Toc493792645"/>
      <w:r w:rsidRPr="00A333B7">
        <w:rPr>
          <w:rFonts w:hint="eastAsia"/>
        </w:rPr>
        <w:t>应答参数列表</w:t>
      </w:r>
      <w:bookmarkEnd w:id="788"/>
    </w:p>
    <w:p w:rsidR="0088450D" w:rsidRPr="00A333B7" w:rsidRDefault="0088450D" w:rsidP="0088450D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88450D" w:rsidRPr="00A333B7" w:rsidRDefault="0088450D" w:rsidP="008845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88450D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88450D" w:rsidRPr="00A333B7" w:rsidRDefault="0088450D" w:rsidP="00990E5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sign_type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service_version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input_charset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String(8)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sign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是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String(32)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签名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sign_key_index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否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Int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t>多密钥支持的密钥序号，默认1</w:t>
            </w:r>
          </w:p>
        </w:tc>
      </w:tr>
      <w:tr w:rsidR="0088450D" w:rsidRPr="00A333B7" w:rsidTr="00990E5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88450D" w:rsidRPr="00A333B7" w:rsidRDefault="0088450D" w:rsidP="00990E54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88450D" w:rsidRPr="00A333B7" w:rsidRDefault="0088450D" w:rsidP="00990E54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Int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参见错误码对照表</w:t>
            </w:r>
          </w:p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retmsg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String(30)</w:t>
            </w:r>
          </w:p>
        </w:tc>
        <w:tc>
          <w:tcPr>
            <w:tcW w:w="4305" w:type="dxa"/>
          </w:tcPr>
          <w:p w:rsidR="0088450D" w:rsidRPr="00A333B7" w:rsidRDefault="0088450D" w:rsidP="00990E54"/>
        </w:tc>
      </w:tr>
      <w:tr w:rsidR="0088450D" w:rsidRPr="00A333B7" w:rsidTr="00990E54">
        <w:tc>
          <w:tcPr>
            <w:tcW w:w="1728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88450D" w:rsidRPr="00A333B7" w:rsidRDefault="0088450D" w:rsidP="00990E54">
            <w:r w:rsidRPr="00A333B7">
              <w:t>userid</w:t>
            </w:r>
          </w:p>
        </w:tc>
        <w:tc>
          <w:tcPr>
            <w:tcW w:w="720" w:type="dxa"/>
          </w:tcPr>
          <w:p w:rsidR="0088450D" w:rsidRPr="00A333B7" w:rsidRDefault="0088450D" w:rsidP="00990E54">
            <w:r w:rsidRPr="00A333B7">
              <w:t>是</w:t>
            </w:r>
          </w:p>
        </w:tc>
        <w:tc>
          <w:tcPr>
            <w:tcW w:w="1440" w:type="dxa"/>
          </w:tcPr>
          <w:p w:rsidR="0088450D" w:rsidRPr="00A333B7" w:rsidRDefault="0088450D" w:rsidP="00990E54">
            <w:r w:rsidRPr="00A333B7">
              <w:t>String(20)</w:t>
            </w:r>
          </w:p>
        </w:tc>
        <w:tc>
          <w:tcPr>
            <w:tcW w:w="4305" w:type="dxa"/>
          </w:tcPr>
          <w:p w:rsidR="0088450D" w:rsidRPr="00A333B7" w:rsidRDefault="0088450D" w:rsidP="00990E54">
            <w:r w:rsidRPr="00A333B7">
              <w:rPr>
                <w:rFonts w:hint="eastAsia"/>
              </w:rPr>
              <w:t>手机号码</w:t>
            </w:r>
          </w:p>
        </w:tc>
      </w:tr>
      <w:tr w:rsidR="00913305" w:rsidRPr="00A333B7" w:rsidTr="00990E54">
        <w:tc>
          <w:tcPr>
            <w:tcW w:w="1728" w:type="dxa"/>
          </w:tcPr>
          <w:p w:rsidR="00913305" w:rsidRPr="00A333B7" w:rsidRDefault="00913305" w:rsidP="00990E54">
            <w:r>
              <w:rPr>
                <w:rFonts w:hint="eastAsia"/>
              </w:rPr>
              <w:t>额外</w:t>
            </w:r>
            <w:r>
              <w:t>信用卡信息标识</w:t>
            </w:r>
          </w:p>
        </w:tc>
        <w:tc>
          <w:tcPr>
            <w:tcW w:w="1980" w:type="dxa"/>
          </w:tcPr>
          <w:p w:rsidR="00913305" w:rsidRPr="00A333B7" w:rsidRDefault="00913305" w:rsidP="00990E54">
            <w:r>
              <w:rPr>
                <w:rFonts w:hint="eastAsia"/>
              </w:rPr>
              <w:t>extra</w:t>
            </w:r>
            <w:r>
              <w:t>_flag</w:t>
            </w:r>
          </w:p>
        </w:tc>
        <w:tc>
          <w:tcPr>
            <w:tcW w:w="720" w:type="dxa"/>
          </w:tcPr>
          <w:p w:rsidR="00913305" w:rsidRPr="00A333B7" w:rsidRDefault="00913305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13305" w:rsidRPr="00A333B7" w:rsidRDefault="00913305" w:rsidP="00990E5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913305" w:rsidRPr="00A333B7" w:rsidRDefault="00913305" w:rsidP="00990E54">
            <w:r>
              <w:rPr>
                <w:rFonts w:hint="eastAsia"/>
              </w:rPr>
              <w:t>1</w:t>
            </w:r>
            <w:r>
              <w:t>-信用卡快捷支付需要输入额外的信息，如有效年月、cvv</w:t>
            </w:r>
          </w:p>
        </w:tc>
      </w:tr>
      <w:tr w:rsidR="00913305" w:rsidRPr="00A333B7" w:rsidTr="00990E54">
        <w:tc>
          <w:tcPr>
            <w:tcW w:w="1728" w:type="dxa"/>
          </w:tcPr>
          <w:p w:rsidR="00913305" w:rsidRPr="00A333B7" w:rsidRDefault="00913305" w:rsidP="00990E54">
            <w:r>
              <w:rPr>
                <w:rFonts w:hint="eastAsia"/>
              </w:rPr>
              <w:t>绑卡</w:t>
            </w:r>
            <w:r>
              <w:t>支付标识</w:t>
            </w:r>
          </w:p>
        </w:tc>
        <w:tc>
          <w:tcPr>
            <w:tcW w:w="1980" w:type="dxa"/>
          </w:tcPr>
          <w:p w:rsidR="00913305" w:rsidRPr="00A333B7" w:rsidRDefault="00913305" w:rsidP="00990E54">
            <w:r>
              <w:rPr>
                <w:rFonts w:hint="eastAsia"/>
              </w:rPr>
              <w:t>bind</w:t>
            </w:r>
            <w:r>
              <w:t>_pay</w:t>
            </w:r>
          </w:p>
        </w:tc>
        <w:tc>
          <w:tcPr>
            <w:tcW w:w="720" w:type="dxa"/>
          </w:tcPr>
          <w:p w:rsidR="00913305" w:rsidRPr="00A333B7" w:rsidRDefault="00913305" w:rsidP="00990E5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913305" w:rsidRPr="00A333B7" w:rsidRDefault="00913305" w:rsidP="00990E54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</w:tcPr>
          <w:p w:rsidR="00913305" w:rsidRPr="00A333B7" w:rsidRDefault="00913305" w:rsidP="00990E54">
            <w:r>
              <w:rPr>
                <w:rFonts w:hint="eastAsia"/>
              </w:rPr>
              <w:t>1</w:t>
            </w:r>
            <w:r>
              <w:t>-绑卡</w:t>
            </w:r>
            <w:r>
              <w:rPr>
                <w:rFonts w:hint="eastAsia"/>
              </w:rPr>
              <w:t>时</w:t>
            </w:r>
            <w:r>
              <w:t>需要支付</w:t>
            </w:r>
            <w:r>
              <w:rPr>
                <w:rFonts w:hint="eastAsia"/>
              </w:rPr>
              <w:t>1分钱</w:t>
            </w:r>
          </w:p>
        </w:tc>
      </w:tr>
    </w:tbl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89" w:name="_Toc493792646"/>
      <w:r w:rsidRPr="00A333B7">
        <w:rPr>
          <w:rFonts w:hint="eastAsia"/>
        </w:rPr>
        <w:lastRenderedPageBreak/>
        <w:t>处理逻辑</w:t>
      </w:r>
      <w:bookmarkEnd w:id="789"/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>
        <w:rPr>
          <w:rFonts w:hint="eastAsia"/>
        </w:rPr>
        <w:t>登录</w:t>
      </w:r>
      <w:r>
        <w:t>态校验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 w:rsidRPr="00A333B7">
        <w:rPr>
          <w:rFonts w:hint="eastAsia"/>
        </w:rPr>
        <w:t>调用</w:t>
      </w:r>
      <w:r w:rsidRPr="00A333B7">
        <w:t>鉴权</w:t>
      </w:r>
      <w:r>
        <w:rPr>
          <w:rFonts w:hint="eastAsia"/>
        </w:rPr>
        <w:t>校验动态</w:t>
      </w:r>
      <w:r>
        <w:t>签名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>
        <w:rPr>
          <w:rFonts w:hint="eastAsia"/>
        </w:rPr>
        <w:t>调用网关模块，查询支付渠道信息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>
        <w:rPr>
          <w:rFonts w:hint="eastAsia"/>
        </w:rPr>
        <w:t>调用用户</w:t>
      </w:r>
      <w:r>
        <w:t>模块</w:t>
      </w:r>
      <w:r>
        <w:rPr>
          <w:rFonts w:hint="eastAsia"/>
        </w:rPr>
        <w:t>，查询</w:t>
      </w:r>
      <w:r>
        <w:t>绑卡信息</w:t>
      </w:r>
      <w:r>
        <w:rPr>
          <w:rFonts w:hint="eastAsia"/>
        </w:rPr>
        <w:t>，</w:t>
      </w:r>
      <w:r>
        <w:t>判断是否需要额外信息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 w:rsidRPr="00A333B7">
        <w:rPr>
          <w:rFonts w:hint="eastAsia"/>
        </w:rPr>
        <w:t>调用鉴权生成返回</w:t>
      </w:r>
      <w:r w:rsidRPr="00A333B7">
        <w:t>app</w:t>
      </w:r>
      <w:r w:rsidRPr="00A333B7">
        <w:rPr>
          <w:rFonts w:hint="eastAsia"/>
        </w:rPr>
        <w:t>的签名</w:t>
      </w:r>
    </w:p>
    <w:p w:rsidR="0088450D" w:rsidRDefault="0088450D" w:rsidP="001B0493">
      <w:pPr>
        <w:pStyle w:val="af"/>
        <w:numPr>
          <w:ilvl w:val="0"/>
          <w:numId w:val="94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88450D" w:rsidRPr="00A333B7" w:rsidRDefault="0088450D" w:rsidP="0088450D">
      <w:pPr>
        <w:pStyle w:val="3"/>
        <w:numPr>
          <w:ilvl w:val="2"/>
          <w:numId w:val="1"/>
        </w:numPr>
      </w:pPr>
      <w:bookmarkStart w:id="790" w:name="_Toc493792647"/>
      <w:r w:rsidRPr="00A333B7">
        <w:rPr>
          <w:rFonts w:hint="eastAsia"/>
        </w:rPr>
        <w:t>错误</w:t>
      </w:r>
      <w:r w:rsidRPr="00A333B7">
        <w:t>码列表</w:t>
      </w:r>
      <w:bookmarkEnd w:id="79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88450D" w:rsidRPr="00A333B7" w:rsidTr="00990E54">
        <w:trPr>
          <w:jc w:val="center"/>
        </w:trPr>
        <w:tc>
          <w:tcPr>
            <w:tcW w:w="1908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88450D" w:rsidRPr="00A333B7" w:rsidRDefault="0088450D" w:rsidP="00990E5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88450D" w:rsidRPr="00A333B7" w:rsidTr="00990E54">
        <w:trPr>
          <w:jc w:val="center"/>
        </w:trPr>
        <w:tc>
          <w:tcPr>
            <w:tcW w:w="1908" w:type="dxa"/>
            <w:vAlign w:val="center"/>
          </w:tcPr>
          <w:p w:rsidR="0088450D" w:rsidRPr="00A333B7" w:rsidRDefault="0088450D" w:rsidP="00990E54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88450D" w:rsidRPr="00A333B7" w:rsidRDefault="0088450D" w:rsidP="00990E54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88450D" w:rsidRPr="00A333B7" w:rsidTr="00990E54">
        <w:trPr>
          <w:jc w:val="center"/>
        </w:trPr>
        <w:tc>
          <w:tcPr>
            <w:tcW w:w="1908" w:type="dxa"/>
            <w:vAlign w:val="center"/>
          </w:tcPr>
          <w:p w:rsidR="0088450D" w:rsidRPr="00A333B7" w:rsidRDefault="0088450D" w:rsidP="00990E54">
            <w:pPr>
              <w:jc w:val="center"/>
            </w:pPr>
          </w:p>
        </w:tc>
        <w:tc>
          <w:tcPr>
            <w:tcW w:w="8265" w:type="dxa"/>
            <w:vAlign w:val="center"/>
          </w:tcPr>
          <w:p w:rsidR="0088450D" w:rsidRPr="00A333B7" w:rsidRDefault="0088450D" w:rsidP="00990E54">
            <w:pPr>
              <w:ind w:rightChars="-45" w:right="-94"/>
            </w:pPr>
          </w:p>
        </w:tc>
      </w:tr>
      <w:tr w:rsidR="0088450D" w:rsidRPr="00A333B7" w:rsidTr="00990E54">
        <w:trPr>
          <w:jc w:val="center"/>
        </w:trPr>
        <w:tc>
          <w:tcPr>
            <w:tcW w:w="1908" w:type="dxa"/>
            <w:vAlign w:val="center"/>
          </w:tcPr>
          <w:p w:rsidR="0088450D" w:rsidRPr="00A333B7" w:rsidRDefault="0088450D" w:rsidP="00990E54">
            <w:pPr>
              <w:jc w:val="center"/>
            </w:pPr>
          </w:p>
        </w:tc>
        <w:tc>
          <w:tcPr>
            <w:tcW w:w="8265" w:type="dxa"/>
            <w:vAlign w:val="center"/>
          </w:tcPr>
          <w:p w:rsidR="0088450D" w:rsidRPr="00A333B7" w:rsidRDefault="0088450D" w:rsidP="00990E54">
            <w:pPr>
              <w:ind w:rightChars="-45" w:right="-94"/>
            </w:pPr>
          </w:p>
        </w:tc>
      </w:tr>
    </w:tbl>
    <w:p w:rsidR="0088450D" w:rsidRDefault="0088450D" w:rsidP="0088450D"/>
    <w:p w:rsidR="00D324E5" w:rsidRDefault="00D324E5" w:rsidP="00D324E5"/>
    <w:p w:rsidR="00907231" w:rsidRPr="00A333B7" w:rsidRDefault="00907231" w:rsidP="00907231">
      <w:pPr>
        <w:pStyle w:val="2"/>
        <w:numPr>
          <w:ilvl w:val="1"/>
          <w:numId w:val="1"/>
        </w:numPr>
      </w:pPr>
      <w:bookmarkStart w:id="791" w:name="_Toc493792648"/>
      <w:r>
        <w:rPr>
          <w:rFonts w:hint="eastAsia"/>
        </w:rPr>
        <w:t>崩溃信息</w:t>
      </w:r>
      <w:r>
        <w:t>提交</w:t>
      </w:r>
      <w:r w:rsidRPr="00A333B7">
        <w:rPr>
          <w:rFonts w:hint="eastAsia"/>
        </w:rPr>
        <w:t>接口</w:t>
      </w:r>
      <w:bookmarkEnd w:id="791"/>
    </w:p>
    <w:p w:rsidR="00907231" w:rsidRPr="00A333B7" w:rsidRDefault="00907231" w:rsidP="00907231">
      <w:pPr>
        <w:pStyle w:val="3"/>
        <w:numPr>
          <w:ilvl w:val="2"/>
          <w:numId w:val="1"/>
        </w:numPr>
      </w:pPr>
      <w:bookmarkStart w:id="792" w:name="_Toc493792649"/>
      <w:r w:rsidRPr="00A333B7">
        <w:rPr>
          <w:rFonts w:hint="eastAsia"/>
        </w:rPr>
        <w:t>业务功能</w:t>
      </w:r>
      <w:bookmarkEnd w:id="792"/>
    </w:p>
    <w:p w:rsidR="00907231" w:rsidRPr="00A333B7" w:rsidRDefault="00907231" w:rsidP="00907231">
      <w:pPr>
        <w:ind w:firstLineChars="200" w:firstLine="420"/>
      </w:pPr>
      <w:r>
        <w:rPr>
          <w:rFonts w:hint="eastAsia"/>
        </w:rPr>
        <w:t>将app</w:t>
      </w:r>
      <w:r>
        <w:t>的</w:t>
      </w:r>
      <w:r>
        <w:rPr>
          <w:rFonts w:hint="eastAsia"/>
        </w:rPr>
        <w:t>崩溃信息</w:t>
      </w:r>
      <w:r>
        <w:t>提交给后台处理</w:t>
      </w:r>
      <w:r w:rsidRPr="00A333B7">
        <w:rPr>
          <w:rFonts w:hint="eastAsia"/>
        </w:rPr>
        <w:t>。</w:t>
      </w:r>
    </w:p>
    <w:p w:rsidR="00907231" w:rsidRPr="00A333B7" w:rsidRDefault="00907231" w:rsidP="00907231">
      <w:pPr>
        <w:pStyle w:val="3"/>
        <w:numPr>
          <w:ilvl w:val="2"/>
          <w:numId w:val="1"/>
        </w:numPr>
      </w:pPr>
      <w:bookmarkStart w:id="793" w:name="_Toc493792650"/>
      <w:r w:rsidRPr="00A333B7">
        <w:rPr>
          <w:rFonts w:hint="eastAsia"/>
        </w:rPr>
        <w:t>交互模式</w:t>
      </w:r>
      <w:bookmarkEnd w:id="793"/>
    </w:p>
    <w:p w:rsidR="00907231" w:rsidRPr="00A333B7" w:rsidRDefault="00907231" w:rsidP="00907231">
      <w:pPr>
        <w:ind w:firstLineChars="200" w:firstLine="420"/>
      </w:pPr>
      <w:r w:rsidRPr="00A333B7">
        <w:rPr>
          <w:rFonts w:hint="eastAsia"/>
        </w:rPr>
        <w:t>后台系统调用交互模式</w:t>
      </w:r>
    </w:p>
    <w:p w:rsidR="00907231" w:rsidRPr="00A333B7" w:rsidRDefault="00907231" w:rsidP="00907231">
      <w:pPr>
        <w:pStyle w:val="3"/>
        <w:numPr>
          <w:ilvl w:val="2"/>
          <w:numId w:val="1"/>
        </w:numPr>
      </w:pPr>
      <w:bookmarkStart w:id="794" w:name="_Toc493792651"/>
      <w:r w:rsidRPr="00A333B7">
        <w:rPr>
          <w:rFonts w:hint="eastAsia"/>
        </w:rPr>
        <w:t>请求参数列表</w:t>
      </w:r>
      <w:bookmarkEnd w:id="794"/>
    </w:p>
    <w:p w:rsidR="00907231" w:rsidRPr="00A333B7" w:rsidRDefault="00907231" w:rsidP="00907231">
      <w:pPr>
        <w:ind w:firstLineChars="200" w:firstLine="420"/>
        <w:rPr>
          <w:rFonts w:hAnsi="Times New Roman"/>
          <w:kern w:val="0"/>
          <w:sz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A333B7">
        <w:rPr>
          <w:rFonts w:hAnsi="Times New Roman"/>
          <w:b/>
          <w:kern w:val="0"/>
        </w:rPr>
        <w:t>http://</w:t>
      </w:r>
      <w:r w:rsidRPr="00A333B7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A333B7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mb2c_crash_info</w:t>
      </w:r>
      <w:r w:rsidRPr="006D7980">
        <w:rPr>
          <w:b/>
        </w:rPr>
        <w:t>_submit</w:t>
      </w:r>
      <w:r w:rsidRPr="00A333B7">
        <w:rPr>
          <w:b/>
        </w:rPr>
        <w:t>.cgi</w:t>
      </w:r>
    </w:p>
    <w:p w:rsidR="00907231" w:rsidRPr="00A333B7" w:rsidRDefault="00907231" w:rsidP="00907231">
      <w:pPr>
        <w:ind w:firstLineChars="200" w:firstLine="42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07231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07231" w:rsidRPr="00A333B7" w:rsidTr="0090723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07231" w:rsidRPr="00A333B7" w:rsidRDefault="00907231" w:rsidP="0090723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07231" w:rsidRPr="00A333B7" w:rsidTr="00907231">
        <w:tc>
          <w:tcPr>
            <w:tcW w:w="1728" w:type="dxa"/>
            <w:tcBorders>
              <w:top w:val="single" w:sz="6" w:space="0" w:color="000000"/>
            </w:tcBorders>
          </w:tcPr>
          <w:p w:rsidR="00907231" w:rsidRPr="00A333B7" w:rsidRDefault="00907231" w:rsidP="0090723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907231" w:rsidRPr="00A333B7" w:rsidRDefault="00907231" w:rsidP="0090723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907231" w:rsidRPr="00A333B7" w:rsidRDefault="00907231" w:rsidP="0090723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service_version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input_charset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sign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是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String(32)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907231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907231" w:rsidRPr="00A333B7" w:rsidRDefault="00907231" w:rsidP="00907231">
            <w:r w:rsidRPr="00A333B7">
              <w:t>多密钥支持的密钥序号，默认1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90723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1-</w:t>
            </w:r>
            <w:r w:rsidRPr="008A1C9B">
              <w:rPr>
                <w:rFonts w:hint="eastAsia"/>
                <w:color w:val="FF0000"/>
              </w:rPr>
              <w:t>安卓</w:t>
            </w:r>
          </w:p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color w:val="FF0000"/>
              </w:rPr>
              <w:t>2-</w:t>
            </w:r>
            <w:r w:rsidRPr="008A1C9B">
              <w:rPr>
                <w:color w:val="FF0000"/>
              </w:rPr>
              <w:t>IOS</w:t>
            </w:r>
          </w:p>
          <w:p w:rsidR="00150E05" w:rsidRPr="008A1C9B" w:rsidRDefault="00150E05" w:rsidP="00150E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rFonts w:hint="eastAsia"/>
                <w:color w:val="FF0000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8A1C9B" w:rsidRDefault="00150E05" w:rsidP="00150E05">
            <w:pPr>
              <w:rPr>
                <w:color w:val="FF0000"/>
              </w:rPr>
            </w:pPr>
            <w:r w:rsidRPr="008A1C9B">
              <w:rPr>
                <w:color w:val="FF0000"/>
              </w:rPr>
              <w:t>iphone4s,iphone5s,ipad2,xiaomi2</w:t>
            </w:r>
            <w:r w:rsidRPr="008A1C9B">
              <w:rPr>
                <w:rFonts w:hint="eastAsia"/>
                <w:color w:val="FF0000"/>
              </w:rPr>
              <w:t>等</w:t>
            </w:r>
            <w:r>
              <w:rPr>
                <w:rFonts w:hint="eastAsia"/>
                <w:color w:val="FF0000"/>
              </w:rPr>
              <w:t>，必填，</w:t>
            </w:r>
            <w:r>
              <w:rPr>
                <w:color w:val="FF0000"/>
              </w:rPr>
              <w:t>有别</w:t>
            </w:r>
            <w:r>
              <w:rPr>
                <w:rFonts w:hint="eastAsia"/>
                <w:color w:val="FF0000"/>
              </w:rPr>
              <w:t>于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  <w:color w:val="FF0000"/>
              </w:rPr>
              <w:t>接口</w:t>
            </w:r>
          </w:p>
        </w:tc>
      </w:tr>
      <w:tr w:rsidR="00150E05" w:rsidRPr="00A333B7" w:rsidTr="0090723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90723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827B8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反馈</w:t>
            </w:r>
            <w:r>
              <w:t>信息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t>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</w:t>
            </w:r>
            <w:r>
              <w:t>反馈的信息</w:t>
            </w:r>
          </w:p>
        </w:tc>
      </w:tr>
      <w:tr w:rsidR="00150E05" w:rsidRPr="00A333B7" w:rsidTr="00907231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软件名称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app</w:t>
            </w:r>
            <w:r>
              <w:t>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/>
        </w:tc>
      </w:tr>
    </w:tbl>
    <w:p w:rsidR="00907231" w:rsidRPr="00A333B7" w:rsidRDefault="00907231" w:rsidP="00907231">
      <w:pPr>
        <w:pStyle w:val="3"/>
        <w:numPr>
          <w:ilvl w:val="2"/>
          <w:numId w:val="1"/>
        </w:numPr>
      </w:pPr>
      <w:bookmarkStart w:id="795" w:name="_Toc493792652"/>
      <w:r w:rsidRPr="00A333B7">
        <w:rPr>
          <w:rFonts w:hint="eastAsia"/>
        </w:rPr>
        <w:lastRenderedPageBreak/>
        <w:t>应答参数列表</w:t>
      </w:r>
      <w:bookmarkEnd w:id="795"/>
    </w:p>
    <w:p w:rsidR="00907231" w:rsidRPr="00A333B7" w:rsidRDefault="00907231" w:rsidP="0090723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907231" w:rsidRPr="00A333B7" w:rsidRDefault="00907231" w:rsidP="00907231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907231" w:rsidRPr="00A333B7" w:rsidTr="0090723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907231" w:rsidRPr="00A333B7" w:rsidRDefault="00907231" w:rsidP="0090723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sign_type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service_version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input_charset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String(8)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sign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是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String(32)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签名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sign_key_index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t>否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Int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t>多密钥支持的密钥序号，默认1</w:t>
            </w:r>
          </w:p>
        </w:tc>
      </w:tr>
      <w:tr w:rsidR="00907231" w:rsidRPr="00A333B7" w:rsidTr="0090723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907231" w:rsidRPr="00A333B7" w:rsidRDefault="00907231" w:rsidP="0090723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907231" w:rsidRPr="00A333B7" w:rsidRDefault="00907231" w:rsidP="0090723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Int</w:t>
            </w:r>
          </w:p>
        </w:tc>
        <w:tc>
          <w:tcPr>
            <w:tcW w:w="4305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参见错误码对照表</w:t>
            </w:r>
          </w:p>
        </w:tc>
      </w:tr>
      <w:tr w:rsidR="00907231" w:rsidRPr="00A333B7" w:rsidTr="00907231">
        <w:tc>
          <w:tcPr>
            <w:tcW w:w="1728" w:type="dxa"/>
          </w:tcPr>
          <w:p w:rsidR="00907231" w:rsidRPr="00A333B7" w:rsidRDefault="00907231" w:rsidP="0090723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907231" w:rsidRPr="00A333B7" w:rsidRDefault="00907231" w:rsidP="00907231">
            <w:r w:rsidRPr="00A333B7">
              <w:t>retmsg</w:t>
            </w:r>
          </w:p>
        </w:tc>
        <w:tc>
          <w:tcPr>
            <w:tcW w:w="720" w:type="dxa"/>
          </w:tcPr>
          <w:p w:rsidR="00907231" w:rsidRPr="00A333B7" w:rsidRDefault="00907231" w:rsidP="0090723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07231" w:rsidRPr="00A333B7" w:rsidRDefault="00907231" w:rsidP="00907231">
            <w:r w:rsidRPr="00A333B7">
              <w:t>String(30)</w:t>
            </w:r>
          </w:p>
        </w:tc>
        <w:tc>
          <w:tcPr>
            <w:tcW w:w="4305" w:type="dxa"/>
          </w:tcPr>
          <w:p w:rsidR="00907231" w:rsidRPr="00A333B7" w:rsidRDefault="00907231" w:rsidP="00907231"/>
        </w:tc>
      </w:tr>
    </w:tbl>
    <w:p w:rsidR="00907231" w:rsidRDefault="00907231" w:rsidP="00907231">
      <w:pPr>
        <w:pStyle w:val="3"/>
        <w:numPr>
          <w:ilvl w:val="2"/>
          <w:numId w:val="1"/>
        </w:numPr>
      </w:pPr>
      <w:bookmarkStart w:id="796" w:name="_Toc493792653"/>
      <w:r w:rsidRPr="00A333B7">
        <w:rPr>
          <w:rFonts w:hint="eastAsia"/>
        </w:rPr>
        <w:t>处理逻辑</w:t>
      </w:r>
      <w:bookmarkEnd w:id="796"/>
    </w:p>
    <w:p w:rsidR="00907231" w:rsidRDefault="00907231" w:rsidP="001B0493">
      <w:pPr>
        <w:pStyle w:val="af"/>
        <w:numPr>
          <w:ilvl w:val="0"/>
          <w:numId w:val="95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907231" w:rsidRDefault="00907231" w:rsidP="001B0493">
      <w:pPr>
        <w:pStyle w:val="af"/>
        <w:numPr>
          <w:ilvl w:val="0"/>
          <w:numId w:val="95"/>
        </w:numPr>
        <w:ind w:firstLineChars="0"/>
      </w:pP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>
        <w:rPr>
          <w:rFonts w:hint="eastAsia"/>
        </w:rPr>
        <w:t>固定</w:t>
      </w:r>
      <w:r w:rsidRPr="00A333B7">
        <w:t>签名</w:t>
      </w:r>
    </w:p>
    <w:p w:rsidR="00907231" w:rsidRDefault="00907231" w:rsidP="001B0493">
      <w:pPr>
        <w:pStyle w:val="af"/>
        <w:numPr>
          <w:ilvl w:val="0"/>
          <w:numId w:val="95"/>
        </w:numPr>
        <w:ind w:firstLineChars="0"/>
      </w:pPr>
      <w:r>
        <w:rPr>
          <w:rFonts w:hint="eastAsia"/>
        </w:rPr>
        <w:t>调用</w:t>
      </w:r>
      <w:r>
        <w:t>公共服务</w:t>
      </w:r>
      <w:r>
        <w:rPr>
          <w:rFonts w:hint="eastAsia"/>
        </w:rPr>
        <w:t>，保存崩溃</w:t>
      </w:r>
      <w:r>
        <w:t>信息</w:t>
      </w:r>
    </w:p>
    <w:p w:rsidR="00907231" w:rsidRDefault="00907231" w:rsidP="001B0493">
      <w:pPr>
        <w:pStyle w:val="af"/>
        <w:numPr>
          <w:ilvl w:val="0"/>
          <w:numId w:val="95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</w:t>
      </w:r>
      <w:r>
        <w:rPr>
          <w:rFonts w:hint="eastAsia"/>
        </w:rPr>
        <w:t>固定</w:t>
      </w:r>
      <w:r w:rsidRPr="00A333B7">
        <w:rPr>
          <w:rFonts w:hint="eastAsia"/>
        </w:rPr>
        <w:t>签名</w:t>
      </w:r>
    </w:p>
    <w:p w:rsidR="00907231" w:rsidRDefault="00907231" w:rsidP="001B0493">
      <w:pPr>
        <w:pStyle w:val="af"/>
        <w:numPr>
          <w:ilvl w:val="0"/>
          <w:numId w:val="95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907231" w:rsidRPr="00A333B7" w:rsidRDefault="00907231" w:rsidP="00907231">
      <w:pPr>
        <w:pStyle w:val="3"/>
        <w:numPr>
          <w:ilvl w:val="2"/>
          <w:numId w:val="1"/>
        </w:numPr>
      </w:pPr>
      <w:bookmarkStart w:id="797" w:name="_Toc493792654"/>
      <w:r w:rsidRPr="00A333B7">
        <w:rPr>
          <w:rFonts w:hint="eastAsia"/>
        </w:rPr>
        <w:t>错误</w:t>
      </w:r>
      <w:r w:rsidRPr="00A333B7">
        <w:t>码列表</w:t>
      </w:r>
      <w:bookmarkEnd w:id="79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907231" w:rsidRPr="00A333B7" w:rsidTr="00907231">
        <w:trPr>
          <w:jc w:val="center"/>
        </w:trPr>
        <w:tc>
          <w:tcPr>
            <w:tcW w:w="1908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907231" w:rsidRPr="00A333B7" w:rsidRDefault="00907231" w:rsidP="0090723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907231" w:rsidRPr="00A333B7" w:rsidTr="00907231">
        <w:trPr>
          <w:jc w:val="center"/>
        </w:trPr>
        <w:tc>
          <w:tcPr>
            <w:tcW w:w="1908" w:type="dxa"/>
            <w:vAlign w:val="center"/>
          </w:tcPr>
          <w:p w:rsidR="00907231" w:rsidRPr="00A333B7" w:rsidRDefault="00907231" w:rsidP="00907231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907231" w:rsidRPr="00A333B7" w:rsidRDefault="00907231" w:rsidP="00907231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907231" w:rsidRPr="00A333B7" w:rsidTr="00907231">
        <w:trPr>
          <w:jc w:val="center"/>
        </w:trPr>
        <w:tc>
          <w:tcPr>
            <w:tcW w:w="1908" w:type="dxa"/>
            <w:vAlign w:val="center"/>
          </w:tcPr>
          <w:p w:rsidR="00907231" w:rsidRPr="00A333B7" w:rsidRDefault="00907231" w:rsidP="00907231">
            <w:pPr>
              <w:jc w:val="center"/>
            </w:pPr>
          </w:p>
        </w:tc>
        <w:tc>
          <w:tcPr>
            <w:tcW w:w="8265" w:type="dxa"/>
            <w:vAlign w:val="center"/>
          </w:tcPr>
          <w:p w:rsidR="00907231" w:rsidRPr="00A333B7" w:rsidRDefault="00907231" w:rsidP="00907231">
            <w:pPr>
              <w:ind w:rightChars="-45" w:right="-94"/>
            </w:pPr>
          </w:p>
        </w:tc>
      </w:tr>
      <w:tr w:rsidR="00907231" w:rsidRPr="00A333B7" w:rsidTr="00907231">
        <w:trPr>
          <w:jc w:val="center"/>
        </w:trPr>
        <w:tc>
          <w:tcPr>
            <w:tcW w:w="1908" w:type="dxa"/>
            <w:vAlign w:val="center"/>
          </w:tcPr>
          <w:p w:rsidR="00907231" w:rsidRPr="00A333B7" w:rsidRDefault="00907231" w:rsidP="00907231">
            <w:pPr>
              <w:jc w:val="center"/>
            </w:pPr>
          </w:p>
        </w:tc>
        <w:tc>
          <w:tcPr>
            <w:tcW w:w="8265" w:type="dxa"/>
            <w:vAlign w:val="center"/>
          </w:tcPr>
          <w:p w:rsidR="00907231" w:rsidRPr="00A333B7" w:rsidRDefault="00907231" w:rsidP="00907231">
            <w:pPr>
              <w:ind w:rightChars="-45" w:right="-94"/>
            </w:pPr>
          </w:p>
        </w:tc>
      </w:tr>
    </w:tbl>
    <w:p w:rsidR="00D324E5" w:rsidRDefault="00D324E5" w:rsidP="00D324E5"/>
    <w:p w:rsidR="00350DF7" w:rsidRDefault="00350DF7" w:rsidP="00350DF7">
      <w:pPr>
        <w:pStyle w:val="2"/>
        <w:numPr>
          <w:ilvl w:val="1"/>
          <w:numId w:val="1"/>
        </w:numPr>
      </w:pPr>
      <w:bookmarkStart w:id="798" w:name="_Toc493792655"/>
      <w:r>
        <w:rPr>
          <w:rFonts w:hint="eastAsia"/>
        </w:rPr>
        <w:lastRenderedPageBreak/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个人</w:t>
      </w:r>
      <w:r>
        <w:t>信息提交</w:t>
      </w:r>
      <w:bookmarkEnd w:id="798"/>
    </w:p>
    <w:p w:rsidR="00350DF7" w:rsidRDefault="00350DF7" w:rsidP="00350DF7">
      <w:pPr>
        <w:pStyle w:val="3"/>
        <w:numPr>
          <w:ilvl w:val="2"/>
          <w:numId w:val="1"/>
        </w:numPr>
      </w:pPr>
      <w:bookmarkStart w:id="799" w:name="_Toc493792656"/>
      <w:r>
        <w:t>业务功能</w:t>
      </w:r>
      <w:bookmarkEnd w:id="799"/>
    </w:p>
    <w:p w:rsidR="00350DF7" w:rsidRPr="004A1A21" w:rsidRDefault="00350DF7" w:rsidP="00350DF7">
      <w:pPr>
        <w:ind w:left="851"/>
      </w:pPr>
      <w:r>
        <w:rPr>
          <w:rFonts w:hint="eastAsia"/>
        </w:rPr>
        <w:t>保存用户</w:t>
      </w:r>
      <w:r>
        <w:t>注册的个人信息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00" w:name="_Toc493792657"/>
      <w:r>
        <w:t>交互模</w:t>
      </w:r>
      <w:r>
        <w:rPr>
          <w:rFonts w:hint="eastAsia"/>
        </w:rPr>
        <w:t>式</w:t>
      </w:r>
      <w:bookmarkEnd w:id="800"/>
    </w:p>
    <w:p w:rsidR="00350DF7" w:rsidRPr="004A1A21" w:rsidRDefault="00350DF7" w:rsidP="00350DF7">
      <w:pPr>
        <w:pStyle w:val="af"/>
        <w:ind w:left="567" w:firstLineChars="0" w:firstLine="273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01" w:name="_Toc493792658"/>
      <w:r>
        <w:t>请求参数列表</w:t>
      </w:r>
      <w:bookmarkEnd w:id="801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mb2c_ly_base</w:t>
      </w:r>
      <w:r w:rsidRPr="000F2AF1">
        <w:rPr>
          <w:b/>
        </w:rPr>
        <w:t>info_submit.cgi</w:t>
      </w:r>
    </w:p>
    <w:p w:rsidR="00350DF7" w:rsidRPr="00A333B7" w:rsidRDefault="00350DF7" w:rsidP="00350DF7">
      <w:pPr>
        <w:pStyle w:val="af"/>
        <w:ind w:left="567" w:firstLineChars="0" w:firstLine="0"/>
      </w:pPr>
      <w:r>
        <w:tab/>
      </w: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lastRenderedPageBreak/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pPr>
              <w:rPr>
                <w:strike/>
              </w:rPr>
            </w:pPr>
            <w:r w:rsidRPr="00A31C70">
              <w:rPr>
                <w:rFonts w:hint="eastAsia"/>
                <w:strike/>
              </w:rPr>
              <w:t>真实</w:t>
            </w:r>
            <w:r w:rsidRPr="00A31C70">
              <w:rPr>
                <w:strike/>
              </w:rPr>
              <w:t>姓名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pPr>
              <w:rPr>
                <w:strike/>
              </w:rPr>
            </w:pPr>
            <w:r w:rsidRPr="00A31C70">
              <w:rPr>
                <w:strike/>
              </w:rPr>
              <w:t>t</w:t>
            </w:r>
            <w:r w:rsidRPr="00A31C70">
              <w:rPr>
                <w:rFonts w:hint="eastAsia"/>
                <w:strike/>
              </w:rPr>
              <w:t>rue_</w:t>
            </w:r>
            <w:r w:rsidRPr="00A31C70">
              <w:rPr>
                <w:strike/>
              </w:rPr>
              <w:t>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pPr>
              <w:rPr>
                <w:strike/>
              </w:rPr>
            </w:pPr>
            <w:r w:rsidRPr="00A31C70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pPr>
              <w:rPr>
                <w:strike/>
              </w:rPr>
            </w:pPr>
            <w:r w:rsidRPr="00A31C70">
              <w:rPr>
                <w:rFonts w:hint="eastAsia"/>
                <w:strike/>
              </w:rPr>
              <w:t>String</w:t>
            </w:r>
            <w:r w:rsidRPr="00A31C70">
              <w:rPr>
                <w:strike/>
              </w:rPr>
              <w:t>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pPr>
              <w:rPr>
                <w:strike/>
              </w:rPr>
            </w:pPr>
            <w:r w:rsidRPr="00A31C70">
              <w:rPr>
                <w:rFonts w:hint="eastAsia"/>
                <w:strike/>
              </w:rPr>
              <w:t>认证</w:t>
            </w:r>
            <w:r w:rsidRPr="00A31C70">
              <w:rPr>
                <w:strike/>
              </w:rPr>
              <w:t>的姓名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mobile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手机号码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邮箱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mail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邮箱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证件</w:t>
            </w:r>
            <w:r w:rsidRPr="004269C8">
              <w:t>签发日期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t>cert_issue_date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String</w:t>
            </w:r>
            <w:r w:rsidRPr="004269C8">
              <w:t>（</w:t>
            </w:r>
            <w:r w:rsidRPr="004269C8">
              <w:rPr>
                <w:rFonts w:hint="eastAsia"/>
              </w:rPr>
              <w:t>32</w:t>
            </w:r>
            <w:r w:rsidRPr="004269C8"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证件号码签发日期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格式</w:t>
            </w:r>
            <w:r w:rsidRPr="004269C8">
              <w:t>：</w:t>
            </w:r>
            <w:r w:rsidRPr="004269C8">
              <w:rPr>
                <w:rFonts w:hint="eastAsia"/>
              </w:rPr>
              <w:t>YYYYMMDD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证件到期日期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t>cert_expire_date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t>String</w:t>
            </w:r>
            <w:r w:rsidRPr="004269C8">
              <w:rPr>
                <w:rFonts w:hint="eastAsia"/>
              </w:rPr>
              <w:t>（32）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证件号码到期日期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格式</w:t>
            </w:r>
            <w:r w:rsidRPr="004269C8">
              <w:t>：</w:t>
            </w:r>
            <w:r w:rsidRPr="004269C8">
              <w:rPr>
                <w:rFonts w:hint="eastAsia"/>
              </w:rPr>
              <w:t>YYYYMMDD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strike/>
              </w:rPr>
              <w:t>sex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strike/>
              </w:rPr>
              <w:t>1-</w:t>
            </w:r>
            <w:r w:rsidRPr="004D22E4">
              <w:rPr>
                <w:rFonts w:hint="eastAsia"/>
                <w:strike/>
              </w:rPr>
              <w:t xml:space="preserve">男性  </w:t>
            </w:r>
            <w:r w:rsidRPr="004D22E4">
              <w:rPr>
                <w:strike/>
              </w:rPr>
              <w:t>2-</w:t>
            </w:r>
            <w:r w:rsidRPr="004D22E4">
              <w:rPr>
                <w:rFonts w:hint="eastAsia"/>
                <w:strike/>
              </w:rPr>
              <w:t>女性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生日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strike/>
              </w:rPr>
              <w:t>birthday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String</w:t>
            </w:r>
            <w:r w:rsidRPr="004D22E4">
              <w:rPr>
                <w:strike/>
              </w:rP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生日 格式：</w:t>
            </w:r>
            <w:r w:rsidRPr="004D22E4">
              <w:rPr>
                <w:strike/>
              </w:rPr>
              <w:t>YYYYMMDD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现居住地省份编号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provinceid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现居住地省份编号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现</w:t>
            </w:r>
            <w:r>
              <w:t>居住地省份名称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province_name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pPr>
              <w:ind w:left="420" w:hanging="420"/>
            </w:pPr>
            <w:r w:rsidRPr="00632E52">
              <w:rPr>
                <w:rFonts w:hint="eastAsia"/>
              </w:rPr>
              <w:t>现居住地省份名称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现</w:t>
            </w:r>
            <w:r>
              <w:t>居住地城市</w:t>
            </w:r>
            <w:r>
              <w:rPr>
                <w:rFonts w:hint="eastAsia"/>
              </w:rPr>
              <w:t>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cityid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现居住地城市编号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现居住地城市名称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city_name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现居住地城市名称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现居住地地区编号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areaid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现居住地地区编号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现居住地地区名称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area_name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现居住地地区名称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lastRenderedPageBreak/>
              <w:t>现居住地详细地址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现居住地详细地址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居住</w:t>
            </w:r>
            <w:r>
              <w:t>情况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t>abode_situation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269C8" w:rsidRDefault="00150E05" w:rsidP="00150E05">
            <w: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居住情况</w:t>
            </w:r>
          </w:p>
          <w:p w:rsidR="00150E05" w:rsidRPr="004269C8" w:rsidRDefault="00150E05" w:rsidP="00150E05">
            <w:pPr>
              <w:snapToGrid w:val="0"/>
            </w:pP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F-自置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G-按揭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H-亲属楼宇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I-集体宿舍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C-租房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J-共有住宅</w:t>
            </w:r>
          </w:p>
          <w:p w:rsidR="00150E05" w:rsidRPr="004269C8" w:rsidRDefault="00150E05" w:rsidP="00150E05">
            <w:pPr>
              <w:snapToGrid w:val="0"/>
            </w:pPr>
            <w:r w:rsidRPr="004269C8">
              <w:rPr>
                <w:rFonts w:hint="eastAsia"/>
              </w:rPr>
              <w:t>Z-其他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O-未知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社交账号类型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im_type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1-</w:t>
            </w:r>
            <w:r w:rsidRPr="00632E52">
              <w:rPr>
                <w:rFonts w:hint="eastAsia"/>
              </w:rPr>
              <w:t>微信号</w:t>
            </w:r>
            <w:r w:rsidRPr="00632E52">
              <w:t>2-QQ</w:t>
            </w:r>
            <w:r w:rsidRPr="00632E52">
              <w:rPr>
                <w:rFonts w:hint="eastAsia"/>
              </w:rPr>
              <w:t>号</w:t>
            </w:r>
            <w:r w:rsidRPr="00632E52">
              <w:t>3-</w:t>
            </w:r>
            <w:r w:rsidRPr="00632E52">
              <w:rPr>
                <w:rFonts w:hint="eastAsia"/>
              </w:rPr>
              <w:t>淘宝账号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社交账号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im_no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社交账号</w:t>
            </w:r>
          </w:p>
        </w:tc>
      </w:tr>
      <w:tr w:rsidR="00150E05" w:rsidRPr="00632E52" w:rsidTr="00ED3ACC">
        <w:trPr>
          <w:trHeight w:val="554"/>
        </w:trPr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婚姻状况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t>marriage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C-已婚</w:t>
            </w:r>
          </w:p>
          <w:p w:rsidR="00150E05" w:rsidRPr="00632E52" w:rsidRDefault="00150E05" w:rsidP="00150E05">
            <w:r w:rsidRPr="004D22E4">
              <w:rPr>
                <w:rFonts w:hint="eastAsia"/>
              </w:rPr>
              <w:t>S-未婚</w:t>
            </w:r>
          </w:p>
        </w:tc>
      </w:tr>
      <w:tr w:rsidR="00150E05" w:rsidRPr="00632E52" w:rsidTr="00ED3ACC">
        <w:trPr>
          <w:trHeight w:val="554"/>
        </w:trPr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最高学历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 w:rsidRPr="005A70B8">
              <w:t>highest_degree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632E52" w:rsidRDefault="00150E05" w:rsidP="00150E05">
            <w: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最高学历</w:t>
            </w:r>
          </w:p>
          <w:p w:rsidR="00150E05" w:rsidRPr="004D22E4" w:rsidRDefault="00150E05" w:rsidP="00150E05">
            <w:pPr>
              <w:snapToGrid w:val="0"/>
            </w:pP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A-小学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B-初中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C-高中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D-技术学校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E-中专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F-大专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G-本科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H-硕士／博士研究生</w:t>
            </w:r>
          </w:p>
          <w:p w:rsidR="00150E05" w:rsidRPr="00632E52" w:rsidRDefault="00150E05" w:rsidP="00150E05">
            <w:r w:rsidRPr="004D22E4">
              <w:rPr>
                <w:rFonts w:hint="eastAsia"/>
              </w:rPr>
              <w:t>O-其它</w:t>
            </w:r>
          </w:p>
        </w:tc>
      </w:tr>
      <w:tr w:rsidR="00150E05" w:rsidRPr="00632E52" w:rsidTr="00ED3ACC">
        <w:trPr>
          <w:trHeight w:val="554"/>
        </w:trPr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Default="00150E05" w:rsidP="00150E05">
            <w:r>
              <w:rPr>
                <w:rFonts w:hint="eastAsia"/>
              </w:rPr>
              <w:t>最高</w:t>
            </w:r>
            <w:r>
              <w:t>学位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r w:rsidRPr="004D22E4">
              <w:t>education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r w:rsidRPr="004D22E4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4D22E4" w:rsidRDefault="00150E05" w:rsidP="00150E05">
            <w:r w:rsidRPr="004D22E4">
              <w:rPr>
                <w:rFonts w:hint="eastAsia"/>
              </w:rPr>
              <w:t>String</w:t>
            </w:r>
            <w:r w:rsidRPr="004D22E4">
              <w:t>（</w:t>
            </w:r>
            <w:r w:rsidRPr="004D22E4">
              <w:rPr>
                <w:rFonts w:hint="eastAsia"/>
              </w:rPr>
              <w:t>8</w:t>
            </w:r>
            <w:r w:rsidRPr="004D22E4"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最高学位</w:t>
            </w:r>
          </w:p>
          <w:p w:rsidR="00150E05" w:rsidRPr="004D22E4" w:rsidRDefault="00150E05" w:rsidP="00150E05">
            <w:pPr>
              <w:snapToGrid w:val="0"/>
            </w:pP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A-学士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B-硕士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t>C-博士</w:t>
            </w:r>
          </w:p>
          <w:p w:rsidR="00150E05" w:rsidRPr="004D22E4" w:rsidRDefault="00150E05" w:rsidP="00150E05">
            <w:pPr>
              <w:snapToGrid w:val="0"/>
            </w:pPr>
            <w:r w:rsidRPr="004D22E4">
              <w:rPr>
                <w:rFonts w:hint="eastAsia"/>
              </w:rPr>
              <w:lastRenderedPageBreak/>
              <w:t>Z-其它</w:t>
            </w:r>
          </w:p>
        </w:tc>
      </w:tr>
      <w:tr w:rsidR="00150E05" w:rsidRPr="00632E52" w:rsidTr="00ED3ACC">
        <w:tc>
          <w:tcPr>
            <w:tcW w:w="17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AB276A" w:rsidRDefault="00150E05" w:rsidP="00150E05">
            <w:pPr>
              <w:rPr>
                <w:strike/>
              </w:rPr>
            </w:pPr>
            <w:r w:rsidRPr="00AB276A">
              <w:rPr>
                <w:rFonts w:hint="eastAsia"/>
                <w:strike/>
              </w:rPr>
              <w:lastRenderedPageBreak/>
              <w:t>备注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AB276A" w:rsidRDefault="00150E05" w:rsidP="00150E05">
            <w:pPr>
              <w:rPr>
                <w:strike/>
              </w:rPr>
            </w:pPr>
            <w:r w:rsidRPr="00AB276A">
              <w:rPr>
                <w:strike/>
              </w:rPr>
              <w:t>memo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AB276A" w:rsidRDefault="00150E05" w:rsidP="00150E05">
            <w:pPr>
              <w:rPr>
                <w:strike/>
              </w:rPr>
            </w:pPr>
            <w:r w:rsidRPr="00AB276A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50E05" w:rsidRPr="00AB276A" w:rsidRDefault="00150E05" w:rsidP="00150E05">
            <w:pPr>
              <w:rPr>
                <w:strike/>
              </w:rPr>
            </w:pPr>
            <w:r w:rsidRPr="00AB276A">
              <w:rPr>
                <w:rFonts w:hint="eastAsia"/>
                <w:strike/>
              </w:rPr>
              <w:t>String</w:t>
            </w:r>
            <w:r w:rsidRPr="00AB276A">
              <w:rPr>
                <w:strike/>
              </w:rPr>
              <w:t>(1024)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50E05" w:rsidRPr="00AB276A" w:rsidRDefault="00150E05" w:rsidP="00150E05">
            <w:pPr>
              <w:rPr>
                <w:strike/>
              </w:rPr>
            </w:pPr>
          </w:p>
        </w:tc>
      </w:tr>
    </w:tbl>
    <w:p w:rsidR="00350DF7" w:rsidRPr="00FD6B63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02" w:name="_Toc493792659"/>
      <w:r>
        <w:t>应答参数列表</w:t>
      </w:r>
      <w:bookmarkEnd w:id="802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</w:tbl>
    <w:p w:rsidR="00350DF7" w:rsidRPr="004A77D1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03" w:name="_Toc493792660"/>
      <w:r>
        <w:t>处理逻辑</w:t>
      </w:r>
      <w:bookmarkEnd w:id="803"/>
    </w:p>
    <w:p w:rsidR="00350DF7" w:rsidRDefault="00350DF7" w:rsidP="00350DF7">
      <w:pPr>
        <w:pStyle w:val="af"/>
        <w:numPr>
          <w:ilvl w:val="0"/>
          <w:numId w:val="96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350DF7" w:rsidRDefault="00350DF7" w:rsidP="00350DF7">
      <w:pPr>
        <w:pStyle w:val="af"/>
        <w:numPr>
          <w:ilvl w:val="0"/>
          <w:numId w:val="96"/>
        </w:numPr>
        <w:ind w:firstLineChars="0"/>
      </w:pP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>
        <w:rPr>
          <w:rFonts w:hint="eastAsia"/>
        </w:rPr>
        <w:t>固定</w:t>
      </w:r>
      <w:r w:rsidRPr="00A333B7">
        <w:t>签名</w:t>
      </w:r>
    </w:p>
    <w:p w:rsidR="00350DF7" w:rsidRDefault="00350DF7" w:rsidP="00350DF7">
      <w:pPr>
        <w:pStyle w:val="af"/>
        <w:numPr>
          <w:ilvl w:val="0"/>
          <w:numId w:val="96"/>
        </w:numPr>
        <w:ind w:firstLineChars="0"/>
      </w:pPr>
      <w:r>
        <w:rPr>
          <w:rFonts w:hint="eastAsia"/>
        </w:rPr>
        <w:t>判断用户</w:t>
      </w:r>
      <w:r>
        <w:t>状态是否已经实名认证，如果不是，报错返回</w:t>
      </w:r>
    </w:p>
    <w:p w:rsidR="00350DF7" w:rsidRDefault="00350DF7" w:rsidP="00350DF7">
      <w:pPr>
        <w:pStyle w:val="af"/>
        <w:numPr>
          <w:ilvl w:val="0"/>
          <w:numId w:val="96"/>
        </w:numPr>
        <w:ind w:firstLineChars="0"/>
      </w:pPr>
      <w:r>
        <w:rPr>
          <w:rFonts w:hint="eastAsia"/>
        </w:rPr>
        <w:t>查询用户</w:t>
      </w:r>
      <w:r>
        <w:t>信息，获取认证</w:t>
      </w:r>
      <w:r>
        <w:rPr>
          <w:rFonts w:hint="eastAsia"/>
        </w:rPr>
        <w:t>个人信息</w:t>
      </w:r>
      <w:r>
        <w:t>参数</w:t>
      </w:r>
      <w:r>
        <w:rPr>
          <w:rFonts w:hint="eastAsia"/>
        </w:rPr>
        <w:t>，</w:t>
      </w:r>
      <w:r>
        <w:t>如果参数</w:t>
      </w:r>
      <w:r>
        <w:rPr>
          <w:rFonts w:hint="eastAsia"/>
        </w:rPr>
        <w:t>依然</w:t>
      </w:r>
      <w:r>
        <w:t>不完整，报错返回</w:t>
      </w:r>
    </w:p>
    <w:p w:rsidR="004269C8" w:rsidRDefault="00350DF7" w:rsidP="00E91F91">
      <w:pPr>
        <w:pStyle w:val="af"/>
        <w:numPr>
          <w:ilvl w:val="0"/>
          <w:numId w:val="96"/>
        </w:numPr>
        <w:ind w:firstLineChars="0"/>
      </w:pPr>
      <w:r>
        <w:rPr>
          <w:rFonts w:hint="eastAsia"/>
        </w:rPr>
        <w:t>调用</w:t>
      </w:r>
      <w:r>
        <w:t>后台的开通申请接口</w:t>
      </w:r>
      <w:r>
        <w:rPr>
          <w:rFonts w:hint="eastAsia"/>
        </w:rPr>
        <w:t>，如果</w:t>
      </w:r>
      <w:r>
        <w:t>返回失败，报错返回。</w:t>
      </w:r>
    </w:p>
    <w:p w:rsidR="00350DF7" w:rsidRDefault="00350DF7" w:rsidP="00E91F91">
      <w:pPr>
        <w:pStyle w:val="af"/>
        <w:numPr>
          <w:ilvl w:val="0"/>
          <w:numId w:val="96"/>
        </w:numPr>
        <w:ind w:firstLineChars="0"/>
      </w:pPr>
      <w:r w:rsidRPr="00A333B7">
        <w:rPr>
          <w:rFonts w:hint="eastAsia"/>
        </w:rPr>
        <w:t>生成返回</w:t>
      </w:r>
      <w:r w:rsidRPr="00A333B7">
        <w:t>app</w:t>
      </w:r>
      <w:r w:rsidRPr="00A333B7">
        <w:rPr>
          <w:rFonts w:hint="eastAsia"/>
        </w:rPr>
        <w:t>的</w:t>
      </w:r>
      <w:r>
        <w:rPr>
          <w:rFonts w:hint="eastAsia"/>
        </w:rPr>
        <w:t>固定</w:t>
      </w:r>
      <w:r w:rsidRPr="00A333B7">
        <w:rPr>
          <w:rFonts w:hint="eastAsia"/>
        </w:rPr>
        <w:t>签名</w:t>
      </w:r>
    </w:p>
    <w:p w:rsidR="00350DF7" w:rsidRDefault="00350DF7" w:rsidP="00350DF7">
      <w:pPr>
        <w:pStyle w:val="af"/>
        <w:numPr>
          <w:ilvl w:val="0"/>
          <w:numId w:val="96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04" w:name="_Toc493792661"/>
      <w:r>
        <w:rPr>
          <w:rFonts w:hint="eastAsia"/>
        </w:rPr>
        <w:lastRenderedPageBreak/>
        <w:t>错误返回</w:t>
      </w:r>
      <w:r>
        <w:t>列表</w:t>
      </w:r>
      <w:bookmarkEnd w:id="804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05" w:name="_Toc493792662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t>卡信息提交</w:t>
      </w:r>
      <w:bookmarkEnd w:id="805"/>
    </w:p>
    <w:p w:rsidR="00350DF7" w:rsidRDefault="00350DF7" w:rsidP="00350DF7">
      <w:pPr>
        <w:pStyle w:val="3"/>
        <w:numPr>
          <w:ilvl w:val="2"/>
          <w:numId w:val="1"/>
        </w:numPr>
      </w:pPr>
      <w:bookmarkStart w:id="806" w:name="_Toc493792663"/>
      <w:r>
        <w:rPr>
          <w:rFonts w:hint="eastAsia"/>
        </w:rPr>
        <w:t>业务功能</w:t>
      </w:r>
      <w:bookmarkEnd w:id="806"/>
    </w:p>
    <w:p w:rsidR="00350DF7" w:rsidRPr="00A76916" w:rsidRDefault="00350DF7" w:rsidP="00350DF7">
      <w:pPr>
        <w:ind w:left="420"/>
      </w:pPr>
      <w:r>
        <w:rPr>
          <w:rFonts w:hint="eastAsia"/>
        </w:rPr>
        <w:t>保存</w:t>
      </w:r>
      <w:r>
        <w:t>乐语天下用户注册银行卡信息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07" w:name="_Toc493792664"/>
      <w:r>
        <w:rPr>
          <w:rFonts w:hint="eastAsia"/>
        </w:rPr>
        <w:t>交互模式</w:t>
      </w:r>
      <w:bookmarkEnd w:id="807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Pr="00A76916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08" w:name="_Toc493792665"/>
      <w:r>
        <w:rPr>
          <w:rFonts w:hint="eastAsia"/>
        </w:rPr>
        <w:t>请求参数列表</w:t>
      </w:r>
      <w:bookmarkEnd w:id="808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mb2c_ly_bank</w:t>
      </w:r>
      <w:r w:rsidRPr="000F2AF1">
        <w:rPr>
          <w:b/>
        </w:rPr>
        <w:t>info_submit.cgi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lastRenderedPageBreak/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绑定</w:t>
            </w:r>
            <w:r w:rsidRPr="00A333B7">
              <w:rPr>
                <w:lang w:val="zh-CN"/>
              </w:rP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bind_ser</w:t>
            </w:r>
            <w:r>
              <w:rPr>
                <w:rFonts w:hint="eastAsia"/>
              </w:rPr>
              <w:t>ia</w:t>
            </w:r>
            <w:r w:rsidRPr="00A333B7">
              <w:t>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绑定</w:t>
            </w:r>
            <w:r w:rsidRPr="00A333B7">
              <w:rPr>
                <w:lang w:val="zh-CN"/>
              </w:rPr>
              <w:t>序列号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银行</w:t>
            </w:r>
            <w:r w:rsidRPr="00A31C70">
              <w:t>卡卡号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A31C70">
              <w:t>cardid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String</w:t>
            </w:r>
            <w:r w:rsidRPr="00A31C70"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私有加密银行卡号【值区分大小写】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银行卡卡号</w:t>
            </w:r>
            <w:r>
              <w:t>形式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 w:rsidRPr="00E91F91">
              <w:t>cardid_type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snapToGrid w:val="0"/>
              <w:ind w:rightChars="-45" w:right="-94"/>
            </w:pPr>
            <w:r>
              <w:t>银行卡号</w:t>
            </w:r>
            <w:r>
              <w:rPr>
                <w:rFonts w:hint="eastAsia"/>
              </w:rPr>
              <w:t>的</w:t>
            </w:r>
            <w:r>
              <w:t>形式</w:t>
            </w:r>
          </w:p>
          <w:p w:rsidR="00150E05" w:rsidRDefault="00150E05" w:rsidP="00150E05">
            <w:pPr>
              <w:snapToGrid w:val="0"/>
              <w:ind w:rightChars="-45" w:right="-94"/>
            </w:pPr>
            <w:r>
              <w:t>1-明文银行卡号</w:t>
            </w:r>
          </w:p>
          <w:p w:rsidR="00150E05" w:rsidRDefault="00150E05" w:rsidP="00150E05">
            <w:pPr>
              <w:snapToGrid w:val="0"/>
              <w:ind w:rightChars="-45" w:right="-94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加密银行卡</w:t>
            </w:r>
            <w:r>
              <w:t>号</w:t>
            </w:r>
          </w:p>
          <w:p w:rsidR="00150E05" w:rsidRPr="00E91F91" w:rsidRDefault="00150E05" w:rsidP="00150E05">
            <w:pPr>
              <w:snapToGrid w:val="0"/>
              <w:ind w:rightChars="-45" w:right="-94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2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开户行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694DBA">
              <w:t>bank_name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150E05" w:rsidRPr="00A333B7" w:rsidTr="00CD714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开户</w:t>
            </w:r>
            <w:r w:rsidRPr="00A31C70">
              <w:t>预留手机号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1C70" w:rsidRDefault="00150E05" w:rsidP="00150E05">
            <w:r w:rsidRPr="00A31C70">
              <w:t>card_mobile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String</w:t>
            </w:r>
            <w:r w:rsidRPr="00A31C70"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1C70" w:rsidRDefault="00150E05" w:rsidP="00150E05">
            <w:r w:rsidRPr="00A31C70">
              <w:rPr>
                <w:rFonts w:hint="eastAsia"/>
              </w:rPr>
              <w:t>开户预留手机号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开户行银行</w:t>
            </w:r>
            <w:r>
              <w:t>码段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 w:rsidRPr="00BC5273">
              <w:t>bank_segment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1C70" w:rsidRDefault="00150E05" w:rsidP="00150E05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16</w:t>
            </w:r>
            <w:r>
              <w:t>）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1C70" w:rsidRDefault="00150E05" w:rsidP="00150E05"/>
        </w:tc>
      </w:tr>
    </w:tbl>
    <w:p w:rsidR="00350DF7" w:rsidRPr="00767A2D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09" w:name="_Toc493792666"/>
      <w:r>
        <w:rPr>
          <w:rFonts w:hint="eastAsia"/>
        </w:rPr>
        <w:t>应答参数列表</w:t>
      </w:r>
      <w:bookmarkEnd w:id="809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</w:tbl>
    <w:p w:rsidR="00350DF7" w:rsidRPr="00122212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10" w:name="_Toc493792667"/>
      <w:r>
        <w:rPr>
          <w:rFonts w:hint="eastAsia"/>
        </w:rPr>
        <w:t>处理逻辑</w:t>
      </w:r>
      <w:bookmarkEnd w:id="810"/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判断用户状态是否已经实名认证，如果不是，报错返回</w:t>
      </w:r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查询用户信息，获取认证个人银行</w:t>
      </w:r>
      <w:r>
        <w:t>卡信息</w:t>
      </w:r>
      <w:r>
        <w:rPr>
          <w:rFonts w:hint="eastAsia"/>
        </w:rPr>
        <w:t>，如果参数依然不完整，报错返回</w:t>
      </w:r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调用后台的开通申请接口，如果返回失败，报错返回。</w:t>
      </w:r>
    </w:p>
    <w:p w:rsidR="00350DF7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122212" w:rsidRDefault="00350DF7" w:rsidP="00350DF7">
      <w:pPr>
        <w:pStyle w:val="af"/>
        <w:numPr>
          <w:ilvl w:val="0"/>
          <w:numId w:val="104"/>
        </w:numPr>
        <w:ind w:firstLineChars="0"/>
      </w:pPr>
      <w:r>
        <w:rPr>
          <w:rFonts w:hint="eastAsia"/>
        </w:rPr>
        <w:t>处理返回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11" w:name="_Toc493792668"/>
      <w:r>
        <w:rPr>
          <w:rFonts w:hint="eastAsia"/>
        </w:rPr>
        <w:t>错误返回列表</w:t>
      </w:r>
      <w:bookmarkEnd w:id="81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767A2D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12" w:name="_Toc493792669"/>
      <w:r>
        <w:rPr>
          <w:rFonts w:hint="eastAsia"/>
        </w:rPr>
        <w:lastRenderedPageBreak/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职业</w:t>
      </w:r>
      <w:r>
        <w:t>信息提交</w:t>
      </w:r>
      <w:bookmarkEnd w:id="812"/>
    </w:p>
    <w:p w:rsidR="00350DF7" w:rsidRDefault="00350DF7" w:rsidP="00350DF7">
      <w:pPr>
        <w:pStyle w:val="3"/>
        <w:numPr>
          <w:ilvl w:val="2"/>
          <w:numId w:val="1"/>
        </w:numPr>
      </w:pPr>
      <w:bookmarkStart w:id="813" w:name="_Toc493792670"/>
      <w:r>
        <w:rPr>
          <w:rFonts w:hint="eastAsia"/>
        </w:rPr>
        <w:t>业务功能</w:t>
      </w:r>
      <w:bookmarkEnd w:id="813"/>
    </w:p>
    <w:p w:rsidR="00350DF7" w:rsidRPr="00A76916" w:rsidRDefault="00350DF7" w:rsidP="00350DF7">
      <w:pPr>
        <w:ind w:firstLine="420"/>
      </w:pPr>
      <w:r>
        <w:rPr>
          <w:rFonts w:hint="eastAsia"/>
        </w:rPr>
        <w:t>保存</w:t>
      </w:r>
      <w:r>
        <w:t>乐语天下用户注册职业信息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14" w:name="_Toc493792671"/>
      <w:r>
        <w:rPr>
          <w:rFonts w:hint="eastAsia"/>
        </w:rPr>
        <w:t>交互模式</w:t>
      </w:r>
      <w:bookmarkEnd w:id="814"/>
    </w:p>
    <w:p w:rsidR="00350DF7" w:rsidRPr="00A76916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15" w:name="_Toc493792672"/>
      <w:r>
        <w:rPr>
          <w:rFonts w:hint="eastAsia"/>
        </w:rPr>
        <w:t>请求参数列表</w:t>
      </w:r>
      <w:bookmarkEnd w:id="815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mb2c_ly_job</w:t>
      </w:r>
      <w:r w:rsidRPr="000F2AF1">
        <w:rPr>
          <w:b/>
        </w:rPr>
        <w:t>info_submit.cgi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lastRenderedPageBreak/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company_name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单位名称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任职部门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department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632E52">
              <w:rPr>
                <w:rFonts w:hint="eastAsia"/>
              </w:rPr>
              <w:t>任职部门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A-生产部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B-市场销售部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C-人力资源行政部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D-技术部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E-客服部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F-财会部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G-风险部</w:t>
            </w:r>
          </w:p>
          <w:p w:rsidR="00150E05" w:rsidRPr="00632E52" w:rsidRDefault="00150E05" w:rsidP="00150E05">
            <w:r w:rsidRPr="004269C8">
              <w:rPr>
                <w:rFonts w:hint="eastAsia"/>
              </w:rPr>
              <w:t>O-其它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position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632E52">
              <w:rPr>
                <w:rFonts w:hint="eastAsia"/>
              </w:rPr>
              <w:t>职位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XS-销售/客服/市场/中介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CW-财务/人事/行政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IT-IT/互联网/通信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CG-采购/贸易/交通/物流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SC-生产/制造/质检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ZX-咨询/法律/教育/金融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BA-保安/物业/服务业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NY-能源/环保/农业/科研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GT-个体工商户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JG-机关/公务员/企事业单位</w:t>
            </w:r>
          </w:p>
          <w:p w:rsidR="00150E05" w:rsidRPr="00632E52" w:rsidRDefault="00150E05" w:rsidP="00150E05">
            <w:r w:rsidRPr="00187581">
              <w:rPr>
                <w:rFonts w:hint="eastAsia"/>
              </w:rPr>
              <w:lastRenderedPageBreak/>
              <w:t>QT-其他从业人员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lastRenderedPageBreak/>
              <w:t>职业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t>vocation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String（8）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职业</w:t>
            </w:r>
          </w:p>
          <w:p w:rsidR="00150E05" w:rsidRPr="00760166" w:rsidRDefault="00150E05" w:rsidP="00150E05"/>
          <w:p w:rsidR="00150E05" w:rsidRPr="00760166" w:rsidRDefault="00150E05" w:rsidP="00150E05">
            <w:r w:rsidRPr="00760166">
              <w:rPr>
                <w:rFonts w:hint="eastAsia"/>
              </w:rPr>
              <w:t>A-国家机关及其工作机构负责人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B-行政办公人员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C-安全保卫和消防人员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D-购销人员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E-饭店、旅游及健身娱乐场所服务人员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F-其他农、林、牧、渔、水利业生产人员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G-工程施工人员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H-其他生产、运输设备操作人员及有关部门人员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I-自由职业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O-不便分类的其他从业人员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职务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t>post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String</w:t>
            </w:r>
            <w:r w:rsidRPr="00760166">
              <w:t>（</w:t>
            </w:r>
            <w:r w:rsidRPr="00760166">
              <w:rPr>
                <w:rFonts w:hint="eastAsia"/>
              </w:rPr>
              <w:t>8</w:t>
            </w:r>
            <w:r w:rsidRPr="00760166"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职务</w:t>
            </w:r>
          </w:p>
          <w:p w:rsidR="00150E05" w:rsidRPr="00760166" w:rsidRDefault="00150E05" w:rsidP="00150E05"/>
          <w:p w:rsidR="00150E05" w:rsidRPr="00760166" w:rsidRDefault="00150E05" w:rsidP="00150E05">
            <w:r w:rsidRPr="00760166">
              <w:rPr>
                <w:rFonts w:hint="eastAsia"/>
              </w:rPr>
              <w:t>A-高级领导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B-中级领导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C-一般员工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O-其他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职称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t>title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String</w:t>
            </w:r>
            <w:r w:rsidRPr="00760166">
              <w:t>（</w:t>
            </w:r>
            <w:r w:rsidRPr="00760166">
              <w:rPr>
                <w:rFonts w:hint="eastAsia"/>
              </w:rPr>
              <w:t>8</w:t>
            </w:r>
            <w:r w:rsidRPr="00760166"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760166" w:rsidRDefault="00150E05" w:rsidP="00150E05">
            <w:r w:rsidRPr="00760166">
              <w:rPr>
                <w:rFonts w:hint="eastAsia"/>
              </w:rPr>
              <w:t>职称</w:t>
            </w:r>
          </w:p>
          <w:p w:rsidR="00150E05" w:rsidRPr="00760166" w:rsidRDefault="00150E05" w:rsidP="00150E05"/>
          <w:p w:rsidR="00150E05" w:rsidRPr="00760166" w:rsidRDefault="00150E05" w:rsidP="00150E05">
            <w:r w:rsidRPr="00760166">
              <w:rPr>
                <w:rFonts w:hint="eastAsia"/>
              </w:rPr>
              <w:t>A-正高级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B-副高级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C-中级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D-助理级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E-技术员级</w:t>
            </w:r>
          </w:p>
          <w:p w:rsidR="00150E05" w:rsidRPr="00760166" w:rsidRDefault="00150E05" w:rsidP="00150E05">
            <w:r w:rsidRPr="00760166">
              <w:rPr>
                <w:rFonts w:hint="eastAsia"/>
              </w:rPr>
              <w:t>F-其它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行业类别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industry_type_cp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t>String（</w:t>
            </w:r>
            <w:r>
              <w:rPr>
                <w:rFonts w:hint="eastAsia"/>
              </w:rPr>
              <w:t>8</w:t>
            </w:r>
            <w:r>
              <w:t>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 w:rsidRPr="00632E52">
              <w:rPr>
                <w:rFonts w:hint="eastAsia"/>
              </w:rPr>
              <w:t>单位行业类别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lastRenderedPageBreak/>
              <w:t>A-农、林、牧、渔业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B-采掘业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C-制造业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D-电力、燃气及水的生产和供应业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E-建筑业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F-交通运输、仓储和邮政业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G-信息传输、计算机服务和软件业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H-批发和零售业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I-住宿和餐饮业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J-金融业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K-房地产业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L-租赁和商务服务业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M-科学研究、技术服务业和地质勘察业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N-水利、环境和公共设施管理业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O-居民服务和其他服务业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P-教育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Q-卫生、社会保障和社会福利业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R-文化、体育和娱乐业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S-公共管理和社会组织</w:t>
            </w:r>
          </w:p>
          <w:p w:rsidR="00150E05" w:rsidRPr="004269C8" w:rsidRDefault="00150E05" w:rsidP="00150E05">
            <w:r w:rsidRPr="004269C8">
              <w:rPr>
                <w:rFonts w:hint="eastAsia"/>
              </w:rPr>
              <w:t>T-国际组织</w:t>
            </w:r>
          </w:p>
          <w:p w:rsidR="00150E05" w:rsidRPr="00632E52" w:rsidRDefault="00150E05" w:rsidP="00150E05">
            <w:r w:rsidRPr="004269C8">
              <w:rPr>
                <w:rFonts w:hint="eastAsia"/>
              </w:rPr>
              <w:t>Z-其他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lastRenderedPageBreak/>
              <w:t>单位</w:t>
            </w:r>
            <w:r>
              <w:t>所在地</w:t>
            </w:r>
            <w:r>
              <w:rPr>
                <w:rFonts w:hint="eastAsia"/>
              </w:rPr>
              <w:t>省份</w:t>
            </w:r>
            <w:r>
              <w:t>编号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provinceid_cp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单位所在地省份编号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所在地省份名称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province_name_cp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单位所在地省份名称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所在</w:t>
            </w:r>
            <w:r>
              <w:rPr>
                <w:rFonts w:hint="eastAsia"/>
              </w:rPr>
              <w:t>地</w:t>
            </w:r>
            <w:r>
              <w:t>城市编号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cityid_cp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单位所在地城市编号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所在地城市名称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city_name_cp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单位所在地城市名称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lastRenderedPageBreak/>
              <w:t>单位</w:t>
            </w:r>
            <w:r>
              <w:t>所在地地区编号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areaid_cp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单位所在地地区编号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所在地地区名称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area_name_cp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单位所在地地区名称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所在地详细地址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address_cp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单位所在地详细地址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单位</w:t>
            </w:r>
            <w:r>
              <w:t>固定电话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fixed_phone_cp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单位固定电话</w:t>
            </w:r>
          </w:p>
        </w:tc>
      </w:tr>
    </w:tbl>
    <w:p w:rsidR="00350DF7" w:rsidRPr="00767A2D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16" w:name="_Toc493792673"/>
      <w:r>
        <w:rPr>
          <w:rFonts w:hint="eastAsia"/>
        </w:rPr>
        <w:t>应答参数列表</w:t>
      </w:r>
      <w:bookmarkEnd w:id="816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</w:tbl>
    <w:p w:rsidR="00350DF7" w:rsidRPr="00122212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17" w:name="_Toc493792674"/>
      <w:r>
        <w:rPr>
          <w:rFonts w:hint="eastAsia"/>
        </w:rPr>
        <w:t>处理逻辑</w:t>
      </w:r>
      <w:bookmarkEnd w:id="817"/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 w:rsidRPr="00A333B7">
        <w:rPr>
          <w:rFonts w:hint="eastAsia"/>
        </w:rPr>
        <w:t>入参</w:t>
      </w:r>
      <w:r w:rsidRPr="00A333B7">
        <w:t>校验</w:t>
      </w:r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 w:rsidRPr="00A333B7">
        <w:rPr>
          <w:rFonts w:hint="eastAsia"/>
        </w:rPr>
        <w:t>校验手机</w:t>
      </w:r>
      <w:r w:rsidRPr="00A333B7">
        <w:t>app</w:t>
      </w:r>
      <w:r w:rsidRPr="00A333B7">
        <w:rPr>
          <w:rFonts w:hint="eastAsia"/>
        </w:rPr>
        <w:t>数据</w:t>
      </w:r>
      <w:r>
        <w:rPr>
          <w:rFonts w:hint="eastAsia"/>
        </w:rPr>
        <w:t>固定</w:t>
      </w:r>
      <w:r w:rsidRPr="00A333B7">
        <w:t>签名</w:t>
      </w:r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>
        <w:rPr>
          <w:rFonts w:hint="eastAsia"/>
        </w:rPr>
        <w:t>判断用户</w:t>
      </w:r>
      <w:r>
        <w:t>状态是否已经实名认证，如果不是，报错返回</w:t>
      </w:r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>
        <w:rPr>
          <w:rFonts w:hint="eastAsia"/>
        </w:rPr>
        <w:t>调用</w:t>
      </w:r>
      <w:r>
        <w:t>后台的开通申请接口</w:t>
      </w:r>
      <w:r>
        <w:rPr>
          <w:rFonts w:hint="eastAsia"/>
        </w:rPr>
        <w:t>，如果</w:t>
      </w:r>
      <w:r>
        <w:t>返回失败，报错返回。</w:t>
      </w:r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 w:rsidRPr="00A333B7">
        <w:rPr>
          <w:rFonts w:hint="eastAsia"/>
        </w:rPr>
        <w:lastRenderedPageBreak/>
        <w:t>生成返回</w:t>
      </w:r>
      <w:r w:rsidRPr="00A333B7">
        <w:t>app</w:t>
      </w:r>
      <w:r w:rsidRPr="00A333B7">
        <w:rPr>
          <w:rFonts w:hint="eastAsia"/>
        </w:rPr>
        <w:t>的</w:t>
      </w:r>
      <w:r>
        <w:rPr>
          <w:rFonts w:hint="eastAsia"/>
        </w:rPr>
        <w:t>固定</w:t>
      </w:r>
      <w:r w:rsidRPr="00A333B7">
        <w:rPr>
          <w:rFonts w:hint="eastAsia"/>
        </w:rPr>
        <w:t>签名</w:t>
      </w:r>
    </w:p>
    <w:p w:rsidR="00350DF7" w:rsidRDefault="00350DF7" w:rsidP="00350DF7">
      <w:pPr>
        <w:pStyle w:val="af"/>
        <w:numPr>
          <w:ilvl w:val="0"/>
          <w:numId w:val="97"/>
        </w:numPr>
        <w:ind w:firstLineChars="0"/>
      </w:pPr>
      <w:r w:rsidRPr="00A333B7">
        <w:rPr>
          <w:rFonts w:hint="eastAsia"/>
        </w:rPr>
        <w:t>处理</w:t>
      </w:r>
      <w:r w:rsidRPr="00A333B7">
        <w:t>返回</w:t>
      </w:r>
    </w:p>
    <w:p w:rsidR="00350DF7" w:rsidRPr="00E357C6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18" w:name="_Toc493792675"/>
      <w:r>
        <w:rPr>
          <w:rFonts w:hint="eastAsia"/>
        </w:rPr>
        <w:t>错误返回列表</w:t>
      </w:r>
      <w:bookmarkEnd w:id="81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A76916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19" w:name="_Toc493792676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联系人</w:t>
      </w:r>
      <w:r>
        <w:t>信息提交</w:t>
      </w:r>
      <w:bookmarkEnd w:id="819"/>
    </w:p>
    <w:p w:rsidR="00350DF7" w:rsidRDefault="00350DF7" w:rsidP="00350DF7">
      <w:pPr>
        <w:pStyle w:val="3"/>
        <w:numPr>
          <w:ilvl w:val="2"/>
          <w:numId w:val="1"/>
        </w:numPr>
      </w:pPr>
      <w:bookmarkStart w:id="820" w:name="_Toc493792677"/>
      <w:r>
        <w:rPr>
          <w:rFonts w:hint="eastAsia"/>
        </w:rPr>
        <w:t>业务功能</w:t>
      </w:r>
      <w:bookmarkEnd w:id="820"/>
    </w:p>
    <w:p w:rsidR="00350DF7" w:rsidRPr="00A76916" w:rsidRDefault="00350DF7" w:rsidP="00350DF7">
      <w:pPr>
        <w:ind w:left="420"/>
      </w:pPr>
      <w:r>
        <w:rPr>
          <w:rFonts w:hint="eastAsia"/>
        </w:rPr>
        <w:t>保存</w:t>
      </w:r>
      <w:r>
        <w:t>乐语天下</w:t>
      </w:r>
      <w:r>
        <w:rPr>
          <w:rFonts w:hint="eastAsia"/>
        </w:rPr>
        <w:t>用户注册</w:t>
      </w:r>
      <w:r>
        <w:t>联系人信息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21" w:name="_Toc493792678"/>
      <w:r>
        <w:rPr>
          <w:rFonts w:hint="eastAsia"/>
        </w:rPr>
        <w:t>交互模式</w:t>
      </w:r>
      <w:bookmarkEnd w:id="821"/>
    </w:p>
    <w:p w:rsidR="00350DF7" w:rsidRPr="00A76916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22" w:name="_Toc493792679"/>
      <w:r>
        <w:rPr>
          <w:rFonts w:hint="eastAsia"/>
        </w:rPr>
        <w:t>请求参数列表</w:t>
      </w:r>
      <w:bookmarkEnd w:id="822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mb2c_ly_contact</w:t>
      </w:r>
      <w:r w:rsidRPr="000F2AF1">
        <w:rPr>
          <w:b/>
        </w:rPr>
        <w:t>info_submit.cgi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1关系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eg_relation1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t>String</w:t>
            </w:r>
            <w:r>
              <w:rPr>
                <w:rFonts w:hint="eastAsia"/>
              </w:rPr>
              <w:t>（8）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与本人关系（紧急联系人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M-母亲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F-父亲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H-子女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C-配偶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B-兄弟</w:t>
            </w:r>
          </w:p>
          <w:p w:rsidR="00150E05" w:rsidRPr="00632E52" w:rsidRDefault="00150E05" w:rsidP="00150E05">
            <w:r w:rsidRPr="00187581">
              <w:rPr>
                <w:rFonts w:hint="eastAsia"/>
              </w:rPr>
              <w:t>S-姐妹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1手机</w:t>
            </w:r>
            <w:r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eg_mobile1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手机号（紧急联系人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1姓名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eg_true_name1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姓名（紧急联系人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2关系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eg_relation2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t>String</w:t>
            </w:r>
            <w:r>
              <w:rPr>
                <w:rFonts w:hint="eastAsia"/>
              </w:rPr>
              <w:t>（8）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187581" w:rsidRDefault="00150E05" w:rsidP="00150E05">
            <w:r w:rsidRPr="00187581">
              <w:rPr>
                <w:rFonts w:hint="eastAsia"/>
              </w:rPr>
              <w:t>Y-朋友</w:t>
            </w:r>
          </w:p>
          <w:p w:rsidR="00150E05" w:rsidRPr="00187581" w:rsidRDefault="00150E05" w:rsidP="00150E05">
            <w:r w:rsidRPr="00187581">
              <w:rPr>
                <w:rFonts w:hint="eastAsia"/>
              </w:rPr>
              <w:t>W-同事</w:t>
            </w:r>
          </w:p>
          <w:p w:rsidR="00150E05" w:rsidRDefault="00150E05" w:rsidP="00150E05">
            <w:r w:rsidRPr="00187581">
              <w:rPr>
                <w:rFonts w:hint="eastAsia"/>
              </w:rPr>
              <w:lastRenderedPageBreak/>
              <w:t>T-同学</w:t>
            </w:r>
          </w:p>
          <w:p w:rsidR="00150E05" w:rsidRPr="00632E52" w:rsidRDefault="00150E05" w:rsidP="00150E05">
            <w:r w:rsidRPr="00760166">
              <w:rPr>
                <w:rFonts w:hint="eastAsia"/>
              </w:rPr>
              <w:t>O-其他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lastRenderedPageBreak/>
              <w:t>联系</w:t>
            </w:r>
            <w:r>
              <w:t>人</w:t>
            </w:r>
            <w:r>
              <w:rPr>
                <w:rFonts w:hint="eastAsia"/>
              </w:rPr>
              <w:t>2手机</w:t>
            </w:r>
            <w:r>
              <w:t>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eg_mobile2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手机号（紧急联系人</w:t>
            </w:r>
            <w:r w:rsidRPr="00632E52">
              <w:t>2</w:t>
            </w:r>
            <w:r w:rsidRPr="00632E52">
              <w:rPr>
                <w:rFonts w:hint="eastAsia"/>
              </w:rPr>
              <w:t>）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2姓名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t>eg_true_name2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632E52" w:rsidRDefault="00150E05" w:rsidP="00150E05">
            <w:r w:rsidRPr="00632E52">
              <w:rPr>
                <w:rFonts w:hint="eastAsia"/>
              </w:rPr>
              <w:t>姓名（紧急联系人</w:t>
            </w:r>
            <w:r w:rsidRPr="00632E52">
              <w:t>2</w:t>
            </w:r>
            <w:r w:rsidRPr="00632E52">
              <w:rPr>
                <w:rFonts w:hint="eastAsia"/>
              </w:rPr>
              <w:t>）</w:t>
            </w:r>
          </w:p>
        </w:tc>
      </w:tr>
    </w:tbl>
    <w:p w:rsidR="00350DF7" w:rsidRPr="007F2584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23" w:name="_Toc493792680"/>
      <w:r>
        <w:rPr>
          <w:rFonts w:hint="eastAsia"/>
        </w:rPr>
        <w:t>应答参数列表</w:t>
      </w:r>
      <w:bookmarkEnd w:id="823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</w:tbl>
    <w:p w:rsidR="00350DF7" w:rsidRPr="00122212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24" w:name="_Toc493792681"/>
      <w:r>
        <w:rPr>
          <w:rFonts w:hint="eastAsia"/>
        </w:rPr>
        <w:t>处理逻辑</w:t>
      </w:r>
      <w:bookmarkEnd w:id="824"/>
    </w:p>
    <w:p w:rsidR="00350DF7" w:rsidRDefault="00350DF7" w:rsidP="00350DF7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9F3494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判断用户状态是否已经实名认证，如果不是，报错返回</w:t>
      </w:r>
    </w:p>
    <w:p w:rsidR="009F3494" w:rsidRDefault="00350DF7" w:rsidP="00E91F91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调用后台的开通申请接口，如果返回失败，报错返回。</w:t>
      </w:r>
    </w:p>
    <w:p w:rsidR="00350DF7" w:rsidRDefault="00350DF7" w:rsidP="00E91F91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E357C6" w:rsidRDefault="00350DF7" w:rsidP="00350DF7">
      <w:pPr>
        <w:pStyle w:val="af"/>
        <w:numPr>
          <w:ilvl w:val="0"/>
          <w:numId w:val="98"/>
        </w:numPr>
        <w:ind w:firstLineChars="0"/>
      </w:pPr>
      <w:r>
        <w:rPr>
          <w:rFonts w:hint="eastAsia"/>
        </w:rPr>
        <w:t>处理返回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25" w:name="_Toc493792682"/>
      <w:r>
        <w:rPr>
          <w:rFonts w:hint="eastAsia"/>
        </w:rPr>
        <w:lastRenderedPageBreak/>
        <w:t>错误返回列表</w:t>
      </w:r>
      <w:bookmarkEnd w:id="82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A76916" w:rsidRDefault="00350DF7" w:rsidP="00350DF7"/>
    <w:p w:rsidR="00350DF7" w:rsidRPr="004D22E4" w:rsidRDefault="00350DF7" w:rsidP="00350DF7">
      <w:pPr>
        <w:pStyle w:val="2"/>
        <w:numPr>
          <w:ilvl w:val="1"/>
          <w:numId w:val="1"/>
        </w:numPr>
        <w:rPr>
          <w:strike/>
        </w:rPr>
      </w:pPr>
      <w:bookmarkStart w:id="826" w:name="_Toc493792683"/>
      <w:r w:rsidRPr="004D22E4">
        <w:rPr>
          <w:rFonts w:hint="eastAsia"/>
          <w:strike/>
        </w:rPr>
        <w:t>乐语</w:t>
      </w:r>
      <w:r w:rsidRPr="004D22E4">
        <w:rPr>
          <w:strike/>
        </w:rPr>
        <w:t>天下分期</w:t>
      </w:r>
      <w:r w:rsidRPr="004D22E4">
        <w:rPr>
          <w:rFonts w:hint="eastAsia"/>
          <w:strike/>
        </w:rPr>
        <w:t>-</w:t>
      </w:r>
      <w:r w:rsidRPr="004D22E4">
        <w:rPr>
          <w:rFonts w:hint="eastAsia"/>
          <w:strike/>
        </w:rPr>
        <w:t>用户</w:t>
      </w:r>
      <w:r w:rsidRPr="004D22E4">
        <w:rPr>
          <w:strike/>
        </w:rPr>
        <w:t>注册</w:t>
      </w:r>
      <w:bookmarkEnd w:id="826"/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27" w:name="_Toc493792684"/>
      <w:r w:rsidRPr="004D22E4">
        <w:rPr>
          <w:rFonts w:hint="eastAsia"/>
          <w:strike/>
        </w:rPr>
        <w:t>业务功能</w:t>
      </w:r>
      <w:bookmarkEnd w:id="827"/>
    </w:p>
    <w:p w:rsidR="00350DF7" w:rsidRPr="004D22E4" w:rsidRDefault="00350DF7" w:rsidP="00350DF7">
      <w:pPr>
        <w:ind w:left="420"/>
        <w:rPr>
          <w:strike/>
        </w:rPr>
      </w:pPr>
      <w:r w:rsidRPr="004D22E4">
        <w:rPr>
          <w:rFonts w:hint="eastAsia"/>
          <w:strike/>
        </w:rPr>
        <w:t>乐语</w:t>
      </w:r>
      <w:r w:rsidRPr="004D22E4">
        <w:rPr>
          <w:strike/>
        </w:rPr>
        <w:t>天下分期用户注册</w:t>
      </w:r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28" w:name="_Toc493792685"/>
      <w:r w:rsidRPr="004D22E4">
        <w:rPr>
          <w:rFonts w:hint="eastAsia"/>
          <w:strike/>
        </w:rPr>
        <w:t>交互模式</w:t>
      </w:r>
      <w:bookmarkEnd w:id="828"/>
    </w:p>
    <w:p w:rsidR="00350DF7" w:rsidRPr="004D22E4" w:rsidRDefault="00350DF7" w:rsidP="00350DF7">
      <w:pPr>
        <w:pStyle w:val="af"/>
        <w:ind w:left="567" w:firstLineChars="0" w:firstLine="0"/>
        <w:rPr>
          <w:strike/>
        </w:rPr>
      </w:pPr>
      <w:r w:rsidRPr="004D22E4">
        <w:rPr>
          <w:rFonts w:hint="eastAsia"/>
          <w:strike/>
        </w:rPr>
        <w:t>后台系统调用交互模式</w:t>
      </w:r>
    </w:p>
    <w:p w:rsidR="00350DF7" w:rsidRPr="004D22E4" w:rsidRDefault="00350DF7" w:rsidP="00350DF7">
      <w:pPr>
        <w:rPr>
          <w:strike/>
        </w:rPr>
      </w:pPr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29" w:name="_Toc493792686"/>
      <w:r w:rsidRPr="004D22E4">
        <w:rPr>
          <w:rFonts w:hint="eastAsia"/>
          <w:strike/>
        </w:rPr>
        <w:t>请求参数列表</w:t>
      </w:r>
      <w:bookmarkEnd w:id="829"/>
    </w:p>
    <w:p w:rsidR="00350DF7" w:rsidRPr="004D22E4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strike/>
          <w:kern w:val="0"/>
          <w:sz w:val="18"/>
          <w:szCs w:val="18"/>
        </w:rPr>
      </w:pPr>
      <w:r w:rsidRPr="004D22E4">
        <w:rPr>
          <w:rFonts w:hint="eastAsia"/>
          <w:strike/>
        </w:rPr>
        <w:t>请求</w:t>
      </w:r>
      <w:r w:rsidRPr="004D22E4">
        <w:rPr>
          <w:strike/>
        </w:rPr>
        <w:t>url：</w:t>
      </w:r>
      <w:r w:rsidRPr="004D22E4">
        <w:rPr>
          <w:rFonts w:hAnsi="Times New Roman"/>
          <w:b/>
          <w:strike/>
          <w:kern w:val="0"/>
        </w:rPr>
        <w:t>http://</w:t>
      </w:r>
      <w:r w:rsidRPr="004D22E4">
        <w:rPr>
          <w:rFonts w:hAnsi="Times New Roman"/>
          <w:strike/>
          <w:kern w:val="0"/>
        </w:rPr>
        <w:t>m.</w:t>
      </w:r>
      <w:r w:rsidR="008F29A0">
        <w:rPr>
          <w:rFonts w:hAnsi="Times New Roman"/>
          <w:strike/>
          <w:kern w:val="0"/>
        </w:rPr>
        <w:t>bananapay.cn</w:t>
      </w:r>
      <w:r w:rsidRPr="004D22E4">
        <w:rPr>
          <w:rFonts w:hAnsi="Times New Roman"/>
          <w:b/>
          <w:strike/>
          <w:kern w:val="0"/>
        </w:rPr>
        <w:t>/</w:t>
      </w:r>
      <w:r w:rsidRPr="004D22E4">
        <w:rPr>
          <w:strike/>
        </w:rPr>
        <w:t>cgi-bin/</w:t>
      </w:r>
      <w:r w:rsidRPr="004D22E4">
        <w:rPr>
          <w:b/>
          <w:strike/>
        </w:rPr>
        <w:t>mb2c_ly_userinfo_submit.cgi</w:t>
      </w:r>
    </w:p>
    <w:p w:rsidR="00350DF7" w:rsidRPr="004D22E4" w:rsidRDefault="00350DF7" w:rsidP="00350DF7">
      <w:pPr>
        <w:pStyle w:val="af"/>
        <w:ind w:left="567" w:firstLineChars="0" w:firstLine="0"/>
        <w:rPr>
          <w:strike/>
        </w:rPr>
      </w:pPr>
      <w:r w:rsidRPr="004D22E4">
        <w:rPr>
          <w:rFonts w:hint="eastAsia"/>
          <w:strike/>
        </w:rPr>
        <w:t>通过</w:t>
      </w:r>
      <w:r w:rsidRPr="004D22E4">
        <w:rPr>
          <w:strike/>
        </w:rP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说明</w:t>
            </w:r>
          </w:p>
        </w:tc>
      </w:tr>
      <w:tr w:rsidR="00350DF7" w:rsidRPr="004D22E4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4D22E4" w:rsidRDefault="00350DF7" w:rsidP="00ED3ACC">
            <w:pPr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协议参数</w:t>
            </w:r>
          </w:p>
        </w:tc>
      </w:tr>
      <w:tr w:rsidR="00350DF7" w:rsidRPr="004D22E4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签名类型</w:t>
            </w:r>
            <w:r w:rsidRPr="004D22E4">
              <w:rPr>
                <w:rFonts w:hint="eastAsia"/>
                <w:strike/>
              </w:rPr>
              <w:t>，取值：</w:t>
            </w:r>
            <w:r w:rsidRPr="004D22E4">
              <w:rPr>
                <w:strike/>
              </w:rPr>
              <w:t>MD5、RSA，默认</w:t>
            </w:r>
            <w:r w:rsidRPr="004D22E4">
              <w:rPr>
                <w:rFonts w:hint="eastAsia"/>
                <w:strike/>
              </w:rPr>
              <w:t>：</w:t>
            </w:r>
            <w:r w:rsidRPr="004D22E4">
              <w:rPr>
                <w:strike/>
              </w:rPr>
              <w:t>MD5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接口版本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service_version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版本号，默认为</w:t>
            </w:r>
            <w:r w:rsidRPr="004D22E4">
              <w:rPr>
                <w:strike/>
              </w:rPr>
              <w:t>1.0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字符集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input_charset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字符编码,取值：GBK</w:t>
            </w:r>
            <w:r w:rsidRPr="004D22E4">
              <w:rPr>
                <w:rFonts w:hint="eastAsia"/>
                <w:strike/>
              </w:rPr>
              <w:t>、</w:t>
            </w:r>
            <w:r w:rsidRPr="004D22E4">
              <w:rPr>
                <w:strike/>
              </w:rPr>
              <w:t>UTF-8</w:t>
            </w:r>
            <w:r w:rsidRPr="004D22E4">
              <w:rPr>
                <w:rFonts w:hint="eastAsia"/>
                <w:strike/>
              </w:rPr>
              <w:t>，</w:t>
            </w:r>
            <w:r w:rsidRPr="004D22E4">
              <w:rPr>
                <w:strike/>
              </w:rPr>
              <w:t>默认：UTF-8。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签名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是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String(32)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签名</w:t>
            </w:r>
            <w:r w:rsidRPr="004D22E4">
              <w:rPr>
                <w:rFonts w:hint="eastAsia"/>
                <w:strike/>
              </w:rPr>
              <w:t>（固定</w:t>
            </w:r>
            <w:r w:rsidRPr="004D22E4">
              <w:rPr>
                <w:strike/>
              </w:rPr>
              <w:t>key</w:t>
            </w:r>
            <w:r w:rsidRPr="004D22E4">
              <w:rPr>
                <w:rFonts w:hint="eastAsia"/>
                <w:strike/>
              </w:rPr>
              <w:t>签名</w:t>
            </w:r>
            <w:r w:rsidRPr="004D22E4">
              <w:rPr>
                <w:strike/>
              </w:rPr>
              <w:t>）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多密钥支持的密钥序号，默认1</w:t>
            </w:r>
          </w:p>
        </w:tc>
      </w:tr>
      <w:tr w:rsidR="00350DF7" w:rsidRPr="004D22E4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4D22E4" w:rsidRDefault="00350DF7" w:rsidP="00ED3ACC">
            <w:pPr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基础参数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  <w:lang w:val="zh-CN"/>
              </w:rPr>
              <w:t>渠</w:t>
            </w:r>
            <w:r w:rsidRPr="004D22E4">
              <w:rPr>
                <w:strike/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spacing w:line="240" w:lineRule="auto"/>
              <w:rPr>
                <w:strike/>
              </w:rPr>
            </w:pPr>
            <w:r w:rsidRPr="004D22E4">
              <w:rPr>
                <w:rFonts w:hint="eastAsia"/>
                <w:strike/>
              </w:rPr>
              <w:t>渠</w:t>
            </w:r>
            <w:r w:rsidRPr="004D22E4">
              <w:rPr>
                <w:strike/>
              </w:rPr>
              <w:t>道标识</w:t>
            </w:r>
          </w:p>
          <w:p w:rsidR="00350DF7" w:rsidRPr="004D22E4" w:rsidRDefault="00350DF7" w:rsidP="00ED3ACC">
            <w:pPr>
              <w:spacing w:line="240" w:lineRule="auto"/>
              <w:rPr>
                <w:strike/>
              </w:rPr>
            </w:pPr>
            <w:r w:rsidRPr="004D22E4">
              <w:rPr>
                <w:strike/>
              </w:rPr>
              <w:t>1:pc端</w:t>
            </w:r>
          </w:p>
          <w:p w:rsidR="00350DF7" w:rsidRPr="004D22E4" w:rsidRDefault="00350DF7" w:rsidP="00ED3ACC">
            <w:pPr>
              <w:spacing w:line="240" w:lineRule="auto"/>
              <w:rPr>
                <w:strike/>
              </w:rPr>
            </w:pPr>
            <w:r w:rsidRPr="004D22E4">
              <w:rPr>
                <w:strike/>
              </w:rPr>
              <w:t>2:移动</w:t>
            </w:r>
          </w:p>
          <w:p w:rsidR="00350DF7" w:rsidRPr="004D22E4" w:rsidRDefault="00350DF7" w:rsidP="00ED3ACC">
            <w:pPr>
              <w:spacing w:line="240" w:lineRule="auto"/>
              <w:rPr>
                <w:strike/>
              </w:rPr>
            </w:pPr>
            <w:r w:rsidRPr="004D22E4">
              <w:rPr>
                <w:strike/>
              </w:rPr>
              <w:lastRenderedPageBreak/>
              <w:t>3:固话</w:t>
            </w:r>
          </w:p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4:POS机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lastRenderedPageBreak/>
              <w:t>设备序列</w:t>
            </w:r>
            <w:r w:rsidRPr="004D22E4">
              <w:rPr>
                <w:strike/>
              </w:rPr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手机</w:t>
            </w:r>
            <w:r w:rsidRPr="004D22E4">
              <w:rPr>
                <w:strike/>
              </w:rPr>
              <w:t>设备序列号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必填，</w:t>
            </w:r>
            <w:r w:rsidRPr="004D22E4">
              <w:rPr>
                <w:strike/>
              </w:rPr>
              <w:t>有别</w:t>
            </w:r>
            <w:r w:rsidRPr="004D22E4">
              <w:rPr>
                <w:rFonts w:hint="eastAsia"/>
                <w:strike/>
              </w:rPr>
              <w:t>于</w:t>
            </w:r>
            <w:r w:rsidRPr="004D22E4">
              <w:rPr>
                <w:strike/>
              </w:rPr>
              <w:t>其他</w:t>
            </w:r>
            <w:r w:rsidRPr="004D22E4">
              <w:rPr>
                <w:rFonts w:hint="eastAsia"/>
                <w:strike/>
              </w:rPr>
              <w:t>接口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1-</w:t>
            </w:r>
            <w:r w:rsidRPr="004D22E4">
              <w:rPr>
                <w:rFonts w:hint="eastAsia"/>
                <w:strike/>
              </w:rPr>
              <w:t>安卓</w:t>
            </w:r>
          </w:p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2-IOS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iphone4s,iphone5s,ipad2,xiaomi2</w:t>
            </w:r>
            <w:r w:rsidRPr="004D22E4">
              <w:rPr>
                <w:rFonts w:hint="eastAsia"/>
                <w:strike/>
              </w:rPr>
              <w:t>等</w:t>
            </w:r>
          </w:p>
        </w:tc>
      </w:tr>
      <w:tr w:rsidR="00350DF7" w:rsidRPr="004D22E4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软件</w:t>
            </w:r>
            <w:r w:rsidRPr="004D22E4">
              <w:rPr>
                <w:strike/>
              </w:rP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S</w:t>
            </w:r>
            <w:r w:rsidRPr="004D22E4">
              <w:rPr>
                <w:strike/>
              </w:rP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</w:p>
        </w:tc>
      </w:tr>
      <w:tr w:rsidR="00350DF7" w:rsidRPr="004D22E4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4D22E4" w:rsidRDefault="00350DF7" w:rsidP="00ED3ACC">
            <w:pPr>
              <w:ind w:rightChars="-45" w:right="-94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业务参数</w:t>
            </w:r>
          </w:p>
        </w:tc>
      </w:tr>
      <w:tr w:rsidR="00350DF7" w:rsidRPr="004D22E4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用户</w:t>
            </w:r>
            <w:r w:rsidRPr="004D22E4">
              <w:rPr>
                <w:strike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用户账号</w:t>
            </w:r>
          </w:p>
        </w:tc>
      </w:tr>
      <w:tr w:rsidR="00350DF7" w:rsidRPr="004D22E4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会话</w:t>
            </w:r>
            <w:r w:rsidRPr="004D22E4">
              <w:rPr>
                <w:strike/>
              </w:rPr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String</w:t>
            </w:r>
            <w:r w:rsidRPr="004D22E4">
              <w:rPr>
                <w:strike/>
              </w:rP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50DF7" w:rsidRPr="004D22E4" w:rsidRDefault="00350DF7" w:rsidP="00ED3ACC">
            <w:pPr>
              <w:rPr>
                <w:strike/>
              </w:rPr>
            </w:pPr>
          </w:p>
        </w:tc>
      </w:tr>
    </w:tbl>
    <w:p w:rsidR="00350DF7" w:rsidRPr="004D22E4" w:rsidRDefault="00350DF7" w:rsidP="00350DF7">
      <w:pPr>
        <w:rPr>
          <w:strike/>
        </w:rPr>
      </w:pPr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30" w:name="_Toc493792687"/>
      <w:r w:rsidRPr="004D22E4">
        <w:rPr>
          <w:rFonts w:hint="eastAsia"/>
          <w:strike/>
        </w:rPr>
        <w:t>应答参数列表</w:t>
      </w:r>
      <w:bookmarkEnd w:id="830"/>
    </w:p>
    <w:p w:rsidR="00350DF7" w:rsidRPr="004D22E4" w:rsidRDefault="00350DF7" w:rsidP="00350DF7">
      <w:pPr>
        <w:pStyle w:val="af"/>
        <w:ind w:left="567" w:firstLineChars="0" w:firstLine="0"/>
        <w:rPr>
          <w:strike/>
        </w:rPr>
      </w:pPr>
      <w:r w:rsidRPr="004D22E4">
        <w:rPr>
          <w:rFonts w:hint="eastAsia"/>
          <w:strike/>
        </w:rPr>
        <w:t>数据按</w:t>
      </w:r>
      <w:r w:rsidRPr="004D22E4">
        <w:rPr>
          <w:strike/>
        </w:rPr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字段名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变量名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必填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说明</w:t>
            </w:r>
          </w:p>
        </w:tc>
      </w:tr>
      <w:tr w:rsidR="00350DF7" w:rsidRPr="004D22E4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4D22E4" w:rsidRDefault="00350DF7" w:rsidP="00ED3ACC">
            <w:pPr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协议参数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签名方式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sign_type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签名类型</w:t>
            </w:r>
            <w:r w:rsidRPr="004D22E4">
              <w:rPr>
                <w:rFonts w:hint="eastAsia"/>
                <w:strike/>
              </w:rPr>
              <w:t>，取值：</w:t>
            </w:r>
            <w:r w:rsidRPr="004D22E4">
              <w:rPr>
                <w:strike/>
              </w:rPr>
              <w:t>MD5、RSA，默认</w:t>
            </w:r>
            <w:r w:rsidRPr="004D22E4">
              <w:rPr>
                <w:rFonts w:hint="eastAsia"/>
                <w:strike/>
              </w:rPr>
              <w:t>：</w:t>
            </w:r>
            <w:r w:rsidRPr="004D22E4">
              <w:rPr>
                <w:strike/>
              </w:rPr>
              <w:t>MD5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接口版本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service_version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版本号，默认为</w:t>
            </w:r>
            <w:r w:rsidRPr="004D22E4">
              <w:rPr>
                <w:strike/>
              </w:rPr>
              <w:t>1.0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字符集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input_charset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String(8)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字符编码,取值：GBK</w:t>
            </w:r>
            <w:r w:rsidRPr="004D22E4">
              <w:rPr>
                <w:rFonts w:hint="eastAsia"/>
                <w:strike/>
              </w:rPr>
              <w:t>、</w:t>
            </w:r>
            <w:r w:rsidRPr="004D22E4">
              <w:rPr>
                <w:strike/>
              </w:rPr>
              <w:t>UTF-8</w:t>
            </w:r>
            <w:r w:rsidRPr="004D22E4">
              <w:rPr>
                <w:rFonts w:hint="eastAsia"/>
                <w:strike/>
              </w:rPr>
              <w:t>，</w:t>
            </w:r>
            <w:r w:rsidRPr="004D22E4">
              <w:rPr>
                <w:strike/>
              </w:rPr>
              <w:t>默认：UTF-8。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签名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是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String(32)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签名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密钥序号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sign_key_index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多密钥支持的密钥序号，默认1</w:t>
            </w:r>
          </w:p>
        </w:tc>
      </w:tr>
      <w:tr w:rsidR="00350DF7" w:rsidRPr="004D22E4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4D22E4" w:rsidRDefault="00350DF7" w:rsidP="00ED3ACC">
            <w:pPr>
              <w:ind w:rightChars="-45" w:right="-94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业务参数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  <w:lang w:val="zh-CN"/>
              </w:rPr>
            </w:pPr>
            <w:r w:rsidRPr="004D22E4">
              <w:rPr>
                <w:rFonts w:hint="eastAsia"/>
                <w:strike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  <w:lang w:val="zh-CN"/>
              </w:rPr>
            </w:pPr>
            <w:r w:rsidRPr="004D22E4">
              <w:rPr>
                <w:strike/>
              </w:rPr>
              <w:t>retcode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Int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参见错误码对照表</w:t>
            </w:r>
          </w:p>
        </w:tc>
      </w:tr>
      <w:tr w:rsidR="00350DF7" w:rsidRPr="004D22E4" w:rsidTr="00ED3ACC">
        <w:tc>
          <w:tcPr>
            <w:tcW w:w="1728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retmsg</w:t>
            </w:r>
          </w:p>
        </w:tc>
        <w:tc>
          <w:tcPr>
            <w:tcW w:w="72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</w:tcPr>
          <w:p w:rsidR="00350DF7" w:rsidRPr="004D22E4" w:rsidRDefault="00350DF7" w:rsidP="00ED3ACC">
            <w:pPr>
              <w:rPr>
                <w:strike/>
              </w:rPr>
            </w:pPr>
            <w:r w:rsidRPr="004D22E4">
              <w:rPr>
                <w:strike/>
              </w:rPr>
              <w:t>String(30)</w:t>
            </w:r>
          </w:p>
        </w:tc>
        <w:tc>
          <w:tcPr>
            <w:tcW w:w="4305" w:type="dxa"/>
          </w:tcPr>
          <w:p w:rsidR="00350DF7" w:rsidRPr="004D22E4" w:rsidRDefault="00350DF7" w:rsidP="00ED3ACC">
            <w:pPr>
              <w:rPr>
                <w:strike/>
              </w:rPr>
            </w:pPr>
          </w:p>
        </w:tc>
      </w:tr>
    </w:tbl>
    <w:p w:rsidR="00350DF7" w:rsidRPr="004D22E4" w:rsidRDefault="00350DF7" w:rsidP="00350DF7">
      <w:pPr>
        <w:rPr>
          <w:strike/>
        </w:rPr>
      </w:pPr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31" w:name="_Toc493792688"/>
      <w:r w:rsidRPr="004D22E4">
        <w:rPr>
          <w:rFonts w:hint="eastAsia"/>
          <w:strike/>
        </w:rPr>
        <w:lastRenderedPageBreak/>
        <w:t>处理逻辑</w:t>
      </w:r>
      <w:bookmarkEnd w:id="831"/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入参校验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校验手机</w:t>
      </w:r>
      <w:r w:rsidRPr="004D22E4">
        <w:rPr>
          <w:strike/>
        </w:rPr>
        <w:t>app数据固定签名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判断用户状态是否已经实名认证，如果不是，报错返回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查询用户</w:t>
      </w:r>
      <w:r w:rsidRPr="004D22E4">
        <w:rPr>
          <w:strike/>
        </w:rPr>
        <w:t>的提交信息，校验参数的完整性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调用</w:t>
      </w:r>
      <w:r w:rsidRPr="004D22E4">
        <w:rPr>
          <w:strike/>
        </w:rPr>
        <w:t>乐语</w:t>
      </w:r>
      <w:r w:rsidRPr="004D22E4">
        <w:rPr>
          <w:rFonts w:hint="eastAsia"/>
          <w:strike/>
        </w:rPr>
        <w:t>app</w:t>
      </w:r>
      <w:r w:rsidRPr="004D22E4">
        <w:rPr>
          <w:strike/>
        </w:rPr>
        <w:t>端注册接口</w:t>
      </w:r>
      <w:r w:rsidRPr="004D22E4">
        <w:rPr>
          <w:rFonts w:hint="eastAsia"/>
          <w:strike/>
        </w:rPr>
        <w:t>完成</w:t>
      </w:r>
      <w:r w:rsidRPr="004D22E4">
        <w:rPr>
          <w:strike/>
        </w:rPr>
        <w:t>用户认证信息注册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生成返回</w:t>
      </w:r>
      <w:r w:rsidRPr="004D22E4">
        <w:rPr>
          <w:strike/>
        </w:rPr>
        <w:t>app的固定签名</w:t>
      </w:r>
    </w:p>
    <w:p w:rsidR="00350DF7" w:rsidRPr="004D22E4" w:rsidRDefault="00350DF7" w:rsidP="00350DF7">
      <w:pPr>
        <w:pStyle w:val="af"/>
        <w:numPr>
          <w:ilvl w:val="0"/>
          <w:numId w:val="99"/>
        </w:numPr>
        <w:ind w:firstLineChars="0"/>
        <w:rPr>
          <w:strike/>
        </w:rPr>
      </w:pPr>
      <w:r w:rsidRPr="004D22E4">
        <w:rPr>
          <w:rFonts w:hint="eastAsia"/>
          <w:strike/>
        </w:rPr>
        <w:t>处理返回</w:t>
      </w:r>
    </w:p>
    <w:p w:rsidR="00350DF7" w:rsidRPr="004D22E4" w:rsidRDefault="00350DF7" w:rsidP="00350DF7">
      <w:pPr>
        <w:pStyle w:val="3"/>
        <w:numPr>
          <w:ilvl w:val="2"/>
          <w:numId w:val="1"/>
        </w:numPr>
        <w:rPr>
          <w:strike/>
        </w:rPr>
      </w:pPr>
      <w:bookmarkStart w:id="832" w:name="_Toc493792689"/>
      <w:r w:rsidRPr="004D22E4">
        <w:rPr>
          <w:rFonts w:hint="eastAsia"/>
          <w:strike/>
        </w:rPr>
        <w:t>错误返回列表</w:t>
      </w:r>
      <w:bookmarkEnd w:id="832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4D22E4" w:rsidTr="00ED3ACC">
        <w:trPr>
          <w:jc w:val="center"/>
        </w:trPr>
        <w:tc>
          <w:tcPr>
            <w:tcW w:w="1908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返回结果</w:t>
            </w:r>
          </w:p>
        </w:tc>
        <w:tc>
          <w:tcPr>
            <w:tcW w:w="8265" w:type="dxa"/>
          </w:tcPr>
          <w:p w:rsidR="00350DF7" w:rsidRPr="004D22E4" w:rsidRDefault="00350DF7" w:rsidP="00ED3ACC">
            <w:pPr>
              <w:jc w:val="center"/>
              <w:rPr>
                <w:b/>
                <w:strike/>
              </w:rPr>
            </w:pPr>
            <w:r w:rsidRPr="004D22E4">
              <w:rPr>
                <w:rFonts w:hint="eastAsia"/>
                <w:b/>
                <w:strike/>
              </w:rPr>
              <w:t>结果说明</w:t>
            </w:r>
          </w:p>
        </w:tc>
      </w:tr>
      <w:tr w:rsidR="00350DF7" w:rsidRPr="004D22E4" w:rsidTr="00ED3ACC">
        <w:trPr>
          <w:jc w:val="center"/>
        </w:trPr>
        <w:tc>
          <w:tcPr>
            <w:tcW w:w="1908" w:type="dxa"/>
            <w:vAlign w:val="center"/>
          </w:tcPr>
          <w:p w:rsidR="00350DF7" w:rsidRPr="004D22E4" w:rsidRDefault="00350DF7" w:rsidP="00ED3ACC">
            <w:pPr>
              <w:jc w:val="center"/>
              <w:rPr>
                <w:strike/>
              </w:rPr>
            </w:pPr>
            <w:r w:rsidRPr="004D22E4">
              <w:rPr>
                <w:strike/>
              </w:rPr>
              <w:t>0</w:t>
            </w:r>
          </w:p>
        </w:tc>
        <w:tc>
          <w:tcPr>
            <w:tcW w:w="8265" w:type="dxa"/>
            <w:vAlign w:val="center"/>
          </w:tcPr>
          <w:p w:rsidR="00350DF7" w:rsidRPr="004D22E4" w:rsidRDefault="00350DF7" w:rsidP="00ED3ACC">
            <w:pPr>
              <w:jc w:val="left"/>
              <w:rPr>
                <w:strike/>
              </w:rPr>
            </w:pPr>
            <w:r w:rsidRPr="004D22E4">
              <w:rPr>
                <w:rFonts w:hint="eastAsia"/>
                <w:strike/>
              </w:rPr>
              <w:t>成功</w:t>
            </w:r>
          </w:p>
        </w:tc>
      </w:tr>
      <w:tr w:rsidR="00350DF7" w:rsidRPr="004D22E4" w:rsidTr="00ED3ACC">
        <w:trPr>
          <w:jc w:val="center"/>
        </w:trPr>
        <w:tc>
          <w:tcPr>
            <w:tcW w:w="1908" w:type="dxa"/>
            <w:vAlign w:val="center"/>
          </w:tcPr>
          <w:p w:rsidR="00350DF7" w:rsidRPr="004D22E4" w:rsidRDefault="00350DF7" w:rsidP="00ED3ACC">
            <w:pPr>
              <w:jc w:val="center"/>
              <w:rPr>
                <w:strike/>
              </w:rPr>
            </w:pPr>
          </w:p>
        </w:tc>
        <w:tc>
          <w:tcPr>
            <w:tcW w:w="8265" w:type="dxa"/>
            <w:vAlign w:val="center"/>
          </w:tcPr>
          <w:p w:rsidR="00350DF7" w:rsidRPr="004D22E4" w:rsidRDefault="00350DF7" w:rsidP="00ED3ACC">
            <w:pPr>
              <w:ind w:rightChars="-45" w:right="-94"/>
              <w:rPr>
                <w:strike/>
              </w:rPr>
            </w:pPr>
          </w:p>
        </w:tc>
      </w:tr>
    </w:tbl>
    <w:p w:rsidR="00350DF7" w:rsidRPr="004D22E4" w:rsidRDefault="00350DF7" w:rsidP="00350DF7">
      <w:pPr>
        <w:rPr>
          <w:strike/>
        </w:rPr>
      </w:pPr>
    </w:p>
    <w:p w:rsidR="00350DF7" w:rsidRDefault="00350DF7" w:rsidP="00350DF7">
      <w:pPr>
        <w:pStyle w:val="2"/>
        <w:numPr>
          <w:ilvl w:val="1"/>
          <w:numId w:val="1"/>
        </w:numPr>
      </w:pPr>
      <w:bookmarkStart w:id="833" w:name="_Toc493792690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查询</w:t>
      </w:r>
      <w:bookmarkEnd w:id="833"/>
    </w:p>
    <w:p w:rsidR="00350DF7" w:rsidRDefault="00350DF7" w:rsidP="00350DF7">
      <w:pPr>
        <w:pStyle w:val="3"/>
        <w:numPr>
          <w:ilvl w:val="2"/>
          <w:numId w:val="1"/>
        </w:numPr>
      </w:pPr>
      <w:bookmarkStart w:id="834" w:name="_Toc493792691"/>
      <w:r>
        <w:rPr>
          <w:rFonts w:hint="eastAsia"/>
        </w:rPr>
        <w:t>业务功能</w:t>
      </w:r>
      <w:bookmarkEnd w:id="834"/>
    </w:p>
    <w:p w:rsidR="00350DF7" w:rsidRPr="00A76916" w:rsidRDefault="00350DF7" w:rsidP="00350DF7">
      <w:pPr>
        <w:ind w:firstLine="420"/>
      </w:pPr>
      <w:r>
        <w:rPr>
          <w:rFonts w:hint="eastAsia"/>
        </w:rPr>
        <w:t>查询用户</w:t>
      </w:r>
      <w:r>
        <w:t>注册个人信息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35" w:name="_Toc493792692"/>
      <w:r>
        <w:rPr>
          <w:rFonts w:hint="eastAsia"/>
        </w:rPr>
        <w:t>交互模式</w:t>
      </w:r>
      <w:bookmarkEnd w:id="835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Pr="00A76916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36" w:name="_Toc493792693"/>
      <w:r>
        <w:rPr>
          <w:rFonts w:hint="eastAsia"/>
        </w:rPr>
        <w:t>请求参数列表</w:t>
      </w:r>
      <w:bookmarkEnd w:id="836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mb2c_ly_baseinfo_qry</w:t>
      </w:r>
      <w:r w:rsidRPr="000F2AF1">
        <w:rPr>
          <w:b/>
        </w:rPr>
        <w:t>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350DF7" w:rsidRPr="007F2584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37" w:name="_Toc493792694"/>
      <w:r>
        <w:rPr>
          <w:rFonts w:hint="eastAsia"/>
        </w:rPr>
        <w:t>应答参数列表</w:t>
      </w:r>
      <w:bookmarkEnd w:id="837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userid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String(20)</w:t>
            </w:r>
          </w:p>
        </w:tc>
        <w:tc>
          <w:tcPr>
            <w:tcW w:w="4305" w:type="dxa"/>
          </w:tcPr>
          <w:p w:rsidR="00350DF7" w:rsidRPr="00A333B7" w:rsidRDefault="00350DF7" w:rsidP="00ED3ACC">
            <w:r>
              <w:rPr>
                <w:rFonts w:hint="eastAsia"/>
              </w:rPr>
              <w:t>用户账号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636E3" w:rsidRDefault="00350DF7" w:rsidP="00ED3ACC">
            <w:r w:rsidRPr="006636E3">
              <w:rPr>
                <w:rFonts w:hint="eastAsia"/>
              </w:rPr>
              <w:t>真实</w:t>
            </w:r>
            <w:r w:rsidRPr="006636E3">
              <w:t>姓名</w:t>
            </w:r>
          </w:p>
        </w:tc>
        <w:tc>
          <w:tcPr>
            <w:tcW w:w="1980" w:type="dxa"/>
          </w:tcPr>
          <w:p w:rsidR="00350DF7" w:rsidRPr="006636E3" w:rsidRDefault="00350DF7" w:rsidP="00ED3ACC">
            <w:r w:rsidRPr="006636E3">
              <w:t>t</w:t>
            </w:r>
            <w:r w:rsidRPr="006636E3">
              <w:rPr>
                <w:rFonts w:hint="eastAsia"/>
              </w:rPr>
              <w:t>rue_</w:t>
            </w:r>
            <w:r w:rsidRPr="006636E3">
              <w:t>name</w:t>
            </w:r>
          </w:p>
        </w:tc>
        <w:tc>
          <w:tcPr>
            <w:tcW w:w="720" w:type="dxa"/>
          </w:tcPr>
          <w:p w:rsidR="00350DF7" w:rsidRPr="006636E3" w:rsidRDefault="00350DF7" w:rsidP="00ED3AC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636E3" w:rsidRDefault="00350DF7" w:rsidP="00ED3ACC">
            <w:r w:rsidRPr="006636E3">
              <w:rPr>
                <w:rFonts w:hint="eastAsia"/>
              </w:rPr>
              <w:t>String</w:t>
            </w:r>
            <w:r w:rsidRPr="006636E3">
              <w:t>(64)</w:t>
            </w:r>
          </w:p>
        </w:tc>
        <w:tc>
          <w:tcPr>
            <w:tcW w:w="4305" w:type="dxa"/>
          </w:tcPr>
          <w:p w:rsidR="00350DF7" w:rsidRPr="006636E3" w:rsidRDefault="00350DF7" w:rsidP="00ED3ACC">
            <w:r w:rsidRPr="006636E3">
              <w:rPr>
                <w:rFonts w:hint="eastAsia"/>
              </w:rPr>
              <w:t>认证</w:t>
            </w:r>
            <w:r w:rsidRPr="006636E3">
              <w:t>的姓名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836FC3" w:rsidRDefault="00350DF7" w:rsidP="00ED3ACC">
            <w:pPr>
              <w:rPr>
                <w:strike/>
              </w:rPr>
            </w:pPr>
            <w:r w:rsidRPr="00836FC3">
              <w:rPr>
                <w:rFonts w:hint="eastAsia"/>
                <w:strike/>
              </w:rPr>
              <w:t>证件</w:t>
            </w:r>
            <w:r w:rsidRPr="00836FC3">
              <w:rPr>
                <w:strike/>
              </w:rPr>
              <w:t>号码</w:t>
            </w:r>
          </w:p>
        </w:tc>
        <w:tc>
          <w:tcPr>
            <w:tcW w:w="1980" w:type="dxa"/>
          </w:tcPr>
          <w:p w:rsidR="00350DF7" w:rsidRPr="00836FC3" w:rsidRDefault="00350DF7" w:rsidP="00ED3ACC">
            <w:pPr>
              <w:rPr>
                <w:strike/>
              </w:rPr>
            </w:pPr>
            <w:r w:rsidRPr="00836FC3">
              <w:rPr>
                <w:strike/>
              </w:rPr>
              <w:t>cert_id</w:t>
            </w:r>
          </w:p>
        </w:tc>
        <w:tc>
          <w:tcPr>
            <w:tcW w:w="720" w:type="dxa"/>
          </w:tcPr>
          <w:p w:rsidR="00350DF7" w:rsidRPr="00836FC3" w:rsidRDefault="00350DF7" w:rsidP="00ED3ACC">
            <w:pPr>
              <w:rPr>
                <w:strike/>
              </w:rPr>
            </w:pPr>
            <w:r w:rsidRPr="00836FC3">
              <w:rPr>
                <w:rFonts w:hint="eastAsia"/>
                <w:strike/>
              </w:rPr>
              <w:t>否</w:t>
            </w:r>
          </w:p>
        </w:tc>
        <w:tc>
          <w:tcPr>
            <w:tcW w:w="1440" w:type="dxa"/>
          </w:tcPr>
          <w:p w:rsidR="00350DF7" w:rsidRPr="00836FC3" w:rsidRDefault="00350DF7" w:rsidP="00ED3ACC">
            <w:pPr>
              <w:rPr>
                <w:strike/>
              </w:rPr>
            </w:pPr>
            <w:r w:rsidRPr="00836FC3">
              <w:rPr>
                <w:rFonts w:hint="eastAsia"/>
                <w:strike/>
              </w:rPr>
              <w:t>String</w:t>
            </w:r>
            <w:r w:rsidRPr="00836FC3">
              <w:rPr>
                <w:strike/>
              </w:rPr>
              <w:t>(64)</w:t>
            </w:r>
          </w:p>
        </w:tc>
        <w:tc>
          <w:tcPr>
            <w:tcW w:w="4305" w:type="dxa"/>
          </w:tcPr>
          <w:p w:rsidR="00350DF7" w:rsidRPr="00836FC3" w:rsidRDefault="00350DF7" w:rsidP="00ED3ACC">
            <w:pPr>
              <w:rPr>
                <w:strike/>
              </w:rPr>
            </w:pPr>
            <w:r w:rsidRPr="00836FC3">
              <w:rPr>
                <w:rFonts w:hint="eastAsia"/>
                <w:strike/>
              </w:rPr>
              <w:t>证件号码</w:t>
            </w:r>
            <w:r>
              <w:rPr>
                <w:rFonts w:hint="eastAsia"/>
                <w:strike/>
              </w:rPr>
              <w:t>明文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证件</w:t>
            </w:r>
            <w:r>
              <w:t>号码</w:t>
            </w:r>
            <w:r>
              <w:rPr>
                <w:rFonts w:hint="eastAsia"/>
              </w:rPr>
              <w:t>开头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27DFB">
              <w:t>cert</w:t>
            </w:r>
            <w:r w:rsidRPr="00235DC5">
              <w:rPr>
                <w:rFonts w:hint="eastAsia"/>
              </w:rPr>
              <w:t>_head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(2)</w:t>
            </w:r>
          </w:p>
        </w:tc>
        <w:tc>
          <w:tcPr>
            <w:tcW w:w="4305" w:type="dxa"/>
          </w:tcPr>
          <w:p w:rsidR="00350DF7" w:rsidRPr="00632E52" w:rsidRDefault="00350DF7" w:rsidP="00ED3ACC"/>
        </w:tc>
      </w:tr>
      <w:tr w:rsidR="00350DF7" w:rsidRPr="00A333B7" w:rsidTr="00ED3ACC">
        <w:tc>
          <w:tcPr>
            <w:tcW w:w="1728" w:type="dxa"/>
          </w:tcPr>
          <w:p w:rsidR="00350DF7" w:rsidRDefault="00350DF7" w:rsidP="00ED3ACC">
            <w:r>
              <w:rPr>
                <w:rFonts w:hint="eastAsia"/>
              </w:rPr>
              <w:t>证件</w:t>
            </w:r>
            <w:r>
              <w:t>号码结尾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27DFB">
              <w:t>cert</w:t>
            </w:r>
            <w:r w:rsidRPr="00235DC5">
              <w:rPr>
                <w:rFonts w:hint="eastAsia"/>
              </w:rPr>
              <w:t>_tail</w:t>
            </w:r>
          </w:p>
        </w:tc>
        <w:tc>
          <w:tcPr>
            <w:tcW w:w="720" w:type="dxa"/>
          </w:tcPr>
          <w:p w:rsidR="00350DF7" w:rsidRPr="00632E52" w:rsidRDefault="00350DF7" w:rsidP="00ED3AC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Default="00350DF7" w:rsidP="00ED3ACC">
            <w:r>
              <w:rPr>
                <w:rFonts w:hint="eastAsia"/>
              </w:rPr>
              <w:t>String</w:t>
            </w:r>
            <w:r>
              <w:t>(2)</w:t>
            </w:r>
          </w:p>
        </w:tc>
        <w:tc>
          <w:tcPr>
            <w:tcW w:w="4305" w:type="dxa"/>
          </w:tcPr>
          <w:p w:rsidR="00350DF7" w:rsidRDefault="00350DF7" w:rsidP="00ED3ACC"/>
        </w:tc>
      </w:tr>
      <w:tr w:rsidR="00760166" w:rsidRPr="00A333B7" w:rsidTr="00ED3ACC">
        <w:tc>
          <w:tcPr>
            <w:tcW w:w="1728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证件</w:t>
            </w:r>
            <w:r w:rsidRPr="004269C8">
              <w:t>签发日期</w:t>
            </w:r>
          </w:p>
        </w:tc>
        <w:tc>
          <w:tcPr>
            <w:tcW w:w="1980" w:type="dxa"/>
          </w:tcPr>
          <w:p w:rsidR="00760166" w:rsidRPr="004269C8" w:rsidRDefault="00760166" w:rsidP="00760166">
            <w:r w:rsidRPr="004269C8">
              <w:t>cert_issue_date</w:t>
            </w:r>
          </w:p>
        </w:tc>
        <w:tc>
          <w:tcPr>
            <w:tcW w:w="720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String</w:t>
            </w:r>
            <w:r w:rsidRPr="004269C8">
              <w:t>（</w:t>
            </w:r>
            <w:r w:rsidRPr="004269C8">
              <w:rPr>
                <w:rFonts w:hint="eastAsia"/>
              </w:rPr>
              <w:t>32</w:t>
            </w:r>
            <w:r w:rsidRPr="004269C8">
              <w:t>）</w:t>
            </w:r>
          </w:p>
        </w:tc>
        <w:tc>
          <w:tcPr>
            <w:tcW w:w="4305" w:type="dxa"/>
          </w:tcPr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证件号码签发日期</w:t>
            </w:r>
          </w:p>
          <w:p w:rsidR="00760166" w:rsidRPr="004269C8" w:rsidRDefault="00760166" w:rsidP="00760166">
            <w:r w:rsidRPr="004269C8">
              <w:rPr>
                <w:rFonts w:hint="eastAsia"/>
              </w:rPr>
              <w:t>格式</w:t>
            </w:r>
            <w:r w:rsidRPr="004269C8">
              <w:t>：</w:t>
            </w:r>
            <w:r w:rsidRPr="004269C8">
              <w:rPr>
                <w:rFonts w:hint="eastAsia"/>
              </w:rPr>
              <w:t>YYYYMMDD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证件到期日期</w:t>
            </w:r>
          </w:p>
        </w:tc>
        <w:tc>
          <w:tcPr>
            <w:tcW w:w="1980" w:type="dxa"/>
          </w:tcPr>
          <w:p w:rsidR="00760166" w:rsidRPr="004269C8" w:rsidRDefault="00760166" w:rsidP="00760166">
            <w:r w:rsidRPr="004269C8">
              <w:t>cert_expire_date</w:t>
            </w:r>
          </w:p>
        </w:tc>
        <w:tc>
          <w:tcPr>
            <w:tcW w:w="720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4269C8" w:rsidRDefault="00760166" w:rsidP="00760166">
            <w:r w:rsidRPr="004269C8">
              <w:t>String</w:t>
            </w:r>
            <w:r w:rsidRPr="004269C8">
              <w:rPr>
                <w:rFonts w:hint="eastAsia"/>
              </w:rPr>
              <w:t>（32）</w:t>
            </w:r>
          </w:p>
        </w:tc>
        <w:tc>
          <w:tcPr>
            <w:tcW w:w="4305" w:type="dxa"/>
          </w:tcPr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证件号码到期日期</w:t>
            </w:r>
          </w:p>
          <w:p w:rsidR="00760166" w:rsidRPr="004269C8" w:rsidRDefault="00760166" w:rsidP="00760166">
            <w:r w:rsidRPr="004269C8">
              <w:rPr>
                <w:rFonts w:hint="eastAsia"/>
              </w:rPr>
              <w:t>格式</w:t>
            </w:r>
            <w:r w:rsidRPr="004269C8">
              <w:t>：</w:t>
            </w:r>
            <w:r w:rsidRPr="004269C8">
              <w:rPr>
                <w:rFonts w:hint="eastAsia"/>
              </w:rPr>
              <w:t>YYYYMMDD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邮箱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mail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邮箱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性别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sex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 w:rsidRPr="00632E52">
              <w:t>int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t>1-</w:t>
            </w:r>
            <w:r w:rsidRPr="00632E52">
              <w:rPr>
                <w:rFonts w:hint="eastAsia"/>
              </w:rPr>
              <w:t>男性</w:t>
            </w:r>
            <w:r w:rsidRPr="00632E52">
              <w:t>2-</w:t>
            </w:r>
            <w:r w:rsidRPr="00632E52">
              <w:rPr>
                <w:rFonts w:hint="eastAsia"/>
              </w:rPr>
              <w:t>女性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生日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birthday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生日格式：</w:t>
            </w:r>
            <w:r w:rsidRPr="00632E52">
              <w:t>YYYYMMDD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现居住地省份编号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provinceid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760166" w:rsidRPr="00632E52" w:rsidRDefault="00DA3EC5" w:rsidP="00760166">
            <w:r w:rsidRPr="00632E52">
              <w:rPr>
                <w:rFonts w:hint="eastAsia"/>
              </w:rPr>
              <w:t>现居住地省份编号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现</w:t>
            </w:r>
            <w:r>
              <w:t>居住地省份名称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province_name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760166" w:rsidRPr="00632E52" w:rsidRDefault="00760166" w:rsidP="00760166">
            <w:pPr>
              <w:ind w:left="420" w:hanging="420"/>
            </w:pPr>
            <w:r w:rsidRPr="00632E52">
              <w:rPr>
                <w:rFonts w:hint="eastAsia"/>
              </w:rPr>
              <w:t>现居住地省份名称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现</w:t>
            </w:r>
            <w:r>
              <w:t>居住地城市</w:t>
            </w:r>
            <w:r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cityid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现居住地城市编号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现居住地城市名称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city_name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现居住地城市名称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lastRenderedPageBreak/>
              <w:t>现居住地地区编号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areaid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现居住地地区编号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现居住地地区名称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area_name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现居住地地区名称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现居住地详细地址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address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现居住地详细地址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居住</w:t>
            </w:r>
            <w:r>
              <w:t>情况</w:t>
            </w:r>
          </w:p>
        </w:tc>
        <w:tc>
          <w:tcPr>
            <w:tcW w:w="1980" w:type="dxa"/>
          </w:tcPr>
          <w:p w:rsidR="00760166" w:rsidRPr="004269C8" w:rsidRDefault="00760166" w:rsidP="00760166">
            <w:r w:rsidRPr="004269C8">
              <w:t>abode_situation</w:t>
            </w:r>
          </w:p>
        </w:tc>
        <w:tc>
          <w:tcPr>
            <w:tcW w:w="720" w:type="dxa"/>
          </w:tcPr>
          <w:p w:rsidR="00760166" w:rsidRPr="004269C8" w:rsidRDefault="00760166" w:rsidP="00760166">
            <w:r w:rsidRPr="004269C8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4269C8" w:rsidRDefault="00DA3EC5" w:rsidP="00760166">
            <w:r>
              <w:t>String(8)</w:t>
            </w:r>
          </w:p>
        </w:tc>
        <w:tc>
          <w:tcPr>
            <w:tcW w:w="4305" w:type="dxa"/>
          </w:tcPr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居住情况</w:t>
            </w:r>
          </w:p>
          <w:p w:rsidR="00760166" w:rsidRPr="004269C8" w:rsidRDefault="00760166" w:rsidP="00760166">
            <w:pPr>
              <w:snapToGrid w:val="0"/>
            </w:pP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F-自置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G-按揭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H-亲属楼宇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I-集体宿舍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C-租房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J-共有住宅</w:t>
            </w:r>
          </w:p>
          <w:p w:rsidR="00760166" w:rsidRPr="004269C8" w:rsidRDefault="00760166" w:rsidP="00760166">
            <w:pPr>
              <w:snapToGrid w:val="0"/>
            </w:pPr>
            <w:r w:rsidRPr="004269C8">
              <w:rPr>
                <w:rFonts w:hint="eastAsia"/>
              </w:rPr>
              <w:t>Z-其他</w:t>
            </w:r>
          </w:p>
          <w:p w:rsidR="00760166" w:rsidRPr="004269C8" w:rsidRDefault="00760166" w:rsidP="00760166">
            <w:r w:rsidRPr="004269C8">
              <w:rPr>
                <w:rFonts w:hint="eastAsia"/>
              </w:rPr>
              <w:t>O-未知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社交账号类型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im_type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 w:rsidRPr="00632E52">
              <w:t>int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t>1-</w:t>
            </w:r>
            <w:r w:rsidRPr="00632E52">
              <w:rPr>
                <w:rFonts w:hint="eastAsia"/>
              </w:rPr>
              <w:t>微信号</w:t>
            </w:r>
            <w:r w:rsidRPr="00632E52">
              <w:t>2-QQ</w:t>
            </w:r>
            <w:r w:rsidRPr="00632E52">
              <w:rPr>
                <w:rFonts w:hint="eastAsia"/>
              </w:rPr>
              <w:t>号</w:t>
            </w:r>
            <w:r w:rsidRPr="00632E52">
              <w:t>3-</w:t>
            </w:r>
            <w:r w:rsidRPr="00632E52">
              <w:rPr>
                <w:rFonts w:hint="eastAsia"/>
              </w:rPr>
              <w:t>淘宝账号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社交账号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im_no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社交账号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婚姻状况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632E52">
              <w:t>marriage</w:t>
            </w:r>
          </w:p>
        </w:tc>
        <w:tc>
          <w:tcPr>
            <w:tcW w:w="720" w:type="dxa"/>
          </w:tcPr>
          <w:p w:rsidR="00760166" w:rsidRPr="00632E52" w:rsidRDefault="00760166" w:rsidP="00760166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t>String(8)</w:t>
            </w:r>
          </w:p>
        </w:tc>
        <w:tc>
          <w:tcPr>
            <w:tcW w:w="4305" w:type="dxa"/>
          </w:tcPr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C-已婚有子女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M-已婚无子女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S-未婚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W-丧偶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D-离异</w:t>
            </w:r>
          </w:p>
          <w:p w:rsidR="00760166" w:rsidRPr="00632E52" w:rsidRDefault="00760166" w:rsidP="00760166">
            <w:r w:rsidRPr="00836FC3">
              <w:rPr>
                <w:rFonts w:hint="eastAsia"/>
              </w:rPr>
              <w:t>O-其他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32E52" w:rsidRDefault="00760166" w:rsidP="00760166">
            <w:r>
              <w:rPr>
                <w:rFonts w:hint="eastAsia"/>
              </w:rPr>
              <w:t>最高学历</w:t>
            </w:r>
          </w:p>
        </w:tc>
        <w:tc>
          <w:tcPr>
            <w:tcW w:w="1980" w:type="dxa"/>
          </w:tcPr>
          <w:p w:rsidR="00760166" w:rsidRPr="00632E52" w:rsidRDefault="00760166" w:rsidP="00760166">
            <w:r w:rsidRPr="005A70B8">
              <w:t>highest_degree</w:t>
            </w:r>
          </w:p>
        </w:tc>
        <w:tc>
          <w:tcPr>
            <w:tcW w:w="720" w:type="dxa"/>
          </w:tcPr>
          <w:p w:rsidR="00760166" w:rsidRPr="00632E52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32E52" w:rsidRDefault="00760166" w:rsidP="00760166">
            <w:r>
              <w:t>String(8)</w:t>
            </w:r>
          </w:p>
        </w:tc>
        <w:tc>
          <w:tcPr>
            <w:tcW w:w="4305" w:type="dxa"/>
          </w:tcPr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教育状况</w:t>
            </w:r>
          </w:p>
          <w:p w:rsidR="00760166" w:rsidRPr="00836FC3" w:rsidRDefault="00760166" w:rsidP="00760166">
            <w:pPr>
              <w:snapToGrid w:val="0"/>
            </w:pP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A-博士及以上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B-硕士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C-本科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D-大专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E-中专及技校</w:t>
            </w:r>
          </w:p>
          <w:p w:rsidR="00760166" w:rsidRPr="00836FC3" w:rsidRDefault="00760166" w:rsidP="00760166">
            <w:pPr>
              <w:snapToGrid w:val="0"/>
            </w:pPr>
            <w:r w:rsidRPr="00836FC3">
              <w:rPr>
                <w:rFonts w:hint="eastAsia"/>
              </w:rPr>
              <w:t>F-高中</w:t>
            </w:r>
          </w:p>
          <w:p w:rsidR="00760166" w:rsidRPr="00632E52" w:rsidRDefault="00760166" w:rsidP="00760166">
            <w:r w:rsidRPr="00836FC3">
              <w:rPr>
                <w:rFonts w:hint="eastAsia"/>
              </w:rPr>
              <w:lastRenderedPageBreak/>
              <w:t>G-初中及以下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Default="00760166" w:rsidP="00760166">
            <w:r>
              <w:rPr>
                <w:rFonts w:hint="eastAsia"/>
              </w:rPr>
              <w:lastRenderedPageBreak/>
              <w:t>最高</w:t>
            </w:r>
            <w:r>
              <w:t>学位</w:t>
            </w:r>
          </w:p>
        </w:tc>
        <w:tc>
          <w:tcPr>
            <w:tcW w:w="1980" w:type="dxa"/>
          </w:tcPr>
          <w:p w:rsidR="00760166" w:rsidRPr="004D22E4" w:rsidRDefault="00760166" w:rsidP="00760166">
            <w:r w:rsidRPr="004D22E4">
              <w:t>education</w:t>
            </w:r>
          </w:p>
        </w:tc>
        <w:tc>
          <w:tcPr>
            <w:tcW w:w="720" w:type="dxa"/>
          </w:tcPr>
          <w:p w:rsidR="00760166" w:rsidRPr="004D22E4" w:rsidRDefault="00760166" w:rsidP="00760166">
            <w:r w:rsidRPr="004D22E4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4D22E4" w:rsidRDefault="00760166" w:rsidP="00760166">
            <w:r w:rsidRPr="004D22E4">
              <w:rPr>
                <w:rFonts w:hint="eastAsia"/>
              </w:rPr>
              <w:t>String</w:t>
            </w:r>
            <w:r w:rsidRPr="004D22E4">
              <w:t>（</w:t>
            </w:r>
            <w:r w:rsidRPr="004D22E4">
              <w:rPr>
                <w:rFonts w:hint="eastAsia"/>
              </w:rPr>
              <w:t>8</w:t>
            </w:r>
            <w:r w:rsidRPr="004D22E4">
              <w:t>）</w:t>
            </w:r>
          </w:p>
        </w:tc>
        <w:tc>
          <w:tcPr>
            <w:tcW w:w="4305" w:type="dxa"/>
          </w:tcPr>
          <w:p w:rsidR="00760166" w:rsidRPr="004D22E4" w:rsidRDefault="00760166" w:rsidP="00760166">
            <w:pPr>
              <w:snapToGrid w:val="0"/>
            </w:pPr>
            <w:r w:rsidRPr="004D22E4">
              <w:rPr>
                <w:rFonts w:hint="eastAsia"/>
              </w:rPr>
              <w:t>最高学位</w:t>
            </w:r>
          </w:p>
          <w:p w:rsidR="00760166" w:rsidRPr="004D22E4" w:rsidRDefault="00760166" w:rsidP="00760166">
            <w:pPr>
              <w:snapToGrid w:val="0"/>
            </w:pPr>
          </w:p>
          <w:p w:rsidR="00760166" w:rsidRPr="004D22E4" w:rsidRDefault="00760166" w:rsidP="00760166">
            <w:pPr>
              <w:snapToGrid w:val="0"/>
            </w:pPr>
            <w:r w:rsidRPr="004D22E4">
              <w:rPr>
                <w:rFonts w:hint="eastAsia"/>
              </w:rPr>
              <w:t>A-学士</w:t>
            </w:r>
          </w:p>
          <w:p w:rsidR="00760166" w:rsidRPr="004D22E4" w:rsidRDefault="00760166" w:rsidP="00760166">
            <w:pPr>
              <w:snapToGrid w:val="0"/>
            </w:pPr>
            <w:r w:rsidRPr="004D22E4">
              <w:rPr>
                <w:rFonts w:hint="eastAsia"/>
              </w:rPr>
              <w:t>B-硕士</w:t>
            </w:r>
          </w:p>
          <w:p w:rsidR="00760166" w:rsidRPr="004D22E4" w:rsidRDefault="00760166" w:rsidP="00760166">
            <w:pPr>
              <w:snapToGrid w:val="0"/>
            </w:pPr>
            <w:r w:rsidRPr="004D22E4">
              <w:rPr>
                <w:rFonts w:hint="eastAsia"/>
              </w:rPr>
              <w:t>C-博士</w:t>
            </w:r>
          </w:p>
          <w:p w:rsidR="00760166" w:rsidRPr="004D22E4" w:rsidRDefault="00760166" w:rsidP="00760166">
            <w:pPr>
              <w:snapToGrid w:val="0"/>
            </w:pPr>
            <w:r w:rsidRPr="004D22E4">
              <w:rPr>
                <w:rFonts w:hint="eastAsia"/>
              </w:rPr>
              <w:t>Z-其它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6636E3" w:rsidRDefault="00760166" w:rsidP="00760166">
            <w:r w:rsidRPr="006636E3">
              <w:rPr>
                <w:rFonts w:hint="eastAsia"/>
              </w:rPr>
              <w:t>备注</w:t>
            </w:r>
          </w:p>
        </w:tc>
        <w:tc>
          <w:tcPr>
            <w:tcW w:w="1980" w:type="dxa"/>
          </w:tcPr>
          <w:p w:rsidR="00760166" w:rsidRPr="006636E3" w:rsidRDefault="00760166" w:rsidP="00760166">
            <w:r w:rsidRPr="006636E3">
              <w:t>memo</w:t>
            </w:r>
          </w:p>
        </w:tc>
        <w:tc>
          <w:tcPr>
            <w:tcW w:w="720" w:type="dxa"/>
          </w:tcPr>
          <w:p w:rsidR="00760166" w:rsidRPr="006636E3" w:rsidRDefault="00760166" w:rsidP="0076016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6636E3" w:rsidRDefault="00760166" w:rsidP="00760166">
            <w:r w:rsidRPr="006636E3">
              <w:rPr>
                <w:rFonts w:hint="eastAsia"/>
              </w:rPr>
              <w:t>String</w:t>
            </w:r>
            <w:r w:rsidRPr="006636E3">
              <w:t>(1024)</w:t>
            </w:r>
          </w:p>
        </w:tc>
        <w:tc>
          <w:tcPr>
            <w:tcW w:w="4305" w:type="dxa"/>
          </w:tcPr>
          <w:p w:rsidR="00760166" w:rsidRPr="006636E3" w:rsidRDefault="00760166" w:rsidP="00760166"/>
        </w:tc>
      </w:tr>
    </w:tbl>
    <w:p w:rsidR="00350DF7" w:rsidRPr="00483880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38" w:name="_Toc493792695"/>
      <w:r>
        <w:rPr>
          <w:rFonts w:hint="eastAsia"/>
        </w:rPr>
        <w:t>处理逻辑</w:t>
      </w:r>
      <w:bookmarkEnd w:id="838"/>
    </w:p>
    <w:p w:rsidR="00350DF7" w:rsidRDefault="00350DF7" w:rsidP="00350DF7">
      <w:pPr>
        <w:pStyle w:val="af"/>
        <w:numPr>
          <w:ilvl w:val="0"/>
          <w:numId w:val="100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100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350DF7">
      <w:pPr>
        <w:pStyle w:val="af"/>
        <w:numPr>
          <w:ilvl w:val="0"/>
          <w:numId w:val="100"/>
        </w:numPr>
        <w:ind w:firstLineChars="0"/>
      </w:pPr>
      <w:r>
        <w:rPr>
          <w:rFonts w:hint="eastAsia"/>
        </w:rPr>
        <w:t>调用后台的认证</w:t>
      </w:r>
      <w:r>
        <w:t>信息查询</w:t>
      </w:r>
      <w:r>
        <w:rPr>
          <w:rFonts w:hint="eastAsia"/>
        </w:rPr>
        <w:t>接口查询</w:t>
      </w:r>
      <w:r>
        <w:t>用户认证个人信息</w:t>
      </w:r>
      <w:r>
        <w:rPr>
          <w:rFonts w:hint="eastAsia"/>
        </w:rPr>
        <w:t>。</w:t>
      </w:r>
    </w:p>
    <w:p w:rsidR="00350DF7" w:rsidRDefault="00350DF7" w:rsidP="00350DF7">
      <w:pPr>
        <w:pStyle w:val="af"/>
        <w:numPr>
          <w:ilvl w:val="0"/>
          <w:numId w:val="100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1716D8" w:rsidRDefault="00350DF7" w:rsidP="00350DF7">
      <w:pPr>
        <w:pStyle w:val="af"/>
        <w:numPr>
          <w:ilvl w:val="0"/>
          <w:numId w:val="100"/>
        </w:numPr>
        <w:ind w:firstLineChars="0"/>
      </w:pPr>
      <w:r>
        <w:rPr>
          <w:rFonts w:hint="eastAsia"/>
        </w:rPr>
        <w:t>处理返回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39" w:name="_Toc493792696"/>
      <w:r>
        <w:rPr>
          <w:rFonts w:hint="eastAsia"/>
        </w:rPr>
        <w:t>错误返回列表</w:t>
      </w:r>
      <w:bookmarkEnd w:id="83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A76916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40" w:name="_Toc493792697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银行卡</w:t>
      </w:r>
      <w:r>
        <w:t>信息查询</w:t>
      </w:r>
      <w:bookmarkEnd w:id="840"/>
    </w:p>
    <w:p w:rsidR="00350DF7" w:rsidRDefault="00350DF7" w:rsidP="00350DF7">
      <w:pPr>
        <w:pStyle w:val="3"/>
        <w:numPr>
          <w:ilvl w:val="2"/>
          <w:numId w:val="1"/>
        </w:numPr>
      </w:pPr>
      <w:bookmarkStart w:id="841" w:name="_Toc493792698"/>
      <w:r>
        <w:rPr>
          <w:rFonts w:hint="eastAsia"/>
        </w:rPr>
        <w:t>业务功能</w:t>
      </w:r>
      <w:bookmarkEnd w:id="841"/>
    </w:p>
    <w:p w:rsidR="00350DF7" w:rsidRPr="00A76916" w:rsidRDefault="00350DF7" w:rsidP="00350DF7">
      <w:pPr>
        <w:ind w:left="420"/>
      </w:pPr>
      <w:r>
        <w:rPr>
          <w:rFonts w:hint="eastAsia"/>
        </w:rPr>
        <w:t>查询</w:t>
      </w:r>
      <w:r>
        <w:t>乐语天下注册用户银行卡信息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42" w:name="_Toc493792699"/>
      <w:r>
        <w:rPr>
          <w:rFonts w:hint="eastAsia"/>
        </w:rPr>
        <w:lastRenderedPageBreak/>
        <w:t>交互模式</w:t>
      </w:r>
      <w:bookmarkEnd w:id="842"/>
    </w:p>
    <w:p w:rsidR="00350DF7" w:rsidRPr="00A76916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43" w:name="_Toc493792700"/>
      <w:r>
        <w:rPr>
          <w:rFonts w:hint="eastAsia"/>
        </w:rPr>
        <w:t>请求参数列表</w:t>
      </w:r>
      <w:bookmarkEnd w:id="843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mb2c_ly_bankinfo_qry</w:t>
      </w:r>
      <w:r w:rsidRPr="000F2AF1">
        <w:rPr>
          <w:b/>
        </w:rPr>
        <w:t>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BF24E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Pr="00EB3C0B" w:rsidRDefault="00150E05" w:rsidP="00150E05">
            <w:pPr>
              <w:snapToGrid w:val="0"/>
              <w:ind w:rightChars="-45" w:right="-94"/>
            </w:pPr>
            <w:r>
              <w:rPr>
                <w:rFonts w:hint="eastAsia"/>
              </w:rPr>
              <w:t>返回</w:t>
            </w:r>
            <w:r>
              <w:t>银行卡号</w:t>
            </w:r>
            <w:r>
              <w:rPr>
                <w:rFonts w:hint="eastAsia"/>
              </w:rPr>
              <w:t>的</w:t>
            </w:r>
            <w:r>
              <w:t>形式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Default="00150E05" w:rsidP="00150E05">
            <w:pPr>
              <w:snapToGrid w:val="0"/>
              <w:ind w:rightChars="-45" w:right="-94"/>
            </w:pPr>
            <w:r>
              <w:t>cardid</w:t>
            </w:r>
            <w:r>
              <w:rPr>
                <w:rFonts w:hint="eastAsia"/>
              </w:rPr>
              <w:t>_type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50E05" w:rsidRDefault="00150E05" w:rsidP="00150E05">
            <w:pPr>
              <w:snapToGrid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E91F91" w:rsidRDefault="00150E05" w:rsidP="00150E0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pPr>
              <w:snapToGrid w:val="0"/>
              <w:ind w:rightChars="-45" w:right="-94"/>
            </w:pPr>
            <w:r>
              <w:t>0-不返回银行卡号</w:t>
            </w:r>
          </w:p>
          <w:p w:rsidR="00150E05" w:rsidRDefault="00150E05" w:rsidP="00150E05">
            <w:pPr>
              <w:snapToGrid w:val="0"/>
              <w:ind w:rightChars="-45" w:right="-94"/>
            </w:pPr>
            <w:r>
              <w:t>1-返回明文银行卡号</w:t>
            </w:r>
          </w:p>
          <w:p w:rsidR="00150E05" w:rsidRDefault="00150E05" w:rsidP="00150E05">
            <w:pPr>
              <w:snapToGrid w:val="0"/>
              <w:ind w:rightChars="-45" w:right="-94"/>
            </w:pPr>
            <w:r>
              <w:t>2-</w:t>
            </w:r>
            <w:r>
              <w:rPr>
                <w:rFonts w:hint="eastAsia"/>
              </w:rPr>
              <w:t>返回加密银行卡</w:t>
            </w:r>
            <w:r>
              <w:t>号</w:t>
            </w:r>
          </w:p>
          <w:p w:rsidR="00150E05" w:rsidRPr="00E91F91" w:rsidRDefault="00150E05" w:rsidP="00150E05">
            <w:r>
              <w:rPr>
                <w:rFonts w:hint="eastAsia"/>
              </w:rPr>
              <w:t>不填默认为0</w:t>
            </w:r>
          </w:p>
        </w:tc>
      </w:tr>
    </w:tbl>
    <w:p w:rsidR="00350DF7" w:rsidRPr="007F2584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44" w:name="_Toc493792701"/>
      <w:r>
        <w:rPr>
          <w:rFonts w:hint="eastAsia"/>
        </w:rPr>
        <w:t>应答参数列表</w:t>
      </w:r>
      <w:bookmarkEnd w:id="844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userid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String(20)</w:t>
            </w:r>
          </w:p>
        </w:tc>
        <w:tc>
          <w:tcPr>
            <w:tcW w:w="4305" w:type="dxa"/>
          </w:tcPr>
          <w:p w:rsidR="00350DF7" w:rsidRPr="00A333B7" w:rsidRDefault="00350DF7" w:rsidP="00ED3ACC">
            <w:r>
              <w:rPr>
                <w:rFonts w:hint="eastAsia"/>
              </w:rPr>
              <w:t>用户账号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E91F91" w:rsidRDefault="00350DF7" w:rsidP="00ED3ACC">
            <w:r w:rsidRPr="00E91F91">
              <w:rPr>
                <w:rFonts w:hint="eastAsia"/>
              </w:rPr>
              <w:t>银行</w:t>
            </w:r>
            <w:r w:rsidRPr="00E91F91">
              <w:t>卡卡号</w:t>
            </w:r>
          </w:p>
        </w:tc>
        <w:tc>
          <w:tcPr>
            <w:tcW w:w="1980" w:type="dxa"/>
          </w:tcPr>
          <w:p w:rsidR="00350DF7" w:rsidRPr="00E91F91" w:rsidRDefault="00350DF7" w:rsidP="00ED3ACC">
            <w:r w:rsidRPr="00E91F91">
              <w:t>cardid</w:t>
            </w:r>
          </w:p>
        </w:tc>
        <w:tc>
          <w:tcPr>
            <w:tcW w:w="720" w:type="dxa"/>
          </w:tcPr>
          <w:p w:rsidR="00350DF7" w:rsidRPr="00E91F91" w:rsidRDefault="005F09C6" w:rsidP="00ED3ACC">
            <w:r w:rsidRPr="00E91F91"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50DF7" w:rsidRPr="00E91F91" w:rsidRDefault="00350DF7" w:rsidP="00ED3ACC">
            <w:r w:rsidRPr="00E91F91">
              <w:rPr>
                <w:rFonts w:hint="eastAsia"/>
              </w:rPr>
              <w:t>String</w:t>
            </w:r>
            <w:r w:rsidRPr="00E91F91">
              <w:t>(32)</w:t>
            </w:r>
          </w:p>
        </w:tc>
        <w:tc>
          <w:tcPr>
            <w:tcW w:w="4305" w:type="dxa"/>
          </w:tcPr>
          <w:p w:rsidR="00350DF7" w:rsidRPr="00E91F91" w:rsidRDefault="00350DF7" w:rsidP="00ED3ACC">
            <w:r w:rsidRPr="00E91F91">
              <w:rPr>
                <w:rFonts w:hint="eastAsia"/>
              </w:rPr>
              <w:t>银行</w:t>
            </w:r>
            <w:r w:rsidRPr="00E91F91">
              <w:t>卡号明文</w:t>
            </w:r>
          </w:p>
        </w:tc>
      </w:tr>
      <w:tr w:rsidR="00E91F91" w:rsidRPr="00A333B7" w:rsidTr="00ED3ACC">
        <w:tc>
          <w:tcPr>
            <w:tcW w:w="1728" w:type="dxa"/>
          </w:tcPr>
          <w:p w:rsidR="00E91F91" w:rsidRDefault="00E91F91" w:rsidP="00E91F91">
            <w:r>
              <w:rPr>
                <w:rFonts w:hint="eastAsia"/>
              </w:rPr>
              <w:t>银行</w:t>
            </w:r>
            <w:r>
              <w:t>卡号</w:t>
            </w:r>
            <w:r>
              <w:rPr>
                <w:rFonts w:hint="eastAsia"/>
              </w:rPr>
              <w:t>后4位</w:t>
            </w:r>
          </w:p>
        </w:tc>
        <w:tc>
          <w:tcPr>
            <w:tcW w:w="1980" w:type="dxa"/>
          </w:tcPr>
          <w:p w:rsidR="00E91F91" w:rsidRPr="005A70B8" w:rsidRDefault="00E91F91" w:rsidP="00E91F91">
            <w:r w:rsidRPr="00235DC5">
              <w:rPr>
                <w:rFonts w:hint="eastAsia"/>
              </w:rPr>
              <w:t>card_tail</w:t>
            </w:r>
          </w:p>
        </w:tc>
        <w:tc>
          <w:tcPr>
            <w:tcW w:w="720" w:type="dxa"/>
          </w:tcPr>
          <w:p w:rsidR="00E91F91" w:rsidRDefault="00E91F91" w:rsidP="00E91F9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1F91" w:rsidRDefault="00E91F91" w:rsidP="00E91F91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8）</w:t>
            </w:r>
          </w:p>
        </w:tc>
        <w:tc>
          <w:tcPr>
            <w:tcW w:w="4305" w:type="dxa"/>
          </w:tcPr>
          <w:p w:rsidR="00E91F91" w:rsidRPr="00BF113E" w:rsidRDefault="00E91F91" w:rsidP="00E91F91">
            <w:pPr>
              <w:snapToGrid w:val="0"/>
            </w:pPr>
            <w:r>
              <w:rPr>
                <w:rFonts w:hint="eastAsia"/>
              </w:rPr>
              <w:t>银行</w:t>
            </w:r>
            <w:r>
              <w:t>卡卡号后</w:t>
            </w:r>
            <w:r>
              <w:rPr>
                <w:rFonts w:hint="eastAsia"/>
              </w:rPr>
              <w:t>4位</w:t>
            </w:r>
          </w:p>
        </w:tc>
      </w:tr>
      <w:tr w:rsidR="00E91F91" w:rsidRPr="00A333B7" w:rsidTr="00ED3ACC">
        <w:tc>
          <w:tcPr>
            <w:tcW w:w="1728" w:type="dxa"/>
          </w:tcPr>
          <w:p w:rsidR="00E91F91" w:rsidRPr="00A31C70" w:rsidRDefault="00E91F91" w:rsidP="00E91F91">
            <w:r w:rsidRPr="00A31C70">
              <w:rPr>
                <w:rFonts w:hint="eastAsia"/>
              </w:rPr>
              <w:t>开户</w:t>
            </w:r>
            <w:r w:rsidRPr="00A31C70">
              <w:t>预留手机号</w:t>
            </w:r>
          </w:p>
        </w:tc>
        <w:tc>
          <w:tcPr>
            <w:tcW w:w="1980" w:type="dxa"/>
          </w:tcPr>
          <w:p w:rsidR="00E91F91" w:rsidRPr="00A31C70" w:rsidRDefault="00E91F91" w:rsidP="00E91F91">
            <w:r w:rsidRPr="00A31C70">
              <w:t>card_mobile</w:t>
            </w:r>
          </w:p>
        </w:tc>
        <w:tc>
          <w:tcPr>
            <w:tcW w:w="720" w:type="dxa"/>
          </w:tcPr>
          <w:p w:rsidR="00E91F91" w:rsidRPr="00A31C70" w:rsidRDefault="00E91F91" w:rsidP="00E91F9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1F91" w:rsidRPr="00A31C70" w:rsidRDefault="00E91F91" w:rsidP="00E91F91">
            <w:r w:rsidRPr="00A31C70">
              <w:rPr>
                <w:rFonts w:hint="eastAsia"/>
              </w:rPr>
              <w:t>String</w:t>
            </w:r>
            <w:r w:rsidRPr="00A31C70">
              <w:t>(16)</w:t>
            </w:r>
          </w:p>
        </w:tc>
        <w:tc>
          <w:tcPr>
            <w:tcW w:w="4305" w:type="dxa"/>
          </w:tcPr>
          <w:p w:rsidR="00E91F91" w:rsidRPr="00A31C70" w:rsidRDefault="00E91F91" w:rsidP="00E91F91">
            <w:r w:rsidRPr="00A31C70">
              <w:rPr>
                <w:rFonts w:hint="eastAsia"/>
              </w:rPr>
              <w:t>开户预留手机号</w:t>
            </w:r>
          </w:p>
        </w:tc>
      </w:tr>
      <w:tr w:rsidR="00E91F91" w:rsidRPr="00A333B7" w:rsidTr="00ED3ACC">
        <w:tc>
          <w:tcPr>
            <w:tcW w:w="1728" w:type="dxa"/>
          </w:tcPr>
          <w:p w:rsidR="00E91F91" w:rsidRPr="00A31C70" w:rsidRDefault="00E91F91" w:rsidP="00E91F91">
            <w:r>
              <w:rPr>
                <w:rFonts w:hint="eastAsia"/>
              </w:rPr>
              <w:t>开户行</w:t>
            </w:r>
            <w:r>
              <w:t>名称</w:t>
            </w:r>
          </w:p>
        </w:tc>
        <w:tc>
          <w:tcPr>
            <w:tcW w:w="1980" w:type="dxa"/>
          </w:tcPr>
          <w:p w:rsidR="00E91F91" w:rsidRPr="00A31C70" w:rsidRDefault="00E91F91" w:rsidP="00E91F91">
            <w:r w:rsidRPr="00694DBA">
              <w:t>bank_name</w:t>
            </w:r>
          </w:p>
        </w:tc>
        <w:tc>
          <w:tcPr>
            <w:tcW w:w="720" w:type="dxa"/>
          </w:tcPr>
          <w:p w:rsidR="00E91F91" w:rsidRPr="00A31C70" w:rsidRDefault="00E91F91" w:rsidP="00E91F91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E91F91" w:rsidRPr="00A31C70" w:rsidRDefault="00E91F91" w:rsidP="00E91F91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4305" w:type="dxa"/>
          </w:tcPr>
          <w:p w:rsidR="00E91F91" w:rsidRPr="00A31C70" w:rsidRDefault="00E91F91" w:rsidP="00E91F91"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E91F91" w:rsidRPr="00A333B7" w:rsidTr="00ED3ACC">
        <w:tc>
          <w:tcPr>
            <w:tcW w:w="1728" w:type="dxa"/>
          </w:tcPr>
          <w:p w:rsidR="00E91F91" w:rsidRPr="00A31C70" w:rsidRDefault="00E91F91" w:rsidP="00E91F91">
            <w:r>
              <w:rPr>
                <w:rFonts w:hint="eastAsia"/>
              </w:rPr>
              <w:t>开户行银行</w:t>
            </w:r>
            <w:r>
              <w:t>码段</w:t>
            </w:r>
          </w:p>
        </w:tc>
        <w:tc>
          <w:tcPr>
            <w:tcW w:w="1980" w:type="dxa"/>
          </w:tcPr>
          <w:p w:rsidR="00E91F91" w:rsidRPr="00A31C70" w:rsidRDefault="00E91F91" w:rsidP="00E91F91">
            <w:r w:rsidRPr="00BC5273">
              <w:t>bank_segment</w:t>
            </w:r>
          </w:p>
        </w:tc>
        <w:tc>
          <w:tcPr>
            <w:tcW w:w="720" w:type="dxa"/>
          </w:tcPr>
          <w:p w:rsidR="00E91F91" w:rsidRPr="00A31C70" w:rsidRDefault="00E91F91" w:rsidP="00E91F91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91F91" w:rsidRPr="00A31C70" w:rsidRDefault="00E91F91" w:rsidP="00E91F91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16</w:t>
            </w:r>
            <w:r>
              <w:t>）</w:t>
            </w:r>
          </w:p>
        </w:tc>
        <w:tc>
          <w:tcPr>
            <w:tcW w:w="4305" w:type="dxa"/>
          </w:tcPr>
          <w:p w:rsidR="00E91F91" w:rsidRPr="00A31C70" w:rsidRDefault="00E91F91" w:rsidP="00E91F91"/>
        </w:tc>
      </w:tr>
    </w:tbl>
    <w:p w:rsidR="00350DF7" w:rsidRPr="00483880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45" w:name="_Toc493792702"/>
      <w:r>
        <w:rPr>
          <w:rFonts w:hint="eastAsia"/>
        </w:rPr>
        <w:lastRenderedPageBreak/>
        <w:t>处理逻辑</w:t>
      </w:r>
      <w:bookmarkEnd w:id="845"/>
    </w:p>
    <w:p w:rsidR="00350DF7" w:rsidRDefault="00350DF7" w:rsidP="00350DF7">
      <w:pPr>
        <w:pStyle w:val="af"/>
        <w:numPr>
          <w:ilvl w:val="0"/>
          <w:numId w:val="101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101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350DF7">
      <w:pPr>
        <w:pStyle w:val="af"/>
        <w:numPr>
          <w:ilvl w:val="0"/>
          <w:numId w:val="101"/>
        </w:numPr>
        <w:ind w:firstLineChars="0"/>
      </w:pPr>
      <w:r>
        <w:rPr>
          <w:rFonts w:hint="eastAsia"/>
        </w:rPr>
        <w:t>调用后台的认证信息查询接口查询用户认证银行</w:t>
      </w:r>
      <w:r>
        <w:t>卡信息</w:t>
      </w:r>
    </w:p>
    <w:p w:rsidR="00350DF7" w:rsidRDefault="00350DF7" w:rsidP="00350DF7">
      <w:pPr>
        <w:pStyle w:val="af"/>
        <w:numPr>
          <w:ilvl w:val="0"/>
          <w:numId w:val="101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1716D8" w:rsidRDefault="00350DF7" w:rsidP="00350DF7">
      <w:pPr>
        <w:pStyle w:val="af"/>
        <w:numPr>
          <w:ilvl w:val="0"/>
          <w:numId w:val="101"/>
        </w:numPr>
        <w:ind w:firstLineChars="0"/>
      </w:pPr>
      <w:r>
        <w:rPr>
          <w:rFonts w:hint="eastAsia"/>
        </w:rPr>
        <w:t>处理返回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46" w:name="_Toc493792703"/>
      <w:r>
        <w:rPr>
          <w:rFonts w:hint="eastAsia"/>
        </w:rPr>
        <w:t>错误返回列表</w:t>
      </w:r>
      <w:bookmarkEnd w:id="84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A76916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47" w:name="_Toc493792704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职业</w:t>
      </w:r>
      <w:r>
        <w:t>信息查询</w:t>
      </w:r>
      <w:bookmarkEnd w:id="847"/>
    </w:p>
    <w:p w:rsidR="00350DF7" w:rsidRDefault="00350DF7" w:rsidP="00350DF7">
      <w:pPr>
        <w:pStyle w:val="3"/>
        <w:numPr>
          <w:ilvl w:val="2"/>
          <w:numId w:val="1"/>
        </w:numPr>
      </w:pPr>
      <w:bookmarkStart w:id="848" w:name="_Toc493792705"/>
      <w:r>
        <w:rPr>
          <w:rFonts w:hint="eastAsia"/>
        </w:rPr>
        <w:t>业务功能</w:t>
      </w:r>
      <w:bookmarkEnd w:id="848"/>
    </w:p>
    <w:p w:rsidR="00350DF7" w:rsidRPr="00A76916" w:rsidRDefault="00350DF7" w:rsidP="00350DF7">
      <w:pPr>
        <w:ind w:left="420"/>
      </w:pPr>
      <w:r>
        <w:rPr>
          <w:rFonts w:hint="eastAsia"/>
        </w:rPr>
        <w:t>查询</w:t>
      </w:r>
      <w:r>
        <w:t>乐语天下用户注册职业信息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49" w:name="_Toc493792706"/>
      <w:r>
        <w:rPr>
          <w:rFonts w:hint="eastAsia"/>
        </w:rPr>
        <w:t>交互模式</w:t>
      </w:r>
      <w:bookmarkEnd w:id="849"/>
    </w:p>
    <w:p w:rsidR="00350DF7" w:rsidRPr="00A76916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50" w:name="_Toc493792707"/>
      <w:r>
        <w:rPr>
          <w:rFonts w:hint="eastAsia"/>
        </w:rPr>
        <w:t>请求参数列表</w:t>
      </w:r>
      <w:bookmarkEnd w:id="850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mb2c_ly_jobinfo_qry</w:t>
      </w:r>
      <w:r w:rsidRPr="000F2AF1">
        <w:rPr>
          <w:b/>
        </w:rPr>
        <w:t>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350DF7" w:rsidRPr="007F2584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51" w:name="_Toc493792708"/>
      <w:r>
        <w:rPr>
          <w:rFonts w:hint="eastAsia"/>
        </w:rPr>
        <w:t>应答参数列表</w:t>
      </w:r>
      <w:bookmarkEnd w:id="851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userid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String(20)</w:t>
            </w:r>
          </w:p>
        </w:tc>
        <w:tc>
          <w:tcPr>
            <w:tcW w:w="4305" w:type="dxa"/>
          </w:tcPr>
          <w:p w:rsidR="00350DF7" w:rsidRPr="00A333B7" w:rsidRDefault="00350DF7" w:rsidP="00ED3ACC">
            <w:r>
              <w:rPr>
                <w:rFonts w:hint="eastAsia"/>
              </w:rPr>
              <w:t>用户账号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单位</w:t>
            </w:r>
            <w:r>
              <w:t>名称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company_name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单位名称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任职部门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department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 w:rsidR="00DA3EC5">
              <w:t>(8</w:t>
            </w:r>
            <w:r>
              <w:t>)</w:t>
            </w:r>
          </w:p>
        </w:tc>
        <w:tc>
          <w:tcPr>
            <w:tcW w:w="4305" w:type="dxa"/>
          </w:tcPr>
          <w:p w:rsidR="00350DF7" w:rsidRDefault="00350DF7" w:rsidP="00ED3ACC">
            <w:r w:rsidRPr="00632E52">
              <w:rPr>
                <w:rFonts w:hint="eastAsia"/>
              </w:rPr>
              <w:t>任职部门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A-生产部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B-市场销售部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C-人力资源行政部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D-技术部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E-客服部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F-财会部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G-风险部</w:t>
            </w:r>
          </w:p>
          <w:p w:rsidR="001A382D" w:rsidRPr="00632E52" w:rsidRDefault="001A382D" w:rsidP="001A382D">
            <w:r w:rsidRPr="004269C8">
              <w:rPr>
                <w:rFonts w:hint="eastAsia"/>
              </w:rPr>
              <w:t>O-其它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职位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position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350DF7" w:rsidRDefault="00350DF7" w:rsidP="00ED3ACC">
            <w:r w:rsidRPr="00632E52">
              <w:rPr>
                <w:rFonts w:hint="eastAsia"/>
              </w:rPr>
              <w:t>职位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XS-销售/客服/市场/中介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CW-财务/人事/行政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IT-IT/互联网/通信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CG-采购/贸易/交通/物流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SC-生产/制造/质检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ZX-咨询/法律/教育/金融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BA-保安/物业/服务业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NY-能源/环保/农业/科研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GT-个体工商户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JG-机关/公务员/企事业单位</w:t>
            </w:r>
          </w:p>
          <w:p w:rsidR="00350DF7" w:rsidRPr="00632E52" w:rsidRDefault="00350DF7" w:rsidP="00ED3ACC">
            <w:r w:rsidRPr="00187581">
              <w:rPr>
                <w:rFonts w:hint="eastAsia"/>
              </w:rPr>
              <w:lastRenderedPageBreak/>
              <w:t>QT-其他从业人员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Default="00760166" w:rsidP="00760166">
            <w:r>
              <w:rPr>
                <w:rFonts w:hint="eastAsia"/>
              </w:rPr>
              <w:lastRenderedPageBreak/>
              <w:t>职业</w:t>
            </w:r>
          </w:p>
        </w:tc>
        <w:tc>
          <w:tcPr>
            <w:tcW w:w="1980" w:type="dxa"/>
          </w:tcPr>
          <w:p w:rsidR="00760166" w:rsidRPr="00760166" w:rsidRDefault="00760166" w:rsidP="00760166">
            <w:r w:rsidRPr="00760166">
              <w:t>vocation</w:t>
            </w:r>
          </w:p>
        </w:tc>
        <w:tc>
          <w:tcPr>
            <w:tcW w:w="72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String（8）</w:t>
            </w:r>
          </w:p>
        </w:tc>
        <w:tc>
          <w:tcPr>
            <w:tcW w:w="4305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职业</w:t>
            </w:r>
          </w:p>
          <w:p w:rsidR="00760166" w:rsidRPr="00760166" w:rsidRDefault="00760166" w:rsidP="00760166"/>
          <w:p w:rsidR="00760166" w:rsidRPr="00760166" w:rsidRDefault="00760166" w:rsidP="00760166">
            <w:r w:rsidRPr="00760166">
              <w:rPr>
                <w:rFonts w:hint="eastAsia"/>
              </w:rPr>
              <w:t>A-国家机关及其工作机构负责人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B-行政办公人员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C-安全保卫和消防人员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D-购销人员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E-饭店、旅游及健身娱乐场所服务人员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F-其他农、林、牧、渔、水利业生产人员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G-工程施工人员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H-其他生产、运输设备操作人员及有关部门人员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I-自由职业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O-不便分类的其他从业人员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Default="00760166" w:rsidP="00760166">
            <w:r>
              <w:rPr>
                <w:rFonts w:hint="eastAsia"/>
              </w:rPr>
              <w:t>职务</w:t>
            </w:r>
          </w:p>
        </w:tc>
        <w:tc>
          <w:tcPr>
            <w:tcW w:w="1980" w:type="dxa"/>
          </w:tcPr>
          <w:p w:rsidR="00760166" w:rsidRPr="00760166" w:rsidRDefault="00760166" w:rsidP="00760166">
            <w:r w:rsidRPr="00760166">
              <w:t>post</w:t>
            </w:r>
          </w:p>
        </w:tc>
        <w:tc>
          <w:tcPr>
            <w:tcW w:w="72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String</w:t>
            </w:r>
            <w:r w:rsidRPr="00760166">
              <w:t>（</w:t>
            </w:r>
            <w:r w:rsidRPr="00760166">
              <w:rPr>
                <w:rFonts w:hint="eastAsia"/>
              </w:rPr>
              <w:t>8</w:t>
            </w:r>
            <w:r w:rsidRPr="00760166">
              <w:t>）</w:t>
            </w:r>
          </w:p>
        </w:tc>
        <w:tc>
          <w:tcPr>
            <w:tcW w:w="4305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职务</w:t>
            </w:r>
          </w:p>
          <w:p w:rsidR="00760166" w:rsidRPr="00760166" w:rsidRDefault="00760166" w:rsidP="00760166"/>
          <w:p w:rsidR="00760166" w:rsidRPr="00760166" w:rsidRDefault="00760166" w:rsidP="00760166">
            <w:r w:rsidRPr="00760166">
              <w:rPr>
                <w:rFonts w:hint="eastAsia"/>
              </w:rPr>
              <w:t>A-高级领导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B-中级领导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C-一般员工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O-其他</w:t>
            </w:r>
          </w:p>
        </w:tc>
      </w:tr>
      <w:tr w:rsidR="00760166" w:rsidRPr="00A333B7" w:rsidTr="00ED3ACC">
        <w:tc>
          <w:tcPr>
            <w:tcW w:w="1728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职称</w:t>
            </w:r>
          </w:p>
        </w:tc>
        <w:tc>
          <w:tcPr>
            <w:tcW w:w="1980" w:type="dxa"/>
          </w:tcPr>
          <w:p w:rsidR="00760166" w:rsidRPr="00760166" w:rsidRDefault="00760166" w:rsidP="00760166">
            <w:r w:rsidRPr="00760166">
              <w:t>title</w:t>
            </w:r>
          </w:p>
        </w:tc>
        <w:tc>
          <w:tcPr>
            <w:tcW w:w="72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String</w:t>
            </w:r>
            <w:r w:rsidRPr="00760166">
              <w:t>（</w:t>
            </w:r>
            <w:r w:rsidRPr="00760166">
              <w:rPr>
                <w:rFonts w:hint="eastAsia"/>
              </w:rPr>
              <w:t>8</w:t>
            </w:r>
            <w:r w:rsidRPr="00760166">
              <w:t>）</w:t>
            </w:r>
          </w:p>
        </w:tc>
        <w:tc>
          <w:tcPr>
            <w:tcW w:w="4305" w:type="dxa"/>
          </w:tcPr>
          <w:p w:rsidR="00760166" w:rsidRPr="00760166" w:rsidRDefault="00760166" w:rsidP="00760166">
            <w:r w:rsidRPr="00760166">
              <w:rPr>
                <w:rFonts w:hint="eastAsia"/>
              </w:rPr>
              <w:t>职称</w:t>
            </w:r>
          </w:p>
          <w:p w:rsidR="00760166" w:rsidRPr="00760166" w:rsidRDefault="00760166" w:rsidP="00760166"/>
          <w:p w:rsidR="00760166" w:rsidRPr="00760166" w:rsidRDefault="00760166" w:rsidP="00760166">
            <w:r w:rsidRPr="00760166">
              <w:rPr>
                <w:rFonts w:hint="eastAsia"/>
              </w:rPr>
              <w:t>A-正高级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B-副高级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C-中级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D-助理级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E-技术员级</w:t>
            </w:r>
          </w:p>
          <w:p w:rsidR="00760166" w:rsidRPr="00760166" w:rsidRDefault="00760166" w:rsidP="00760166">
            <w:r w:rsidRPr="00760166">
              <w:rPr>
                <w:rFonts w:hint="eastAsia"/>
              </w:rPr>
              <w:t>F-其它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行业类别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industry_type_cp</w:t>
            </w:r>
          </w:p>
        </w:tc>
        <w:tc>
          <w:tcPr>
            <w:tcW w:w="720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t>String（</w:t>
            </w:r>
            <w:r>
              <w:rPr>
                <w:rFonts w:hint="eastAsia"/>
              </w:rPr>
              <w:t>8</w:t>
            </w:r>
            <w:r>
              <w:t>）</w:t>
            </w:r>
          </w:p>
        </w:tc>
        <w:tc>
          <w:tcPr>
            <w:tcW w:w="4305" w:type="dxa"/>
          </w:tcPr>
          <w:p w:rsidR="001A382D" w:rsidRDefault="001A382D" w:rsidP="001A382D">
            <w:r w:rsidRPr="00632E52">
              <w:rPr>
                <w:rFonts w:hint="eastAsia"/>
              </w:rPr>
              <w:t>单位行业类别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lastRenderedPageBreak/>
              <w:t>A-农、林、牧、渔业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B-采掘业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C-制造业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D-电力、燃气及水的生产和供应业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E-建筑业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F-交通运输、仓储和邮政业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G-信息传输、计算机服务和软件业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H-批发和零售业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I-住宿和餐饮业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J-金融业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K-房地产业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L-租赁和商务服务业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M-科学研究、技术服务业和地质勘察业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N-水利、环境和公共设施管理业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O-居民服务和其他服务业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P-教育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Q-卫生、社会保障和社会福利业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R-文化、体育和娱乐业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S-公共管理和社会组织</w:t>
            </w:r>
          </w:p>
          <w:p w:rsidR="001A382D" w:rsidRPr="004269C8" w:rsidRDefault="001A382D" w:rsidP="001A382D">
            <w:r w:rsidRPr="004269C8">
              <w:rPr>
                <w:rFonts w:hint="eastAsia"/>
              </w:rPr>
              <w:t>T-国际组织</w:t>
            </w:r>
          </w:p>
          <w:p w:rsidR="001A382D" w:rsidRPr="00632E52" w:rsidRDefault="001A382D" w:rsidP="001A382D">
            <w:r w:rsidRPr="004269C8">
              <w:rPr>
                <w:rFonts w:hint="eastAsia"/>
              </w:rPr>
              <w:t>Z-其他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lastRenderedPageBreak/>
              <w:t>单位</w:t>
            </w:r>
            <w:r>
              <w:t>所在地省份名称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province_name_cp</w:t>
            </w:r>
          </w:p>
        </w:tc>
        <w:tc>
          <w:tcPr>
            <w:tcW w:w="720" w:type="dxa"/>
          </w:tcPr>
          <w:p w:rsidR="001A382D" w:rsidRPr="00632E52" w:rsidRDefault="001A382D" w:rsidP="001A382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单位所在地省份名称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所在</w:t>
            </w:r>
            <w:r>
              <w:rPr>
                <w:rFonts w:hint="eastAsia"/>
              </w:rPr>
              <w:t>地</w:t>
            </w:r>
            <w:r>
              <w:t>城市编号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cityid_cp</w:t>
            </w:r>
          </w:p>
        </w:tc>
        <w:tc>
          <w:tcPr>
            <w:tcW w:w="720" w:type="dxa"/>
          </w:tcPr>
          <w:p w:rsidR="001A382D" w:rsidRPr="00632E52" w:rsidRDefault="001A382D" w:rsidP="001A382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单位所在地城市编号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所在地城市名称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city_name_cp</w:t>
            </w:r>
          </w:p>
        </w:tc>
        <w:tc>
          <w:tcPr>
            <w:tcW w:w="720" w:type="dxa"/>
          </w:tcPr>
          <w:p w:rsidR="001A382D" w:rsidRPr="00632E52" w:rsidRDefault="001A382D" w:rsidP="001A382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单位所在地城市名称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所在地地区编号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areaid_cp</w:t>
            </w:r>
          </w:p>
        </w:tc>
        <w:tc>
          <w:tcPr>
            <w:tcW w:w="720" w:type="dxa"/>
          </w:tcPr>
          <w:p w:rsidR="001A382D" w:rsidRPr="00632E52" w:rsidRDefault="001A382D" w:rsidP="001A382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单位所在地地区编号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lastRenderedPageBreak/>
              <w:t>单位</w:t>
            </w:r>
            <w:r>
              <w:t>所在地地区名称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area_name_cp</w:t>
            </w:r>
          </w:p>
        </w:tc>
        <w:tc>
          <w:tcPr>
            <w:tcW w:w="720" w:type="dxa"/>
          </w:tcPr>
          <w:p w:rsidR="001A382D" w:rsidRPr="00632E52" w:rsidRDefault="001A382D" w:rsidP="001A382D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单位所在地地区名称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所在地详细地址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address_cp</w:t>
            </w:r>
          </w:p>
        </w:tc>
        <w:tc>
          <w:tcPr>
            <w:tcW w:w="720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(256)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单位所在地详细地址</w:t>
            </w:r>
          </w:p>
        </w:tc>
      </w:tr>
      <w:tr w:rsidR="001A382D" w:rsidRPr="00A333B7" w:rsidTr="00ED3ACC">
        <w:tc>
          <w:tcPr>
            <w:tcW w:w="1728" w:type="dxa"/>
          </w:tcPr>
          <w:p w:rsidR="001A382D" w:rsidRPr="00632E52" w:rsidRDefault="001A382D" w:rsidP="001A382D">
            <w:r>
              <w:rPr>
                <w:rFonts w:hint="eastAsia"/>
              </w:rPr>
              <w:t>单位</w:t>
            </w:r>
            <w:r>
              <w:t>固定电话</w:t>
            </w:r>
          </w:p>
        </w:tc>
        <w:tc>
          <w:tcPr>
            <w:tcW w:w="1980" w:type="dxa"/>
          </w:tcPr>
          <w:p w:rsidR="001A382D" w:rsidRPr="00632E52" w:rsidRDefault="001A382D" w:rsidP="001A382D">
            <w:r w:rsidRPr="00632E52">
              <w:t>fixed_phone_cp</w:t>
            </w:r>
          </w:p>
        </w:tc>
        <w:tc>
          <w:tcPr>
            <w:tcW w:w="720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A382D" w:rsidRPr="00632E52" w:rsidRDefault="001A382D" w:rsidP="001A382D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</w:tcPr>
          <w:p w:rsidR="001A382D" w:rsidRPr="00632E52" w:rsidRDefault="001A382D" w:rsidP="001A382D">
            <w:r w:rsidRPr="00632E52">
              <w:rPr>
                <w:rFonts w:hint="eastAsia"/>
              </w:rPr>
              <w:t>单位固定电话</w:t>
            </w:r>
          </w:p>
        </w:tc>
      </w:tr>
    </w:tbl>
    <w:p w:rsidR="00350DF7" w:rsidRPr="006636E3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52" w:name="_Toc493792709"/>
      <w:r>
        <w:rPr>
          <w:rFonts w:hint="eastAsia"/>
        </w:rPr>
        <w:t>处理逻辑</w:t>
      </w:r>
      <w:bookmarkEnd w:id="852"/>
    </w:p>
    <w:p w:rsidR="00350DF7" w:rsidRDefault="00350DF7" w:rsidP="00350DF7">
      <w:pPr>
        <w:pStyle w:val="af"/>
        <w:numPr>
          <w:ilvl w:val="0"/>
          <w:numId w:val="102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102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350DF7">
      <w:pPr>
        <w:pStyle w:val="af"/>
        <w:numPr>
          <w:ilvl w:val="0"/>
          <w:numId w:val="102"/>
        </w:numPr>
        <w:ind w:firstLineChars="0"/>
      </w:pPr>
      <w:r>
        <w:rPr>
          <w:rFonts w:hint="eastAsia"/>
        </w:rPr>
        <w:t>调用后台的认证信息查询接口查询用户职业</w:t>
      </w:r>
      <w:r>
        <w:t>信息</w:t>
      </w:r>
      <w:r>
        <w:rPr>
          <w:rFonts w:hint="eastAsia"/>
        </w:rPr>
        <w:t>。</w:t>
      </w:r>
    </w:p>
    <w:p w:rsidR="00350DF7" w:rsidRDefault="00350DF7" w:rsidP="00350DF7">
      <w:pPr>
        <w:pStyle w:val="af"/>
        <w:numPr>
          <w:ilvl w:val="0"/>
          <w:numId w:val="102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1716D8" w:rsidRDefault="00350DF7" w:rsidP="00350DF7">
      <w:pPr>
        <w:pStyle w:val="af"/>
        <w:numPr>
          <w:ilvl w:val="0"/>
          <w:numId w:val="102"/>
        </w:numPr>
        <w:ind w:firstLineChars="0"/>
      </w:pPr>
      <w:r>
        <w:rPr>
          <w:rFonts w:hint="eastAsia"/>
        </w:rPr>
        <w:t>处理返回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53" w:name="_Toc493792710"/>
      <w:r>
        <w:rPr>
          <w:rFonts w:hint="eastAsia"/>
        </w:rPr>
        <w:t>错误返回列表</w:t>
      </w:r>
      <w:bookmarkEnd w:id="85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A76916" w:rsidRDefault="00350DF7" w:rsidP="00350DF7"/>
    <w:p w:rsidR="00350DF7" w:rsidRDefault="00350DF7" w:rsidP="00350DF7">
      <w:pPr>
        <w:pStyle w:val="2"/>
        <w:numPr>
          <w:ilvl w:val="1"/>
          <w:numId w:val="1"/>
        </w:numPr>
      </w:pPr>
      <w:bookmarkStart w:id="854" w:name="_Toc493792711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联系</w:t>
      </w:r>
      <w:r>
        <w:t>人信息查询</w:t>
      </w:r>
      <w:bookmarkEnd w:id="854"/>
    </w:p>
    <w:p w:rsidR="00350DF7" w:rsidRDefault="00350DF7" w:rsidP="00350DF7">
      <w:pPr>
        <w:pStyle w:val="3"/>
        <w:numPr>
          <w:ilvl w:val="2"/>
          <w:numId w:val="1"/>
        </w:numPr>
      </w:pPr>
      <w:bookmarkStart w:id="855" w:name="_Toc493792712"/>
      <w:r>
        <w:rPr>
          <w:rFonts w:hint="eastAsia"/>
        </w:rPr>
        <w:t>业务功能</w:t>
      </w:r>
      <w:bookmarkEnd w:id="855"/>
    </w:p>
    <w:p w:rsidR="00350DF7" w:rsidRPr="00A76916" w:rsidRDefault="00350DF7" w:rsidP="00350DF7">
      <w:pPr>
        <w:ind w:left="420"/>
      </w:pPr>
      <w:r>
        <w:rPr>
          <w:rFonts w:hint="eastAsia"/>
        </w:rPr>
        <w:t>查询</w:t>
      </w:r>
      <w:r>
        <w:t>乐语天下用户</w:t>
      </w:r>
      <w:r>
        <w:rPr>
          <w:rFonts w:hint="eastAsia"/>
        </w:rPr>
        <w:t>注册</w:t>
      </w:r>
      <w:r>
        <w:t>联系人信息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56" w:name="_Toc493792713"/>
      <w:r>
        <w:rPr>
          <w:rFonts w:hint="eastAsia"/>
        </w:rPr>
        <w:t>交互模式</w:t>
      </w:r>
      <w:bookmarkEnd w:id="856"/>
    </w:p>
    <w:p w:rsidR="00350DF7" w:rsidRPr="00A76916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350DF7" w:rsidRDefault="00350DF7" w:rsidP="00350DF7">
      <w:pPr>
        <w:pStyle w:val="3"/>
        <w:numPr>
          <w:ilvl w:val="2"/>
          <w:numId w:val="1"/>
        </w:numPr>
      </w:pPr>
      <w:bookmarkStart w:id="857" w:name="_Toc493792714"/>
      <w:r>
        <w:rPr>
          <w:rFonts w:hint="eastAsia"/>
        </w:rPr>
        <w:lastRenderedPageBreak/>
        <w:t>请求参数列表</w:t>
      </w:r>
      <w:bookmarkEnd w:id="857"/>
    </w:p>
    <w:p w:rsidR="00350DF7" w:rsidRPr="000F2AF1" w:rsidRDefault="00350DF7" w:rsidP="00350DF7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mb2c_ly_contactinfo_qry</w:t>
      </w:r>
      <w:r w:rsidRPr="000F2AF1">
        <w:rPr>
          <w:b/>
        </w:rPr>
        <w:t>.cgi</w:t>
      </w:r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50DF7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350DF7" w:rsidRPr="00555521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58" w:name="_Toc493792715"/>
      <w:r>
        <w:rPr>
          <w:rFonts w:hint="eastAsia"/>
        </w:rPr>
        <w:lastRenderedPageBreak/>
        <w:t>应答参数列表</w:t>
      </w:r>
      <w:bookmarkEnd w:id="858"/>
    </w:p>
    <w:p w:rsidR="00350DF7" w:rsidRPr="00A333B7" w:rsidRDefault="00350DF7" w:rsidP="00350DF7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50DF7" w:rsidRPr="00A333B7" w:rsidRDefault="00350DF7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sign_type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service_version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input_charset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String(8)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String(32)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签名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sign_key_index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否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t>多密钥支持的密钥序号，默认1</w:t>
            </w:r>
          </w:p>
        </w:tc>
      </w:tr>
      <w:tr w:rsidR="00350DF7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50DF7" w:rsidRPr="00A333B7" w:rsidRDefault="00350DF7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50DF7" w:rsidRPr="00A333B7" w:rsidRDefault="00350DF7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Int</w:t>
            </w:r>
          </w:p>
        </w:tc>
        <w:tc>
          <w:tcPr>
            <w:tcW w:w="4305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retmsg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String(30)</w:t>
            </w:r>
          </w:p>
        </w:tc>
        <w:tc>
          <w:tcPr>
            <w:tcW w:w="4305" w:type="dxa"/>
          </w:tcPr>
          <w:p w:rsidR="00350DF7" w:rsidRPr="00A333B7" w:rsidRDefault="00350DF7" w:rsidP="00ED3ACC"/>
        </w:tc>
      </w:tr>
      <w:tr w:rsidR="00350DF7" w:rsidRPr="00A333B7" w:rsidTr="00ED3ACC">
        <w:tc>
          <w:tcPr>
            <w:tcW w:w="1728" w:type="dxa"/>
          </w:tcPr>
          <w:p w:rsidR="00350DF7" w:rsidRPr="00A333B7" w:rsidRDefault="00350DF7" w:rsidP="00ED3AC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350DF7" w:rsidRPr="00A333B7" w:rsidRDefault="00350DF7" w:rsidP="00ED3ACC">
            <w:r w:rsidRPr="00A333B7">
              <w:t>userid</w:t>
            </w:r>
          </w:p>
        </w:tc>
        <w:tc>
          <w:tcPr>
            <w:tcW w:w="720" w:type="dxa"/>
          </w:tcPr>
          <w:p w:rsidR="00350DF7" w:rsidRPr="00A333B7" w:rsidRDefault="00350DF7" w:rsidP="00ED3ACC">
            <w:r w:rsidRPr="00A333B7">
              <w:t>是</w:t>
            </w:r>
          </w:p>
        </w:tc>
        <w:tc>
          <w:tcPr>
            <w:tcW w:w="1440" w:type="dxa"/>
          </w:tcPr>
          <w:p w:rsidR="00350DF7" w:rsidRPr="00A333B7" w:rsidRDefault="00350DF7" w:rsidP="00ED3ACC">
            <w:r w:rsidRPr="00A333B7">
              <w:t>String(20)</w:t>
            </w:r>
          </w:p>
        </w:tc>
        <w:tc>
          <w:tcPr>
            <w:tcW w:w="4305" w:type="dxa"/>
          </w:tcPr>
          <w:p w:rsidR="00350DF7" w:rsidRPr="00A333B7" w:rsidRDefault="00350DF7" w:rsidP="00ED3ACC">
            <w:r>
              <w:rPr>
                <w:rFonts w:hint="eastAsia"/>
              </w:rPr>
              <w:t>用户账号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1关系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eg_relation1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t>String</w:t>
            </w:r>
            <w:r>
              <w:rPr>
                <w:rFonts w:hint="eastAsia"/>
              </w:rPr>
              <w:t>（8）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与本人关系（紧急联系人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M-母亲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F-父亲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H-子女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C-配偶</w:t>
            </w:r>
          </w:p>
          <w:p w:rsidR="00350DF7" w:rsidRPr="00187581" w:rsidRDefault="00350DF7" w:rsidP="00ED3ACC">
            <w:r w:rsidRPr="00187581">
              <w:rPr>
                <w:rFonts w:hint="eastAsia"/>
              </w:rPr>
              <w:t>B-兄弟</w:t>
            </w:r>
          </w:p>
          <w:p w:rsidR="00350DF7" w:rsidRPr="00632E52" w:rsidRDefault="00350DF7" w:rsidP="00ED3ACC">
            <w:r w:rsidRPr="00187581">
              <w:rPr>
                <w:rFonts w:hint="eastAsia"/>
              </w:rPr>
              <w:t>S-姐妹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1手机</w:t>
            </w:r>
            <w:r>
              <w:t>号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eg_mobile1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手机号（紧急联系人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1姓名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eg_true_name1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姓名（紧急联系人</w:t>
            </w:r>
            <w:r w:rsidRPr="00632E52">
              <w:t>1</w:t>
            </w:r>
            <w:r w:rsidRPr="00632E52">
              <w:rPr>
                <w:rFonts w:hint="eastAsia"/>
              </w:rPr>
              <w:t>）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2关系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eg_relation2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t>String</w:t>
            </w:r>
            <w:r>
              <w:rPr>
                <w:rFonts w:hint="eastAsia"/>
              </w:rPr>
              <w:t>（8）</w:t>
            </w:r>
          </w:p>
        </w:tc>
        <w:tc>
          <w:tcPr>
            <w:tcW w:w="4305" w:type="dxa"/>
          </w:tcPr>
          <w:p w:rsidR="00E071CD" w:rsidRPr="00187581" w:rsidRDefault="00E071CD" w:rsidP="00E071CD">
            <w:r w:rsidRPr="00187581">
              <w:rPr>
                <w:rFonts w:hint="eastAsia"/>
              </w:rPr>
              <w:t>Y-朋友</w:t>
            </w:r>
          </w:p>
          <w:p w:rsidR="00E071CD" w:rsidRPr="00187581" w:rsidRDefault="00E071CD" w:rsidP="00E071CD">
            <w:r w:rsidRPr="00187581">
              <w:rPr>
                <w:rFonts w:hint="eastAsia"/>
              </w:rPr>
              <w:t>W-同事</w:t>
            </w:r>
          </w:p>
          <w:p w:rsidR="00350DF7" w:rsidRDefault="00E071CD" w:rsidP="00E071CD">
            <w:r w:rsidRPr="00187581">
              <w:rPr>
                <w:rFonts w:hint="eastAsia"/>
              </w:rPr>
              <w:t>T-同学</w:t>
            </w:r>
          </w:p>
          <w:p w:rsidR="001A382D" w:rsidRPr="00632E52" w:rsidRDefault="001A382D" w:rsidP="00E071CD">
            <w:r>
              <w:t>O</w:t>
            </w:r>
            <w:r w:rsidRPr="001A382D">
              <w:rPr>
                <w:rFonts w:hint="eastAsia"/>
              </w:rPr>
              <w:t>-其它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2手机</w:t>
            </w:r>
            <w:r>
              <w:t>号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eg_mobile2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手机号（紧急联系人</w:t>
            </w:r>
            <w:r w:rsidRPr="00632E52">
              <w:t>2</w:t>
            </w:r>
            <w:r w:rsidRPr="00632E52">
              <w:rPr>
                <w:rFonts w:hint="eastAsia"/>
              </w:rPr>
              <w:t>）</w:t>
            </w:r>
          </w:p>
        </w:tc>
      </w:tr>
      <w:tr w:rsidR="00350DF7" w:rsidRPr="00A333B7" w:rsidTr="00ED3ACC">
        <w:tc>
          <w:tcPr>
            <w:tcW w:w="1728" w:type="dxa"/>
          </w:tcPr>
          <w:p w:rsidR="00350DF7" w:rsidRPr="00632E52" w:rsidRDefault="00350DF7" w:rsidP="00ED3ACC"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2姓名</w:t>
            </w:r>
          </w:p>
        </w:tc>
        <w:tc>
          <w:tcPr>
            <w:tcW w:w="1980" w:type="dxa"/>
          </w:tcPr>
          <w:p w:rsidR="00350DF7" w:rsidRPr="00632E52" w:rsidRDefault="00350DF7" w:rsidP="00ED3ACC">
            <w:r w:rsidRPr="00632E52">
              <w:t>eg_true_name2</w:t>
            </w:r>
          </w:p>
        </w:tc>
        <w:tc>
          <w:tcPr>
            <w:tcW w:w="720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50DF7" w:rsidRPr="00632E52" w:rsidRDefault="00350DF7" w:rsidP="00ED3ACC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4305" w:type="dxa"/>
          </w:tcPr>
          <w:p w:rsidR="00350DF7" w:rsidRPr="00632E52" w:rsidRDefault="00350DF7" w:rsidP="00ED3ACC">
            <w:r w:rsidRPr="00632E52">
              <w:rPr>
                <w:rFonts w:hint="eastAsia"/>
              </w:rPr>
              <w:t>姓名（紧急联系人</w:t>
            </w:r>
            <w:r w:rsidRPr="00632E52">
              <w:t>2</w:t>
            </w:r>
            <w:r w:rsidRPr="00632E52">
              <w:rPr>
                <w:rFonts w:hint="eastAsia"/>
              </w:rPr>
              <w:t>）</w:t>
            </w:r>
          </w:p>
        </w:tc>
      </w:tr>
    </w:tbl>
    <w:p w:rsidR="00350DF7" w:rsidRPr="006636E3" w:rsidRDefault="00350DF7" w:rsidP="00350DF7"/>
    <w:p w:rsidR="00350DF7" w:rsidRDefault="00350DF7" w:rsidP="00350DF7">
      <w:pPr>
        <w:pStyle w:val="3"/>
        <w:numPr>
          <w:ilvl w:val="2"/>
          <w:numId w:val="1"/>
        </w:numPr>
      </w:pPr>
      <w:bookmarkStart w:id="859" w:name="_Toc493792716"/>
      <w:r>
        <w:rPr>
          <w:rFonts w:hint="eastAsia"/>
        </w:rPr>
        <w:t>处理逻辑</w:t>
      </w:r>
      <w:bookmarkEnd w:id="859"/>
    </w:p>
    <w:p w:rsidR="00350DF7" w:rsidRDefault="00350DF7" w:rsidP="00350DF7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入参校验</w:t>
      </w:r>
    </w:p>
    <w:p w:rsidR="00350DF7" w:rsidRDefault="00350DF7" w:rsidP="00350DF7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350DF7" w:rsidRDefault="00350DF7" w:rsidP="00350DF7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调用后台的认证信息查询接口查询用户联系</w:t>
      </w:r>
      <w:r>
        <w:t>人信息</w:t>
      </w:r>
    </w:p>
    <w:p w:rsidR="00350DF7" w:rsidRDefault="00350DF7" w:rsidP="00350DF7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350DF7" w:rsidRPr="001716D8" w:rsidRDefault="00350DF7" w:rsidP="00350DF7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处理返回</w:t>
      </w:r>
    </w:p>
    <w:p w:rsidR="00350DF7" w:rsidRPr="00DF3D3B" w:rsidRDefault="00350DF7" w:rsidP="00350DF7">
      <w:pPr>
        <w:pStyle w:val="3"/>
        <w:numPr>
          <w:ilvl w:val="2"/>
          <w:numId w:val="1"/>
        </w:numPr>
      </w:pPr>
      <w:bookmarkStart w:id="860" w:name="_Toc493792717"/>
      <w:r>
        <w:rPr>
          <w:rFonts w:hint="eastAsia"/>
        </w:rPr>
        <w:t>错误返回列表</w:t>
      </w:r>
      <w:bookmarkEnd w:id="86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350DF7" w:rsidRPr="00A333B7" w:rsidTr="00ED3ACC">
        <w:trPr>
          <w:jc w:val="center"/>
        </w:trPr>
        <w:tc>
          <w:tcPr>
            <w:tcW w:w="1908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350DF7" w:rsidRPr="00A333B7" w:rsidRDefault="00350DF7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350DF7" w:rsidRPr="00A333B7" w:rsidTr="00ED3ACC">
        <w:trPr>
          <w:jc w:val="center"/>
        </w:trPr>
        <w:tc>
          <w:tcPr>
            <w:tcW w:w="1908" w:type="dxa"/>
            <w:vAlign w:val="center"/>
          </w:tcPr>
          <w:p w:rsidR="00350DF7" w:rsidRPr="00A333B7" w:rsidRDefault="00350DF7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350DF7" w:rsidRPr="00A333B7" w:rsidRDefault="00350DF7" w:rsidP="00ED3ACC">
            <w:pPr>
              <w:ind w:rightChars="-45" w:right="-94"/>
            </w:pPr>
          </w:p>
        </w:tc>
      </w:tr>
    </w:tbl>
    <w:p w:rsidR="00350DF7" w:rsidRPr="00DF3D3B" w:rsidRDefault="00350DF7" w:rsidP="00350DF7"/>
    <w:p w:rsidR="00ED3ACC" w:rsidRDefault="00ED3ACC" w:rsidP="00ED3ACC">
      <w:pPr>
        <w:pStyle w:val="2"/>
        <w:numPr>
          <w:ilvl w:val="1"/>
          <w:numId w:val="1"/>
        </w:numPr>
      </w:pPr>
      <w:bookmarkStart w:id="861" w:name="_Toc493792718"/>
      <w:r>
        <w:rPr>
          <w:rFonts w:hint="eastAsia"/>
        </w:rPr>
        <w:t>乐语</w:t>
      </w:r>
      <w:r>
        <w:t>天下分期</w:t>
      </w:r>
      <w:r>
        <w:rPr>
          <w:rFonts w:hint="eastAsia"/>
        </w:rPr>
        <w:t>-</w:t>
      </w:r>
      <w:r>
        <w:rPr>
          <w:rFonts w:hint="eastAsia"/>
        </w:rPr>
        <w:t>开通</w:t>
      </w:r>
      <w:r>
        <w:t>及分期查询接口</w:t>
      </w:r>
      <w:bookmarkEnd w:id="861"/>
    </w:p>
    <w:p w:rsidR="00ED3ACC" w:rsidRDefault="00ED3ACC" w:rsidP="00ED3ACC">
      <w:pPr>
        <w:pStyle w:val="3"/>
        <w:numPr>
          <w:ilvl w:val="2"/>
          <w:numId w:val="1"/>
        </w:numPr>
      </w:pPr>
      <w:bookmarkStart w:id="862" w:name="_Toc493792719"/>
      <w:r>
        <w:rPr>
          <w:rFonts w:hint="eastAsia"/>
        </w:rPr>
        <w:t>业务功能</w:t>
      </w:r>
      <w:bookmarkEnd w:id="862"/>
    </w:p>
    <w:p w:rsidR="00ED3ACC" w:rsidRPr="00A76916" w:rsidRDefault="00ED3ACC" w:rsidP="00ED3ACC">
      <w:pPr>
        <w:ind w:left="420"/>
      </w:pPr>
      <w:r>
        <w:rPr>
          <w:rFonts w:hint="eastAsia"/>
        </w:rPr>
        <w:t>查询用户</w:t>
      </w:r>
      <w:r>
        <w:t>是</w:t>
      </w:r>
      <w:r>
        <w:rPr>
          <w:rFonts w:hint="eastAsia"/>
        </w:rPr>
        <w:t>否已</w:t>
      </w:r>
      <w:r>
        <w:t>开</w:t>
      </w:r>
      <w:r>
        <w:rPr>
          <w:rFonts w:hint="eastAsia"/>
        </w:rPr>
        <w:t>通</w:t>
      </w:r>
      <w:r>
        <w:t>天下分期</w:t>
      </w:r>
      <w:r>
        <w:rPr>
          <w:rFonts w:hint="eastAsia"/>
        </w:rPr>
        <w:t>及</w:t>
      </w:r>
      <w:r>
        <w:t>是否分期</w:t>
      </w:r>
    </w:p>
    <w:p w:rsidR="00ED3ACC" w:rsidRDefault="00ED3ACC" w:rsidP="00ED3ACC">
      <w:pPr>
        <w:pStyle w:val="3"/>
        <w:numPr>
          <w:ilvl w:val="2"/>
          <w:numId w:val="1"/>
        </w:numPr>
      </w:pPr>
      <w:bookmarkStart w:id="863" w:name="_Toc493792720"/>
      <w:r>
        <w:rPr>
          <w:rFonts w:hint="eastAsia"/>
        </w:rPr>
        <w:t>交互模式</w:t>
      </w:r>
      <w:bookmarkEnd w:id="863"/>
    </w:p>
    <w:p w:rsidR="00ED3ACC" w:rsidRPr="00A76916" w:rsidRDefault="00ED3ACC" w:rsidP="00ED3ACC">
      <w:pPr>
        <w:pStyle w:val="af"/>
        <w:ind w:left="567" w:firstLineChars="0" w:firstLine="0"/>
      </w:pPr>
      <w:r w:rsidRPr="00A333B7">
        <w:rPr>
          <w:rFonts w:hint="eastAsia"/>
        </w:rPr>
        <w:t>后台系统调用交互模式</w:t>
      </w:r>
    </w:p>
    <w:p w:rsidR="00ED3ACC" w:rsidRDefault="00ED3ACC" w:rsidP="00ED3ACC">
      <w:pPr>
        <w:pStyle w:val="3"/>
        <w:numPr>
          <w:ilvl w:val="2"/>
          <w:numId w:val="1"/>
        </w:numPr>
      </w:pPr>
      <w:bookmarkStart w:id="864" w:name="_Toc493792721"/>
      <w:r>
        <w:rPr>
          <w:rFonts w:hint="eastAsia"/>
        </w:rPr>
        <w:t>请求参数列表</w:t>
      </w:r>
      <w:bookmarkEnd w:id="864"/>
    </w:p>
    <w:p w:rsidR="00ED3ACC" w:rsidRPr="000F2AF1" w:rsidRDefault="00ED3ACC" w:rsidP="00ED3ACC">
      <w:pPr>
        <w:pStyle w:val="af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hAnsi="Times New Roman" w:cs="宋体"/>
          <w:kern w:val="0"/>
          <w:sz w:val="18"/>
          <w:szCs w:val="18"/>
        </w:rPr>
      </w:pPr>
      <w:r w:rsidRPr="00A333B7">
        <w:rPr>
          <w:rFonts w:hint="eastAsia"/>
        </w:rPr>
        <w:t>请求</w:t>
      </w:r>
      <w:r w:rsidRPr="00A333B7">
        <w:t>url：</w:t>
      </w:r>
      <w:r w:rsidRPr="000F2AF1">
        <w:rPr>
          <w:rFonts w:hAnsi="Times New Roman"/>
          <w:b/>
          <w:kern w:val="0"/>
        </w:rPr>
        <w:t>http://</w:t>
      </w:r>
      <w:r w:rsidRPr="000F2AF1">
        <w:rPr>
          <w:rFonts w:hAnsi="Times New Roman"/>
          <w:kern w:val="0"/>
        </w:rPr>
        <w:t>m.</w:t>
      </w:r>
      <w:r w:rsidR="008F29A0">
        <w:rPr>
          <w:rFonts w:hAnsi="Times New Roman"/>
          <w:kern w:val="0"/>
        </w:rPr>
        <w:t>bananapay.cn</w:t>
      </w:r>
      <w:r w:rsidRPr="000F2AF1">
        <w:rPr>
          <w:rFonts w:hAnsi="Times New Roman"/>
          <w:b/>
          <w:kern w:val="0"/>
        </w:rPr>
        <w:t>/</w:t>
      </w:r>
      <w:r w:rsidRPr="00A333B7">
        <w:t>cgi-bin/</w:t>
      </w:r>
      <w:r>
        <w:rPr>
          <w:b/>
        </w:rPr>
        <w:t>mb2</w:t>
      </w:r>
      <w:r w:rsidR="00987D35">
        <w:rPr>
          <w:b/>
        </w:rPr>
        <w:t>c_ly_userstate</w:t>
      </w:r>
      <w:r>
        <w:rPr>
          <w:b/>
        </w:rPr>
        <w:t>_qry</w:t>
      </w:r>
      <w:r w:rsidRPr="000F2AF1">
        <w:rPr>
          <w:b/>
        </w:rPr>
        <w:t>.cgi</w:t>
      </w:r>
    </w:p>
    <w:p w:rsidR="00ED3ACC" w:rsidRPr="00A333B7" w:rsidRDefault="00ED3ACC" w:rsidP="00ED3ACC">
      <w:pPr>
        <w:pStyle w:val="af"/>
        <w:ind w:left="567" w:firstLineChars="0" w:firstLine="0"/>
      </w:pPr>
      <w:r w:rsidRPr="00A333B7">
        <w:rPr>
          <w:rFonts w:hint="eastAsia"/>
        </w:rPr>
        <w:t>通过</w:t>
      </w:r>
      <w:r w:rsidRPr="00A333B7"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3ACC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3ACC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3ACC" w:rsidRPr="00A333B7" w:rsidRDefault="00ED3ACC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3ACC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ED3ACC" w:rsidRPr="00A333B7" w:rsidRDefault="00ED3ACC" w:rsidP="00ED3ACC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ED3ACC" w:rsidRPr="00A333B7" w:rsidRDefault="00ED3ACC" w:rsidP="00ED3ACC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ED3ACC" w:rsidRPr="00A333B7" w:rsidRDefault="00ED3ACC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service_version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input_charset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sign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是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String(32)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签名</w:t>
            </w:r>
            <w:r w:rsidRPr="00A333B7">
              <w:rPr>
                <w:rFonts w:hint="eastAsia"/>
              </w:rPr>
              <w:t>（</w:t>
            </w:r>
            <w:r>
              <w:rPr>
                <w:rFonts w:hint="eastAsia"/>
              </w:rPr>
              <w:t>固定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ED3ACC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ED3ACC" w:rsidRPr="00A333B7" w:rsidRDefault="00ED3ACC" w:rsidP="00ED3ACC">
            <w:r w:rsidRPr="00A333B7">
              <w:t>多密钥支持的密钥序号，默认1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渠</w:t>
            </w:r>
            <w:r w:rsidRPr="00A333B7">
              <w:rPr>
                <w:lang w:val="zh-CN"/>
              </w:rPr>
              <w:t>道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lang w:val="zh-CN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pPr>
              <w:spacing w:line="240" w:lineRule="auto"/>
            </w:pPr>
            <w:r w:rsidRPr="00A333B7">
              <w:rPr>
                <w:rFonts w:hint="eastAsia"/>
              </w:rPr>
              <w:t>渠</w:t>
            </w:r>
            <w:r w:rsidRPr="00A333B7">
              <w:t>道标识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1:pc端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2:移动</w:t>
            </w:r>
          </w:p>
          <w:p w:rsidR="00150E05" w:rsidRPr="00A333B7" w:rsidRDefault="00150E05" w:rsidP="00150E05">
            <w:pPr>
              <w:spacing w:line="240" w:lineRule="auto"/>
            </w:pPr>
            <w:r w:rsidRPr="00A333B7">
              <w:t>3:固话</w:t>
            </w:r>
          </w:p>
          <w:p w:rsidR="00150E05" w:rsidRPr="00A333B7" w:rsidRDefault="00150E05" w:rsidP="00150E05">
            <w:r w:rsidRPr="00A333B7">
              <w:t>4:POS机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系统版本号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必填，</w:t>
            </w:r>
            <w:r w:rsidRPr="00B44686">
              <w:t>有别</w:t>
            </w:r>
            <w:r w:rsidRPr="00B44686">
              <w:rPr>
                <w:rFonts w:hint="eastAsia"/>
              </w:rPr>
              <w:t>于</w:t>
            </w:r>
            <w:r w:rsidRPr="00B44686">
              <w:t>其他</w:t>
            </w:r>
            <w:r w:rsidRPr="00B44686">
              <w:rPr>
                <w:rFonts w:hint="eastAsia"/>
              </w:rPr>
              <w:t>接口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操作系统类型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1-</w:t>
            </w:r>
            <w:r w:rsidRPr="00B44686">
              <w:rPr>
                <w:rFonts w:hint="eastAsia"/>
              </w:rPr>
              <w:t>安卓</w:t>
            </w:r>
          </w:p>
          <w:p w:rsidR="00150E05" w:rsidRPr="00B44686" w:rsidRDefault="00150E05" w:rsidP="00150E05">
            <w:r w:rsidRPr="00B44686">
              <w:t>2-IOS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rPr>
                <w:rFonts w:hint="eastAsia"/>
              </w:rPr>
              <w:t>设备名称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device_name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B44686" w:rsidRDefault="00150E05" w:rsidP="00150E05">
            <w:r w:rsidRPr="00B44686">
              <w:t>iphone4s,iphone5s,ipad2,xiaomi2</w:t>
            </w:r>
            <w:r w:rsidRPr="00B44686">
              <w:rPr>
                <w:rFonts w:hint="eastAsia"/>
              </w:rPr>
              <w:t>等</w:t>
            </w:r>
          </w:p>
        </w:tc>
      </w:tr>
      <w:tr w:rsidR="00150E05" w:rsidRPr="00A333B7" w:rsidTr="00ED3ACC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String(20)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用户账号</w:t>
            </w:r>
          </w:p>
        </w:tc>
      </w:tr>
      <w:tr w:rsidR="00150E05" w:rsidRPr="00A333B7" w:rsidTr="00ED3AC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ED3ACC" w:rsidRPr="00555521" w:rsidRDefault="00ED3ACC" w:rsidP="00ED3ACC"/>
    <w:p w:rsidR="00ED3ACC" w:rsidRDefault="00ED3ACC" w:rsidP="00ED3ACC">
      <w:pPr>
        <w:pStyle w:val="3"/>
        <w:numPr>
          <w:ilvl w:val="2"/>
          <w:numId w:val="1"/>
        </w:numPr>
      </w:pPr>
      <w:bookmarkStart w:id="865" w:name="_Toc493792722"/>
      <w:r>
        <w:rPr>
          <w:rFonts w:hint="eastAsia"/>
        </w:rPr>
        <w:t>应答参数列表</w:t>
      </w:r>
      <w:bookmarkEnd w:id="865"/>
    </w:p>
    <w:p w:rsidR="00ED3ACC" w:rsidRPr="00A333B7" w:rsidRDefault="00ED3ACC" w:rsidP="00ED3ACC">
      <w:pPr>
        <w:pStyle w:val="af"/>
        <w:ind w:left="567" w:firstLineChars="0" w:firstLine="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ED3ACC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D3ACC" w:rsidRPr="00A333B7" w:rsidRDefault="00ED3ACC" w:rsidP="00ED3ACC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sign_type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service_version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input_charset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String(8)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sign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是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String(32)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签名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sign_key_index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否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Int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t>多密钥支持的密钥序号，默认1</w:t>
            </w:r>
          </w:p>
        </w:tc>
      </w:tr>
      <w:tr w:rsidR="00ED3ACC" w:rsidRPr="00A333B7" w:rsidTr="00ED3ACC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ED3ACC" w:rsidRPr="00A333B7" w:rsidRDefault="00ED3ACC" w:rsidP="00ED3ACC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ED3ACC" w:rsidRPr="00A333B7" w:rsidRDefault="00ED3ACC" w:rsidP="00ED3ACC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Int</w:t>
            </w:r>
          </w:p>
        </w:tc>
        <w:tc>
          <w:tcPr>
            <w:tcW w:w="4305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参见错误码对照表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retmsg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String(30)</w:t>
            </w:r>
          </w:p>
        </w:tc>
        <w:tc>
          <w:tcPr>
            <w:tcW w:w="4305" w:type="dxa"/>
          </w:tcPr>
          <w:p w:rsidR="00ED3ACC" w:rsidRPr="00A333B7" w:rsidRDefault="00ED3ACC" w:rsidP="00ED3ACC"/>
        </w:tc>
      </w:tr>
      <w:tr w:rsidR="00ED3ACC" w:rsidRPr="00A333B7" w:rsidTr="00ED3ACC">
        <w:tc>
          <w:tcPr>
            <w:tcW w:w="1728" w:type="dxa"/>
          </w:tcPr>
          <w:p w:rsidR="00ED3ACC" w:rsidRPr="00A333B7" w:rsidRDefault="00ED3ACC" w:rsidP="00ED3ACC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ED3ACC" w:rsidRPr="00A333B7" w:rsidRDefault="00ED3ACC" w:rsidP="00ED3ACC">
            <w:r w:rsidRPr="00A333B7">
              <w:t>userid</w:t>
            </w:r>
          </w:p>
        </w:tc>
        <w:tc>
          <w:tcPr>
            <w:tcW w:w="720" w:type="dxa"/>
          </w:tcPr>
          <w:p w:rsidR="00ED3ACC" w:rsidRPr="00A333B7" w:rsidRDefault="00ED3ACC" w:rsidP="00ED3ACC">
            <w:r w:rsidRPr="00A333B7">
              <w:t>是</w:t>
            </w:r>
          </w:p>
        </w:tc>
        <w:tc>
          <w:tcPr>
            <w:tcW w:w="1440" w:type="dxa"/>
          </w:tcPr>
          <w:p w:rsidR="00ED3ACC" w:rsidRPr="00A333B7" w:rsidRDefault="00ED3ACC" w:rsidP="00ED3ACC">
            <w:r w:rsidRPr="00A333B7">
              <w:t>String(20)</w:t>
            </w:r>
          </w:p>
        </w:tc>
        <w:tc>
          <w:tcPr>
            <w:tcW w:w="4305" w:type="dxa"/>
          </w:tcPr>
          <w:p w:rsidR="00ED3ACC" w:rsidRPr="00A333B7" w:rsidRDefault="00ED3ACC" w:rsidP="00ED3ACC">
            <w:r>
              <w:rPr>
                <w:rFonts w:hint="eastAsia"/>
              </w:rPr>
              <w:t>用户账号</w:t>
            </w:r>
          </w:p>
        </w:tc>
      </w:tr>
      <w:tr w:rsidR="00ED3ACC" w:rsidRPr="00A333B7" w:rsidTr="00ED3ACC">
        <w:tc>
          <w:tcPr>
            <w:tcW w:w="1728" w:type="dxa"/>
          </w:tcPr>
          <w:p w:rsidR="00ED3ACC" w:rsidRPr="00A333B7" w:rsidRDefault="00987D35" w:rsidP="00ED3ACC">
            <w:r>
              <w:rPr>
                <w:rFonts w:hint="eastAsia"/>
              </w:rPr>
              <w:t>用户注册</w:t>
            </w:r>
            <w:r>
              <w:t>状态</w:t>
            </w:r>
          </w:p>
        </w:tc>
        <w:tc>
          <w:tcPr>
            <w:tcW w:w="1980" w:type="dxa"/>
          </w:tcPr>
          <w:p w:rsidR="00ED3ACC" w:rsidRPr="00A333B7" w:rsidRDefault="00987D35" w:rsidP="00ED3ACC">
            <w:r>
              <w:t>reg_state</w:t>
            </w:r>
          </w:p>
        </w:tc>
        <w:tc>
          <w:tcPr>
            <w:tcW w:w="720" w:type="dxa"/>
          </w:tcPr>
          <w:p w:rsidR="00ED3ACC" w:rsidRPr="00A333B7" w:rsidRDefault="00DB7786" w:rsidP="00ED3AC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ED3ACC" w:rsidRPr="00A333B7" w:rsidRDefault="00987D35" w:rsidP="00ED3ACC">
            <w:r>
              <w:t>int</w:t>
            </w:r>
          </w:p>
        </w:tc>
        <w:tc>
          <w:tcPr>
            <w:tcW w:w="4305" w:type="dxa"/>
          </w:tcPr>
          <w:p w:rsidR="00ED3ACC" w:rsidRDefault="00987D35" w:rsidP="00ED3ACC">
            <w:r>
              <w:rPr>
                <w:rFonts w:hint="eastAsia"/>
              </w:rPr>
              <w:t>1</w:t>
            </w:r>
            <w:r>
              <w:t>-新建</w:t>
            </w:r>
            <w:r>
              <w:rPr>
                <w:rFonts w:hint="eastAsia"/>
              </w:rPr>
              <w:t xml:space="preserve"> 2</w:t>
            </w:r>
            <w:r>
              <w:t>-已开通</w:t>
            </w:r>
          </w:p>
        </w:tc>
      </w:tr>
      <w:tr w:rsidR="00987D35" w:rsidRPr="00A333B7" w:rsidTr="00ED3ACC">
        <w:tc>
          <w:tcPr>
            <w:tcW w:w="1728" w:type="dxa"/>
          </w:tcPr>
          <w:p w:rsidR="00987D35" w:rsidRPr="00A333B7" w:rsidRDefault="00987D35" w:rsidP="00ED3ACC">
            <w:r>
              <w:rPr>
                <w:rFonts w:hint="eastAsia"/>
              </w:rPr>
              <w:t>是否</w:t>
            </w:r>
            <w:r>
              <w:t>有分期订单</w:t>
            </w:r>
          </w:p>
        </w:tc>
        <w:tc>
          <w:tcPr>
            <w:tcW w:w="1980" w:type="dxa"/>
          </w:tcPr>
          <w:p w:rsidR="00987D35" w:rsidRPr="00DB7786" w:rsidRDefault="00987D35" w:rsidP="00ED3ACC">
            <w:pPr>
              <w:rPr>
                <w:szCs w:val="21"/>
              </w:rPr>
            </w:pPr>
            <w:r w:rsidRPr="00DB7786">
              <w:rPr>
                <w:rFonts w:hAnsi="Times New Roman" w:cs="宋体"/>
                <w:color w:val="000000"/>
                <w:kern w:val="0"/>
                <w:szCs w:val="21"/>
                <w:lang w:val="zh-CN"/>
              </w:rPr>
              <w:t>instalment_flag</w:t>
            </w:r>
          </w:p>
        </w:tc>
        <w:tc>
          <w:tcPr>
            <w:tcW w:w="720" w:type="dxa"/>
          </w:tcPr>
          <w:p w:rsidR="00987D35" w:rsidRDefault="00DB7786" w:rsidP="00ED3AC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987D35" w:rsidRPr="00A333B7" w:rsidRDefault="00987D35" w:rsidP="00ED3A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</w:tcPr>
          <w:p w:rsidR="00987D35" w:rsidRDefault="00987D35" w:rsidP="00ED3ACC">
            <w:r>
              <w:rPr>
                <w:rFonts w:hint="eastAsia"/>
              </w:rPr>
              <w:t>0</w:t>
            </w:r>
            <w:r>
              <w:t>-无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rPr>
                <w:rFonts w:hint="eastAsia"/>
              </w:rPr>
              <w:t>是</w:t>
            </w:r>
          </w:p>
        </w:tc>
      </w:tr>
      <w:tr w:rsidR="00DB7786" w:rsidRPr="00A333B7" w:rsidTr="00ED3ACC">
        <w:tc>
          <w:tcPr>
            <w:tcW w:w="1728" w:type="dxa"/>
          </w:tcPr>
          <w:p w:rsidR="00DB7786" w:rsidRDefault="00DB7786" w:rsidP="00ED3ACC">
            <w:r>
              <w:rPr>
                <w:rFonts w:hint="eastAsia"/>
              </w:rPr>
              <w:t>用户</w:t>
            </w:r>
            <w:r>
              <w:t>已提交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0" w:type="dxa"/>
          </w:tcPr>
          <w:p w:rsidR="00DB7786" w:rsidRPr="00DB7786" w:rsidRDefault="00DB7786" w:rsidP="00ED3ACC">
            <w:pPr>
              <w:rPr>
                <w:rFonts w:hAnsi="Times New Roman" w:cs="宋体"/>
                <w:color w:val="000000"/>
                <w:kern w:val="0"/>
                <w:szCs w:val="21"/>
                <w:lang w:val="zh-CN"/>
              </w:rPr>
            </w:pPr>
            <w:r>
              <w:t>step</w:t>
            </w:r>
          </w:p>
        </w:tc>
        <w:tc>
          <w:tcPr>
            <w:tcW w:w="720" w:type="dxa"/>
          </w:tcPr>
          <w:p w:rsidR="00DB7786" w:rsidRDefault="00DB7786" w:rsidP="00ED3ACC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DB7786" w:rsidRDefault="00DB7786" w:rsidP="00ED3ACC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8</w:t>
            </w:r>
            <w:r>
              <w:t>）</w:t>
            </w:r>
          </w:p>
        </w:tc>
        <w:tc>
          <w:tcPr>
            <w:tcW w:w="4305" w:type="dxa"/>
          </w:tcPr>
          <w:p w:rsidR="00DB7786" w:rsidRDefault="00DB7786" w:rsidP="00DB7786">
            <w:r>
              <w:rPr>
                <w:rFonts w:hint="eastAsia"/>
              </w:rPr>
              <w:t>用户</w:t>
            </w:r>
            <w:r>
              <w:t>已</w:t>
            </w:r>
            <w:r>
              <w:rPr>
                <w:rFonts w:hint="eastAsia"/>
              </w:rPr>
              <w:t>提交</w:t>
            </w:r>
            <w:r>
              <w:t>信息步骤</w:t>
            </w:r>
          </w:p>
          <w:p w:rsidR="00DB7786" w:rsidRDefault="00DB7786" w:rsidP="00DB7786">
            <w:r>
              <w:rPr>
                <w:rFonts w:hint="eastAsia"/>
              </w:rPr>
              <w:t>第1位</w:t>
            </w:r>
            <w:r>
              <w:t>置</w:t>
            </w:r>
            <w:r>
              <w:rPr>
                <w:rFonts w:hint="eastAsia"/>
              </w:rPr>
              <w:t>1   表示</w:t>
            </w:r>
            <w:r>
              <w:t>个人信息已提交</w:t>
            </w:r>
          </w:p>
          <w:p w:rsidR="00DB7786" w:rsidRDefault="00DB7786" w:rsidP="00DB7786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置</w:t>
            </w:r>
            <w:r>
              <w:rPr>
                <w:rFonts w:hint="eastAsia"/>
              </w:rPr>
              <w:t>1   表示</w:t>
            </w:r>
            <w:r>
              <w:t>用户银行卡信息已提交</w:t>
            </w:r>
          </w:p>
          <w:p w:rsidR="00DB7786" w:rsidRDefault="00DB7786" w:rsidP="00DB7786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位</w:t>
            </w:r>
            <w:r>
              <w:t>置</w:t>
            </w:r>
            <w:r>
              <w:rPr>
                <w:rFonts w:hint="eastAsia"/>
              </w:rPr>
              <w:t>1   表示用户</w:t>
            </w:r>
            <w:r>
              <w:t>职业信息已提交</w:t>
            </w:r>
          </w:p>
          <w:p w:rsidR="00DB7786" w:rsidRDefault="00DB7786" w:rsidP="00DB7786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置</w:t>
            </w:r>
            <w:r>
              <w:rPr>
                <w:rFonts w:hint="eastAsia"/>
              </w:rPr>
              <w:t>1   表示</w:t>
            </w:r>
            <w:r>
              <w:t>用户联系人信息已提交</w:t>
            </w:r>
          </w:p>
          <w:p w:rsidR="009465B8" w:rsidRDefault="009465B8" w:rsidP="009465B8">
            <w:r>
              <w:rPr>
                <w:rFonts w:hint="eastAsia"/>
              </w:rPr>
              <w:t>第5位置1   表示身份</w:t>
            </w:r>
            <w:r>
              <w:t>证正面信息已提交</w:t>
            </w:r>
          </w:p>
          <w:p w:rsidR="009465B8" w:rsidRDefault="009465B8" w:rsidP="009465B8">
            <w:r>
              <w:rPr>
                <w:rFonts w:hint="eastAsia"/>
              </w:rPr>
              <w:t>第6位置1   表示身份</w:t>
            </w:r>
            <w:r>
              <w:t>证背面信息已</w:t>
            </w:r>
            <w:r>
              <w:rPr>
                <w:rFonts w:hint="eastAsia"/>
              </w:rPr>
              <w:t>提交</w:t>
            </w:r>
          </w:p>
          <w:p w:rsidR="009465B8" w:rsidRDefault="009465B8" w:rsidP="009465B8">
            <w:r>
              <w:rPr>
                <w:rFonts w:hint="eastAsia"/>
              </w:rPr>
              <w:t>第7位置1   表示视频</w:t>
            </w:r>
            <w:r>
              <w:t>文件信息已提交</w:t>
            </w:r>
          </w:p>
        </w:tc>
      </w:tr>
    </w:tbl>
    <w:p w:rsidR="00ED3ACC" w:rsidRPr="006636E3" w:rsidRDefault="00ED3ACC" w:rsidP="00ED3ACC"/>
    <w:p w:rsidR="00ED3ACC" w:rsidRDefault="00ED3ACC" w:rsidP="00ED3ACC">
      <w:pPr>
        <w:pStyle w:val="3"/>
        <w:numPr>
          <w:ilvl w:val="2"/>
          <w:numId w:val="1"/>
        </w:numPr>
      </w:pPr>
      <w:bookmarkStart w:id="866" w:name="_Toc493792723"/>
      <w:r>
        <w:rPr>
          <w:rFonts w:hint="eastAsia"/>
        </w:rPr>
        <w:t>处理逻辑</w:t>
      </w:r>
      <w:bookmarkEnd w:id="866"/>
    </w:p>
    <w:p w:rsidR="00ED3ACC" w:rsidRDefault="00ED3ACC" w:rsidP="00ED3ACC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入参校验</w:t>
      </w:r>
    </w:p>
    <w:p w:rsidR="00ED3ACC" w:rsidRDefault="00ED3ACC" w:rsidP="00ED3ACC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校验手机</w:t>
      </w:r>
      <w:r>
        <w:t>app数据固定签名</w:t>
      </w:r>
    </w:p>
    <w:p w:rsidR="00ED3ACC" w:rsidRDefault="00ED3ACC" w:rsidP="00ED3ACC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调用后台的认证信息查询接口查询</w:t>
      </w:r>
      <w:r>
        <w:t>用户所处的</w:t>
      </w:r>
      <w:r>
        <w:rPr>
          <w:rFonts w:hint="eastAsia"/>
        </w:rPr>
        <w:t>状态</w:t>
      </w:r>
    </w:p>
    <w:p w:rsidR="00ED3ACC" w:rsidRDefault="00ED3ACC" w:rsidP="00ED3ACC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生成返回</w:t>
      </w:r>
      <w:r>
        <w:t>app的固定签名</w:t>
      </w:r>
    </w:p>
    <w:p w:rsidR="00ED3ACC" w:rsidRPr="001716D8" w:rsidRDefault="00ED3ACC" w:rsidP="00ED3ACC">
      <w:pPr>
        <w:pStyle w:val="af"/>
        <w:numPr>
          <w:ilvl w:val="0"/>
          <w:numId w:val="103"/>
        </w:numPr>
        <w:ind w:firstLineChars="0"/>
      </w:pPr>
      <w:r>
        <w:rPr>
          <w:rFonts w:hint="eastAsia"/>
        </w:rPr>
        <w:t>处理返回</w:t>
      </w:r>
    </w:p>
    <w:p w:rsidR="00ED3ACC" w:rsidRPr="00DF3D3B" w:rsidRDefault="00ED3ACC" w:rsidP="00ED3ACC">
      <w:pPr>
        <w:pStyle w:val="3"/>
        <w:numPr>
          <w:ilvl w:val="2"/>
          <w:numId w:val="1"/>
        </w:numPr>
      </w:pPr>
      <w:bookmarkStart w:id="867" w:name="_Toc493792724"/>
      <w:r>
        <w:rPr>
          <w:rFonts w:hint="eastAsia"/>
        </w:rPr>
        <w:lastRenderedPageBreak/>
        <w:t>错误返回列表</w:t>
      </w:r>
      <w:bookmarkEnd w:id="86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ED3ACC" w:rsidRPr="00A333B7" w:rsidTr="00ED3ACC">
        <w:trPr>
          <w:jc w:val="center"/>
        </w:trPr>
        <w:tc>
          <w:tcPr>
            <w:tcW w:w="1908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ED3ACC" w:rsidRPr="00A333B7" w:rsidRDefault="00ED3ACC" w:rsidP="00ED3ACC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ED3ACC" w:rsidRPr="00A333B7" w:rsidTr="00ED3ACC">
        <w:trPr>
          <w:jc w:val="center"/>
        </w:trPr>
        <w:tc>
          <w:tcPr>
            <w:tcW w:w="1908" w:type="dxa"/>
            <w:vAlign w:val="center"/>
          </w:tcPr>
          <w:p w:rsidR="00ED3ACC" w:rsidRPr="00A333B7" w:rsidRDefault="00ED3ACC" w:rsidP="00ED3ACC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ED3ACC" w:rsidRPr="00A333B7" w:rsidRDefault="00ED3ACC" w:rsidP="00ED3ACC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ED3ACC" w:rsidRPr="00A333B7" w:rsidTr="00ED3ACC">
        <w:trPr>
          <w:jc w:val="center"/>
        </w:trPr>
        <w:tc>
          <w:tcPr>
            <w:tcW w:w="1908" w:type="dxa"/>
            <w:vAlign w:val="center"/>
          </w:tcPr>
          <w:p w:rsidR="00ED3ACC" w:rsidRPr="00A333B7" w:rsidRDefault="00ED3ACC" w:rsidP="00ED3ACC">
            <w:pPr>
              <w:jc w:val="center"/>
            </w:pPr>
          </w:p>
        </w:tc>
        <w:tc>
          <w:tcPr>
            <w:tcW w:w="8265" w:type="dxa"/>
            <w:vAlign w:val="center"/>
          </w:tcPr>
          <w:p w:rsidR="00ED3ACC" w:rsidRPr="00A333B7" w:rsidRDefault="00ED3ACC" w:rsidP="00ED3ACC">
            <w:pPr>
              <w:ind w:rightChars="-45" w:right="-94"/>
            </w:pPr>
          </w:p>
        </w:tc>
      </w:tr>
    </w:tbl>
    <w:p w:rsidR="00643665" w:rsidRDefault="00643665" w:rsidP="00D324E5"/>
    <w:p w:rsidR="00643665" w:rsidRDefault="00643665" w:rsidP="00643665">
      <w:pPr>
        <w:pStyle w:val="2"/>
        <w:numPr>
          <w:ilvl w:val="1"/>
          <w:numId w:val="1"/>
        </w:numPr>
      </w:pPr>
      <w:bookmarkStart w:id="868" w:name="_Toc493792725"/>
      <w:r w:rsidRPr="00B345AD">
        <w:rPr>
          <w:rFonts w:hint="eastAsia"/>
        </w:rPr>
        <w:t>乐语天下分期</w:t>
      </w:r>
      <w:r w:rsidRPr="00B345AD">
        <w:t>-</w:t>
      </w:r>
      <w:r w:rsidRPr="00B345AD">
        <w:t>文件上传接口</w:t>
      </w:r>
      <w:bookmarkEnd w:id="868"/>
    </w:p>
    <w:p w:rsidR="00643665" w:rsidRDefault="00643665" w:rsidP="00643665">
      <w:pPr>
        <w:pStyle w:val="3"/>
        <w:numPr>
          <w:ilvl w:val="2"/>
          <w:numId w:val="1"/>
        </w:numPr>
      </w:pPr>
      <w:bookmarkStart w:id="869" w:name="_Toc493792726"/>
      <w:r>
        <w:rPr>
          <w:rFonts w:hint="eastAsia"/>
        </w:rPr>
        <w:t>业务</w:t>
      </w:r>
      <w:r>
        <w:t>功能</w:t>
      </w:r>
      <w:bookmarkEnd w:id="869"/>
    </w:p>
    <w:p w:rsidR="00643665" w:rsidRPr="00B345AD" w:rsidRDefault="00643665" w:rsidP="00643665">
      <w:pPr>
        <w:ind w:left="420"/>
      </w:pPr>
      <w:r>
        <w:rPr>
          <w:rFonts w:hint="eastAsia"/>
        </w:rPr>
        <w:t>上传</w:t>
      </w:r>
      <w:r>
        <w:t>文件（</w:t>
      </w:r>
      <w:r>
        <w:rPr>
          <w:rFonts w:hint="eastAsia"/>
        </w:rPr>
        <w:t>身份证</w:t>
      </w:r>
      <w:r>
        <w:t>正面、身份证</w:t>
      </w:r>
      <w:r>
        <w:rPr>
          <w:rFonts w:hint="eastAsia"/>
        </w:rPr>
        <w:t>背</w:t>
      </w:r>
      <w:r>
        <w:t>面、</w:t>
      </w:r>
      <w:r>
        <w:rPr>
          <w:rFonts w:hint="eastAsia"/>
        </w:rPr>
        <w:t>本人</w:t>
      </w:r>
      <w:r>
        <w:t>影响信息等）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70" w:name="_Toc493792727"/>
      <w:r>
        <w:rPr>
          <w:rFonts w:hint="eastAsia"/>
        </w:rPr>
        <w:t>交互</w:t>
      </w:r>
      <w:r>
        <w:t>模式</w:t>
      </w:r>
      <w:bookmarkEnd w:id="870"/>
    </w:p>
    <w:p w:rsidR="00643665" w:rsidRPr="00B345AD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71" w:name="_Toc493792728"/>
      <w:r>
        <w:rPr>
          <w:rFonts w:hint="eastAsia"/>
        </w:rPr>
        <w:t>请求</w:t>
      </w:r>
      <w:r>
        <w:t>参数列表</w:t>
      </w:r>
      <w:bookmarkEnd w:id="871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B345AD">
        <w:t>mb2c_ly_file_upload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lastRenderedPageBreak/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文件</w:t>
            </w:r>
            <w:r>
              <w:rPr>
                <w:lang w:val="zh-CN"/>
              </w:rPr>
              <w:t>类型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lang w:val="zh-CN"/>
              </w:rPr>
              <w:t>file</w:t>
            </w:r>
            <w:r>
              <w:rPr>
                <w:rFonts w:hint="eastAsia"/>
                <w:lang w:val="zh-CN"/>
              </w:rPr>
              <w:t>_type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1-身份证</w:t>
            </w:r>
            <w:r>
              <w:t>正面</w:t>
            </w:r>
            <w:r>
              <w:rPr>
                <w:rFonts w:hint="eastAsia"/>
              </w:rPr>
              <w:t>及</w:t>
            </w:r>
            <w:r>
              <w:t>背面</w:t>
            </w:r>
          </w:p>
          <w:p w:rsidR="00150E05" w:rsidRPr="00A333B7" w:rsidRDefault="00150E05" w:rsidP="00150E05">
            <w:r>
              <w:t>2-</w:t>
            </w:r>
            <w:r>
              <w:rPr>
                <w:rFonts w:hint="eastAsia"/>
              </w:rPr>
              <w:t>本人</w:t>
            </w:r>
            <w:r>
              <w:t>影像信息</w:t>
            </w:r>
          </w:p>
        </w:tc>
      </w:tr>
      <w:tr w:rsidR="00150E05" w:rsidRPr="00A333B7" w:rsidTr="004D22E4">
        <w:trPr>
          <w:trHeight w:val="538"/>
        </w:trPr>
        <w:tc>
          <w:tcPr>
            <w:tcW w:w="10173" w:type="dxa"/>
            <w:gridSpan w:val="5"/>
          </w:tcPr>
          <w:p w:rsidR="00150E05" w:rsidRPr="00B712E4" w:rsidRDefault="00150E05" w:rsidP="00150E05">
            <w:pPr>
              <w:rPr>
                <w:b/>
              </w:rPr>
            </w:pPr>
            <w:r w:rsidRPr="00B712E4">
              <w:rPr>
                <w:b/>
                <w:lang w:val="zh-CN"/>
              </w:rPr>
              <w:t>file</w:t>
            </w:r>
            <w:r w:rsidRPr="00B712E4">
              <w:rPr>
                <w:rFonts w:hint="eastAsia"/>
                <w:b/>
                <w:lang w:val="zh-CN"/>
              </w:rPr>
              <w:t>_type</w:t>
            </w:r>
            <w:r w:rsidRPr="00B712E4">
              <w:rPr>
                <w:b/>
                <w:lang w:val="zh-CN"/>
              </w:rPr>
              <w:t>=1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身份证</w:t>
            </w:r>
            <w:r>
              <w:t>正面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t>cert_front_</w:t>
            </w:r>
            <w:r w:rsidRPr="00735406">
              <w:t>file_name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150E05" w:rsidRPr="00A333B7" w:rsidRDefault="00150E05" w:rsidP="00150E05">
            <w:r>
              <w:rPr>
                <w:rFonts w:hint="eastAsia"/>
              </w:rPr>
              <w:t>身份证</w:t>
            </w:r>
            <w:r>
              <w:t>正面</w:t>
            </w:r>
            <w:r>
              <w:rPr>
                <w:rFonts w:hint="eastAsia"/>
              </w:rPr>
              <w:t>文件名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身份证</w:t>
            </w:r>
            <w:r>
              <w:t>正面</w:t>
            </w:r>
            <w:r>
              <w:rPr>
                <w:rFonts w:hint="eastAsia"/>
              </w:rPr>
              <w:t>文件内容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t>cert_front_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_content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身份证</w:t>
            </w:r>
            <w:r>
              <w:t>正面</w:t>
            </w:r>
            <w:r>
              <w:rPr>
                <w:rFonts w:hint="eastAsia"/>
              </w:rPr>
              <w:t>文件内容</w:t>
            </w:r>
          </w:p>
          <w:p w:rsidR="00150E05" w:rsidRPr="00E26C39" w:rsidRDefault="00150E05" w:rsidP="00150E05">
            <w:pPr>
              <w:rPr>
                <w:color w:val="FF0000"/>
              </w:rPr>
            </w:pPr>
            <w:r w:rsidRPr="00E26C39">
              <w:rPr>
                <w:rFonts w:hint="eastAsia"/>
                <w:color w:val="FF0000"/>
              </w:rPr>
              <w:t>此</w:t>
            </w:r>
            <w:r w:rsidRPr="00E26C39">
              <w:rPr>
                <w:color w:val="FF0000"/>
              </w:rPr>
              <w:t>参数</w:t>
            </w:r>
            <w:r w:rsidRPr="00E26C39">
              <w:rPr>
                <w:rFonts w:hint="eastAsia"/>
                <w:color w:val="FF0000"/>
              </w:rPr>
              <w:t>不参与</w:t>
            </w:r>
            <w:r w:rsidRPr="00E26C39">
              <w:rPr>
                <w:color w:val="FF0000"/>
              </w:rPr>
              <w:t>签名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身份证背</w:t>
            </w:r>
            <w:r>
              <w:t>面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t>cert_back_</w:t>
            </w:r>
            <w:r w:rsidRPr="00735406">
              <w:t>file_name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150E05" w:rsidRPr="00E26C39" w:rsidRDefault="00150E05" w:rsidP="00150E05">
            <w:r>
              <w:rPr>
                <w:rFonts w:hint="eastAsia"/>
              </w:rPr>
              <w:t>身份证背</w:t>
            </w:r>
            <w:r>
              <w:t>面</w:t>
            </w:r>
            <w:r>
              <w:rPr>
                <w:rFonts w:hint="eastAsia"/>
              </w:rPr>
              <w:t>文件名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身份证背</w:t>
            </w:r>
            <w:r>
              <w:t>面</w:t>
            </w:r>
            <w:r>
              <w:rPr>
                <w:rFonts w:hint="eastAsia"/>
              </w:rPr>
              <w:t>文件内容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t>cert_back_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_content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身份证背</w:t>
            </w:r>
            <w:r>
              <w:t>面</w:t>
            </w:r>
            <w:r>
              <w:rPr>
                <w:rFonts w:hint="eastAsia"/>
              </w:rPr>
              <w:t>文件内容</w:t>
            </w:r>
          </w:p>
          <w:p w:rsidR="00150E05" w:rsidRPr="00A333B7" w:rsidRDefault="00150E05" w:rsidP="00150E05">
            <w:r w:rsidRPr="00E26C39">
              <w:rPr>
                <w:rFonts w:hint="eastAsia"/>
                <w:color w:val="FF0000"/>
              </w:rPr>
              <w:t>此</w:t>
            </w:r>
            <w:r w:rsidRPr="00E26C39">
              <w:rPr>
                <w:color w:val="FF0000"/>
              </w:rPr>
              <w:t>参数</w:t>
            </w:r>
            <w:r w:rsidRPr="00E26C39">
              <w:rPr>
                <w:rFonts w:hint="eastAsia"/>
                <w:color w:val="FF0000"/>
              </w:rPr>
              <w:t>不参与</w:t>
            </w:r>
            <w:r w:rsidRPr="00E26C39">
              <w:rPr>
                <w:color w:val="FF0000"/>
              </w:rPr>
              <w:t>签名</w:t>
            </w:r>
          </w:p>
        </w:tc>
      </w:tr>
      <w:tr w:rsidR="00150E05" w:rsidRPr="00A333B7" w:rsidTr="004D22E4">
        <w:trPr>
          <w:trHeight w:val="538"/>
        </w:trPr>
        <w:tc>
          <w:tcPr>
            <w:tcW w:w="10173" w:type="dxa"/>
            <w:gridSpan w:val="5"/>
          </w:tcPr>
          <w:p w:rsidR="00150E05" w:rsidRPr="00B712E4" w:rsidRDefault="00150E05" w:rsidP="00150E05">
            <w:pPr>
              <w:rPr>
                <w:b/>
              </w:rPr>
            </w:pPr>
            <w:r w:rsidRPr="00B712E4">
              <w:rPr>
                <w:b/>
                <w:lang w:val="zh-CN"/>
              </w:rPr>
              <w:t>file</w:t>
            </w:r>
            <w:r w:rsidRPr="00B712E4">
              <w:rPr>
                <w:rFonts w:hint="eastAsia"/>
                <w:b/>
                <w:lang w:val="zh-CN"/>
              </w:rPr>
              <w:t>_type</w:t>
            </w:r>
            <w:r w:rsidRPr="00B712E4">
              <w:rPr>
                <w:b/>
                <w:lang w:val="zh-CN"/>
              </w:rPr>
              <w:t>=2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735406">
              <w:t>file_name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150E05" w:rsidRPr="00A333B7" w:rsidRDefault="00150E05" w:rsidP="00150E05">
            <w:r>
              <w:rPr>
                <w:rFonts w:hint="eastAsia"/>
              </w:rPr>
              <w:t>文件名</w:t>
            </w:r>
          </w:p>
        </w:tc>
      </w:tr>
      <w:tr w:rsidR="00150E05" w:rsidRPr="00A333B7" w:rsidTr="004D22E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lastRenderedPageBreak/>
              <w:t>文件内容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_content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文件内容</w:t>
            </w:r>
          </w:p>
          <w:p w:rsidR="00150E05" w:rsidRPr="00A333B7" w:rsidRDefault="00150E05" w:rsidP="00150E05">
            <w:r w:rsidRPr="00E26C39">
              <w:rPr>
                <w:rFonts w:hint="eastAsia"/>
                <w:color w:val="FF0000"/>
              </w:rPr>
              <w:t>此</w:t>
            </w:r>
            <w:r w:rsidRPr="00E26C39">
              <w:rPr>
                <w:color w:val="FF0000"/>
              </w:rPr>
              <w:t>参数</w:t>
            </w:r>
            <w:r w:rsidRPr="00E26C39">
              <w:rPr>
                <w:rFonts w:hint="eastAsia"/>
                <w:color w:val="FF0000"/>
              </w:rPr>
              <w:t>不参与</w:t>
            </w:r>
            <w:r w:rsidRPr="00E26C39">
              <w:rPr>
                <w:color w:val="FF0000"/>
              </w:rPr>
              <w:t>签名</w:t>
            </w:r>
          </w:p>
        </w:tc>
      </w:tr>
      <w:tr w:rsidR="00150E05" w:rsidRPr="00A333B7" w:rsidTr="00DB7786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</w:p>
        </w:tc>
        <w:tc>
          <w:tcPr>
            <w:tcW w:w="720" w:type="dxa"/>
          </w:tcPr>
          <w:p w:rsidR="00150E05" w:rsidRPr="00A333B7" w:rsidRDefault="00150E05" w:rsidP="00150E05"/>
        </w:tc>
        <w:tc>
          <w:tcPr>
            <w:tcW w:w="1440" w:type="dxa"/>
          </w:tcPr>
          <w:p w:rsidR="00150E05" w:rsidRPr="00A333B7" w:rsidRDefault="00150E05" w:rsidP="00150E05"/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72" w:name="_Toc493792729"/>
      <w:r>
        <w:rPr>
          <w:rFonts w:hint="eastAsia"/>
        </w:rPr>
        <w:t>应答参数</w:t>
      </w:r>
      <w:r>
        <w:t>列表</w:t>
      </w:r>
      <w:bookmarkEnd w:id="872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73" w:name="_Toc493792730"/>
      <w:r>
        <w:rPr>
          <w:rFonts w:hint="eastAsia"/>
        </w:rPr>
        <w:t>处理</w:t>
      </w:r>
      <w:r>
        <w:t>逻辑</w:t>
      </w:r>
      <w:bookmarkEnd w:id="873"/>
    </w:p>
    <w:p w:rsidR="00643665" w:rsidRDefault="00643665" w:rsidP="00643665">
      <w:pPr>
        <w:pStyle w:val="3"/>
        <w:numPr>
          <w:ilvl w:val="2"/>
          <w:numId w:val="1"/>
        </w:numPr>
      </w:pPr>
      <w:bookmarkStart w:id="874" w:name="_Toc493792731"/>
      <w:r>
        <w:rPr>
          <w:rFonts w:hint="eastAsia"/>
        </w:rPr>
        <w:t>错误码</w:t>
      </w:r>
      <w:r>
        <w:t>列表</w:t>
      </w:r>
      <w:bookmarkEnd w:id="874"/>
    </w:p>
    <w:p w:rsidR="00643665" w:rsidRDefault="00643665" w:rsidP="00643665"/>
    <w:p w:rsidR="00643665" w:rsidRPr="00B345AD" w:rsidRDefault="00643665" w:rsidP="00643665"/>
    <w:p w:rsidR="00643665" w:rsidRDefault="00643665" w:rsidP="00643665">
      <w:pPr>
        <w:pStyle w:val="2"/>
        <w:numPr>
          <w:ilvl w:val="1"/>
          <w:numId w:val="1"/>
        </w:numPr>
      </w:pPr>
      <w:bookmarkStart w:id="875" w:name="_Toc493792732"/>
      <w:r>
        <w:rPr>
          <w:rFonts w:hint="eastAsia"/>
        </w:rPr>
        <w:lastRenderedPageBreak/>
        <w:t>乐语天下分期</w:t>
      </w:r>
      <w:r>
        <w:t>-</w:t>
      </w:r>
      <w:r>
        <w:t>分期申请接口</w:t>
      </w:r>
      <w:bookmarkEnd w:id="875"/>
    </w:p>
    <w:p w:rsidR="00643665" w:rsidRDefault="00643665" w:rsidP="00643665">
      <w:pPr>
        <w:pStyle w:val="3"/>
        <w:numPr>
          <w:ilvl w:val="2"/>
          <w:numId w:val="1"/>
        </w:numPr>
      </w:pPr>
      <w:bookmarkStart w:id="876" w:name="_Toc493792733"/>
      <w:r>
        <w:rPr>
          <w:rFonts w:hint="eastAsia"/>
        </w:rPr>
        <w:t>业务功能</w:t>
      </w:r>
      <w:bookmarkEnd w:id="876"/>
    </w:p>
    <w:p w:rsidR="00643665" w:rsidRPr="007B3037" w:rsidRDefault="00643665" w:rsidP="00643665">
      <w:pPr>
        <w:ind w:left="420"/>
      </w:pPr>
      <w:r>
        <w:rPr>
          <w:rFonts w:hint="eastAsia"/>
          <w:noProof/>
        </w:rPr>
        <w:t>向</w:t>
      </w:r>
      <w:r>
        <w:rPr>
          <w:rFonts w:hint="eastAsia"/>
        </w:rPr>
        <w:t>底层系统</w:t>
      </w:r>
      <w:r>
        <w:t>申请分期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77" w:name="_Toc493792734"/>
      <w:r>
        <w:rPr>
          <w:rFonts w:hint="eastAsia"/>
        </w:rPr>
        <w:t>交互模式</w:t>
      </w:r>
      <w:bookmarkEnd w:id="877"/>
    </w:p>
    <w:p w:rsidR="00643665" w:rsidRPr="00407A7A" w:rsidRDefault="00643665" w:rsidP="00643665">
      <w:pPr>
        <w:ind w:firstLine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78" w:name="_Toc493792735"/>
      <w:r>
        <w:rPr>
          <w:rFonts w:hint="eastAsia"/>
        </w:rPr>
        <w:t>请求参数列表</w:t>
      </w:r>
      <w:bookmarkEnd w:id="878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7B3037">
        <w:t>mb2c_ly_instalment_apply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</w:p>
        </w:tc>
        <w:tc>
          <w:tcPr>
            <w:tcW w:w="720" w:type="dxa"/>
          </w:tcPr>
          <w:p w:rsidR="00150E05" w:rsidRPr="00A333B7" w:rsidRDefault="00150E05" w:rsidP="00150E05"/>
        </w:tc>
        <w:tc>
          <w:tcPr>
            <w:tcW w:w="1440" w:type="dxa"/>
          </w:tcPr>
          <w:p w:rsidR="00150E05" w:rsidRPr="00A333B7" w:rsidRDefault="00150E05" w:rsidP="00150E05"/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79" w:name="_Toc493792736"/>
      <w:r>
        <w:rPr>
          <w:rFonts w:hint="eastAsia"/>
        </w:rPr>
        <w:t>应答参数列表</w:t>
      </w:r>
      <w:bookmarkEnd w:id="879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vAlign w:val="center"/>
          </w:tcPr>
          <w:p w:rsidR="00643665" w:rsidRDefault="00643665" w:rsidP="00DB7786">
            <w:pPr>
              <w:jc w:val="left"/>
            </w:pPr>
            <w:r>
              <w:t>listid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1980" w:type="dxa"/>
            <w:vAlign w:val="center"/>
          </w:tcPr>
          <w:p w:rsidR="00643665" w:rsidRDefault="00643665" w:rsidP="00DB7786">
            <w:pPr>
              <w:jc w:val="left"/>
            </w:pPr>
            <w:r>
              <w:t>sp_listid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订单号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643665" w:rsidRPr="00A333B7" w:rsidRDefault="00643665" w:rsidP="00DB7786">
            <w:r>
              <w:t>trade_state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  <w:p w:rsidR="00643665" w:rsidRDefault="00643665" w:rsidP="00DB7786">
            <w:r>
              <w:t>1-待审核</w:t>
            </w:r>
          </w:p>
          <w:p w:rsidR="00643665" w:rsidRDefault="00643665" w:rsidP="00DB7786">
            <w:r>
              <w:lastRenderedPageBreak/>
              <w:t>2-审核拒绝</w:t>
            </w:r>
          </w:p>
          <w:p w:rsidR="00643665" w:rsidRDefault="00643665" w:rsidP="00DB7786">
            <w:r>
              <w:t>3-审核通过</w:t>
            </w:r>
          </w:p>
          <w:p w:rsidR="00643665" w:rsidRPr="00A333B7" w:rsidRDefault="00643665" w:rsidP="00DB7786">
            <w:r>
              <w:t>4-交易完成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80" w:name="_Toc493792737"/>
      <w:r>
        <w:rPr>
          <w:rFonts w:hint="eastAsia"/>
        </w:rPr>
        <w:lastRenderedPageBreak/>
        <w:t>处理逻辑</w:t>
      </w:r>
      <w:bookmarkEnd w:id="880"/>
    </w:p>
    <w:p w:rsidR="00643665" w:rsidRDefault="00643665" w:rsidP="00643665">
      <w:pPr>
        <w:pStyle w:val="3"/>
        <w:numPr>
          <w:ilvl w:val="2"/>
          <w:numId w:val="1"/>
        </w:numPr>
      </w:pPr>
      <w:bookmarkStart w:id="881" w:name="_Toc493792738"/>
      <w:r w:rsidRPr="00365319">
        <w:rPr>
          <w:rFonts w:hint="eastAsia"/>
        </w:rPr>
        <w:t>错误码列表</w:t>
      </w:r>
      <w:bookmarkEnd w:id="881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Pr="00407A7A" w:rsidRDefault="00643665" w:rsidP="00643665"/>
    <w:p w:rsidR="00643665" w:rsidRDefault="00643665" w:rsidP="00643665">
      <w:pPr>
        <w:pStyle w:val="2"/>
        <w:numPr>
          <w:ilvl w:val="1"/>
          <w:numId w:val="1"/>
        </w:numPr>
      </w:pPr>
      <w:bookmarkStart w:id="882" w:name="_Toc493792739"/>
      <w:r>
        <w:rPr>
          <w:rFonts w:hint="eastAsia"/>
        </w:rPr>
        <w:t>乐语天下分期</w:t>
      </w:r>
      <w:r>
        <w:t>-</w:t>
      </w:r>
      <w:r>
        <w:t>账单列表查询接口</w:t>
      </w:r>
      <w:bookmarkEnd w:id="882"/>
    </w:p>
    <w:p w:rsidR="00643665" w:rsidRDefault="00643665" w:rsidP="00643665">
      <w:pPr>
        <w:pStyle w:val="3"/>
        <w:numPr>
          <w:ilvl w:val="2"/>
          <w:numId w:val="1"/>
        </w:numPr>
      </w:pPr>
      <w:bookmarkStart w:id="883" w:name="_Toc493792740"/>
      <w:r>
        <w:rPr>
          <w:rFonts w:hint="eastAsia"/>
        </w:rPr>
        <w:t>业务功能</w:t>
      </w:r>
      <w:bookmarkEnd w:id="883"/>
    </w:p>
    <w:p w:rsidR="00643665" w:rsidRPr="007B3037" w:rsidRDefault="00643665" w:rsidP="00643665">
      <w:pPr>
        <w:ind w:left="420"/>
      </w:pPr>
      <w:r>
        <w:rPr>
          <w:rFonts w:hint="eastAsia"/>
        </w:rPr>
        <w:t>查询</w:t>
      </w:r>
      <w:r>
        <w:t>账单列表信息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84" w:name="_Toc493792741"/>
      <w:r>
        <w:rPr>
          <w:rFonts w:hint="eastAsia"/>
        </w:rPr>
        <w:t>交互模式</w:t>
      </w:r>
      <w:bookmarkEnd w:id="884"/>
    </w:p>
    <w:p w:rsidR="00643665" w:rsidRPr="00407A7A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85" w:name="_Toc493792742"/>
      <w:r>
        <w:rPr>
          <w:rFonts w:hint="eastAsia"/>
        </w:rPr>
        <w:t>请求参数列表</w:t>
      </w:r>
      <w:bookmarkEnd w:id="885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7B3037">
        <w:t>mb2c_ly_order_list_qry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页码，默认1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记录数，默认10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86" w:name="_Toc493792743"/>
      <w:r>
        <w:rPr>
          <w:rFonts w:hint="eastAsia"/>
        </w:rPr>
        <w:t>应答参数列表</w:t>
      </w:r>
      <w:bookmarkEnd w:id="886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订单列表</w:t>
            </w:r>
            <w:r w:rsidRPr="00C54827">
              <w:rPr>
                <w:rFonts w:hint="eastAsia"/>
              </w:rPr>
              <w:t>信息</w:t>
            </w:r>
            <w:r>
              <w:rPr>
                <w:rFonts w:hint="eastAsia"/>
              </w:rPr>
              <w:t>结果集</w:t>
            </w:r>
          </w:p>
        </w:tc>
        <w:tc>
          <w:tcPr>
            <w:tcW w:w="1980" w:type="dxa"/>
          </w:tcPr>
          <w:p w:rsidR="00643665" w:rsidRDefault="00643665" w:rsidP="00DB7786">
            <w:r>
              <w:t>order_info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订单列表</w:t>
            </w:r>
            <w:r w:rsidRPr="00C54827">
              <w:rPr>
                <w:rFonts w:hint="eastAsia"/>
              </w:rPr>
              <w:t>信息</w:t>
            </w:r>
            <w:r>
              <w:rPr>
                <w:rFonts w:hint="eastAsia"/>
              </w:rPr>
              <w:t>结果集</w:t>
            </w:r>
          </w:p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当前页码</w:t>
            </w:r>
          </w:p>
        </w:tc>
        <w:tc>
          <w:tcPr>
            <w:tcW w:w="1980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当前页记录数</w:t>
            </w:r>
          </w:p>
        </w:tc>
        <w:tc>
          <w:tcPr>
            <w:tcW w:w="1980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总记录数</w:t>
            </w:r>
          </w:p>
        </w:tc>
        <w:tc>
          <w:tcPr>
            <w:tcW w:w="1980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total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0173" w:type="dxa"/>
            <w:gridSpan w:val="5"/>
            <w:vAlign w:val="center"/>
          </w:tcPr>
          <w:p w:rsidR="00643665" w:rsidRPr="00FA49D7" w:rsidRDefault="00643665" w:rsidP="00DB7786">
            <w:pPr>
              <w:rPr>
                <w:b/>
              </w:rPr>
            </w:pPr>
            <w:r w:rsidRPr="00FA49D7">
              <w:rPr>
                <w:rFonts w:hint="eastAsia"/>
                <w:b/>
              </w:rPr>
              <w:t>订单列表信息</w:t>
            </w:r>
          </w:p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643665" w:rsidRPr="00174BFE" w:rsidRDefault="00643665" w:rsidP="00DB7786">
            <w:r w:rsidRPr="00174BFE">
              <w:t>listid</w:t>
            </w:r>
          </w:p>
        </w:tc>
        <w:tc>
          <w:tcPr>
            <w:tcW w:w="720" w:type="dxa"/>
          </w:tcPr>
          <w:p w:rsidR="00643665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  <w:vAlign w:val="center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643665" w:rsidRPr="00174BFE" w:rsidRDefault="00643665" w:rsidP="00DB7786">
            <w:r w:rsidRPr="00174BFE">
              <w:t>trade_state</w:t>
            </w:r>
          </w:p>
        </w:tc>
        <w:tc>
          <w:tcPr>
            <w:tcW w:w="720" w:type="dxa"/>
          </w:tcPr>
          <w:p w:rsidR="00643665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  <w:p w:rsidR="00643665" w:rsidRDefault="00643665" w:rsidP="00DB7786">
            <w:r>
              <w:t>1-待审核</w:t>
            </w:r>
          </w:p>
          <w:p w:rsidR="00643665" w:rsidRDefault="00643665" w:rsidP="00DB7786">
            <w:r>
              <w:t>2-审核拒绝</w:t>
            </w:r>
          </w:p>
          <w:p w:rsidR="00643665" w:rsidRDefault="00643665" w:rsidP="00DB7786">
            <w:r>
              <w:t>3-审核通过</w:t>
            </w:r>
          </w:p>
          <w:p w:rsidR="00643665" w:rsidRPr="00A333B7" w:rsidRDefault="00643665" w:rsidP="00DB7786">
            <w:r>
              <w:t>4-交易完成</w:t>
            </w:r>
          </w:p>
        </w:tc>
      </w:tr>
      <w:tr w:rsidR="00643665" w:rsidRPr="00A333B7" w:rsidTr="00DB7786">
        <w:tc>
          <w:tcPr>
            <w:tcW w:w="1728" w:type="dxa"/>
            <w:vAlign w:val="center"/>
          </w:tcPr>
          <w:p w:rsidR="00643665" w:rsidRDefault="00643665" w:rsidP="00DB7786">
            <w:r w:rsidRPr="00A42E97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643665" w:rsidRDefault="00643665" w:rsidP="00DB7786">
            <w:r w:rsidRPr="00174BFE">
              <w:t>create_time</w:t>
            </w:r>
          </w:p>
        </w:tc>
        <w:tc>
          <w:tcPr>
            <w:tcW w:w="720" w:type="dxa"/>
          </w:tcPr>
          <w:p w:rsidR="00643665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vAlign w:val="center"/>
          </w:tcPr>
          <w:p w:rsidR="00643665" w:rsidRDefault="00643665" w:rsidP="00DB7786">
            <w:r w:rsidRPr="00A42E97">
              <w:rPr>
                <w:rFonts w:hint="eastAsia"/>
              </w:rPr>
              <w:t>创建时间</w:t>
            </w:r>
          </w:p>
          <w:p w:rsidR="00643665" w:rsidRPr="00A333B7" w:rsidRDefault="00643665" w:rsidP="00DB7786"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</w:rPr>
              <w:t>YYYY-</w:t>
            </w:r>
            <w:r>
              <w:t>MM-DD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87" w:name="_Toc493792744"/>
      <w:r>
        <w:rPr>
          <w:rFonts w:hint="eastAsia"/>
        </w:rPr>
        <w:t>处理逻辑</w:t>
      </w:r>
      <w:bookmarkEnd w:id="887"/>
    </w:p>
    <w:p w:rsidR="00643665" w:rsidRDefault="00643665" w:rsidP="00643665">
      <w:pPr>
        <w:pStyle w:val="3"/>
        <w:numPr>
          <w:ilvl w:val="2"/>
          <w:numId w:val="1"/>
        </w:numPr>
      </w:pPr>
      <w:bookmarkStart w:id="888" w:name="_Toc493792745"/>
      <w:r w:rsidRPr="00365319">
        <w:rPr>
          <w:rFonts w:hint="eastAsia"/>
        </w:rPr>
        <w:t>错误码列表</w:t>
      </w:r>
      <w:bookmarkEnd w:id="88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lastRenderedPageBreak/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Pr="00407A7A" w:rsidRDefault="00643665" w:rsidP="00643665"/>
    <w:p w:rsidR="00643665" w:rsidRDefault="00643665" w:rsidP="00643665">
      <w:pPr>
        <w:pStyle w:val="2"/>
        <w:numPr>
          <w:ilvl w:val="1"/>
          <w:numId w:val="1"/>
        </w:numPr>
      </w:pPr>
      <w:bookmarkStart w:id="889" w:name="_Toc493792746"/>
      <w:r>
        <w:rPr>
          <w:rFonts w:hint="eastAsia"/>
        </w:rPr>
        <w:t>乐语天下分期</w:t>
      </w:r>
      <w:r>
        <w:t>-</w:t>
      </w:r>
      <w:r>
        <w:t>账单详情查询接口</w:t>
      </w:r>
      <w:bookmarkEnd w:id="889"/>
    </w:p>
    <w:p w:rsidR="00643665" w:rsidRDefault="00643665" w:rsidP="00643665">
      <w:pPr>
        <w:pStyle w:val="3"/>
        <w:numPr>
          <w:ilvl w:val="2"/>
          <w:numId w:val="1"/>
        </w:numPr>
      </w:pPr>
      <w:bookmarkStart w:id="890" w:name="_Toc493792747"/>
      <w:r>
        <w:rPr>
          <w:rFonts w:hint="eastAsia"/>
        </w:rPr>
        <w:t>业务功能</w:t>
      </w:r>
      <w:bookmarkEnd w:id="890"/>
    </w:p>
    <w:p w:rsidR="00643665" w:rsidRPr="007B3037" w:rsidRDefault="00643665" w:rsidP="00643665">
      <w:pPr>
        <w:ind w:left="420"/>
      </w:pPr>
      <w:r>
        <w:rPr>
          <w:rFonts w:hint="eastAsia"/>
        </w:rPr>
        <w:t>查询</w:t>
      </w:r>
      <w:r>
        <w:t>账单详情信息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91" w:name="_Toc493792748"/>
      <w:r>
        <w:rPr>
          <w:rFonts w:hint="eastAsia"/>
        </w:rPr>
        <w:t>交互模式</w:t>
      </w:r>
      <w:bookmarkEnd w:id="891"/>
    </w:p>
    <w:p w:rsidR="00643665" w:rsidRPr="00407A7A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892" w:name="_Toc493792749"/>
      <w:r>
        <w:rPr>
          <w:rFonts w:hint="eastAsia"/>
        </w:rPr>
        <w:t>请求参数列表</w:t>
      </w:r>
      <w:bookmarkEnd w:id="892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7B3037">
        <w:t>mb2c_ly_order_detail_qry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lastRenderedPageBreak/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93" w:name="_Toc493792750"/>
      <w:r>
        <w:rPr>
          <w:rFonts w:hint="eastAsia"/>
        </w:rPr>
        <w:t>应答参数列表</w:t>
      </w:r>
      <w:bookmarkEnd w:id="893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lastRenderedPageBreak/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listid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合同号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FF1040">
              <w:t>contr_nbr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合同号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trade_type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>
              <w:t>类型</w:t>
            </w:r>
          </w:p>
          <w:p w:rsidR="00643665" w:rsidRPr="00A333B7" w:rsidRDefault="00643665" w:rsidP="00DB7786">
            <w:r>
              <w:rPr>
                <w:rFonts w:hint="eastAsia"/>
              </w:rPr>
              <w:t>1</w:t>
            </w:r>
            <w:r>
              <w:t>-天下分期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product_name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商品</w:t>
            </w:r>
            <w:r>
              <w:t>信息</w:t>
            </w:r>
          </w:p>
        </w:tc>
      </w:tr>
      <w:tr w:rsidR="005961E4" w:rsidRPr="00A333B7" w:rsidTr="003A1341">
        <w:tc>
          <w:tcPr>
            <w:tcW w:w="1728" w:type="dxa"/>
          </w:tcPr>
          <w:p w:rsidR="005961E4" w:rsidRPr="004D2BFD" w:rsidRDefault="005961E4" w:rsidP="003A1341">
            <w:pPr>
              <w:rPr>
                <w:highlight w:val="yellow"/>
              </w:rPr>
            </w:pPr>
            <w:r w:rsidRPr="004D2BFD">
              <w:rPr>
                <w:rFonts w:hint="eastAsia"/>
                <w:highlight w:val="yellow"/>
              </w:rPr>
              <w:t>商品</w:t>
            </w:r>
            <w:r w:rsidRPr="004D2BFD">
              <w:rPr>
                <w:highlight w:val="yellow"/>
              </w:rPr>
              <w:t>价格</w:t>
            </w:r>
          </w:p>
        </w:tc>
        <w:tc>
          <w:tcPr>
            <w:tcW w:w="1980" w:type="dxa"/>
          </w:tcPr>
          <w:p w:rsidR="005961E4" w:rsidRPr="004D2BFD" w:rsidRDefault="005961E4" w:rsidP="003A1341">
            <w:pPr>
              <w:rPr>
                <w:highlight w:val="yellow"/>
              </w:rPr>
            </w:pPr>
            <w:r w:rsidRPr="004D2BFD">
              <w:rPr>
                <w:highlight w:val="yellow"/>
              </w:rPr>
              <w:t>product_</w:t>
            </w:r>
            <w:ins w:id="894" w:author="sventao" w:date="2016-02-04T21:26:00Z">
              <w:r w:rsidRPr="004D2BFD">
                <w:rPr>
                  <w:szCs w:val="21"/>
                  <w:highlight w:val="yellow"/>
                </w:rPr>
                <w:t>amt</w:t>
              </w:r>
            </w:ins>
          </w:p>
        </w:tc>
        <w:tc>
          <w:tcPr>
            <w:tcW w:w="720" w:type="dxa"/>
          </w:tcPr>
          <w:p w:rsidR="005961E4" w:rsidRPr="004D2BFD" w:rsidRDefault="005961E4" w:rsidP="003A1341">
            <w:pPr>
              <w:rPr>
                <w:highlight w:val="yellow"/>
              </w:rPr>
            </w:pPr>
            <w:r w:rsidRPr="004D2BF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40" w:type="dxa"/>
          </w:tcPr>
          <w:p w:rsidR="005961E4" w:rsidRPr="004D2BFD" w:rsidRDefault="005961E4" w:rsidP="003A1341">
            <w:pPr>
              <w:rPr>
                <w:highlight w:val="yellow"/>
              </w:rPr>
            </w:pPr>
            <w:r w:rsidRPr="004D2BFD">
              <w:rPr>
                <w:rFonts w:hint="eastAsia"/>
                <w:highlight w:val="yellow"/>
              </w:rPr>
              <w:t>I</w:t>
            </w:r>
            <w:r w:rsidRPr="004D2BFD">
              <w:rPr>
                <w:highlight w:val="yellow"/>
              </w:rPr>
              <w:t>nt</w:t>
            </w:r>
          </w:p>
        </w:tc>
        <w:tc>
          <w:tcPr>
            <w:tcW w:w="4305" w:type="dxa"/>
          </w:tcPr>
          <w:p w:rsidR="005961E4" w:rsidRDefault="005961E4" w:rsidP="003A1341">
            <w:r w:rsidRPr="004D2BFD">
              <w:rPr>
                <w:rFonts w:hint="eastAsia"/>
                <w:highlight w:val="yellow"/>
              </w:rPr>
              <w:t>商品</w:t>
            </w:r>
            <w:r w:rsidRPr="004D2BFD">
              <w:rPr>
                <w:highlight w:val="yellow"/>
              </w:rPr>
              <w:t>价格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信息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sp_name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付款</w:t>
            </w:r>
            <w:r>
              <w:t>明细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pay_type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付款</w:t>
            </w:r>
            <w:r>
              <w:t>明细</w:t>
            </w:r>
          </w:p>
          <w:p w:rsidR="00643665" w:rsidRPr="00A333B7" w:rsidRDefault="00643665" w:rsidP="00DB7786">
            <w:r>
              <w:rPr>
                <w:rFonts w:hint="eastAsia"/>
              </w:rPr>
              <w:t>1</w:t>
            </w:r>
            <w:r>
              <w:t>-分期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贷款期数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instalment_time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贷款期数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账单</w:t>
            </w:r>
            <w:r>
              <w:rPr>
                <w:rFonts w:hint="eastAsia"/>
              </w:rPr>
              <w:t>列表信息结果集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instalment_</w:t>
            </w:r>
            <w:r>
              <w:t>list</w:t>
            </w:r>
          </w:p>
        </w:tc>
        <w:tc>
          <w:tcPr>
            <w:tcW w:w="720" w:type="dxa"/>
          </w:tcPr>
          <w:p w:rsidR="00643665" w:rsidRPr="00F33A86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账单</w:t>
            </w:r>
            <w:r>
              <w:rPr>
                <w:rFonts w:hint="eastAsia"/>
              </w:rPr>
              <w:t>信息信息结果集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trade_state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  <w:p w:rsidR="00643665" w:rsidRDefault="00643665" w:rsidP="00DB7786">
            <w:r>
              <w:t>1-待审核</w:t>
            </w:r>
          </w:p>
          <w:p w:rsidR="00643665" w:rsidRDefault="00643665" w:rsidP="00DB7786">
            <w:r>
              <w:t>2-审核拒绝</w:t>
            </w:r>
          </w:p>
          <w:p w:rsidR="00643665" w:rsidRDefault="00643665" w:rsidP="00DB7786">
            <w:r>
              <w:t>3-审核通过</w:t>
            </w:r>
          </w:p>
          <w:p w:rsidR="00643665" w:rsidRPr="00A333B7" w:rsidRDefault="00643665" w:rsidP="00DB7786">
            <w:r>
              <w:t>4-交易完成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贷款</w:t>
            </w:r>
            <w:r>
              <w:t>还清状态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repay_state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贷款</w:t>
            </w:r>
            <w:r>
              <w:t>还清状态</w:t>
            </w:r>
          </w:p>
          <w:p w:rsidR="00643665" w:rsidRDefault="00643665" w:rsidP="00DB7786">
            <w:r>
              <w:rPr>
                <w:rFonts w:hint="eastAsia"/>
              </w:rPr>
              <w:t>1</w:t>
            </w:r>
            <w:r>
              <w:t>-未还清</w:t>
            </w:r>
          </w:p>
          <w:p w:rsidR="00643665" w:rsidRPr="00A333B7" w:rsidRDefault="00643665" w:rsidP="00DB7786">
            <w:r>
              <w:rPr>
                <w:rFonts w:hint="eastAsia"/>
              </w:rPr>
              <w:t>2</w:t>
            </w:r>
            <w:r>
              <w:t>-已还清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备注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memo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备注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create_time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创建时间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最后修改时间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modify_time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最后修改时间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t>支付时间</w:t>
            </w:r>
          </w:p>
        </w:tc>
        <w:tc>
          <w:tcPr>
            <w:tcW w:w="1980" w:type="dxa"/>
          </w:tcPr>
          <w:p w:rsidR="00643665" w:rsidRDefault="00643665" w:rsidP="00DB7786">
            <w:r w:rsidRPr="00664B74">
              <w:t>pay_time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t>支付时间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2D7758" w:rsidRDefault="00643665" w:rsidP="00DB7786">
            <w:r w:rsidRPr="002D7758">
              <w:rPr>
                <w:rFonts w:hint="eastAsia"/>
              </w:rPr>
              <w:t>是否需要校验</w:t>
            </w:r>
            <w:r w:rsidRPr="002D7758">
              <w:t>短信标识</w:t>
            </w:r>
          </w:p>
        </w:tc>
        <w:tc>
          <w:tcPr>
            <w:tcW w:w="1980" w:type="dxa"/>
          </w:tcPr>
          <w:p w:rsidR="00643665" w:rsidRPr="002D7758" w:rsidRDefault="00643665" w:rsidP="00DB7786">
            <w:r w:rsidRPr="002D7758">
              <w:t>c</w:t>
            </w:r>
            <w:r w:rsidRPr="002D7758">
              <w:rPr>
                <w:rFonts w:hint="eastAsia"/>
              </w:rPr>
              <w:t>hk_</w:t>
            </w:r>
            <w:r w:rsidRPr="002D7758">
              <w:t>sms_flag</w:t>
            </w:r>
          </w:p>
        </w:tc>
        <w:tc>
          <w:tcPr>
            <w:tcW w:w="720" w:type="dxa"/>
          </w:tcPr>
          <w:p w:rsidR="00643665" w:rsidRPr="002D7758" w:rsidRDefault="00643665" w:rsidP="00DB7786">
            <w:r w:rsidRPr="002D7758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2D7758" w:rsidRDefault="00643665" w:rsidP="00DB7786">
            <w:r w:rsidRPr="002D7758">
              <w:t>Int</w:t>
            </w:r>
          </w:p>
        </w:tc>
        <w:tc>
          <w:tcPr>
            <w:tcW w:w="4305" w:type="dxa"/>
          </w:tcPr>
          <w:p w:rsidR="00643665" w:rsidRPr="002D7758" w:rsidRDefault="00643665" w:rsidP="00DB7786">
            <w:r w:rsidRPr="002D7758">
              <w:t>0-</w:t>
            </w:r>
            <w:r w:rsidRPr="002D7758">
              <w:rPr>
                <w:rFonts w:hint="eastAsia"/>
              </w:rPr>
              <w:t>不需要</w:t>
            </w:r>
          </w:p>
          <w:p w:rsidR="00643665" w:rsidRDefault="00643665" w:rsidP="00DB7786">
            <w:r w:rsidRPr="002D7758">
              <w:t>1-</w:t>
            </w:r>
            <w:r w:rsidRPr="002D7758">
              <w:rPr>
                <w:rFonts w:hint="eastAsia"/>
              </w:rPr>
              <w:t>需要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0676E0" w:rsidRDefault="00643665" w:rsidP="00DB7786">
            <w:pPr>
              <w:rPr>
                <w:b/>
              </w:rPr>
            </w:pPr>
            <w:r w:rsidRPr="000676E0">
              <w:rPr>
                <w:rFonts w:hint="eastAsia"/>
                <w:b/>
              </w:rPr>
              <w:t>分期</w:t>
            </w:r>
            <w:r w:rsidRPr="000676E0">
              <w:rPr>
                <w:b/>
              </w:rPr>
              <w:t>账单</w:t>
            </w:r>
            <w:r w:rsidRPr="000676E0">
              <w:rPr>
                <w:rFonts w:hint="eastAsia"/>
                <w:b/>
              </w:rPr>
              <w:t>列表信息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当前期数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t>cur_</w:t>
            </w:r>
            <w:ins w:id="895" w:author="sventao" w:date="2016-02-05T22:32:00Z">
              <w:r w:rsidRPr="00EF0118">
                <w:rPr>
                  <w:szCs w:val="21"/>
                </w:rPr>
                <w:t>instalment</w:t>
              </w:r>
            </w:ins>
            <w:ins w:id="896" w:author="sventao" w:date="2016-02-05T22:16:00Z">
              <w:r w:rsidRPr="006E6388">
                <w:rPr>
                  <w:szCs w:val="21"/>
                </w:rPr>
                <w:t>_t</w:t>
              </w:r>
              <w:r w:rsidRPr="006E6388">
                <w:rPr>
                  <w:szCs w:val="21"/>
                </w:rPr>
                <w:lastRenderedPageBreak/>
                <w:t>ime</w:t>
              </w:r>
            </w:ins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lastRenderedPageBreak/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当前期数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lastRenderedPageBreak/>
              <w:t>还款日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BB45D7">
              <w:rPr>
                <w:szCs w:val="21"/>
              </w:rPr>
              <w:t>repayment</w:t>
            </w:r>
            <w:r>
              <w:rPr>
                <w:szCs w:val="21"/>
              </w:rPr>
              <w:t>_day</w:t>
            </w:r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>
              <w:t>String(20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还款日，</w:t>
            </w:r>
            <w:r>
              <w:t>格式：</w:t>
            </w:r>
            <w:r>
              <w:rPr>
                <w:rFonts w:hint="eastAsia"/>
              </w:rPr>
              <w:t>YYYY-MM-DD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还款</w:t>
            </w:r>
            <w:r>
              <w:t>本金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rPr>
                <w:szCs w:val="21"/>
              </w:rPr>
              <w:t>trans</w:t>
            </w:r>
            <w:ins w:id="897" w:author="sventao" w:date="2016-02-05T14:41:00Z">
              <w:r>
                <w:rPr>
                  <w:szCs w:val="21"/>
                </w:rPr>
                <w:t>_amt</w:t>
              </w:r>
            </w:ins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还款</w:t>
            </w:r>
            <w:r>
              <w:t>本金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利息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rPr>
                <w:szCs w:val="21"/>
              </w:rPr>
              <w:t>f</w:t>
            </w:r>
            <w:r w:rsidRPr="00D9448D">
              <w:rPr>
                <w:szCs w:val="21"/>
              </w:rPr>
              <w:t>orfeit</w:t>
            </w:r>
            <w:r>
              <w:rPr>
                <w:szCs w:val="21"/>
              </w:rPr>
              <w:t>_amt</w:t>
            </w:r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利息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/>
        </w:tc>
        <w:tc>
          <w:tcPr>
            <w:tcW w:w="1980" w:type="dxa"/>
          </w:tcPr>
          <w:p w:rsidR="00643665" w:rsidRPr="00664B74" w:rsidRDefault="00643665" w:rsidP="00DB7786"/>
        </w:tc>
        <w:tc>
          <w:tcPr>
            <w:tcW w:w="720" w:type="dxa"/>
          </w:tcPr>
          <w:p w:rsidR="00643665" w:rsidRPr="00F33A86" w:rsidRDefault="00643665" w:rsidP="00DB7786"/>
        </w:tc>
        <w:tc>
          <w:tcPr>
            <w:tcW w:w="1440" w:type="dxa"/>
          </w:tcPr>
          <w:p w:rsidR="00643665" w:rsidRPr="00A333B7" w:rsidRDefault="00643665" w:rsidP="00DB7786"/>
        </w:tc>
        <w:tc>
          <w:tcPr>
            <w:tcW w:w="4305" w:type="dxa"/>
          </w:tcPr>
          <w:p w:rsidR="00643665" w:rsidRDefault="00643665" w:rsidP="00DB7786"/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898" w:name="_Toc493792751"/>
      <w:r>
        <w:rPr>
          <w:rFonts w:hint="eastAsia"/>
        </w:rPr>
        <w:t>处理逻辑</w:t>
      </w:r>
      <w:bookmarkEnd w:id="898"/>
    </w:p>
    <w:p w:rsidR="00643665" w:rsidRDefault="00643665" w:rsidP="00643665">
      <w:pPr>
        <w:pStyle w:val="3"/>
        <w:numPr>
          <w:ilvl w:val="2"/>
          <w:numId w:val="1"/>
        </w:numPr>
      </w:pPr>
      <w:bookmarkStart w:id="899" w:name="_Toc493792752"/>
      <w:r w:rsidRPr="00365319">
        <w:rPr>
          <w:rFonts w:hint="eastAsia"/>
        </w:rPr>
        <w:t>错误码列表</w:t>
      </w:r>
      <w:bookmarkEnd w:id="89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Pr="00407A7A" w:rsidRDefault="00643665" w:rsidP="00643665"/>
    <w:p w:rsidR="00643665" w:rsidRDefault="00643665" w:rsidP="00643665">
      <w:pPr>
        <w:pStyle w:val="2"/>
        <w:numPr>
          <w:ilvl w:val="1"/>
          <w:numId w:val="1"/>
        </w:numPr>
      </w:pPr>
      <w:bookmarkStart w:id="900" w:name="_Toc493792753"/>
      <w:r w:rsidRPr="00803E21">
        <w:rPr>
          <w:rFonts w:hint="eastAsia"/>
        </w:rPr>
        <w:t>乐语天下分期</w:t>
      </w:r>
      <w:r w:rsidRPr="00803E21">
        <w:t>-</w:t>
      </w:r>
      <w:r w:rsidRPr="00803E21">
        <w:t>账单验证接口</w:t>
      </w:r>
      <w:bookmarkEnd w:id="900"/>
    </w:p>
    <w:p w:rsidR="00643665" w:rsidRDefault="00643665" w:rsidP="00643665">
      <w:pPr>
        <w:pStyle w:val="3"/>
        <w:numPr>
          <w:ilvl w:val="2"/>
          <w:numId w:val="1"/>
        </w:numPr>
      </w:pPr>
      <w:bookmarkStart w:id="901" w:name="_Toc493792754"/>
      <w:r>
        <w:rPr>
          <w:rFonts w:hint="eastAsia"/>
        </w:rPr>
        <w:t>业务</w:t>
      </w:r>
      <w:r>
        <w:t>功能</w:t>
      </w:r>
      <w:bookmarkEnd w:id="901"/>
    </w:p>
    <w:p w:rsidR="00643665" w:rsidRPr="00803E21" w:rsidRDefault="00643665" w:rsidP="00643665">
      <w:pPr>
        <w:ind w:firstLine="420"/>
      </w:pPr>
      <w:r>
        <w:rPr>
          <w:rFonts w:hint="eastAsia"/>
        </w:rPr>
        <w:t>验证</w:t>
      </w:r>
      <w:r>
        <w:t>账单，以给用户发货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902" w:name="_Toc493792755"/>
      <w:r>
        <w:rPr>
          <w:rFonts w:hint="eastAsia"/>
        </w:rPr>
        <w:t>交互</w:t>
      </w:r>
      <w:r>
        <w:t>模式</w:t>
      </w:r>
      <w:bookmarkEnd w:id="902"/>
    </w:p>
    <w:p w:rsidR="00643665" w:rsidRPr="00803E21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903" w:name="_Toc493792756"/>
      <w:r>
        <w:rPr>
          <w:rFonts w:hint="eastAsia"/>
        </w:rPr>
        <w:t>请求</w:t>
      </w:r>
      <w:r>
        <w:t>参数列表</w:t>
      </w:r>
      <w:bookmarkEnd w:id="903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803E21">
        <w:t>mb2c_ly_order_verify</w:t>
      </w:r>
      <w:r>
        <w:t>.cgi</w:t>
      </w:r>
    </w:p>
    <w:p w:rsidR="00643665" w:rsidRDefault="00643665" w:rsidP="00643665">
      <w:pPr>
        <w:ind w:left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业务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4115F5">
              <w:t>business_type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业务</w:t>
            </w:r>
            <w:r>
              <w:t>类型</w:t>
            </w:r>
          </w:p>
          <w:p w:rsidR="00150E05" w:rsidRPr="00A333B7" w:rsidRDefault="00150E05" w:rsidP="00150E05">
            <w:r>
              <w:rPr>
                <w:rFonts w:hint="eastAsia"/>
              </w:rPr>
              <w:t>1</w:t>
            </w:r>
            <w:r>
              <w:t>-校验</w:t>
            </w:r>
            <w:r>
              <w:rPr>
                <w:rFonts w:hint="eastAsia"/>
              </w:rPr>
              <w:t>消费分期</w:t>
            </w:r>
            <w:r>
              <w:t>单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短信</w:t>
            </w:r>
            <w:r w:rsidRPr="00A333B7">
              <w:rPr>
                <w:rFonts w:hint="eastAsia"/>
              </w:rP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>
              <w:t>sms</w:t>
            </w:r>
            <w:r w:rsidRPr="00A333B7">
              <w:t>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:rsidR="00150E05" w:rsidRPr="00A333B7" w:rsidRDefault="00150E05" w:rsidP="00150E05">
            <w:r w:rsidRPr="00A333B7">
              <w:t>String(6)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短信</w:t>
            </w:r>
            <w:r w:rsidRPr="00A333B7">
              <w:t>验证码</w:t>
            </w:r>
          </w:p>
        </w:tc>
      </w:tr>
    </w:tbl>
    <w:p w:rsidR="00643665" w:rsidRPr="00803E21" w:rsidRDefault="00643665" w:rsidP="00643665"/>
    <w:p w:rsidR="00643665" w:rsidRDefault="00643665" w:rsidP="00643665">
      <w:pPr>
        <w:pStyle w:val="3"/>
        <w:numPr>
          <w:ilvl w:val="2"/>
          <w:numId w:val="1"/>
        </w:numPr>
      </w:pPr>
      <w:bookmarkStart w:id="904" w:name="_Toc493792757"/>
      <w:r>
        <w:rPr>
          <w:rFonts w:hint="eastAsia"/>
        </w:rPr>
        <w:lastRenderedPageBreak/>
        <w:t>应答</w:t>
      </w:r>
      <w:r>
        <w:t>参数列表</w:t>
      </w:r>
      <w:bookmarkEnd w:id="904"/>
    </w:p>
    <w:p w:rsidR="00643665" w:rsidRDefault="00643665" w:rsidP="00643665">
      <w:pPr>
        <w:ind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listid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合同号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FF1040">
              <w:t>contr_nbr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合同号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trade_type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>
              <w:t>类型</w:t>
            </w:r>
          </w:p>
          <w:p w:rsidR="00643665" w:rsidRPr="00A333B7" w:rsidRDefault="00643665" w:rsidP="00DB7786">
            <w:r>
              <w:rPr>
                <w:rFonts w:hint="eastAsia"/>
              </w:rPr>
              <w:t>1</w:t>
            </w:r>
            <w:r>
              <w:t>-天下分期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product_name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商品</w:t>
            </w:r>
            <w:r>
              <w:t>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信息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sp_name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商户</w:t>
            </w:r>
            <w:r>
              <w:t>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付款</w:t>
            </w:r>
            <w:r>
              <w:t>明细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pay_type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付款</w:t>
            </w:r>
            <w:r>
              <w:t>明细</w:t>
            </w:r>
          </w:p>
          <w:p w:rsidR="00643665" w:rsidRPr="00A333B7" w:rsidRDefault="00643665" w:rsidP="00DB7786">
            <w:r>
              <w:rPr>
                <w:rFonts w:hint="eastAsia"/>
              </w:rPr>
              <w:t>1</w:t>
            </w:r>
            <w:r>
              <w:t>-分期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贷款期数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instalment_time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贷款期数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账单</w:t>
            </w:r>
            <w:r>
              <w:rPr>
                <w:rFonts w:hint="eastAsia"/>
              </w:rPr>
              <w:t>列表信息结果集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instalment_</w:t>
            </w:r>
            <w:r>
              <w:t>list</w:t>
            </w:r>
          </w:p>
        </w:tc>
        <w:tc>
          <w:tcPr>
            <w:tcW w:w="720" w:type="dxa"/>
          </w:tcPr>
          <w:p w:rsidR="00643665" w:rsidRPr="00F33A86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账单</w:t>
            </w:r>
            <w:r>
              <w:rPr>
                <w:rFonts w:hint="eastAsia"/>
              </w:rPr>
              <w:t>信息信息结果集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trade_state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  <w:p w:rsidR="00643665" w:rsidRDefault="00643665" w:rsidP="00DB7786">
            <w:r>
              <w:t>1-待审核</w:t>
            </w:r>
          </w:p>
          <w:p w:rsidR="00643665" w:rsidRDefault="00643665" w:rsidP="00DB7786">
            <w:r>
              <w:t>2-审核拒绝</w:t>
            </w:r>
          </w:p>
          <w:p w:rsidR="00643665" w:rsidRDefault="00643665" w:rsidP="00DB7786">
            <w:r>
              <w:t>3-审核通过</w:t>
            </w:r>
          </w:p>
          <w:p w:rsidR="00643665" w:rsidRPr="00A333B7" w:rsidRDefault="00643665" w:rsidP="00DB7786">
            <w:r>
              <w:lastRenderedPageBreak/>
              <w:t>4-交易完成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lastRenderedPageBreak/>
              <w:t>贷款</w:t>
            </w:r>
            <w:r>
              <w:t>还清状态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repay_state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贷款</w:t>
            </w:r>
            <w:r>
              <w:t>还清状态</w:t>
            </w:r>
          </w:p>
          <w:p w:rsidR="00643665" w:rsidRDefault="00643665" w:rsidP="00DB7786">
            <w:r>
              <w:rPr>
                <w:rFonts w:hint="eastAsia"/>
              </w:rPr>
              <w:t>1</w:t>
            </w:r>
            <w:r>
              <w:t>-未还清</w:t>
            </w:r>
          </w:p>
          <w:p w:rsidR="00643665" w:rsidRPr="00A333B7" w:rsidRDefault="00643665" w:rsidP="00DB7786">
            <w:r>
              <w:rPr>
                <w:rFonts w:hint="eastAsia"/>
              </w:rPr>
              <w:t>2</w:t>
            </w:r>
            <w:r>
              <w:t>-已还清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备注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memo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1024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备注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创建时间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create_time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创建时间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最后修改时间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664B74">
              <w:t>modify_time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42E97">
              <w:rPr>
                <w:rFonts w:hint="eastAsia"/>
              </w:rPr>
              <w:t>最后修改时间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t>支付时间</w:t>
            </w:r>
          </w:p>
        </w:tc>
        <w:tc>
          <w:tcPr>
            <w:tcW w:w="1980" w:type="dxa"/>
          </w:tcPr>
          <w:p w:rsidR="00643665" w:rsidRDefault="00643665" w:rsidP="00DB7786">
            <w:r w:rsidRPr="00664B74">
              <w:t>pay_time</w:t>
            </w:r>
          </w:p>
        </w:tc>
        <w:tc>
          <w:tcPr>
            <w:tcW w:w="720" w:type="dxa"/>
          </w:tcPr>
          <w:p w:rsidR="00643665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t>支付时间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0676E0" w:rsidRDefault="00643665" w:rsidP="00DB7786">
            <w:pPr>
              <w:rPr>
                <w:b/>
              </w:rPr>
            </w:pPr>
            <w:r w:rsidRPr="000676E0">
              <w:rPr>
                <w:rFonts w:hint="eastAsia"/>
                <w:b/>
              </w:rPr>
              <w:t>分期</w:t>
            </w:r>
            <w:r w:rsidRPr="000676E0">
              <w:rPr>
                <w:b/>
              </w:rPr>
              <w:t>账单</w:t>
            </w:r>
            <w:r w:rsidRPr="000676E0">
              <w:rPr>
                <w:rFonts w:hint="eastAsia"/>
                <w:b/>
              </w:rPr>
              <w:t>列表信息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当前期数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t>cur_</w:t>
            </w:r>
            <w:ins w:id="905" w:author="sventao" w:date="2016-02-05T22:32:00Z">
              <w:r w:rsidRPr="00EF0118">
                <w:rPr>
                  <w:szCs w:val="21"/>
                </w:rPr>
                <w:t>instalment</w:t>
              </w:r>
            </w:ins>
            <w:ins w:id="906" w:author="sventao" w:date="2016-02-05T22:16:00Z">
              <w:r w:rsidRPr="006E6388">
                <w:rPr>
                  <w:szCs w:val="21"/>
                </w:rPr>
                <w:t>_time</w:t>
              </w:r>
            </w:ins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当前期数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还款日</w:t>
            </w:r>
          </w:p>
        </w:tc>
        <w:tc>
          <w:tcPr>
            <w:tcW w:w="1980" w:type="dxa"/>
          </w:tcPr>
          <w:p w:rsidR="00643665" w:rsidRPr="00664B74" w:rsidRDefault="00643665" w:rsidP="00DB7786">
            <w:r w:rsidRPr="00BB45D7">
              <w:rPr>
                <w:szCs w:val="21"/>
              </w:rPr>
              <w:t>repayment</w:t>
            </w:r>
            <w:r>
              <w:rPr>
                <w:szCs w:val="21"/>
              </w:rPr>
              <w:t>_day</w:t>
            </w:r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>
              <w:t>String(20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还款日，</w:t>
            </w:r>
            <w:r>
              <w:t>格式：</w:t>
            </w:r>
            <w:r>
              <w:rPr>
                <w:rFonts w:hint="eastAsia"/>
              </w:rPr>
              <w:t>YYYY-MM-DD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还款</w:t>
            </w:r>
            <w:r>
              <w:t>本金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rPr>
                <w:szCs w:val="21"/>
              </w:rPr>
              <w:t>trans</w:t>
            </w:r>
            <w:ins w:id="907" w:author="sventao" w:date="2016-02-05T14:41:00Z">
              <w:r>
                <w:rPr>
                  <w:szCs w:val="21"/>
                </w:rPr>
                <w:t>_amt</w:t>
              </w:r>
            </w:ins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还款</w:t>
            </w:r>
            <w:r>
              <w:t>本金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利息</w:t>
            </w:r>
          </w:p>
        </w:tc>
        <w:tc>
          <w:tcPr>
            <w:tcW w:w="1980" w:type="dxa"/>
          </w:tcPr>
          <w:p w:rsidR="00643665" w:rsidRPr="00664B74" w:rsidRDefault="00643665" w:rsidP="00DB7786">
            <w:r>
              <w:rPr>
                <w:szCs w:val="21"/>
              </w:rPr>
              <w:t>f</w:t>
            </w:r>
            <w:r w:rsidRPr="00D9448D">
              <w:rPr>
                <w:szCs w:val="21"/>
              </w:rPr>
              <w:t>orfeit</w:t>
            </w:r>
            <w:r>
              <w:rPr>
                <w:szCs w:val="21"/>
              </w:rPr>
              <w:t>_amt</w:t>
            </w:r>
          </w:p>
        </w:tc>
        <w:tc>
          <w:tcPr>
            <w:tcW w:w="720" w:type="dxa"/>
          </w:tcPr>
          <w:p w:rsidR="00643665" w:rsidRPr="00F33A86" w:rsidRDefault="00643665" w:rsidP="00DB7786">
            <w:r w:rsidRPr="00F33A86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分期</w:t>
            </w:r>
            <w:r>
              <w:t>利息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/>
        </w:tc>
        <w:tc>
          <w:tcPr>
            <w:tcW w:w="1980" w:type="dxa"/>
          </w:tcPr>
          <w:p w:rsidR="00643665" w:rsidRPr="00664B74" w:rsidRDefault="00643665" w:rsidP="00DB7786"/>
        </w:tc>
        <w:tc>
          <w:tcPr>
            <w:tcW w:w="720" w:type="dxa"/>
          </w:tcPr>
          <w:p w:rsidR="00643665" w:rsidRPr="00F33A86" w:rsidRDefault="00643665" w:rsidP="00DB7786"/>
        </w:tc>
        <w:tc>
          <w:tcPr>
            <w:tcW w:w="1440" w:type="dxa"/>
          </w:tcPr>
          <w:p w:rsidR="00643665" w:rsidRPr="00A333B7" w:rsidRDefault="00643665" w:rsidP="00DB7786"/>
        </w:tc>
        <w:tc>
          <w:tcPr>
            <w:tcW w:w="4305" w:type="dxa"/>
          </w:tcPr>
          <w:p w:rsidR="00643665" w:rsidRDefault="00643665" w:rsidP="00DB7786"/>
        </w:tc>
      </w:tr>
    </w:tbl>
    <w:p w:rsidR="00643665" w:rsidRPr="00C57C2D" w:rsidRDefault="00643665" w:rsidP="00643665"/>
    <w:p w:rsidR="00643665" w:rsidRDefault="00643665" w:rsidP="00643665">
      <w:pPr>
        <w:pStyle w:val="3"/>
        <w:numPr>
          <w:ilvl w:val="2"/>
          <w:numId w:val="1"/>
        </w:numPr>
      </w:pPr>
      <w:bookmarkStart w:id="908" w:name="_Toc493792758"/>
      <w:r>
        <w:rPr>
          <w:rFonts w:hint="eastAsia"/>
        </w:rPr>
        <w:t>处理</w:t>
      </w:r>
      <w:r>
        <w:t>逻辑</w:t>
      </w:r>
      <w:bookmarkEnd w:id="908"/>
    </w:p>
    <w:p w:rsidR="00643665" w:rsidRPr="00803E21" w:rsidRDefault="00643665" w:rsidP="00643665">
      <w:pPr>
        <w:pStyle w:val="3"/>
        <w:numPr>
          <w:ilvl w:val="2"/>
          <w:numId w:val="1"/>
        </w:numPr>
      </w:pPr>
      <w:bookmarkStart w:id="909" w:name="_Toc493792759"/>
      <w:r>
        <w:rPr>
          <w:rFonts w:hint="eastAsia"/>
        </w:rPr>
        <w:t>错误</w:t>
      </w:r>
      <w:r>
        <w:t>码列表</w:t>
      </w:r>
      <w:bookmarkEnd w:id="90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Pr="00803E21" w:rsidRDefault="00643665" w:rsidP="00643665"/>
    <w:p w:rsidR="00643665" w:rsidRDefault="00643665" w:rsidP="00643665">
      <w:pPr>
        <w:pStyle w:val="2"/>
        <w:numPr>
          <w:ilvl w:val="1"/>
          <w:numId w:val="1"/>
        </w:numPr>
      </w:pPr>
      <w:bookmarkStart w:id="910" w:name="_Toc493792760"/>
      <w:r>
        <w:rPr>
          <w:rFonts w:hint="eastAsia"/>
        </w:rPr>
        <w:lastRenderedPageBreak/>
        <w:t>乐语天下分期</w:t>
      </w:r>
      <w:r>
        <w:t>-</w:t>
      </w:r>
      <w:r>
        <w:t>短信发送接口</w:t>
      </w:r>
      <w:bookmarkEnd w:id="910"/>
    </w:p>
    <w:p w:rsidR="00643665" w:rsidRDefault="00643665" w:rsidP="00643665">
      <w:pPr>
        <w:pStyle w:val="3"/>
        <w:numPr>
          <w:ilvl w:val="2"/>
          <w:numId w:val="1"/>
        </w:numPr>
      </w:pPr>
      <w:bookmarkStart w:id="911" w:name="_Toc493792761"/>
      <w:r>
        <w:rPr>
          <w:rFonts w:hint="eastAsia"/>
        </w:rPr>
        <w:t>业务功能</w:t>
      </w:r>
      <w:bookmarkEnd w:id="911"/>
    </w:p>
    <w:p w:rsidR="00643665" w:rsidRPr="007B3037" w:rsidRDefault="00643665" w:rsidP="00643665">
      <w:pPr>
        <w:ind w:left="420"/>
      </w:pPr>
      <w:r>
        <w:rPr>
          <w:rFonts w:hint="eastAsia"/>
        </w:rPr>
        <w:t>短信</w:t>
      </w:r>
      <w:r>
        <w:t>发送请求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912" w:name="_Toc493792762"/>
      <w:r>
        <w:rPr>
          <w:rFonts w:hint="eastAsia"/>
        </w:rPr>
        <w:t>交互模式</w:t>
      </w:r>
      <w:bookmarkEnd w:id="912"/>
    </w:p>
    <w:p w:rsidR="00643665" w:rsidRPr="00407A7A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643665">
      <w:pPr>
        <w:pStyle w:val="3"/>
        <w:numPr>
          <w:ilvl w:val="2"/>
          <w:numId w:val="1"/>
        </w:numPr>
      </w:pPr>
      <w:bookmarkStart w:id="913" w:name="_Toc493792763"/>
      <w:r>
        <w:rPr>
          <w:rFonts w:hint="eastAsia"/>
        </w:rPr>
        <w:t>请求参数列表</w:t>
      </w:r>
      <w:bookmarkEnd w:id="913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7B3037">
        <w:t>mb2c_ly_sms_req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业务</w:t>
            </w:r>
            <w:r>
              <w:t>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4115F5">
              <w:t>business_type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业务</w:t>
            </w:r>
            <w:r>
              <w:t>类型</w:t>
            </w:r>
          </w:p>
          <w:p w:rsidR="00150E05" w:rsidRPr="00A333B7" w:rsidRDefault="00150E05" w:rsidP="00150E05">
            <w:r>
              <w:rPr>
                <w:rFonts w:hint="eastAsia"/>
              </w:rPr>
              <w:t>1</w:t>
            </w:r>
            <w:r>
              <w:t>-校验</w:t>
            </w:r>
            <w:r>
              <w:rPr>
                <w:rFonts w:hint="eastAsia"/>
              </w:rPr>
              <w:t>消费分期</w:t>
            </w:r>
            <w:r>
              <w:t>单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914" w:name="_Toc493792764"/>
      <w:r>
        <w:rPr>
          <w:rFonts w:hint="eastAsia"/>
        </w:rPr>
        <w:t>应答参数列表</w:t>
      </w:r>
      <w:bookmarkEnd w:id="914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业务</w:t>
            </w:r>
            <w:r>
              <w:t>类型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4115F5">
              <w:t>business_type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Default="00643665" w:rsidP="00DB7786">
            <w:r>
              <w:rPr>
                <w:rFonts w:hint="eastAsia"/>
              </w:rPr>
              <w:t>业务</w:t>
            </w:r>
            <w:r>
              <w:t>类型</w:t>
            </w:r>
          </w:p>
          <w:p w:rsidR="00643665" w:rsidRPr="00A333B7" w:rsidRDefault="00643665" w:rsidP="00DB7786">
            <w:r>
              <w:rPr>
                <w:rFonts w:hint="eastAsia"/>
              </w:rPr>
              <w:t>1</w:t>
            </w:r>
            <w:r>
              <w:t>-校验</w:t>
            </w:r>
            <w:r>
              <w:rPr>
                <w:rFonts w:hint="eastAsia"/>
              </w:rPr>
              <w:t>消费分期</w:t>
            </w:r>
            <w:r>
              <w:t>单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Default="00643665" w:rsidP="00DB7786">
            <w:r>
              <w:rPr>
                <w:rFonts w:hint="eastAsia"/>
              </w:rPr>
              <w:lastRenderedPageBreak/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643665" w:rsidRDefault="00643665" w:rsidP="00DB7786">
            <w:r>
              <w:t>listid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Default="00643665" w:rsidP="00DB7786">
            <w:pPr>
              <w:ind w:rightChars="-45" w:right="-94"/>
            </w:pPr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</w:tbl>
    <w:p w:rsidR="00643665" w:rsidRDefault="00643665" w:rsidP="00643665">
      <w:pPr>
        <w:pStyle w:val="3"/>
        <w:numPr>
          <w:ilvl w:val="2"/>
          <w:numId w:val="1"/>
        </w:numPr>
      </w:pPr>
      <w:bookmarkStart w:id="915" w:name="_Toc493792765"/>
      <w:r>
        <w:rPr>
          <w:rFonts w:hint="eastAsia"/>
        </w:rPr>
        <w:t>处理逻辑</w:t>
      </w:r>
      <w:bookmarkEnd w:id="915"/>
    </w:p>
    <w:p w:rsidR="00643665" w:rsidRDefault="00643665" w:rsidP="00643665">
      <w:pPr>
        <w:pStyle w:val="3"/>
        <w:numPr>
          <w:ilvl w:val="2"/>
          <w:numId w:val="1"/>
        </w:numPr>
      </w:pPr>
      <w:bookmarkStart w:id="916" w:name="_Toc493792766"/>
      <w:r w:rsidRPr="00365319">
        <w:rPr>
          <w:rFonts w:hint="eastAsia"/>
        </w:rPr>
        <w:t>错误码列表</w:t>
      </w:r>
      <w:bookmarkEnd w:id="916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Default="00643665" w:rsidP="00643665"/>
    <w:p w:rsidR="00030E1A" w:rsidRDefault="00030E1A" w:rsidP="00643665"/>
    <w:p w:rsidR="00BF24E3" w:rsidRDefault="00BF24E3" w:rsidP="00643665"/>
    <w:p w:rsidR="00BF24E3" w:rsidRDefault="00BF24E3" w:rsidP="00BF24E3">
      <w:pPr>
        <w:pStyle w:val="2"/>
        <w:numPr>
          <w:ilvl w:val="1"/>
          <w:numId w:val="1"/>
        </w:numPr>
      </w:pPr>
      <w:bookmarkStart w:id="917" w:name="_Toc493792767"/>
      <w:r w:rsidRPr="00BF24E3">
        <w:rPr>
          <w:rFonts w:hint="eastAsia"/>
        </w:rPr>
        <w:t>乐语天下分期</w:t>
      </w:r>
      <w:r w:rsidRPr="00BF24E3">
        <w:t>-H5</w:t>
      </w:r>
      <w:r w:rsidRPr="00BF24E3">
        <w:t>检查用户登录</w:t>
      </w:r>
      <w:r w:rsidR="00F636E4">
        <w:rPr>
          <w:rFonts w:hint="eastAsia"/>
        </w:rPr>
        <w:t>接口</w:t>
      </w:r>
      <w:bookmarkEnd w:id="917"/>
    </w:p>
    <w:p w:rsidR="00BF24E3" w:rsidRDefault="00BF24E3" w:rsidP="00BF24E3">
      <w:pPr>
        <w:pStyle w:val="3"/>
        <w:numPr>
          <w:ilvl w:val="2"/>
          <w:numId w:val="1"/>
        </w:numPr>
      </w:pPr>
      <w:bookmarkStart w:id="918" w:name="_Toc493792768"/>
      <w:r>
        <w:rPr>
          <w:rFonts w:hint="eastAsia"/>
        </w:rPr>
        <w:t>业务功能</w:t>
      </w:r>
      <w:bookmarkEnd w:id="918"/>
    </w:p>
    <w:p w:rsidR="00BF24E3" w:rsidRDefault="00BF24E3" w:rsidP="00BF24E3">
      <w:pPr>
        <w:ind w:left="42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页面检查</w:t>
      </w:r>
      <w:r>
        <w:t>登录</w:t>
      </w:r>
      <w:r>
        <w:rPr>
          <w:rFonts w:hint="eastAsia"/>
        </w:rPr>
        <w:t>态，</w:t>
      </w:r>
      <w:r>
        <w:t>检查通过后将</w:t>
      </w:r>
      <w:r>
        <w:rPr>
          <w:rFonts w:hint="eastAsia"/>
        </w:rPr>
        <w:t>userid</w:t>
      </w:r>
      <w:r>
        <w:t>、sid等信息写</w:t>
      </w:r>
      <w:r>
        <w:rPr>
          <w:rFonts w:hint="eastAsia"/>
        </w:rPr>
        <w:t>入cookie</w:t>
      </w:r>
    </w:p>
    <w:p w:rsidR="00BF24E3" w:rsidRPr="007B3037" w:rsidRDefault="00BF24E3" w:rsidP="00BF24E3">
      <w:pPr>
        <w:ind w:left="420"/>
      </w:pPr>
      <w:r>
        <w:rPr>
          <w:rFonts w:hint="eastAsia"/>
        </w:rPr>
        <w:t>特别</w:t>
      </w:r>
      <w:r>
        <w:t>说明</w:t>
      </w:r>
      <w:r>
        <w:rPr>
          <w:rFonts w:hint="eastAsia"/>
        </w:rPr>
        <w:t>：该接口是提供给H</w:t>
      </w:r>
      <w:r>
        <w:t>5</w:t>
      </w:r>
      <w:r>
        <w:rPr>
          <w:rFonts w:hint="eastAsia"/>
        </w:rPr>
        <w:t>页面调用</w:t>
      </w:r>
    </w:p>
    <w:p w:rsidR="00BF24E3" w:rsidRDefault="00BF24E3" w:rsidP="00BF24E3">
      <w:pPr>
        <w:pStyle w:val="3"/>
        <w:numPr>
          <w:ilvl w:val="2"/>
          <w:numId w:val="1"/>
        </w:numPr>
      </w:pPr>
      <w:bookmarkStart w:id="919" w:name="_Toc493792769"/>
      <w:r>
        <w:rPr>
          <w:rFonts w:hint="eastAsia"/>
        </w:rPr>
        <w:t>交互模式</w:t>
      </w:r>
      <w:bookmarkEnd w:id="919"/>
    </w:p>
    <w:p w:rsidR="00BF24E3" w:rsidRPr="00407A7A" w:rsidRDefault="00BF24E3" w:rsidP="00BF24E3">
      <w:pPr>
        <w:ind w:left="420"/>
      </w:pPr>
      <w:r w:rsidRPr="00A333B7">
        <w:rPr>
          <w:rFonts w:hint="eastAsia"/>
        </w:rPr>
        <w:t>后台系统调用交互模式</w:t>
      </w:r>
    </w:p>
    <w:p w:rsidR="00BF24E3" w:rsidRDefault="00BF24E3" w:rsidP="00BF24E3">
      <w:pPr>
        <w:pStyle w:val="3"/>
        <w:numPr>
          <w:ilvl w:val="2"/>
          <w:numId w:val="1"/>
        </w:numPr>
      </w:pPr>
      <w:bookmarkStart w:id="920" w:name="_Toc493792770"/>
      <w:r>
        <w:rPr>
          <w:rFonts w:hint="eastAsia"/>
        </w:rPr>
        <w:t>请求参数列表</w:t>
      </w:r>
      <w:bookmarkEnd w:id="920"/>
    </w:p>
    <w:p w:rsidR="00BF24E3" w:rsidRDefault="00BF24E3" w:rsidP="00BF24E3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BF24E3">
        <w:t>mb2c_ly_chk_user_login</w:t>
      </w:r>
      <w:r>
        <w:t>.cgi</w:t>
      </w:r>
    </w:p>
    <w:p w:rsidR="00BF24E3" w:rsidRDefault="00BF24E3" w:rsidP="00BF24E3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F24E3" w:rsidRPr="00A333B7" w:rsidTr="00BF24E3">
        <w:tc>
          <w:tcPr>
            <w:tcW w:w="1728" w:type="dxa"/>
            <w:tcBorders>
              <w:bottom w:val="single" w:sz="6" w:space="0" w:color="000000"/>
            </w:tcBorders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F24E3" w:rsidRPr="00A333B7" w:rsidTr="00BF24E3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F24E3" w:rsidRPr="00A333B7" w:rsidRDefault="00BF24E3" w:rsidP="00BF24E3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F24E3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BF24E3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F24E3" w:rsidRPr="00A333B7" w:rsidRDefault="00BF24E3" w:rsidP="00BF24E3"/>
        </w:tc>
      </w:tr>
      <w:tr w:rsidR="00BF24E3" w:rsidRPr="00A333B7" w:rsidTr="00313A1E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BF24E3" w:rsidRDefault="00BF24E3" w:rsidP="00BF24E3">
            <w:r>
              <w:rPr>
                <w:rFonts w:hint="eastAsia"/>
              </w:rPr>
              <w:lastRenderedPageBreak/>
              <w:t>用户签名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BF24E3" w:rsidRDefault="00BF24E3" w:rsidP="00BF24E3">
            <w:r w:rsidRPr="00786492">
              <w:t>sign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24E3" w:rsidRPr="00A333B7" w:rsidRDefault="00BF24E3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F24E3" w:rsidRPr="00A333B7" w:rsidRDefault="00BF24E3" w:rsidP="00BF24E3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BF24E3" w:rsidRDefault="00BF24E3" w:rsidP="00BF24E3">
            <w:pPr>
              <w:ind w:rightChars="-45" w:right="-94"/>
            </w:pPr>
            <w:r>
              <w:rPr>
                <w:rFonts w:hint="eastAsia"/>
              </w:rPr>
              <w:t>用户签名</w:t>
            </w:r>
          </w:p>
        </w:tc>
      </w:tr>
      <w:tr w:rsidR="00313A1E" w:rsidRPr="00313A1E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rFonts w:hint="eastAsia"/>
                <w:highlight w:val="yellow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1：pc</w:t>
            </w:r>
            <w:r w:rsidRPr="00313A1E">
              <w:rPr>
                <w:rFonts w:hint="eastAsia"/>
                <w:highlight w:val="yellow"/>
              </w:rPr>
              <w:t>端</w:t>
            </w:r>
          </w:p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2：移动</w:t>
            </w:r>
          </w:p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3：固话</w:t>
            </w:r>
          </w:p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4：POS机</w:t>
            </w:r>
          </w:p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rFonts w:hint="eastAsia"/>
                <w:highlight w:val="yellow"/>
              </w:rPr>
              <w:t>注意</w:t>
            </w:r>
            <w:r w:rsidRPr="00313A1E">
              <w:rPr>
                <w:highlight w:val="yellow"/>
              </w:rPr>
              <w:t>：该</w:t>
            </w:r>
            <w:r w:rsidRPr="00313A1E">
              <w:rPr>
                <w:rFonts w:hint="eastAsia"/>
                <w:highlight w:val="yellow"/>
              </w:rPr>
              <w:t>参数</w:t>
            </w:r>
            <w:r w:rsidRPr="00313A1E">
              <w:rPr>
                <w:highlight w:val="yellow"/>
              </w:rPr>
              <w:t>用于后续接口</w:t>
            </w:r>
          </w:p>
        </w:tc>
      </w:tr>
      <w:tr w:rsidR="00313A1E" w:rsidRPr="00A333B7" w:rsidTr="00150E0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rFonts w:hint="eastAsia"/>
                <w:highlight w:val="yellow"/>
              </w:rPr>
              <w:t>交易单号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313A1E" w:rsidRPr="00313A1E" w:rsidRDefault="00313A1E" w:rsidP="003A1341">
            <w:pPr>
              <w:rPr>
                <w:highlight w:val="yellow"/>
              </w:rPr>
            </w:pPr>
            <w:r w:rsidRPr="00313A1E">
              <w:rPr>
                <w:highlight w:val="yellow"/>
              </w:rPr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313A1E" w:rsidRPr="00313A1E" w:rsidRDefault="00313A1E" w:rsidP="003A1341">
            <w:pPr>
              <w:ind w:rightChars="-45" w:right="-94"/>
              <w:rPr>
                <w:highlight w:val="yellow"/>
              </w:rPr>
            </w:pPr>
            <w:r w:rsidRPr="00313A1E">
              <w:rPr>
                <w:rFonts w:hint="eastAsia"/>
                <w:highlight w:val="yellow"/>
              </w:rPr>
              <w:t>交易单号</w:t>
            </w:r>
          </w:p>
          <w:p w:rsidR="00313A1E" w:rsidRDefault="00313A1E" w:rsidP="003A1341">
            <w:pPr>
              <w:ind w:rightChars="-45" w:right="-94"/>
            </w:pPr>
            <w:r w:rsidRPr="00313A1E">
              <w:rPr>
                <w:rFonts w:hint="eastAsia"/>
                <w:highlight w:val="yellow"/>
              </w:rPr>
              <w:t>注意</w:t>
            </w:r>
            <w:r w:rsidRPr="00313A1E">
              <w:rPr>
                <w:highlight w:val="yellow"/>
              </w:rPr>
              <w:t>：该</w:t>
            </w:r>
            <w:r w:rsidRPr="00313A1E">
              <w:rPr>
                <w:rFonts w:hint="eastAsia"/>
                <w:highlight w:val="yellow"/>
              </w:rPr>
              <w:t>参数</w:t>
            </w:r>
            <w:r w:rsidRPr="00313A1E">
              <w:rPr>
                <w:highlight w:val="yellow"/>
              </w:rPr>
              <w:t>用于后续接口</w:t>
            </w:r>
          </w:p>
        </w:tc>
      </w:tr>
      <w:tr w:rsidR="00150E05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BF24E3" w:rsidRDefault="00BF24E3" w:rsidP="00BF24E3">
      <w:pPr>
        <w:pStyle w:val="3"/>
        <w:numPr>
          <w:ilvl w:val="2"/>
          <w:numId w:val="1"/>
        </w:numPr>
      </w:pPr>
      <w:bookmarkStart w:id="921" w:name="_Toc493792771"/>
      <w:r>
        <w:rPr>
          <w:rFonts w:hint="eastAsia"/>
        </w:rPr>
        <w:t>应答参数列表</w:t>
      </w:r>
      <w:bookmarkEnd w:id="921"/>
    </w:p>
    <w:p w:rsidR="00BF24E3" w:rsidRPr="00A333B7" w:rsidRDefault="00BF24E3" w:rsidP="00BF24E3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BF24E3" w:rsidRPr="00A333B7" w:rsidRDefault="00BF24E3" w:rsidP="00BF24E3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BF24E3" w:rsidRPr="00A333B7" w:rsidTr="00BF24E3">
        <w:tc>
          <w:tcPr>
            <w:tcW w:w="1728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BF24E3" w:rsidRPr="00A333B7" w:rsidTr="00BF24E3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F24E3" w:rsidRPr="00A333B7" w:rsidRDefault="00BF24E3" w:rsidP="00BF24E3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BF24E3" w:rsidRPr="00A333B7" w:rsidTr="00BF24E3">
        <w:tc>
          <w:tcPr>
            <w:tcW w:w="1728" w:type="dxa"/>
          </w:tcPr>
          <w:p w:rsidR="00BF24E3" w:rsidRPr="00A333B7" w:rsidRDefault="00BF24E3" w:rsidP="00BF24E3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BF24E3" w:rsidRPr="00A333B7" w:rsidRDefault="00BF24E3" w:rsidP="00BF24E3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BF24E3" w:rsidRPr="00A333B7" w:rsidRDefault="00BF24E3" w:rsidP="00BF24E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F24E3" w:rsidRPr="00A333B7" w:rsidRDefault="00BF24E3" w:rsidP="00BF24E3">
            <w:r w:rsidRPr="00A333B7">
              <w:t>Int</w:t>
            </w:r>
          </w:p>
        </w:tc>
        <w:tc>
          <w:tcPr>
            <w:tcW w:w="4305" w:type="dxa"/>
          </w:tcPr>
          <w:p w:rsidR="00BF24E3" w:rsidRPr="00A333B7" w:rsidRDefault="00BF24E3" w:rsidP="00BF24E3">
            <w:r w:rsidRPr="00A333B7">
              <w:rPr>
                <w:rFonts w:hint="eastAsia"/>
              </w:rPr>
              <w:t>参见错误码对照表</w:t>
            </w:r>
          </w:p>
        </w:tc>
      </w:tr>
      <w:tr w:rsidR="00BF24E3" w:rsidRPr="00A333B7" w:rsidTr="00BF24E3">
        <w:tc>
          <w:tcPr>
            <w:tcW w:w="1728" w:type="dxa"/>
          </w:tcPr>
          <w:p w:rsidR="00BF24E3" w:rsidRPr="00A333B7" w:rsidRDefault="00BF24E3" w:rsidP="00BF24E3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BF24E3" w:rsidRPr="00A333B7" w:rsidRDefault="00BF24E3" w:rsidP="00BF24E3">
            <w:r w:rsidRPr="00A333B7">
              <w:t>retmsg</w:t>
            </w:r>
          </w:p>
        </w:tc>
        <w:tc>
          <w:tcPr>
            <w:tcW w:w="720" w:type="dxa"/>
          </w:tcPr>
          <w:p w:rsidR="00BF24E3" w:rsidRPr="00A333B7" w:rsidRDefault="00BF24E3" w:rsidP="00BF24E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F24E3" w:rsidRPr="00A333B7" w:rsidRDefault="00BF24E3" w:rsidP="00BF24E3">
            <w:r w:rsidRPr="00A333B7">
              <w:t>String(30)</w:t>
            </w:r>
          </w:p>
        </w:tc>
        <w:tc>
          <w:tcPr>
            <w:tcW w:w="4305" w:type="dxa"/>
          </w:tcPr>
          <w:p w:rsidR="00BF24E3" w:rsidRPr="00A333B7" w:rsidRDefault="00BF24E3" w:rsidP="00BF24E3"/>
        </w:tc>
      </w:tr>
      <w:tr w:rsidR="00BF24E3" w:rsidRPr="00A333B7" w:rsidTr="00BF24E3">
        <w:tc>
          <w:tcPr>
            <w:tcW w:w="1728" w:type="dxa"/>
          </w:tcPr>
          <w:p w:rsidR="00BF24E3" w:rsidRDefault="00BF24E3" w:rsidP="00BF24E3"/>
        </w:tc>
        <w:tc>
          <w:tcPr>
            <w:tcW w:w="1980" w:type="dxa"/>
          </w:tcPr>
          <w:p w:rsidR="00BF24E3" w:rsidRPr="00664B74" w:rsidRDefault="00BF24E3" w:rsidP="00BF24E3"/>
        </w:tc>
        <w:tc>
          <w:tcPr>
            <w:tcW w:w="720" w:type="dxa"/>
          </w:tcPr>
          <w:p w:rsidR="00BF24E3" w:rsidRPr="00F33A86" w:rsidRDefault="00BF24E3" w:rsidP="00BF24E3"/>
        </w:tc>
        <w:tc>
          <w:tcPr>
            <w:tcW w:w="1440" w:type="dxa"/>
          </w:tcPr>
          <w:p w:rsidR="00BF24E3" w:rsidRPr="00A333B7" w:rsidRDefault="00BF24E3" w:rsidP="00BF24E3"/>
        </w:tc>
        <w:tc>
          <w:tcPr>
            <w:tcW w:w="4305" w:type="dxa"/>
          </w:tcPr>
          <w:p w:rsidR="00BF24E3" w:rsidRDefault="00BF24E3" w:rsidP="00BF24E3"/>
        </w:tc>
      </w:tr>
    </w:tbl>
    <w:p w:rsidR="00BF24E3" w:rsidRDefault="00BF24E3" w:rsidP="00BF24E3">
      <w:pPr>
        <w:pStyle w:val="3"/>
        <w:numPr>
          <w:ilvl w:val="2"/>
          <w:numId w:val="1"/>
        </w:numPr>
      </w:pPr>
      <w:bookmarkStart w:id="922" w:name="_Toc493792772"/>
      <w:r>
        <w:rPr>
          <w:rFonts w:hint="eastAsia"/>
        </w:rPr>
        <w:t>处理逻辑</w:t>
      </w:r>
      <w:bookmarkEnd w:id="922"/>
    </w:p>
    <w:p w:rsidR="00BF24E3" w:rsidRDefault="00BF24E3" w:rsidP="00BF24E3">
      <w:pPr>
        <w:pStyle w:val="3"/>
        <w:numPr>
          <w:ilvl w:val="2"/>
          <w:numId w:val="1"/>
        </w:numPr>
      </w:pPr>
      <w:bookmarkStart w:id="923" w:name="_Toc493792773"/>
      <w:r w:rsidRPr="00365319">
        <w:rPr>
          <w:rFonts w:hint="eastAsia"/>
        </w:rPr>
        <w:t>错误码列表</w:t>
      </w:r>
      <w:bookmarkEnd w:id="92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BF24E3" w:rsidRPr="00A333B7" w:rsidTr="00BF24E3">
        <w:trPr>
          <w:jc w:val="center"/>
        </w:trPr>
        <w:tc>
          <w:tcPr>
            <w:tcW w:w="1908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BF24E3" w:rsidRPr="00A333B7" w:rsidRDefault="00BF24E3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BF24E3" w:rsidRPr="00A333B7" w:rsidTr="00BF24E3">
        <w:trPr>
          <w:jc w:val="center"/>
        </w:trPr>
        <w:tc>
          <w:tcPr>
            <w:tcW w:w="1908" w:type="dxa"/>
            <w:vAlign w:val="center"/>
          </w:tcPr>
          <w:p w:rsidR="00BF24E3" w:rsidRPr="00A333B7" w:rsidRDefault="00BF24E3" w:rsidP="00BF24E3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BF24E3" w:rsidRPr="00A333B7" w:rsidRDefault="00BF24E3" w:rsidP="00BF24E3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F24E3" w:rsidRPr="00A333B7" w:rsidTr="00BF24E3">
        <w:trPr>
          <w:jc w:val="center"/>
        </w:trPr>
        <w:tc>
          <w:tcPr>
            <w:tcW w:w="1908" w:type="dxa"/>
            <w:vAlign w:val="center"/>
          </w:tcPr>
          <w:p w:rsidR="00BF24E3" w:rsidRPr="00A333B7" w:rsidRDefault="00BF24E3" w:rsidP="00BF24E3">
            <w:pPr>
              <w:jc w:val="center"/>
            </w:pPr>
          </w:p>
        </w:tc>
        <w:tc>
          <w:tcPr>
            <w:tcW w:w="8265" w:type="dxa"/>
            <w:vAlign w:val="center"/>
          </w:tcPr>
          <w:p w:rsidR="00BF24E3" w:rsidRPr="00A333B7" w:rsidRDefault="00BF24E3" w:rsidP="00BF24E3">
            <w:pPr>
              <w:ind w:rightChars="-45" w:right="-94"/>
            </w:pPr>
          </w:p>
        </w:tc>
      </w:tr>
    </w:tbl>
    <w:p w:rsidR="00BF24E3" w:rsidRPr="00407A7A" w:rsidRDefault="00BF24E3" w:rsidP="00BF24E3"/>
    <w:p w:rsidR="00BF24E3" w:rsidRDefault="00BF24E3" w:rsidP="00643665"/>
    <w:p w:rsidR="00BF24E3" w:rsidRDefault="00BF24E3" w:rsidP="00643665"/>
    <w:p w:rsidR="00030E1A" w:rsidRDefault="00030E1A" w:rsidP="00BF24E3">
      <w:pPr>
        <w:pStyle w:val="2"/>
        <w:numPr>
          <w:ilvl w:val="1"/>
          <w:numId w:val="1"/>
        </w:numPr>
      </w:pPr>
      <w:bookmarkStart w:id="924" w:name="_Toc493792774"/>
      <w:r>
        <w:rPr>
          <w:rFonts w:hint="eastAsia"/>
        </w:rPr>
        <w:t>乐语天下分期</w:t>
      </w:r>
      <w:r>
        <w:t>-</w:t>
      </w:r>
      <w:r w:rsidR="00BF24E3">
        <w:t>H5</w:t>
      </w:r>
      <w:r w:rsidR="00BF24E3">
        <w:rPr>
          <w:rFonts w:hint="eastAsia"/>
        </w:rPr>
        <w:t>用户</w:t>
      </w:r>
      <w:r w:rsidRPr="00030E1A">
        <w:rPr>
          <w:rFonts w:hint="eastAsia"/>
        </w:rPr>
        <w:t>合同内容查询</w:t>
      </w:r>
      <w:r>
        <w:t>接口</w:t>
      </w:r>
      <w:bookmarkEnd w:id="924"/>
    </w:p>
    <w:p w:rsidR="00030E1A" w:rsidRDefault="00030E1A" w:rsidP="00BF24E3">
      <w:pPr>
        <w:pStyle w:val="3"/>
        <w:numPr>
          <w:ilvl w:val="2"/>
          <w:numId w:val="1"/>
        </w:numPr>
      </w:pPr>
      <w:bookmarkStart w:id="925" w:name="_Toc493792775"/>
      <w:r>
        <w:rPr>
          <w:rFonts w:hint="eastAsia"/>
        </w:rPr>
        <w:t>业务功能</w:t>
      </w:r>
      <w:bookmarkEnd w:id="925"/>
    </w:p>
    <w:p w:rsidR="00030E1A" w:rsidRDefault="00030E1A" w:rsidP="00030E1A">
      <w:pPr>
        <w:ind w:left="420"/>
      </w:pPr>
      <w:r>
        <w:rPr>
          <w:rFonts w:hint="eastAsia"/>
        </w:rPr>
        <w:t>查询</w:t>
      </w:r>
      <w:r w:rsidR="00BF24E3">
        <w:rPr>
          <w:rFonts w:hint="eastAsia"/>
        </w:rPr>
        <w:t>用户</w:t>
      </w:r>
      <w:r>
        <w:rPr>
          <w:rFonts w:hint="eastAsia"/>
        </w:rPr>
        <w:t>合同内容</w:t>
      </w:r>
      <w:r>
        <w:t>信息</w:t>
      </w:r>
    </w:p>
    <w:p w:rsidR="00BF24E3" w:rsidRPr="007B3037" w:rsidRDefault="00BF24E3" w:rsidP="00030E1A">
      <w:pPr>
        <w:ind w:left="420"/>
      </w:pPr>
      <w:r>
        <w:rPr>
          <w:rFonts w:hint="eastAsia"/>
        </w:rPr>
        <w:t>特别</w:t>
      </w:r>
      <w:r>
        <w:t>说明</w:t>
      </w:r>
      <w:r>
        <w:rPr>
          <w:rFonts w:hint="eastAsia"/>
        </w:rPr>
        <w:t>：该接口是提供给H</w:t>
      </w:r>
      <w:r>
        <w:t>5</w:t>
      </w:r>
      <w:r>
        <w:rPr>
          <w:rFonts w:hint="eastAsia"/>
        </w:rPr>
        <w:t>页面调用</w:t>
      </w:r>
    </w:p>
    <w:p w:rsidR="00030E1A" w:rsidRDefault="00030E1A" w:rsidP="00BF24E3">
      <w:pPr>
        <w:pStyle w:val="3"/>
        <w:numPr>
          <w:ilvl w:val="2"/>
          <w:numId w:val="1"/>
        </w:numPr>
      </w:pPr>
      <w:bookmarkStart w:id="926" w:name="_Toc493792776"/>
      <w:r>
        <w:rPr>
          <w:rFonts w:hint="eastAsia"/>
        </w:rPr>
        <w:t>交互模式</w:t>
      </w:r>
      <w:bookmarkEnd w:id="926"/>
    </w:p>
    <w:p w:rsidR="00030E1A" w:rsidRPr="00407A7A" w:rsidRDefault="00030E1A" w:rsidP="00030E1A">
      <w:pPr>
        <w:ind w:left="420"/>
      </w:pPr>
      <w:r w:rsidRPr="00A333B7">
        <w:rPr>
          <w:rFonts w:hint="eastAsia"/>
        </w:rPr>
        <w:t>后台系统调用交互模式</w:t>
      </w:r>
    </w:p>
    <w:p w:rsidR="00030E1A" w:rsidRDefault="00030E1A" w:rsidP="00BF24E3">
      <w:pPr>
        <w:pStyle w:val="3"/>
        <w:numPr>
          <w:ilvl w:val="2"/>
          <w:numId w:val="1"/>
        </w:numPr>
      </w:pPr>
      <w:bookmarkStart w:id="927" w:name="_Toc493792777"/>
      <w:r>
        <w:rPr>
          <w:rFonts w:hint="eastAsia"/>
        </w:rPr>
        <w:t>请求参数列表</w:t>
      </w:r>
      <w:bookmarkEnd w:id="927"/>
    </w:p>
    <w:p w:rsidR="00030E1A" w:rsidRDefault="00030E1A" w:rsidP="00030E1A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030E1A">
        <w:t>mb2c_ly_contr_content_qry</w:t>
      </w:r>
      <w:r>
        <w:t>.cgi</w:t>
      </w:r>
    </w:p>
    <w:p w:rsidR="00030E1A" w:rsidRDefault="00030E1A" w:rsidP="00030E1A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30E1A" w:rsidRPr="00A333B7" w:rsidTr="00BF24E3">
        <w:tc>
          <w:tcPr>
            <w:tcW w:w="1728" w:type="dxa"/>
            <w:tcBorders>
              <w:bottom w:val="single" w:sz="6" w:space="0" w:color="000000"/>
            </w:tcBorders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30E1A" w:rsidRPr="00A333B7" w:rsidTr="00BF24E3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30E1A" w:rsidRPr="00A333B7" w:rsidRDefault="00030E1A" w:rsidP="00BF24E3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30E1A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30E1A" w:rsidRDefault="00030E1A" w:rsidP="00BF24E3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  <w:p w:rsidR="00BF24E3" w:rsidRPr="00A333B7" w:rsidRDefault="00BF24E3" w:rsidP="00BF24E3">
            <w:r>
              <w:rPr>
                <w:rFonts w:hint="eastAsia"/>
              </w:rPr>
              <w:t>从cookie获取</w:t>
            </w:r>
          </w:p>
        </w:tc>
      </w:tr>
      <w:tr w:rsidR="00BF24E3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>
              <w:rPr>
                <w:rFonts w:hint="eastAsia"/>
              </w:rPr>
              <w:t>用户类型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794989">
              <w:rPr>
                <w:rFonts w:hint="eastAsia"/>
              </w:rPr>
              <w:t>user_type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F24E3" w:rsidRPr="00A333B7" w:rsidRDefault="00BF24E3" w:rsidP="00BF24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BF24E3" w:rsidRDefault="00BF24E3" w:rsidP="00BF24E3">
            <w:r>
              <w:rPr>
                <w:rFonts w:hint="eastAsia"/>
              </w:rPr>
              <w:t>用户类型</w:t>
            </w:r>
          </w:p>
          <w:p w:rsidR="00BF24E3" w:rsidRPr="00A333B7" w:rsidRDefault="00BF24E3" w:rsidP="00BF24E3">
            <w:r>
              <w:rPr>
                <w:rFonts w:hint="eastAsia"/>
              </w:rPr>
              <w:t>从cookie获取</w:t>
            </w:r>
          </w:p>
        </w:tc>
      </w:tr>
      <w:tr w:rsidR="00030E1A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030E1A" w:rsidRPr="00A333B7" w:rsidRDefault="00030E1A" w:rsidP="00BF24E3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030E1A" w:rsidRPr="00A333B7" w:rsidRDefault="00BF24E3" w:rsidP="00BF24E3">
            <w:r>
              <w:rPr>
                <w:rFonts w:hint="eastAsia"/>
              </w:rPr>
              <w:t>从cookie获取</w:t>
            </w:r>
          </w:p>
        </w:tc>
      </w:tr>
      <w:tr w:rsidR="00030E1A" w:rsidRPr="00A333B7" w:rsidTr="00150E0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030E1A" w:rsidRDefault="00030E1A" w:rsidP="00BF24E3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030E1A" w:rsidRDefault="00030E1A" w:rsidP="00BF24E3">
            <w:r>
              <w:t>listid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030E1A" w:rsidRPr="00A333B7" w:rsidRDefault="00030E1A" w:rsidP="00BF24E3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30E1A" w:rsidRPr="00A333B7" w:rsidRDefault="00030E1A" w:rsidP="00BF24E3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030E1A" w:rsidRDefault="00030E1A" w:rsidP="00BF24E3">
            <w:pPr>
              <w:ind w:rightChars="-45" w:right="-94"/>
            </w:pPr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150E05" w:rsidRPr="00A333B7" w:rsidTr="00BF24E3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</w:tbl>
    <w:p w:rsidR="00030E1A" w:rsidRDefault="00030E1A" w:rsidP="00BF24E3">
      <w:pPr>
        <w:pStyle w:val="3"/>
        <w:numPr>
          <w:ilvl w:val="2"/>
          <w:numId w:val="1"/>
        </w:numPr>
      </w:pPr>
      <w:bookmarkStart w:id="928" w:name="_Toc493792778"/>
      <w:r>
        <w:rPr>
          <w:rFonts w:hint="eastAsia"/>
        </w:rPr>
        <w:lastRenderedPageBreak/>
        <w:t>应答参数列表</w:t>
      </w:r>
      <w:bookmarkEnd w:id="928"/>
    </w:p>
    <w:p w:rsidR="00030E1A" w:rsidRPr="00A333B7" w:rsidRDefault="00030E1A" w:rsidP="00030E1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030E1A" w:rsidRPr="00A333B7" w:rsidRDefault="00030E1A" w:rsidP="00030E1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030E1A" w:rsidRPr="00A333B7" w:rsidTr="00BF24E3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030E1A" w:rsidRPr="00A333B7" w:rsidRDefault="00030E1A" w:rsidP="00BF24E3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030E1A" w:rsidRPr="00A333B7" w:rsidRDefault="00030E1A" w:rsidP="00BF24E3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030E1A" w:rsidRPr="00A333B7" w:rsidRDefault="00030E1A" w:rsidP="00BF24E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Int</w:t>
            </w:r>
          </w:p>
        </w:tc>
        <w:tc>
          <w:tcPr>
            <w:tcW w:w="4305" w:type="dxa"/>
          </w:tcPr>
          <w:p w:rsidR="00030E1A" w:rsidRPr="00A333B7" w:rsidRDefault="00030E1A" w:rsidP="00BF24E3">
            <w:r w:rsidRPr="00A333B7">
              <w:rPr>
                <w:rFonts w:hint="eastAsia"/>
              </w:rPr>
              <w:t>参见错误码对照表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030E1A" w:rsidRPr="00A333B7" w:rsidRDefault="00030E1A" w:rsidP="00BF24E3">
            <w:r w:rsidRPr="00A333B7">
              <w:t>retmsg</w:t>
            </w:r>
          </w:p>
        </w:tc>
        <w:tc>
          <w:tcPr>
            <w:tcW w:w="720" w:type="dxa"/>
          </w:tcPr>
          <w:p w:rsidR="00030E1A" w:rsidRPr="00A333B7" w:rsidRDefault="00030E1A" w:rsidP="00BF24E3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String(30)</w:t>
            </w:r>
          </w:p>
        </w:tc>
        <w:tc>
          <w:tcPr>
            <w:tcW w:w="4305" w:type="dxa"/>
          </w:tcPr>
          <w:p w:rsidR="00030E1A" w:rsidRPr="00A333B7" w:rsidRDefault="00030E1A" w:rsidP="00BF24E3"/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030E1A" w:rsidRPr="00A333B7" w:rsidRDefault="00030E1A" w:rsidP="00BF24E3">
            <w:r w:rsidRPr="00A333B7">
              <w:t>userid</w:t>
            </w:r>
          </w:p>
        </w:tc>
        <w:tc>
          <w:tcPr>
            <w:tcW w:w="720" w:type="dxa"/>
          </w:tcPr>
          <w:p w:rsidR="00030E1A" w:rsidRPr="00A333B7" w:rsidRDefault="00030E1A" w:rsidP="00BF24E3">
            <w:r w:rsidRPr="00A333B7"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String(20)</w:t>
            </w:r>
          </w:p>
        </w:tc>
        <w:tc>
          <w:tcPr>
            <w:tcW w:w="4305" w:type="dxa"/>
          </w:tcPr>
          <w:p w:rsidR="00030E1A" w:rsidRPr="00A333B7" w:rsidRDefault="00030E1A" w:rsidP="00BF24E3">
            <w:r w:rsidRPr="00A333B7">
              <w:rPr>
                <w:rFonts w:hint="eastAsia"/>
              </w:rPr>
              <w:t>手机号码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  <w:tc>
          <w:tcPr>
            <w:tcW w:w="1980" w:type="dxa"/>
          </w:tcPr>
          <w:p w:rsidR="00030E1A" w:rsidRPr="00664B74" w:rsidRDefault="00030E1A" w:rsidP="00BF24E3">
            <w:r w:rsidRPr="00664B74">
              <w:t>listid</w:t>
            </w:r>
          </w:p>
        </w:tc>
        <w:tc>
          <w:tcPr>
            <w:tcW w:w="720" w:type="dxa"/>
          </w:tcPr>
          <w:p w:rsidR="00030E1A" w:rsidRPr="00A333B7" w:rsidRDefault="00030E1A" w:rsidP="00BF24E3">
            <w:r w:rsidRPr="00A333B7"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String(32)</w:t>
            </w:r>
          </w:p>
        </w:tc>
        <w:tc>
          <w:tcPr>
            <w:tcW w:w="4305" w:type="dxa"/>
          </w:tcPr>
          <w:p w:rsidR="00030E1A" w:rsidRPr="00A333B7" w:rsidRDefault="00030E1A" w:rsidP="00BF24E3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单号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>
              <w:rPr>
                <w:rFonts w:hint="eastAsia"/>
              </w:rPr>
              <w:t>合同号</w:t>
            </w:r>
          </w:p>
        </w:tc>
        <w:tc>
          <w:tcPr>
            <w:tcW w:w="1980" w:type="dxa"/>
          </w:tcPr>
          <w:p w:rsidR="00030E1A" w:rsidRPr="00664B74" w:rsidRDefault="00030E1A" w:rsidP="00BF24E3">
            <w:r w:rsidRPr="00FF1040">
              <w:t>contr_nbr</w:t>
            </w:r>
          </w:p>
        </w:tc>
        <w:tc>
          <w:tcPr>
            <w:tcW w:w="720" w:type="dxa"/>
          </w:tcPr>
          <w:p w:rsidR="00030E1A" w:rsidRDefault="00030E1A" w:rsidP="00BF24E3">
            <w:r w:rsidRPr="00F33A86"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String(32)</w:t>
            </w:r>
          </w:p>
        </w:tc>
        <w:tc>
          <w:tcPr>
            <w:tcW w:w="4305" w:type="dxa"/>
          </w:tcPr>
          <w:p w:rsidR="00030E1A" w:rsidRPr="00A333B7" w:rsidRDefault="00030E1A" w:rsidP="00BF24E3">
            <w:r>
              <w:rPr>
                <w:rFonts w:hint="eastAsia"/>
              </w:rPr>
              <w:t>合同号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030E1A" w:rsidRPr="00664B74" w:rsidRDefault="00030E1A" w:rsidP="00BF24E3">
            <w:r w:rsidRPr="00664B74">
              <w:t>trade_state</w:t>
            </w:r>
          </w:p>
        </w:tc>
        <w:tc>
          <w:tcPr>
            <w:tcW w:w="720" w:type="dxa"/>
          </w:tcPr>
          <w:p w:rsidR="00030E1A" w:rsidRDefault="00030E1A" w:rsidP="00BF24E3">
            <w:r w:rsidRPr="00F33A86"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 w:rsidRPr="00A333B7">
              <w:t>Int</w:t>
            </w:r>
          </w:p>
        </w:tc>
        <w:tc>
          <w:tcPr>
            <w:tcW w:w="4305" w:type="dxa"/>
          </w:tcPr>
          <w:p w:rsidR="00030E1A" w:rsidRDefault="00030E1A" w:rsidP="00BF24E3">
            <w:r>
              <w:rPr>
                <w:rFonts w:hint="eastAsia"/>
              </w:rPr>
              <w:t>交易</w:t>
            </w:r>
            <w:r w:rsidRPr="00A42E97">
              <w:rPr>
                <w:rFonts w:hint="eastAsia"/>
              </w:rPr>
              <w:t>状态</w:t>
            </w:r>
          </w:p>
          <w:p w:rsidR="00030E1A" w:rsidRDefault="00030E1A" w:rsidP="00BF24E3">
            <w:r>
              <w:t>1-待审核</w:t>
            </w:r>
          </w:p>
          <w:p w:rsidR="00030E1A" w:rsidRDefault="00030E1A" w:rsidP="00BF24E3">
            <w:r>
              <w:t>2-审核拒绝</w:t>
            </w:r>
          </w:p>
          <w:p w:rsidR="00030E1A" w:rsidRDefault="00030E1A" w:rsidP="00BF24E3">
            <w:r>
              <w:t>3-审核通过</w:t>
            </w:r>
          </w:p>
          <w:p w:rsidR="00030E1A" w:rsidRPr="00A333B7" w:rsidRDefault="00030E1A" w:rsidP="00BF24E3">
            <w:r>
              <w:t>4-交易完成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Pr="00A333B7" w:rsidRDefault="00030E1A" w:rsidP="00BF24E3">
            <w:r>
              <w:rPr>
                <w:rFonts w:hint="eastAsia"/>
              </w:rPr>
              <w:t>合同内容</w:t>
            </w:r>
          </w:p>
        </w:tc>
        <w:tc>
          <w:tcPr>
            <w:tcW w:w="1980" w:type="dxa"/>
          </w:tcPr>
          <w:p w:rsidR="00030E1A" w:rsidRPr="00664B74" w:rsidRDefault="00030E1A" w:rsidP="00BF24E3">
            <w:r w:rsidRPr="00030E1A">
              <w:t>contr_content</w:t>
            </w:r>
          </w:p>
        </w:tc>
        <w:tc>
          <w:tcPr>
            <w:tcW w:w="720" w:type="dxa"/>
          </w:tcPr>
          <w:p w:rsidR="00030E1A" w:rsidRDefault="00030E1A" w:rsidP="00BF24E3">
            <w:r w:rsidRPr="00F33A86">
              <w:t>是</w:t>
            </w:r>
          </w:p>
        </w:tc>
        <w:tc>
          <w:tcPr>
            <w:tcW w:w="1440" w:type="dxa"/>
          </w:tcPr>
          <w:p w:rsidR="00030E1A" w:rsidRPr="00A333B7" w:rsidRDefault="00030E1A" w:rsidP="00BF24E3">
            <w:r>
              <w:t>text</w:t>
            </w:r>
          </w:p>
        </w:tc>
        <w:tc>
          <w:tcPr>
            <w:tcW w:w="4305" w:type="dxa"/>
          </w:tcPr>
          <w:p w:rsidR="00030E1A" w:rsidRPr="00A333B7" w:rsidRDefault="00030E1A" w:rsidP="00BF24E3">
            <w:r>
              <w:rPr>
                <w:rFonts w:hint="eastAsia"/>
              </w:rPr>
              <w:t>合同内容</w:t>
            </w:r>
          </w:p>
        </w:tc>
      </w:tr>
      <w:tr w:rsidR="00030E1A" w:rsidRPr="00A333B7" w:rsidTr="00BF24E3">
        <w:tc>
          <w:tcPr>
            <w:tcW w:w="1728" w:type="dxa"/>
          </w:tcPr>
          <w:p w:rsidR="00030E1A" w:rsidRDefault="00030E1A" w:rsidP="00BF24E3"/>
        </w:tc>
        <w:tc>
          <w:tcPr>
            <w:tcW w:w="1980" w:type="dxa"/>
          </w:tcPr>
          <w:p w:rsidR="00030E1A" w:rsidRPr="00664B74" w:rsidRDefault="00030E1A" w:rsidP="00BF24E3"/>
        </w:tc>
        <w:tc>
          <w:tcPr>
            <w:tcW w:w="720" w:type="dxa"/>
          </w:tcPr>
          <w:p w:rsidR="00030E1A" w:rsidRPr="00F33A86" w:rsidRDefault="00030E1A" w:rsidP="00BF24E3"/>
        </w:tc>
        <w:tc>
          <w:tcPr>
            <w:tcW w:w="1440" w:type="dxa"/>
          </w:tcPr>
          <w:p w:rsidR="00030E1A" w:rsidRPr="00A333B7" w:rsidRDefault="00030E1A" w:rsidP="00BF24E3"/>
        </w:tc>
        <w:tc>
          <w:tcPr>
            <w:tcW w:w="4305" w:type="dxa"/>
          </w:tcPr>
          <w:p w:rsidR="00030E1A" w:rsidRDefault="00030E1A" w:rsidP="00BF24E3"/>
        </w:tc>
      </w:tr>
    </w:tbl>
    <w:p w:rsidR="00030E1A" w:rsidRDefault="00030E1A" w:rsidP="00BF24E3">
      <w:pPr>
        <w:pStyle w:val="3"/>
        <w:numPr>
          <w:ilvl w:val="2"/>
          <w:numId w:val="1"/>
        </w:numPr>
      </w:pPr>
      <w:bookmarkStart w:id="929" w:name="_Toc493792779"/>
      <w:r>
        <w:rPr>
          <w:rFonts w:hint="eastAsia"/>
        </w:rPr>
        <w:t>处理逻辑</w:t>
      </w:r>
      <w:bookmarkEnd w:id="929"/>
    </w:p>
    <w:p w:rsidR="00030E1A" w:rsidRDefault="00030E1A" w:rsidP="00BF24E3">
      <w:pPr>
        <w:pStyle w:val="3"/>
        <w:numPr>
          <w:ilvl w:val="2"/>
          <w:numId w:val="1"/>
        </w:numPr>
      </w:pPr>
      <w:bookmarkStart w:id="930" w:name="_Toc493792780"/>
      <w:r w:rsidRPr="00365319">
        <w:rPr>
          <w:rFonts w:hint="eastAsia"/>
        </w:rPr>
        <w:t>错误码列表</w:t>
      </w:r>
      <w:bookmarkEnd w:id="93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030E1A" w:rsidRPr="00A333B7" w:rsidTr="00BF24E3">
        <w:trPr>
          <w:jc w:val="center"/>
        </w:trPr>
        <w:tc>
          <w:tcPr>
            <w:tcW w:w="1908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030E1A" w:rsidRPr="00A333B7" w:rsidRDefault="00030E1A" w:rsidP="00BF24E3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030E1A" w:rsidRPr="00A333B7" w:rsidTr="00BF24E3">
        <w:trPr>
          <w:jc w:val="center"/>
        </w:trPr>
        <w:tc>
          <w:tcPr>
            <w:tcW w:w="1908" w:type="dxa"/>
            <w:vAlign w:val="center"/>
          </w:tcPr>
          <w:p w:rsidR="00030E1A" w:rsidRPr="00A333B7" w:rsidRDefault="00030E1A" w:rsidP="00BF24E3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030E1A" w:rsidRPr="00A333B7" w:rsidRDefault="00030E1A" w:rsidP="00BF24E3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030E1A" w:rsidRPr="00A333B7" w:rsidTr="00BF24E3">
        <w:trPr>
          <w:jc w:val="center"/>
        </w:trPr>
        <w:tc>
          <w:tcPr>
            <w:tcW w:w="1908" w:type="dxa"/>
            <w:vAlign w:val="center"/>
          </w:tcPr>
          <w:p w:rsidR="00030E1A" w:rsidRPr="00A333B7" w:rsidRDefault="00030E1A" w:rsidP="00BF24E3">
            <w:pPr>
              <w:jc w:val="center"/>
            </w:pPr>
          </w:p>
        </w:tc>
        <w:tc>
          <w:tcPr>
            <w:tcW w:w="8265" w:type="dxa"/>
            <w:vAlign w:val="center"/>
          </w:tcPr>
          <w:p w:rsidR="00030E1A" w:rsidRPr="00A333B7" w:rsidRDefault="00030E1A" w:rsidP="00BF24E3">
            <w:pPr>
              <w:ind w:rightChars="-45" w:right="-94"/>
            </w:pPr>
          </w:p>
        </w:tc>
      </w:tr>
    </w:tbl>
    <w:p w:rsidR="00030E1A" w:rsidRPr="00407A7A" w:rsidRDefault="00030E1A" w:rsidP="00030E1A"/>
    <w:p w:rsidR="00030E1A" w:rsidRDefault="00030E1A" w:rsidP="00643665"/>
    <w:p w:rsidR="00030E1A" w:rsidRDefault="00030E1A" w:rsidP="00643665"/>
    <w:p w:rsidR="00030E1A" w:rsidRDefault="00030E1A" w:rsidP="00643665"/>
    <w:p w:rsidR="00030E1A" w:rsidRDefault="00030E1A" w:rsidP="00643665"/>
    <w:p w:rsidR="00030E1A" w:rsidRDefault="00030E1A" w:rsidP="00643665"/>
    <w:p w:rsidR="00030E1A" w:rsidRDefault="00030E1A" w:rsidP="00643665"/>
    <w:p w:rsidR="00030E1A" w:rsidRPr="00407A7A" w:rsidRDefault="00030E1A" w:rsidP="00643665"/>
    <w:p w:rsidR="00643665" w:rsidRDefault="00643665" w:rsidP="00BF24E3">
      <w:pPr>
        <w:pStyle w:val="2"/>
        <w:numPr>
          <w:ilvl w:val="1"/>
          <w:numId w:val="1"/>
        </w:numPr>
      </w:pPr>
      <w:bookmarkStart w:id="931" w:name="_Toc493792781"/>
      <w:r>
        <w:rPr>
          <w:rFonts w:hint="eastAsia"/>
        </w:rPr>
        <w:t>省市区查询接口</w:t>
      </w:r>
      <w:bookmarkEnd w:id="931"/>
    </w:p>
    <w:p w:rsidR="00643665" w:rsidRDefault="00643665" w:rsidP="00BF24E3">
      <w:pPr>
        <w:pStyle w:val="3"/>
        <w:numPr>
          <w:ilvl w:val="2"/>
          <w:numId w:val="1"/>
        </w:numPr>
      </w:pPr>
      <w:bookmarkStart w:id="932" w:name="_Toc493792782"/>
      <w:r>
        <w:rPr>
          <w:rFonts w:hint="eastAsia"/>
        </w:rPr>
        <w:t>业务功能</w:t>
      </w:r>
      <w:bookmarkEnd w:id="932"/>
    </w:p>
    <w:p w:rsidR="00643665" w:rsidRPr="007B3037" w:rsidRDefault="00643665" w:rsidP="00643665">
      <w:pPr>
        <w:ind w:left="420"/>
      </w:pPr>
      <w:r>
        <w:rPr>
          <w:rFonts w:hint="eastAsia"/>
        </w:rPr>
        <w:t>查询</w:t>
      </w:r>
      <w:r>
        <w:t>省市区信息</w:t>
      </w:r>
    </w:p>
    <w:p w:rsidR="00643665" w:rsidRDefault="00643665" w:rsidP="00BF24E3">
      <w:pPr>
        <w:pStyle w:val="3"/>
        <w:numPr>
          <w:ilvl w:val="2"/>
          <w:numId w:val="1"/>
        </w:numPr>
      </w:pPr>
      <w:bookmarkStart w:id="933" w:name="_Toc493792783"/>
      <w:r>
        <w:rPr>
          <w:rFonts w:hint="eastAsia"/>
        </w:rPr>
        <w:t>交互模式</w:t>
      </w:r>
      <w:bookmarkEnd w:id="933"/>
    </w:p>
    <w:p w:rsidR="00643665" w:rsidRPr="00407A7A" w:rsidRDefault="00643665" w:rsidP="00643665">
      <w:pPr>
        <w:ind w:left="420"/>
      </w:pPr>
      <w:r w:rsidRPr="00A333B7">
        <w:rPr>
          <w:rFonts w:hint="eastAsia"/>
        </w:rPr>
        <w:t>后台系统调用交互模式</w:t>
      </w:r>
    </w:p>
    <w:p w:rsidR="00643665" w:rsidRDefault="00643665" w:rsidP="00BF24E3">
      <w:pPr>
        <w:pStyle w:val="3"/>
        <w:numPr>
          <w:ilvl w:val="2"/>
          <w:numId w:val="1"/>
        </w:numPr>
      </w:pPr>
      <w:bookmarkStart w:id="934" w:name="_Toc493792784"/>
      <w:r>
        <w:rPr>
          <w:rFonts w:hint="eastAsia"/>
        </w:rPr>
        <w:t>请求参数列表</w:t>
      </w:r>
      <w:bookmarkEnd w:id="934"/>
    </w:p>
    <w:p w:rsidR="00643665" w:rsidRDefault="00643665" w:rsidP="00643665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7B3037">
        <w:t>mb2c_prov_city_area_query</w:t>
      </w:r>
      <w:r>
        <w:t>.cgi</w:t>
      </w:r>
    </w:p>
    <w:p w:rsidR="00643665" w:rsidRDefault="00643665" w:rsidP="00643665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64366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DB7786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操作类型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oper_type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操作类型</w:t>
            </w:r>
          </w:p>
          <w:p w:rsidR="00150E05" w:rsidRPr="00C41477" w:rsidRDefault="00150E05" w:rsidP="00150E05">
            <w:pPr>
              <w:ind w:rightChars="-45" w:right="-94"/>
            </w:pPr>
            <w:r>
              <w:rPr>
                <w:rFonts w:hint="eastAsia"/>
              </w:rPr>
              <w:t>1-查询省份列表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2-根据省份编号查询其城市列表</w:t>
            </w:r>
          </w:p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3-根据城市编号查询其地区列表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Default="00150E05" w:rsidP="00150E05">
            <w:pPr>
              <w:ind w:rightChars="-45" w:right="-94"/>
            </w:pPr>
            <w:r>
              <w:rPr>
                <w:rFonts w:hint="eastAsia"/>
              </w:rPr>
              <w:t>oper_type=2</w:t>
            </w:r>
          </w:p>
        </w:tc>
      </w:tr>
      <w:tr w:rsidR="00150E05" w:rsidRPr="00A333B7" w:rsidTr="00DB7786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省份编号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t>provinceid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</w:t>
            </w:r>
            <w:r>
              <w:t>20</w:t>
            </w:r>
            <w:r w:rsidRPr="00A333B7">
              <w:t>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省份编号</w:t>
            </w:r>
          </w:p>
        </w:tc>
      </w:tr>
      <w:tr w:rsidR="00150E05" w:rsidRPr="00A333B7" w:rsidTr="00DB7786">
        <w:tc>
          <w:tcPr>
            <w:tcW w:w="10173" w:type="dxa"/>
            <w:gridSpan w:val="5"/>
            <w:tcBorders>
              <w:top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oper_type=3</w:t>
            </w:r>
          </w:p>
        </w:tc>
      </w:tr>
      <w:tr w:rsidR="00150E05" w:rsidRPr="00A333B7" w:rsidTr="00DB7786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448E6">
              <w:t>cityid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</w:t>
            </w:r>
            <w:r>
              <w:t>20</w:t>
            </w:r>
            <w:r w:rsidRPr="00A333B7">
              <w:t>)</w:t>
            </w:r>
          </w:p>
        </w:tc>
        <w:tc>
          <w:tcPr>
            <w:tcW w:w="4305" w:type="dxa"/>
          </w:tcPr>
          <w:p w:rsidR="00150E05" w:rsidRPr="00A333B7" w:rsidRDefault="00150E05" w:rsidP="00150E05"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编号</w:t>
            </w:r>
          </w:p>
        </w:tc>
      </w:tr>
    </w:tbl>
    <w:p w:rsidR="00643665" w:rsidRDefault="00643665" w:rsidP="00BF24E3">
      <w:pPr>
        <w:pStyle w:val="3"/>
        <w:numPr>
          <w:ilvl w:val="2"/>
          <w:numId w:val="1"/>
        </w:numPr>
      </w:pPr>
      <w:bookmarkStart w:id="935" w:name="_Toc493792785"/>
      <w:r>
        <w:rPr>
          <w:rFonts w:hint="eastAsia"/>
        </w:rPr>
        <w:t>应答参数列表</w:t>
      </w:r>
      <w:bookmarkEnd w:id="935"/>
    </w:p>
    <w:p w:rsidR="00643665" w:rsidRPr="00A333B7" w:rsidRDefault="00643665" w:rsidP="00643665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643665" w:rsidRPr="00A333B7" w:rsidRDefault="00643665" w:rsidP="0064366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43665" w:rsidRPr="00A333B7" w:rsidRDefault="00643665" w:rsidP="00DB7786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sign_type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service_version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input_charset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String(8)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String(32)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签名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sign_key_index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t>多密钥支持的密钥序号，默认1</w:t>
            </w:r>
          </w:p>
        </w:tc>
      </w:tr>
      <w:tr w:rsidR="00643665" w:rsidRPr="00A333B7" w:rsidTr="00DB7786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643665" w:rsidRPr="00A333B7" w:rsidRDefault="00643665" w:rsidP="00DB7786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643665" w:rsidRPr="00A333B7" w:rsidRDefault="00643665" w:rsidP="00DB7786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Int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参见错误码对照表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retmsg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String(30)</w:t>
            </w:r>
          </w:p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用户</w:t>
            </w:r>
            <w:r w:rsidRPr="00A333B7">
              <w:t>ID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A333B7">
              <w:t>userid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A333B7">
              <w:rPr>
                <w:rFonts w:hint="eastAsia"/>
              </w:rPr>
              <w:t>手机号码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A333B7" w:rsidRDefault="00643665" w:rsidP="00DB7786">
            <w:r>
              <w:rPr>
                <w:rFonts w:hint="eastAsia"/>
              </w:rPr>
              <w:t>oper_type=1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省份信息结果集</w:t>
            </w:r>
          </w:p>
        </w:tc>
        <w:tc>
          <w:tcPr>
            <w:tcW w:w="1980" w:type="dxa"/>
          </w:tcPr>
          <w:p w:rsidR="00643665" w:rsidRPr="00A333B7" w:rsidRDefault="00643665" w:rsidP="00DB7786">
            <w:r w:rsidRPr="00774901">
              <w:t>province</w:t>
            </w:r>
            <w:r>
              <w:rPr>
                <w:rFonts w:hint="eastAsia"/>
              </w:rPr>
              <w:t>s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省份信息结果集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Default="00643665" w:rsidP="00DB7786">
            <w:r>
              <w:rPr>
                <w:rFonts w:hint="eastAsia"/>
              </w:rPr>
              <w:t>oper_type=2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城市信息结果集</w:t>
            </w:r>
          </w:p>
        </w:tc>
        <w:tc>
          <w:tcPr>
            <w:tcW w:w="1980" w:type="dxa"/>
            <w:vAlign w:val="center"/>
          </w:tcPr>
          <w:p w:rsidR="00643665" w:rsidRPr="00774901" w:rsidRDefault="00643665" w:rsidP="00DB7786">
            <w:pPr>
              <w:jc w:val="left"/>
            </w:pPr>
            <w:r w:rsidRPr="00DB7ED1">
              <w:t>cit</w:t>
            </w:r>
            <w:r>
              <w:rPr>
                <w:rFonts w:hint="eastAsia"/>
              </w:rPr>
              <w:t>ies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城市信息结果集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Default="00643665" w:rsidP="00DB7786">
            <w:r>
              <w:rPr>
                <w:rFonts w:hint="eastAsia"/>
              </w:rPr>
              <w:t>oper_type=3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>
              <w:rPr>
                <w:rFonts w:hint="eastAsia"/>
              </w:rPr>
              <w:t>地区信息结果集</w:t>
            </w:r>
          </w:p>
        </w:tc>
        <w:tc>
          <w:tcPr>
            <w:tcW w:w="1980" w:type="dxa"/>
            <w:vAlign w:val="center"/>
          </w:tcPr>
          <w:p w:rsidR="00643665" w:rsidRPr="00774901" w:rsidRDefault="00643665" w:rsidP="00DB7786">
            <w:pPr>
              <w:jc w:val="left"/>
            </w:pPr>
            <w:r w:rsidRPr="00DB7ED1">
              <w:t>area</w:t>
            </w:r>
            <w:r>
              <w:rPr>
                <w:rFonts w:hint="eastAsia"/>
              </w:rPr>
              <w:t>s</w:t>
            </w:r>
          </w:p>
        </w:tc>
        <w:tc>
          <w:tcPr>
            <w:tcW w:w="720" w:type="dxa"/>
          </w:tcPr>
          <w:p w:rsidR="00643665" w:rsidRPr="00A333B7" w:rsidRDefault="00643665" w:rsidP="00DB7786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rPr>
                <w:rFonts w:hint="eastAsia"/>
              </w:rPr>
              <w:t>10</w:t>
            </w:r>
            <w:r w:rsidRPr="00A333B7">
              <w:t>24)</w:t>
            </w:r>
          </w:p>
        </w:tc>
        <w:tc>
          <w:tcPr>
            <w:tcW w:w="4305" w:type="dxa"/>
          </w:tcPr>
          <w:p w:rsidR="00643665" w:rsidRPr="00A333B7" w:rsidRDefault="00643665" w:rsidP="00DB7786">
            <w:r>
              <w:rPr>
                <w:rFonts w:hint="eastAsia"/>
              </w:rPr>
              <w:t>地区信息结果集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/>
        </w:tc>
        <w:tc>
          <w:tcPr>
            <w:tcW w:w="1980" w:type="dxa"/>
          </w:tcPr>
          <w:p w:rsidR="00643665" w:rsidRPr="00A333B7" w:rsidRDefault="00643665" w:rsidP="00DB7786"/>
        </w:tc>
        <w:tc>
          <w:tcPr>
            <w:tcW w:w="720" w:type="dxa"/>
          </w:tcPr>
          <w:p w:rsidR="00643665" w:rsidRPr="00A333B7" w:rsidRDefault="00643665" w:rsidP="00DB7786"/>
        </w:tc>
        <w:tc>
          <w:tcPr>
            <w:tcW w:w="1440" w:type="dxa"/>
          </w:tcPr>
          <w:p w:rsidR="00643665" w:rsidRPr="00A333B7" w:rsidRDefault="00643665" w:rsidP="00DB7786"/>
        </w:tc>
        <w:tc>
          <w:tcPr>
            <w:tcW w:w="4305" w:type="dxa"/>
          </w:tcPr>
          <w:p w:rsidR="00643665" w:rsidRPr="00A333B7" w:rsidRDefault="00643665" w:rsidP="00DB7786"/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7F7C9E" w:rsidRDefault="00643665" w:rsidP="00DB7786">
            <w:pPr>
              <w:rPr>
                <w:b/>
              </w:rPr>
            </w:pPr>
            <w:r w:rsidRPr="007F7C9E">
              <w:rPr>
                <w:rFonts w:hint="eastAsia"/>
                <w:b/>
              </w:rPr>
              <w:t>省份信息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774901">
              <w:rPr>
                <w:rFonts w:hint="eastAsia"/>
              </w:rPr>
              <w:t>省份编号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774901">
              <w:t>provinceid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774901">
              <w:rPr>
                <w:rFonts w:hint="eastAsia"/>
              </w:rPr>
              <w:t>省份编号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333B7" w:rsidRDefault="00643665" w:rsidP="00DB7786">
            <w:r w:rsidRPr="00774901">
              <w:rPr>
                <w:rFonts w:hint="eastAsia"/>
              </w:rPr>
              <w:t>省份名称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774901">
              <w:t>province_name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333B7" w:rsidRDefault="00643665" w:rsidP="00DB7786">
            <w:r w:rsidRPr="00774901">
              <w:rPr>
                <w:rFonts w:hint="eastAsia"/>
              </w:rPr>
              <w:t>省份名称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7F7C9E" w:rsidRDefault="00643665" w:rsidP="00DB7786">
            <w:pPr>
              <w:rPr>
                <w:b/>
              </w:rPr>
            </w:pPr>
            <w:r w:rsidRPr="007F7C9E">
              <w:rPr>
                <w:rFonts w:hint="eastAsia"/>
                <w:b/>
              </w:rPr>
              <w:t>城市信息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235DC5" w:rsidRDefault="00643665" w:rsidP="00DB7786">
            <w:pPr>
              <w:snapToGrid w:val="0"/>
            </w:pPr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A448E6">
              <w:t>cityid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235DC5" w:rsidRDefault="00643665" w:rsidP="00DB7786">
            <w:pPr>
              <w:snapToGrid w:val="0"/>
            </w:pPr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编号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E1B65" w:rsidRDefault="00643665" w:rsidP="00DB7786">
            <w:pPr>
              <w:snapToGrid w:val="0"/>
            </w:pPr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名称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A448E6">
              <w:t>city_name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E1B65" w:rsidRDefault="00643665" w:rsidP="00DB7786">
            <w:pPr>
              <w:snapToGrid w:val="0"/>
            </w:pPr>
            <w:r w:rsidRPr="008B103B">
              <w:rPr>
                <w:rFonts w:hint="eastAsia"/>
              </w:rPr>
              <w:t>城市</w:t>
            </w:r>
            <w:r w:rsidRPr="00774901">
              <w:rPr>
                <w:rFonts w:hint="eastAsia"/>
              </w:rPr>
              <w:t>名称</w:t>
            </w:r>
          </w:p>
        </w:tc>
      </w:tr>
      <w:tr w:rsidR="00643665" w:rsidRPr="00A333B7" w:rsidTr="00DB7786">
        <w:tc>
          <w:tcPr>
            <w:tcW w:w="10173" w:type="dxa"/>
            <w:gridSpan w:val="5"/>
          </w:tcPr>
          <w:p w:rsidR="00643665" w:rsidRPr="007F7C9E" w:rsidRDefault="00643665" w:rsidP="00DB7786">
            <w:pPr>
              <w:rPr>
                <w:b/>
              </w:rPr>
            </w:pPr>
            <w:r w:rsidRPr="007F7C9E">
              <w:rPr>
                <w:rFonts w:hint="eastAsia"/>
                <w:b/>
              </w:rPr>
              <w:t>地区信息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235DC5" w:rsidRDefault="00643665" w:rsidP="00DB7786">
            <w:pPr>
              <w:snapToGrid w:val="0"/>
            </w:pPr>
            <w:r w:rsidRPr="00A448E6">
              <w:rPr>
                <w:rFonts w:hint="eastAsia"/>
              </w:rPr>
              <w:t>地区编号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A448E6">
              <w:t>areaid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String(20)</w:t>
            </w:r>
          </w:p>
        </w:tc>
        <w:tc>
          <w:tcPr>
            <w:tcW w:w="4305" w:type="dxa"/>
          </w:tcPr>
          <w:p w:rsidR="00643665" w:rsidRPr="00235DC5" w:rsidRDefault="00643665" w:rsidP="00DB7786">
            <w:pPr>
              <w:snapToGrid w:val="0"/>
            </w:pPr>
            <w:r w:rsidRPr="00A448E6">
              <w:rPr>
                <w:rFonts w:hint="eastAsia"/>
              </w:rPr>
              <w:t>地区编号</w:t>
            </w:r>
          </w:p>
        </w:tc>
      </w:tr>
      <w:tr w:rsidR="00643665" w:rsidRPr="00A333B7" w:rsidTr="00DB7786">
        <w:tc>
          <w:tcPr>
            <w:tcW w:w="1728" w:type="dxa"/>
          </w:tcPr>
          <w:p w:rsidR="00643665" w:rsidRPr="00AE1B65" w:rsidRDefault="00643665" w:rsidP="00DB7786">
            <w:pPr>
              <w:snapToGrid w:val="0"/>
            </w:pPr>
            <w:r w:rsidRPr="00A448E6">
              <w:rPr>
                <w:rFonts w:hint="eastAsia"/>
              </w:rPr>
              <w:t>地区名称</w:t>
            </w:r>
          </w:p>
        </w:tc>
        <w:tc>
          <w:tcPr>
            <w:tcW w:w="1980" w:type="dxa"/>
          </w:tcPr>
          <w:p w:rsidR="00643665" w:rsidRPr="00274413" w:rsidRDefault="00643665" w:rsidP="00DB7786">
            <w:pPr>
              <w:jc w:val="left"/>
            </w:pPr>
            <w:r w:rsidRPr="00A448E6">
              <w:t>area_name</w:t>
            </w:r>
          </w:p>
        </w:tc>
        <w:tc>
          <w:tcPr>
            <w:tcW w:w="720" w:type="dxa"/>
          </w:tcPr>
          <w:p w:rsidR="00643665" w:rsidRPr="00A333B7" w:rsidRDefault="00643665" w:rsidP="00DB7786">
            <w:r w:rsidRPr="00A333B7">
              <w:t>是</w:t>
            </w:r>
          </w:p>
        </w:tc>
        <w:tc>
          <w:tcPr>
            <w:tcW w:w="1440" w:type="dxa"/>
          </w:tcPr>
          <w:p w:rsidR="00643665" w:rsidRPr="00A333B7" w:rsidRDefault="00643665" w:rsidP="00DB7786">
            <w:r w:rsidRPr="00A333B7">
              <w:t>String(</w:t>
            </w:r>
            <w:r>
              <w:t>64</w:t>
            </w:r>
            <w:r w:rsidRPr="00A333B7">
              <w:t>)</w:t>
            </w:r>
          </w:p>
        </w:tc>
        <w:tc>
          <w:tcPr>
            <w:tcW w:w="4305" w:type="dxa"/>
          </w:tcPr>
          <w:p w:rsidR="00643665" w:rsidRPr="00AE1B65" w:rsidRDefault="00643665" w:rsidP="00DB7786">
            <w:pPr>
              <w:snapToGrid w:val="0"/>
            </w:pPr>
            <w:r w:rsidRPr="00A448E6">
              <w:rPr>
                <w:rFonts w:hint="eastAsia"/>
              </w:rPr>
              <w:t>地区名称</w:t>
            </w:r>
          </w:p>
        </w:tc>
      </w:tr>
    </w:tbl>
    <w:p w:rsidR="00643665" w:rsidRDefault="00643665" w:rsidP="00BF24E3">
      <w:pPr>
        <w:pStyle w:val="3"/>
        <w:numPr>
          <w:ilvl w:val="2"/>
          <w:numId w:val="1"/>
        </w:numPr>
      </w:pPr>
      <w:bookmarkStart w:id="936" w:name="_Toc493792786"/>
      <w:r>
        <w:rPr>
          <w:rFonts w:hint="eastAsia"/>
        </w:rPr>
        <w:lastRenderedPageBreak/>
        <w:t>处理逻辑</w:t>
      </w:r>
      <w:bookmarkEnd w:id="936"/>
    </w:p>
    <w:p w:rsidR="00643665" w:rsidRPr="00A333B7" w:rsidRDefault="00643665" w:rsidP="00BF24E3">
      <w:pPr>
        <w:pStyle w:val="3"/>
        <w:numPr>
          <w:ilvl w:val="2"/>
          <w:numId w:val="1"/>
        </w:numPr>
      </w:pPr>
      <w:bookmarkStart w:id="937" w:name="_Toc493792787"/>
      <w:r w:rsidRPr="00A333B7">
        <w:rPr>
          <w:rFonts w:hint="eastAsia"/>
        </w:rPr>
        <w:t>错误</w:t>
      </w:r>
      <w:r w:rsidRPr="00A333B7">
        <w:t>码列表</w:t>
      </w:r>
      <w:bookmarkEnd w:id="93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643665" w:rsidRPr="00A333B7" w:rsidTr="00DB7786">
        <w:trPr>
          <w:jc w:val="center"/>
        </w:trPr>
        <w:tc>
          <w:tcPr>
            <w:tcW w:w="1908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643665" w:rsidRPr="00A333B7" w:rsidRDefault="00643665" w:rsidP="00DB7786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  <w:tr w:rsidR="00643665" w:rsidRPr="00A333B7" w:rsidTr="00DB7786">
        <w:trPr>
          <w:jc w:val="center"/>
        </w:trPr>
        <w:tc>
          <w:tcPr>
            <w:tcW w:w="1908" w:type="dxa"/>
            <w:vAlign w:val="center"/>
          </w:tcPr>
          <w:p w:rsidR="00643665" w:rsidRPr="00A333B7" w:rsidRDefault="00643665" w:rsidP="00DB7786">
            <w:pPr>
              <w:jc w:val="center"/>
            </w:pPr>
          </w:p>
        </w:tc>
        <w:tc>
          <w:tcPr>
            <w:tcW w:w="8265" w:type="dxa"/>
            <w:vAlign w:val="center"/>
          </w:tcPr>
          <w:p w:rsidR="00643665" w:rsidRPr="00A333B7" w:rsidRDefault="00643665" w:rsidP="00DB7786">
            <w:pPr>
              <w:ind w:rightChars="-45" w:right="-94"/>
            </w:pPr>
          </w:p>
        </w:tc>
      </w:tr>
    </w:tbl>
    <w:p w:rsidR="00643665" w:rsidRDefault="00643665" w:rsidP="00643665"/>
    <w:p w:rsidR="003A1341" w:rsidRDefault="003A1341" w:rsidP="003A1341">
      <w:pPr>
        <w:pStyle w:val="2"/>
        <w:numPr>
          <w:ilvl w:val="1"/>
          <w:numId w:val="1"/>
        </w:numPr>
      </w:pPr>
      <w:bookmarkStart w:id="938" w:name="_Toc493792788"/>
      <w:r>
        <w:t>文件上传</w:t>
      </w:r>
      <w:bookmarkEnd w:id="938"/>
    </w:p>
    <w:p w:rsidR="003A1341" w:rsidRDefault="003A1341" w:rsidP="003A1341">
      <w:pPr>
        <w:pStyle w:val="3"/>
        <w:numPr>
          <w:ilvl w:val="2"/>
          <w:numId w:val="1"/>
        </w:numPr>
      </w:pPr>
      <w:bookmarkStart w:id="939" w:name="_Toc493792789"/>
      <w:r>
        <w:rPr>
          <w:rFonts w:hint="eastAsia"/>
        </w:rPr>
        <w:t>业务</w:t>
      </w:r>
      <w:r>
        <w:t>功能</w:t>
      </w:r>
      <w:bookmarkEnd w:id="939"/>
    </w:p>
    <w:p w:rsidR="003A1341" w:rsidRPr="00B345AD" w:rsidRDefault="003A1341" w:rsidP="003A1341">
      <w:pPr>
        <w:ind w:left="420"/>
      </w:pPr>
      <w:r>
        <w:rPr>
          <w:rFonts w:hint="eastAsia"/>
        </w:rPr>
        <w:t>用于上传文件</w:t>
      </w:r>
    </w:p>
    <w:p w:rsidR="003A1341" w:rsidRDefault="003A1341" w:rsidP="003A1341">
      <w:pPr>
        <w:pStyle w:val="3"/>
        <w:numPr>
          <w:ilvl w:val="2"/>
          <w:numId w:val="1"/>
        </w:numPr>
      </w:pPr>
      <w:bookmarkStart w:id="940" w:name="_Toc493792790"/>
      <w:r>
        <w:rPr>
          <w:rFonts w:hint="eastAsia"/>
        </w:rPr>
        <w:t>交互</w:t>
      </w:r>
      <w:r>
        <w:t>模式</w:t>
      </w:r>
      <w:bookmarkEnd w:id="940"/>
    </w:p>
    <w:p w:rsidR="003A1341" w:rsidRPr="00B345AD" w:rsidRDefault="003A1341" w:rsidP="003A1341">
      <w:pPr>
        <w:ind w:left="420"/>
      </w:pPr>
      <w:r w:rsidRPr="00A333B7">
        <w:rPr>
          <w:rFonts w:hint="eastAsia"/>
        </w:rPr>
        <w:t>后台系统调用交互模式</w:t>
      </w:r>
    </w:p>
    <w:p w:rsidR="003A1341" w:rsidRDefault="003A1341" w:rsidP="003A1341">
      <w:pPr>
        <w:pStyle w:val="3"/>
        <w:numPr>
          <w:ilvl w:val="2"/>
          <w:numId w:val="1"/>
        </w:numPr>
      </w:pPr>
      <w:bookmarkStart w:id="941" w:name="_Toc493792791"/>
      <w:r>
        <w:rPr>
          <w:rFonts w:hint="eastAsia"/>
        </w:rPr>
        <w:t>请求</w:t>
      </w:r>
      <w:r>
        <w:t>参数列表</w:t>
      </w:r>
      <w:bookmarkEnd w:id="941"/>
    </w:p>
    <w:p w:rsidR="003A1341" w:rsidRDefault="003A1341" w:rsidP="003A1341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/cgi-bin/mb2c_</w:t>
      </w:r>
      <w:r w:rsidRPr="00B345AD">
        <w:t>file_upload</w:t>
      </w:r>
      <w:r>
        <w:t>.cgi</w:t>
      </w:r>
    </w:p>
    <w:p w:rsidR="003A1341" w:rsidRDefault="003A1341" w:rsidP="003A1341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A1341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A1341" w:rsidRPr="00A333B7" w:rsidRDefault="003A1341" w:rsidP="003A134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A1341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service_version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input_charset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String(32)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A1341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多密钥支持的密钥序号，默认1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lastRenderedPageBreak/>
              <w:t>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文件</w:t>
            </w:r>
            <w:r>
              <w:rPr>
                <w:lang w:val="zh-CN"/>
              </w:rPr>
              <w:t>类型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type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</w:tcPr>
          <w:p w:rsidR="00150E05" w:rsidRPr="002A2E53" w:rsidRDefault="00150E05" w:rsidP="00150E05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</w:t>
            </w:r>
            <w:r w:rsidRPr="002A2E53">
              <w:rPr>
                <w:rFonts w:ascii="宋体" w:hAnsi="宋体" w:hint="eastAsia"/>
              </w:rPr>
              <w:t>证件</w:t>
            </w:r>
            <w:r w:rsidRPr="002A2E53">
              <w:rPr>
                <w:rFonts w:ascii="宋体" w:hAnsi="宋体"/>
              </w:rPr>
              <w:t>正面照片</w:t>
            </w:r>
          </w:p>
          <w:p w:rsidR="00150E05" w:rsidRPr="00A333B7" w:rsidRDefault="00150E05" w:rsidP="00150E05">
            <w:r>
              <w:rPr>
                <w:rFonts w:hint="eastAsia"/>
              </w:rPr>
              <w:t>2</w:t>
            </w:r>
            <w:r>
              <w:t>-证件</w:t>
            </w:r>
            <w:r>
              <w:rPr>
                <w:rFonts w:hint="eastAsia"/>
              </w:rPr>
              <w:t>背面</w:t>
            </w:r>
            <w:r>
              <w:t>照片</w:t>
            </w:r>
          </w:p>
        </w:tc>
      </w:tr>
      <w:tr w:rsidR="00150E05" w:rsidRPr="00A333B7" w:rsidTr="003A1341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文件</w:t>
            </w:r>
            <w:r>
              <w:t>内容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 w:rsidRPr="002A2E53">
              <w:t>content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String</w:t>
            </w:r>
          </w:p>
        </w:tc>
        <w:tc>
          <w:tcPr>
            <w:tcW w:w="4305" w:type="dxa"/>
          </w:tcPr>
          <w:p w:rsidR="00150E05" w:rsidRDefault="00150E05" w:rsidP="00150E05">
            <w:pPr>
              <w:pStyle w:val="p0"/>
              <w:rPr>
                <w:rFonts w:ascii="宋体" w:hAnsi="宋体"/>
              </w:rPr>
            </w:pPr>
            <w:r w:rsidRPr="00E26C39">
              <w:rPr>
                <w:rFonts w:hint="eastAsia"/>
                <w:color w:val="FF0000"/>
              </w:rPr>
              <w:t>此</w:t>
            </w:r>
            <w:r w:rsidRPr="00E26C39">
              <w:rPr>
                <w:color w:val="FF0000"/>
              </w:rPr>
              <w:t>参数</w:t>
            </w:r>
            <w:r w:rsidRPr="00E26C39">
              <w:rPr>
                <w:rFonts w:hint="eastAsia"/>
                <w:color w:val="FF0000"/>
              </w:rPr>
              <w:t>不参与</w:t>
            </w:r>
            <w:r w:rsidRPr="00E26C39">
              <w:rPr>
                <w:color w:val="FF0000"/>
              </w:rPr>
              <w:t>签名</w:t>
            </w:r>
          </w:p>
        </w:tc>
      </w:tr>
      <w:tr w:rsidR="00150E05" w:rsidRPr="00A333B7" w:rsidTr="003A1341">
        <w:trPr>
          <w:trHeight w:val="538"/>
        </w:trPr>
        <w:tc>
          <w:tcPr>
            <w:tcW w:w="1728" w:type="dxa"/>
          </w:tcPr>
          <w:p w:rsidR="00150E05" w:rsidRDefault="00150E05" w:rsidP="00150E05">
            <w:r w:rsidRPr="002A2E53">
              <w:rPr>
                <w:rFonts w:hint="eastAsia"/>
              </w:rPr>
              <w:t>文件md</w:t>
            </w:r>
            <w:r w:rsidRPr="002A2E53">
              <w:t>5</w:t>
            </w:r>
          </w:p>
        </w:tc>
        <w:tc>
          <w:tcPr>
            <w:tcW w:w="1980" w:type="dxa"/>
          </w:tcPr>
          <w:p w:rsidR="00150E05" w:rsidRPr="002A2E53" w:rsidRDefault="00150E05" w:rsidP="00150E05">
            <w:r w:rsidRPr="002A2E53">
              <w:t>md5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Default="00150E05" w:rsidP="00150E05">
            <w:r>
              <w:t>String</w:t>
            </w:r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</w:tcPr>
          <w:p w:rsidR="00150E05" w:rsidRPr="00E26C39" w:rsidRDefault="00150E05" w:rsidP="00150E05">
            <w:pPr>
              <w:pStyle w:val="p0"/>
              <w:rPr>
                <w:color w:val="FF0000"/>
              </w:rPr>
            </w:pPr>
          </w:p>
        </w:tc>
      </w:tr>
    </w:tbl>
    <w:p w:rsidR="003A1341" w:rsidRDefault="003A1341" w:rsidP="003A1341">
      <w:pPr>
        <w:pStyle w:val="3"/>
        <w:numPr>
          <w:ilvl w:val="2"/>
          <w:numId w:val="1"/>
        </w:numPr>
      </w:pPr>
      <w:bookmarkStart w:id="942" w:name="_Toc493792792"/>
      <w:r>
        <w:rPr>
          <w:rFonts w:hint="eastAsia"/>
        </w:rPr>
        <w:t>应答参数</w:t>
      </w:r>
      <w:r>
        <w:t>列表</w:t>
      </w:r>
      <w:bookmarkEnd w:id="942"/>
    </w:p>
    <w:p w:rsidR="003A1341" w:rsidRPr="00A333B7" w:rsidRDefault="003A1341" w:rsidP="003A134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3A1341" w:rsidRPr="00A333B7" w:rsidRDefault="003A1341" w:rsidP="003A1341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A1341" w:rsidRPr="00A333B7" w:rsidRDefault="003A1341" w:rsidP="003A134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sign_type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lastRenderedPageBreak/>
              <w:t>接口版本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service_version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input_charset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String(32)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sign_key_index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多密钥支持的密钥序号，默认1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A1341" w:rsidRPr="00A333B7" w:rsidRDefault="003A1341" w:rsidP="003A134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A1341" w:rsidRPr="00A333B7" w:rsidRDefault="003A1341" w:rsidP="003A134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参见错误码对照表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retmsg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String(30)</w:t>
            </w:r>
          </w:p>
        </w:tc>
        <w:tc>
          <w:tcPr>
            <w:tcW w:w="4305" w:type="dxa"/>
          </w:tcPr>
          <w:p w:rsidR="003A1341" w:rsidRPr="00A333B7" w:rsidRDefault="003A1341" w:rsidP="003A1341"/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>
              <w:rPr>
                <w:rFonts w:hint="eastAsia"/>
              </w:rPr>
              <w:t>文件下载</w:t>
            </w:r>
            <w:r>
              <w:t>url</w:t>
            </w:r>
          </w:p>
        </w:tc>
        <w:tc>
          <w:tcPr>
            <w:tcW w:w="1980" w:type="dxa"/>
          </w:tcPr>
          <w:p w:rsidR="003A1341" w:rsidRPr="00A333B7" w:rsidRDefault="003A1341" w:rsidP="003A1341">
            <w:r>
              <w:t>url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</w:t>
            </w:r>
            <w:r>
              <w:t>512</w:t>
            </w:r>
            <w:r w:rsidRPr="00A333B7">
              <w:t>)</w:t>
            </w:r>
          </w:p>
        </w:tc>
        <w:tc>
          <w:tcPr>
            <w:tcW w:w="4305" w:type="dxa"/>
          </w:tcPr>
          <w:p w:rsidR="003A1341" w:rsidRPr="00A333B7" w:rsidRDefault="003A1341" w:rsidP="003A1341"/>
        </w:tc>
      </w:tr>
    </w:tbl>
    <w:p w:rsidR="00643665" w:rsidRDefault="00643665" w:rsidP="00643665"/>
    <w:p w:rsidR="003A1341" w:rsidRDefault="003A1341" w:rsidP="003A1341">
      <w:pPr>
        <w:pStyle w:val="2"/>
        <w:numPr>
          <w:ilvl w:val="1"/>
          <w:numId w:val="1"/>
        </w:numPr>
      </w:pPr>
      <w:bookmarkStart w:id="943" w:name="_Toc493792793"/>
      <w:r>
        <w:rPr>
          <w:rFonts w:hint="eastAsia"/>
        </w:rPr>
        <w:t>证件照片</w:t>
      </w:r>
      <w:r>
        <w:t>上传确认接口</w:t>
      </w:r>
      <w:bookmarkEnd w:id="943"/>
    </w:p>
    <w:p w:rsidR="003A1341" w:rsidRDefault="003A1341" w:rsidP="007A05B7">
      <w:pPr>
        <w:pStyle w:val="3"/>
        <w:numPr>
          <w:ilvl w:val="2"/>
          <w:numId w:val="1"/>
        </w:numPr>
      </w:pPr>
      <w:bookmarkStart w:id="944" w:name="_Toc493792794"/>
      <w:r>
        <w:rPr>
          <w:rFonts w:hint="eastAsia"/>
        </w:rPr>
        <w:t>业务</w:t>
      </w:r>
      <w:r>
        <w:t>功能</w:t>
      </w:r>
      <w:bookmarkEnd w:id="944"/>
    </w:p>
    <w:p w:rsidR="003A1341" w:rsidRPr="00B345AD" w:rsidRDefault="003A1341" w:rsidP="003A1341">
      <w:pPr>
        <w:ind w:left="420"/>
      </w:pPr>
      <w:r>
        <w:rPr>
          <w:rFonts w:hint="eastAsia"/>
        </w:rPr>
        <w:t>用于确认</w:t>
      </w:r>
      <w:r>
        <w:t>证件照片上传</w:t>
      </w:r>
    </w:p>
    <w:p w:rsidR="003A1341" w:rsidRDefault="003A1341" w:rsidP="007A05B7">
      <w:pPr>
        <w:pStyle w:val="3"/>
        <w:numPr>
          <w:ilvl w:val="2"/>
          <w:numId w:val="1"/>
        </w:numPr>
      </w:pPr>
      <w:bookmarkStart w:id="945" w:name="_Toc493792795"/>
      <w:r>
        <w:rPr>
          <w:rFonts w:hint="eastAsia"/>
        </w:rPr>
        <w:t>交互</w:t>
      </w:r>
      <w:r>
        <w:t>模式</w:t>
      </w:r>
      <w:bookmarkEnd w:id="945"/>
    </w:p>
    <w:p w:rsidR="003A1341" w:rsidRPr="00B345AD" w:rsidRDefault="003A1341" w:rsidP="003A1341">
      <w:pPr>
        <w:ind w:left="420"/>
      </w:pPr>
      <w:r w:rsidRPr="00A333B7">
        <w:rPr>
          <w:rFonts w:hint="eastAsia"/>
        </w:rPr>
        <w:t>后台系统调用交互模式</w:t>
      </w:r>
    </w:p>
    <w:p w:rsidR="003A1341" w:rsidRDefault="003A1341" w:rsidP="007A05B7">
      <w:pPr>
        <w:pStyle w:val="3"/>
        <w:numPr>
          <w:ilvl w:val="2"/>
          <w:numId w:val="1"/>
        </w:numPr>
      </w:pPr>
      <w:bookmarkStart w:id="946" w:name="_Toc493792796"/>
      <w:r>
        <w:rPr>
          <w:rFonts w:hint="eastAsia"/>
        </w:rPr>
        <w:t>请求</w:t>
      </w:r>
      <w:r>
        <w:t>参数列表</w:t>
      </w:r>
      <w:bookmarkEnd w:id="946"/>
    </w:p>
    <w:p w:rsidR="003A1341" w:rsidRDefault="003A1341" w:rsidP="003A1341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/cgi-bin/mb2c_creid_pic_confirm.cgi</w:t>
      </w:r>
    </w:p>
    <w:p w:rsidR="003A1341" w:rsidRDefault="003A1341" w:rsidP="003A1341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A1341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A1341" w:rsidRPr="00A333B7" w:rsidRDefault="003A1341" w:rsidP="003A134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A1341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A1341" w:rsidRPr="00A333B7" w:rsidRDefault="003A1341" w:rsidP="003A134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service_version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input_charset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String(32)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3A1341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1341" w:rsidRPr="00A333B7" w:rsidRDefault="003A1341" w:rsidP="003A1341">
            <w:r w:rsidRPr="00A333B7">
              <w:t>多密钥支持的密钥序号，默认1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3A1341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3A1341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3A1341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证件</w:t>
            </w:r>
            <w:r>
              <w:t>正面照片</w:t>
            </w:r>
            <w:r>
              <w:rPr>
                <w:rFonts w:hint="eastAsia"/>
              </w:rPr>
              <w:t>md5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creid_</w:t>
            </w:r>
            <w:r>
              <w:t>front_pic_md5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  <w:tr w:rsidR="00150E05" w:rsidRPr="00A333B7" w:rsidTr="003A1341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证件背面</w:t>
            </w:r>
            <w:r>
              <w:t>照片</w:t>
            </w:r>
            <w:r>
              <w:rPr>
                <w:rFonts w:hint="eastAsia"/>
              </w:rPr>
              <w:t>md5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creid_</w:t>
            </w:r>
            <w:r>
              <w:t>back_pic_md5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Default="00150E05" w:rsidP="00150E05">
            <w:pPr>
              <w:pStyle w:val="p0"/>
              <w:rPr>
                <w:rFonts w:ascii="宋体" w:hAnsi="宋体"/>
              </w:rPr>
            </w:pPr>
          </w:p>
        </w:tc>
      </w:tr>
    </w:tbl>
    <w:p w:rsidR="003A1341" w:rsidRDefault="003A1341" w:rsidP="007A05B7">
      <w:pPr>
        <w:pStyle w:val="3"/>
        <w:numPr>
          <w:ilvl w:val="2"/>
          <w:numId w:val="1"/>
        </w:numPr>
      </w:pPr>
      <w:bookmarkStart w:id="947" w:name="_Toc493792797"/>
      <w:r>
        <w:rPr>
          <w:rFonts w:hint="eastAsia"/>
        </w:rPr>
        <w:t>应答参数</w:t>
      </w:r>
      <w:r>
        <w:t>列表</w:t>
      </w:r>
      <w:bookmarkEnd w:id="947"/>
    </w:p>
    <w:p w:rsidR="003A1341" w:rsidRPr="00A333B7" w:rsidRDefault="003A1341" w:rsidP="003A1341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3A1341" w:rsidRPr="00A333B7" w:rsidRDefault="003A1341" w:rsidP="003A1341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3A1341" w:rsidRPr="00A333B7" w:rsidRDefault="003A1341" w:rsidP="003A1341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A1341" w:rsidRPr="00A333B7" w:rsidRDefault="003A1341" w:rsidP="003A1341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lastRenderedPageBreak/>
              <w:t>签名方式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sign_type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service_version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input_charset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String(8)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String(32)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签名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sign_key_index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t>否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t>多密钥支持的密钥序号，默认1</w:t>
            </w:r>
          </w:p>
        </w:tc>
      </w:tr>
      <w:tr w:rsidR="003A1341" w:rsidRPr="00A333B7" w:rsidTr="003A1341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A1341" w:rsidRPr="00A333B7" w:rsidRDefault="003A1341" w:rsidP="003A1341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3A1341" w:rsidRPr="00A333B7" w:rsidRDefault="003A1341" w:rsidP="003A1341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Int</w:t>
            </w:r>
          </w:p>
        </w:tc>
        <w:tc>
          <w:tcPr>
            <w:tcW w:w="4305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参见错误码对照表</w:t>
            </w:r>
          </w:p>
        </w:tc>
      </w:tr>
      <w:tr w:rsidR="003A1341" w:rsidRPr="00A333B7" w:rsidTr="003A1341">
        <w:tc>
          <w:tcPr>
            <w:tcW w:w="1728" w:type="dxa"/>
          </w:tcPr>
          <w:p w:rsidR="003A1341" w:rsidRPr="00A333B7" w:rsidRDefault="003A1341" w:rsidP="003A1341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3A1341" w:rsidRPr="00A333B7" w:rsidRDefault="003A1341" w:rsidP="003A1341">
            <w:r w:rsidRPr="00A333B7">
              <w:t>retmsg</w:t>
            </w:r>
          </w:p>
        </w:tc>
        <w:tc>
          <w:tcPr>
            <w:tcW w:w="720" w:type="dxa"/>
          </w:tcPr>
          <w:p w:rsidR="003A1341" w:rsidRPr="00A333B7" w:rsidRDefault="003A1341" w:rsidP="003A1341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1341" w:rsidRPr="00A333B7" w:rsidRDefault="003A1341" w:rsidP="003A1341">
            <w:r w:rsidRPr="00A333B7">
              <w:t>String(30)</w:t>
            </w:r>
          </w:p>
        </w:tc>
        <w:tc>
          <w:tcPr>
            <w:tcW w:w="4305" w:type="dxa"/>
          </w:tcPr>
          <w:p w:rsidR="003A1341" w:rsidRPr="00A333B7" w:rsidRDefault="003A1341" w:rsidP="003A1341"/>
        </w:tc>
      </w:tr>
    </w:tbl>
    <w:p w:rsidR="003A1341" w:rsidRDefault="003A1341" w:rsidP="003A1341"/>
    <w:p w:rsidR="007A05B7" w:rsidRDefault="007A05B7" w:rsidP="007A05B7">
      <w:pPr>
        <w:pStyle w:val="2"/>
        <w:numPr>
          <w:ilvl w:val="1"/>
          <w:numId w:val="1"/>
        </w:numPr>
      </w:pPr>
      <w:bookmarkStart w:id="948" w:name="_Toc493792798"/>
      <w:r>
        <w:rPr>
          <w:rFonts w:hint="eastAsia"/>
        </w:rPr>
        <w:t>注销</w:t>
      </w:r>
      <w:r>
        <w:t>接口</w:t>
      </w:r>
      <w:bookmarkEnd w:id="948"/>
    </w:p>
    <w:p w:rsidR="007A05B7" w:rsidRDefault="007A05B7" w:rsidP="007A05B7">
      <w:pPr>
        <w:pStyle w:val="3"/>
        <w:numPr>
          <w:ilvl w:val="2"/>
          <w:numId w:val="1"/>
        </w:numPr>
      </w:pPr>
      <w:bookmarkStart w:id="949" w:name="_Toc493792799"/>
      <w:r>
        <w:rPr>
          <w:rFonts w:hint="eastAsia"/>
        </w:rPr>
        <w:t>业务</w:t>
      </w:r>
      <w:r>
        <w:t>功能</w:t>
      </w:r>
      <w:bookmarkEnd w:id="949"/>
    </w:p>
    <w:p w:rsidR="007A05B7" w:rsidRPr="007A05B7" w:rsidRDefault="007A05B7" w:rsidP="007A05B7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用于注销账户</w:t>
      </w:r>
      <w:r>
        <w:rPr>
          <w:rFonts w:ascii="宋体" w:hAnsi="宋体"/>
        </w:rPr>
        <w:t>，注销后</w:t>
      </w:r>
      <w:r>
        <w:rPr>
          <w:rFonts w:ascii="宋体" w:hAnsi="宋体" w:hint="eastAsia"/>
        </w:rPr>
        <w:t>禁止</w:t>
      </w:r>
      <w:r>
        <w:rPr>
          <w:rFonts w:ascii="宋体" w:hAnsi="宋体"/>
        </w:rPr>
        <w:t>登录，需要重新注册</w:t>
      </w:r>
    </w:p>
    <w:p w:rsidR="007A05B7" w:rsidRDefault="007A05B7" w:rsidP="007A05B7">
      <w:pPr>
        <w:pStyle w:val="3"/>
        <w:numPr>
          <w:ilvl w:val="2"/>
          <w:numId w:val="1"/>
        </w:numPr>
      </w:pPr>
      <w:bookmarkStart w:id="950" w:name="_Toc493792800"/>
      <w:r>
        <w:rPr>
          <w:rFonts w:hint="eastAsia"/>
        </w:rPr>
        <w:t>交互</w:t>
      </w:r>
      <w:r>
        <w:t>模式</w:t>
      </w:r>
      <w:bookmarkEnd w:id="950"/>
    </w:p>
    <w:p w:rsidR="007A05B7" w:rsidRPr="00B345AD" w:rsidRDefault="007A05B7" w:rsidP="007A05B7">
      <w:pPr>
        <w:ind w:left="420"/>
      </w:pPr>
      <w:r w:rsidRPr="00A333B7">
        <w:rPr>
          <w:rFonts w:hint="eastAsia"/>
        </w:rPr>
        <w:t>后台系统调用交互模式</w:t>
      </w:r>
    </w:p>
    <w:p w:rsidR="007A05B7" w:rsidRDefault="007A05B7" w:rsidP="007A05B7">
      <w:pPr>
        <w:pStyle w:val="3"/>
        <w:numPr>
          <w:ilvl w:val="2"/>
          <w:numId w:val="1"/>
        </w:numPr>
      </w:pPr>
      <w:bookmarkStart w:id="951" w:name="_Toc493792801"/>
      <w:r>
        <w:rPr>
          <w:rFonts w:hint="eastAsia"/>
        </w:rPr>
        <w:t>请求</w:t>
      </w:r>
      <w:r>
        <w:t>参数列表</w:t>
      </w:r>
      <w:bookmarkEnd w:id="951"/>
    </w:p>
    <w:p w:rsidR="007A05B7" w:rsidRDefault="007A05B7" w:rsidP="007A05B7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>
        <w:t>self_</w:t>
      </w:r>
      <w:r w:rsidRPr="005F00D6">
        <w:t>destroy</w:t>
      </w:r>
      <w:r w:rsidRPr="00AE1CC8">
        <w:rPr>
          <w:rFonts w:hint="eastAsia"/>
        </w:rPr>
        <w:t>.cgi</w:t>
      </w:r>
    </w:p>
    <w:p w:rsidR="007A05B7" w:rsidRDefault="007A05B7" w:rsidP="007A05B7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A05B7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A05B7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A05B7" w:rsidRPr="00A333B7" w:rsidRDefault="007A05B7" w:rsidP="00CE2B6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A05B7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7A05B7" w:rsidRPr="00A333B7" w:rsidRDefault="007A05B7" w:rsidP="00CE2B6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7A05B7" w:rsidRPr="00A333B7" w:rsidRDefault="007A05B7" w:rsidP="00CE2B64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7A05B7" w:rsidRPr="00A333B7" w:rsidRDefault="007A05B7" w:rsidP="00CE2B6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service_version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input_charset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sign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是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String(32)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7A05B7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7A05B7" w:rsidRPr="00A333B7" w:rsidRDefault="007A05B7" w:rsidP="00CE2B64">
            <w:r w:rsidRPr="00A333B7">
              <w:t>多密钥支持的密钥序号，默认1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t>pay_pass</w:t>
            </w:r>
          </w:p>
        </w:tc>
        <w:tc>
          <w:tcPr>
            <w:tcW w:w="720" w:type="dxa"/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String</w:t>
            </w:r>
          </w:p>
        </w:tc>
        <w:tc>
          <w:tcPr>
            <w:tcW w:w="4305" w:type="dxa"/>
          </w:tcPr>
          <w:p w:rsidR="00150E05" w:rsidRPr="00A333B7" w:rsidRDefault="00150E05" w:rsidP="00150E05"/>
        </w:tc>
      </w:tr>
    </w:tbl>
    <w:p w:rsidR="007A05B7" w:rsidRDefault="007A05B7" w:rsidP="007A05B7">
      <w:pPr>
        <w:pStyle w:val="3"/>
        <w:numPr>
          <w:ilvl w:val="2"/>
          <w:numId w:val="1"/>
        </w:numPr>
      </w:pPr>
      <w:bookmarkStart w:id="952" w:name="_Toc493792802"/>
      <w:r>
        <w:rPr>
          <w:rFonts w:hint="eastAsia"/>
        </w:rPr>
        <w:t>应答参数</w:t>
      </w:r>
      <w:r>
        <w:t>列表</w:t>
      </w:r>
      <w:bookmarkEnd w:id="952"/>
    </w:p>
    <w:p w:rsidR="007A05B7" w:rsidRPr="00A333B7" w:rsidRDefault="007A05B7" w:rsidP="007A05B7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7A05B7" w:rsidRPr="00A333B7" w:rsidRDefault="007A05B7" w:rsidP="007A05B7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7A05B7" w:rsidRPr="00A333B7" w:rsidRDefault="007A05B7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7A05B7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7A05B7" w:rsidRPr="00A333B7" w:rsidRDefault="007A05B7" w:rsidP="00CE2B6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sign_type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service_version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input_charset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String(8)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lastRenderedPageBreak/>
              <w:t>签名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sign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是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String(32)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签名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sign_key_index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t>否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Int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t>多密钥支持的密钥序号，默认1</w:t>
            </w:r>
          </w:p>
        </w:tc>
      </w:tr>
      <w:tr w:rsidR="007A05B7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7A05B7" w:rsidRPr="00A333B7" w:rsidRDefault="007A05B7" w:rsidP="00CE2B64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7A05B7" w:rsidRPr="00A333B7" w:rsidRDefault="007A05B7" w:rsidP="00CE2B64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Int</w:t>
            </w:r>
          </w:p>
        </w:tc>
        <w:tc>
          <w:tcPr>
            <w:tcW w:w="4305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参见错误码对照表</w:t>
            </w:r>
          </w:p>
        </w:tc>
      </w:tr>
      <w:tr w:rsidR="007A05B7" w:rsidRPr="00A333B7" w:rsidTr="00CE2B64">
        <w:tc>
          <w:tcPr>
            <w:tcW w:w="1728" w:type="dxa"/>
          </w:tcPr>
          <w:p w:rsidR="007A05B7" w:rsidRPr="00A333B7" w:rsidRDefault="007A05B7" w:rsidP="00CE2B64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7A05B7" w:rsidRPr="00A333B7" w:rsidRDefault="007A05B7" w:rsidP="00CE2B64">
            <w:r w:rsidRPr="00A333B7">
              <w:t>retmsg</w:t>
            </w:r>
          </w:p>
        </w:tc>
        <w:tc>
          <w:tcPr>
            <w:tcW w:w="720" w:type="dxa"/>
          </w:tcPr>
          <w:p w:rsidR="007A05B7" w:rsidRPr="00A333B7" w:rsidRDefault="007A05B7" w:rsidP="00CE2B6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7A05B7" w:rsidRPr="00A333B7" w:rsidRDefault="007A05B7" w:rsidP="00CE2B64">
            <w:r w:rsidRPr="00A333B7">
              <w:t>String(30)</w:t>
            </w:r>
          </w:p>
        </w:tc>
        <w:tc>
          <w:tcPr>
            <w:tcW w:w="4305" w:type="dxa"/>
          </w:tcPr>
          <w:p w:rsidR="007A05B7" w:rsidRPr="00A333B7" w:rsidRDefault="007A05B7" w:rsidP="00CE2B64"/>
        </w:tc>
      </w:tr>
    </w:tbl>
    <w:p w:rsidR="007A05B7" w:rsidRDefault="007A05B7" w:rsidP="007A05B7"/>
    <w:p w:rsidR="00643665" w:rsidRDefault="00643665" w:rsidP="00643665"/>
    <w:p w:rsidR="00643665" w:rsidRDefault="00643665" w:rsidP="00D324E5"/>
    <w:p w:rsidR="00643665" w:rsidRDefault="00643665" w:rsidP="00D324E5"/>
    <w:p w:rsidR="00CE2B64" w:rsidRDefault="00265773" w:rsidP="002A6AFE">
      <w:pPr>
        <w:pStyle w:val="2"/>
        <w:numPr>
          <w:ilvl w:val="1"/>
          <w:numId w:val="1"/>
        </w:numPr>
      </w:pPr>
      <w:bookmarkStart w:id="953" w:name="_Toc493792803"/>
      <w:r>
        <w:rPr>
          <w:rFonts w:hint="eastAsia"/>
        </w:rPr>
        <w:t>天天</w:t>
      </w:r>
      <w:r>
        <w:t>涨薪</w:t>
      </w:r>
      <w:r w:rsidR="00CE2B64">
        <w:rPr>
          <w:rFonts w:hint="eastAsia"/>
        </w:rPr>
        <w:t>电子</w:t>
      </w:r>
      <w:r w:rsidR="00CE2B64">
        <w:t>账户注册接口</w:t>
      </w:r>
      <w:bookmarkEnd w:id="953"/>
    </w:p>
    <w:p w:rsidR="00CE2B64" w:rsidRDefault="00CE2B64" w:rsidP="002A6AFE">
      <w:pPr>
        <w:pStyle w:val="3"/>
        <w:numPr>
          <w:ilvl w:val="2"/>
          <w:numId w:val="1"/>
        </w:numPr>
      </w:pPr>
      <w:bookmarkStart w:id="954" w:name="_Toc493792804"/>
      <w:r>
        <w:rPr>
          <w:rFonts w:hint="eastAsia"/>
        </w:rPr>
        <w:t>业务</w:t>
      </w:r>
      <w:r>
        <w:t>功能</w:t>
      </w:r>
      <w:bookmarkEnd w:id="954"/>
    </w:p>
    <w:p w:rsidR="00CE2B64" w:rsidRPr="007A05B7" w:rsidRDefault="00CE2B64" w:rsidP="00CE2B64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用于在</w:t>
      </w:r>
      <w:r>
        <w:rPr>
          <w:rFonts w:ascii="宋体" w:hAnsi="宋体"/>
        </w:rPr>
        <w:t>注册</w:t>
      </w:r>
      <w:r w:rsidR="00265773">
        <w:rPr>
          <w:rFonts w:ascii="宋体" w:hAnsi="宋体" w:hint="eastAsia"/>
        </w:rPr>
        <w:t>天天</w:t>
      </w:r>
      <w:r w:rsidR="00265773">
        <w:rPr>
          <w:rFonts w:ascii="宋体" w:hAnsi="宋体"/>
        </w:rPr>
        <w:t>涨薪</w:t>
      </w:r>
      <w:r>
        <w:rPr>
          <w:rFonts w:ascii="宋体" w:hAnsi="宋体"/>
        </w:rPr>
        <w:t>电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账户</w:t>
      </w:r>
    </w:p>
    <w:p w:rsidR="00CE2B64" w:rsidRDefault="00CE2B64" w:rsidP="002A6AFE">
      <w:pPr>
        <w:pStyle w:val="3"/>
        <w:numPr>
          <w:ilvl w:val="2"/>
          <w:numId w:val="1"/>
        </w:numPr>
      </w:pPr>
      <w:bookmarkStart w:id="955" w:name="_Toc493792805"/>
      <w:r>
        <w:rPr>
          <w:rFonts w:hint="eastAsia"/>
        </w:rPr>
        <w:t>交互</w:t>
      </w:r>
      <w:r>
        <w:t>模式</w:t>
      </w:r>
      <w:bookmarkEnd w:id="955"/>
    </w:p>
    <w:p w:rsidR="00CE2B64" w:rsidRPr="00B345AD" w:rsidRDefault="00CE2B64" w:rsidP="00CE2B64">
      <w:pPr>
        <w:ind w:left="420"/>
      </w:pPr>
      <w:r w:rsidRPr="00A333B7">
        <w:rPr>
          <w:rFonts w:hint="eastAsia"/>
        </w:rPr>
        <w:t>后台系统调用交互模式</w:t>
      </w:r>
    </w:p>
    <w:p w:rsidR="00CE2B64" w:rsidRDefault="00CE2B64" w:rsidP="002A6AFE">
      <w:pPr>
        <w:pStyle w:val="3"/>
        <w:numPr>
          <w:ilvl w:val="2"/>
          <w:numId w:val="1"/>
        </w:numPr>
      </w:pPr>
      <w:bookmarkStart w:id="956" w:name="_Toc493792806"/>
      <w:r>
        <w:rPr>
          <w:rFonts w:hint="eastAsia"/>
        </w:rPr>
        <w:t>请求</w:t>
      </w:r>
      <w:r>
        <w:t>参数列表</w:t>
      </w:r>
      <w:bookmarkEnd w:id="956"/>
    </w:p>
    <w:p w:rsidR="00CE2B64" w:rsidRDefault="00CE2B64" w:rsidP="00CE2B64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 w:rsidR="00676398">
        <w:t>ele</w:t>
      </w:r>
      <w:r w:rsidRPr="00CE2B64">
        <w:t>c</w:t>
      </w:r>
      <w:r w:rsidR="00676398">
        <w:t>_acc_reg</w:t>
      </w:r>
      <w:r w:rsidRPr="00AE1CC8">
        <w:rPr>
          <w:rFonts w:hint="eastAsia"/>
        </w:rPr>
        <w:t>.cgi</w:t>
      </w:r>
    </w:p>
    <w:p w:rsidR="00CE2B64" w:rsidRDefault="00CE2B64" w:rsidP="00CE2B64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E2B64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E2B64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E2B64" w:rsidRPr="00A333B7" w:rsidRDefault="00CE2B64" w:rsidP="00CE2B6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E2B64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CE2B64" w:rsidRPr="00A333B7" w:rsidRDefault="00CE2B64" w:rsidP="00CE2B6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E2B64" w:rsidRPr="00A333B7" w:rsidRDefault="00CE2B64" w:rsidP="00CE2B64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CE2B64" w:rsidRPr="00A333B7" w:rsidRDefault="00CE2B64" w:rsidP="00CE2B6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service_version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input_charset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sign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是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String(32)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CE2B64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CE2B64" w:rsidRPr="00A333B7" w:rsidRDefault="00CE2B64" w:rsidP="00CE2B64">
            <w:r w:rsidRPr="00A333B7">
              <w:t>多密钥支持的密钥序号，默认1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CE2B64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CE2B64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步骤</w:t>
            </w:r>
            <w:r>
              <w:rPr>
                <w:lang w:val="zh-CN"/>
              </w:rPr>
              <w:t>标识</w:t>
            </w:r>
          </w:p>
        </w:tc>
        <w:tc>
          <w:tcPr>
            <w:tcW w:w="1980" w:type="dxa"/>
          </w:tcPr>
          <w:p w:rsidR="00150E05" w:rsidRPr="00A333B7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step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Int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 xml:space="preserve">1 </w:t>
            </w:r>
            <w:r>
              <w:t xml:space="preserve">– </w:t>
            </w:r>
            <w:r>
              <w:rPr>
                <w:rFonts w:hint="eastAsia"/>
              </w:rPr>
              <w:t>信用卡认证</w:t>
            </w:r>
          </w:p>
          <w:p w:rsidR="00150E05" w:rsidRPr="00265773" w:rsidRDefault="00150E05" w:rsidP="00150E05">
            <w:r>
              <w:t xml:space="preserve">2 – </w:t>
            </w:r>
            <w:r>
              <w:rPr>
                <w:rFonts w:hint="eastAsia"/>
              </w:rPr>
              <w:t>电子</w:t>
            </w:r>
            <w:r>
              <w:t>账户开户</w:t>
            </w:r>
          </w:p>
        </w:tc>
      </w:tr>
      <w:tr w:rsidR="00150E05" w:rsidRPr="00A333B7" w:rsidTr="007F66AC">
        <w:trPr>
          <w:trHeight w:val="538"/>
        </w:trPr>
        <w:tc>
          <w:tcPr>
            <w:tcW w:w="10173" w:type="dxa"/>
            <w:gridSpan w:val="5"/>
          </w:tcPr>
          <w:p w:rsidR="00150E05" w:rsidRDefault="00150E05" w:rsidP="00150E05">
            <w:r>
              <w:rPr>
                <w:rFonts w:hint="eastAsia"/>
              </w:rPr>
              <w:t>step</w:t>
            </w:r>
            <w:r>
              <w:t xml:space="preserve"> = 1 </w:t>
            </w:r>
          </w:p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银行卡</w:t>
            </w:r>
            <w:r>
              <w:rPr>
                <w:lang w:val="zh-CN"/>
              </w:rPr>
              <w:t>号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card</w:t>
            </w:r>
            <w:r>
              <w:rPr>
                <w:lang w:val="zh-CN"/>
              </w:rPr>
              <w:t>_id</w:t>
            </w:r>
          </w:p>
        </w:tc>
        <w:tc>
          <w:tcPr>
            <w:tcW w:w="720" w:type="dxa"/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银行卡号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1132DF">
        <w:trPr>
          <w:trHeight w:val="538"/>
        </w:trPr>
        <w:tc>
          <w:tcPr>
            <w:tcW w:w="1728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valid_year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-年，为信用卡时必须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1132DF">
        <w:trPr>
          <w:trHeight w:val="538"/>
        </w:trPr>
        <w:tc>
          <w:tcPr>
            <w:tcW w:w="1728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valid_month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有效期</w:t>
            </w:r>
            <w:r w:rsidRPr="00A333B7">
              <w:t>-月，为信用卡时必须</w:t>
            </w:r>
            <w:r w:rsidRPr="00A333B7">
              <w:rPr>
                <w:rFonts w:hint="eastAsia"/>
              </w:rPr>
              <w:t>存在</w:t>
            </w:r>
          </w:p>
        </w:tc>
      </w:tr>
      <w:tr w:rsidR="00150E05" w:rsidRPr="00A333B7" w:rsidTr="001132DF">
        <w:trPr>
          <w:trHeight w:val="538"/>
        </w:trPr>
        <w:tc>
          <w:tcPr>
            <w:tcW w:w="1728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安全</w:t>
            </w:r>
            <w:r w:rsidRPr="00A333B7">
              <w:t>码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pPr>
              <w:jc w:val="left"/>
            </w:pPr>
            <w:r w:rsidRPr="00A333B7">
              <w:t>s_code</w:t>
            </w:r>
          </w:p>
        </w:tc>
        <w:tc>
          <w:tcPr>
            <w:tcW w:w="720" w:type="dxa"/>
          </w:tcPr>
          <w:p w:rsidR="00150E05" w:rsidRPr="00A333B7" w:rsidDel="006D1491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t>I</w:t>
            </w:r>
            <w:r w:rsidRPr="00A333B7">
              <w:t>nt</w:t>
            </w:r>
          </w:p>
        </w:tc>
        <w:tc>
          <w:tcPr>
            <w:tcW w:w="4305" w:type="dxa"/>
            <w:vAlign w:val="center"/>
          </w:tcPr>
          <w:p w:rsidR="00150E05" w:rsidRPr="00A333B7" w:rsidRDefault="00150E05" w:rsidP="00150E05">
            <w:pPr>
              <w:snapToGrid w:val="0"/>
            </w:pPr>
            <w:r w:rsidRPr="00A333B7">
              <w:rPr>
                <w:rFonts w:hint="eastAsia"/>
              </w:rPr>
              <w:t>信用</w:t>
            </w:r>
            <w:r w:rsidRPr="00A333B7">
              <w:t>卡安全码</w:t>
            </w:r>
            <w:r w:rsidRPr="00A333B7">
              <w:rPr>
                <w:rFonts w:hint="eastAsia"/>
              </w:rPr>
              <w:t>（通过</w:t>
            </w:r>
            <w:r w:rsidRPr="00A333B7">
              <w:t>动态key</w:t>
            </w:r>
            <w:r>
              <w:rPr>
                <w:rFonts w:hint="eastAsia"/>
              </w:rPr>
              <w:t>前24位做</w:t>
            </w:r>
            <w:r w:rsidRPr="00A333B7">
              <w:rPr>
                <w:rFonts w:hint="eastAsia"/>
              </w:rPr>
              <w:t>为</w:t>
            </w:r>
            <w:r w:rsidRPr="00A333B7">
              <w:t>密</w:t>
            </w:r>
            <w:r w:rsidRPr="00A333B7">
              <w:lastRenderedPageBreak/>
              <w:t>钥做3des</w:t>
            </w:r>
            <w:r w:rsidRPr="00A333B7">
              <w:rPr>
                <w:rFonts w:hint="eastAsia"/>
              </w:rPr>
              <w:t>加密</w:t>
            </w:r>
            <w:r>
              <w:rPr>
                <w:rFonts w:hint="eastAsia"/>
              </w:rPr>
              <w:t>,再</w:t>
            </w:r>
            <w:r>
              <w:t>做base64</w:t>
            </w:r>
            <w:r>
              <w:rPr>
                <w:rFonts w:hint="eastAsia"/>
              </w:rPr>
              <w:t>编码</w:t>
            </w:r>
            <w:r>
              <w:t>再</w:t>
            </w:r>
            <w:r w:rsidRPr="00A333B7">
              <w:rPr>
                <w:rFonts w:hint="eastAsia"/>
              </w:rPr>
              <w:t>传输，</w:t>
            </w:r>
            <w:r w:rsidRPr="00A333B7">
              <w:t>后台cgi</w:t>
            </w:r>
            <w:r w:rsidRPr="00A333B7">
              <w:rPr>
                <w:rFonts w:hint="eastAsia"/>
              </w:rPr>
              <w:t>解密之后再</w:t>
            </w:r>
            <w:r w:rsidRPr="00A333B7">
              <w:t>发给第三方渠道）</w:t>
            </w:r>
          </w:p>
        </w:tc>
      </w:tr>
      <w:tr w:rsidR="00150E05" w:rsidRPr="00A333B7" w:rsidTr="001132DF">
        <w:trPr>
          <w:trHeight w:val="538"/>
        </w:trPr>
        <w:tc>
          <w:tcPr>
            <w:tcW w:w="1728" w:type="dxa"/>
            <w:vAlign w:val="center"/>
          </w:tcPr>
          <w:p w:rsidR="00150E05" w:rsidRPr="00A333B7" w:rsidRDefault="00150E05" w:rsidP="00150E05">
            <w:pPr>
              <w:snapToGrid w:val="0"/>
            </w:pPr>
            <w:r>
              <w:rPr>
                <w:rFonts w:hint="eastAsia"/>
              </w:rPr>
              <w:lastRenderedPageBreak/>
              <w:t>手机号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pPr>
              <w:jc w:val="left"/>
            </w:pPr>
            <w:r>
              <w:t>mobile</w:t>
            </w:r>
          </w:p>
        </w:tc>
        <w:tc>
          <w:tcPr>
            <w:tcW w:w="720" w:type="dxa"/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(11)</w:t>
            </w:r>
          </w:p>
        </w:tc>
        <w:tc>
          <w:tcPr>
            <w:tcW w:w="4305" w:type="dxa"/>
            <w:vAlign w:val="center"/>
          </w:tcPr>
          <w:p w:rsidR="00150E05" w:rsidRPr="00A333B7" w:rsidRDefault="00150E05" w:rsidP="00150E05">
            <w:pPr>
              <w:snapToGrid w:val="0"/>
            </w:pPr>
          </w:p>
        </w:tc>
      </w:tr>
      <w:tr w:rsidR="00150E05" w:rsidRPr="00A333B7" w:rsidTr="001132DF">
        <w:trPr>
          <w:trHeight w:val="538"/>
        </w:trPr>
        <w:tc>
          <w:tcPr>
            <w:tcW w:w="1728" w:type="dxa"/>
            <w:vAlign w:val="center"/>
          </w:tcPr>
          <w:p w:rsidR="00150E05" w:rsidRPr="00A333B7" w:rsidRDefault="00150E05" w:rsidP="00150E05">
            <w:pPr>
              <w:snapToGrid w:val="0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pPr>
              <w:jc w:val="left"/>
            </w:pPr>
            <w:r>
              <w:rPr>
                <w:rFonts w:hint="eastAsia"/>
              </w:rPr>
              <w:t>verify_code</w:t>
            </w:r>
          </w:p>
        </w:tc>
        <w:tc>
          <w:tcPr>
            <w:tcW w:w="720" w:type="dxa"/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(6)</w:t>
            </w:r>
          </w:p>
        </w:tc>
        <w:tc>
          <w:tcPr>
            <w:tcW w:w="4305" w:type="dxa"/>
            <w:vAlign w:val="center"/>
          </w:tcPr>
          <w:p w:rsidR="00150E05" w:rsidRPr="00A333B7" w:rsidRDefault="00150E05" w:rsidP="00150E05">
            <w:pPr>
              <w:snapToGrid w:val="0"/>
            </w:pPr>
          </w:p>
        </w:tc>
      </w:tr>
      <w:tr w:rsidR="00150E05" w:rsidRPr="00A333B7" w:rsidTr="00CF18EB">
        <w:trPr>
          <w:trHeight w:val="538"/>
        </w:trPr>
        <w:tc>
          <w:tcPr>
            <w:tcW w:w="1728" w:type="dxa"/>
          </w:tcPr>
          <w:p w:rsidR="00150E05" w:rsidRPr="00A333B7" w:rsidRDefault="00150E05" w:rsidP="00150E05">
            <w:r w:rsidRPr="00A333B7">
              <w:rPr>
                <w:rFonts w:hint="eastAsia"/>
              </w:rPr>
              <w:t>业务序列号</w:t>
            </w:r>
          </w:p>
        </w:tc>
        <w:tc>
          <w:tcPr>
            <w:tcW w:w="1980" w:type="dxa"/>
            <w:vAlign w:val="center"/>
          </w:tcPr>
          <w:p w:rsidR="00150E05" w:rsidRPr="00A333B7" w:rsidRDefault="00150E05" w:rsidP="00150E05">
            <w:r w:rsidRPr="00A333B7">
              <w:t>serial_no</w:t>
            </w:r>
          </w:p>
        </w:tc>
        <w:tc>
          <w:tcPr>
            <w:tcW w:w="720" w:type="dxa"/>
            <w:vAlign w:val="center"/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vAlign w:val="center"/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</w:tcPr>
          <w:p w:rsidR="00150E05" w:rsidRPr="00A333B7" w:rsidRDefault="00150E05" w:rsidP="00150E05">
            <w:pPr>
              <w:ind w:rightChars="-45" w:right="-94"/>
            </w:pPr>
            <w:r w:rsidRPr="00A333B7">
              <w:rPr>
                <w:rFonts w:hint="eastAsia"/>
              </w:rPr>
              <w:t>业务序列号，业务内唯一，唯一标识一个验证码请求对于特殊业务场景此字段有不同取值</w:t>
            </w:r>
          </w:p>
        </w:tc>
      </w:tr>
      <w:tr w:rsidR="00150E05" w:rsidRPr="00A333B7" w:rsidTr="007F66AC">
        <w:trPr>
          <w:trHeight w:val="538"/>
        </w:trPr>
        <w:tc>
          <w:tcPr>
            <w:tcW w:w="10173" w:type="dxa"/>
            <w:gridSpan w:val="5"/>
          </w:tcPr>
          <w:p w:rsidR="00150E05" w:rsidRDefault="00150E05" w:rsidP="00150E05">
            <w:r>
              <w:rPr>
                <w:rFonts w:hint="eastAsia"/>
              </w:rPr>
              <w:t>step</w:t>
            </w:r>
            <w:r>
              <w:t xml:space="preserve"> = 2</w:t>
            </w:r>
          </w:p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身份证</w:t>
            </w:r>
            <w:r>
              <w:rPr>
                <w:lang w:val="zh-CN"/>
              </w:rPr>
              <w:t>签发日期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issue</w:t>
            </w:r>
            <w:r>
              <w:rPr>
                <w:lang w:val="zh-CN"/>
              </w:rPr>
              <w:t>_date</w:t>
            </w:r>
          </w:p>
        </w:tc>
        <w:tc>
          <w:tcPr>
            <w:tcW w:w="720" w:type="dxa"/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YYYYMMDD</w:t>
            </w:r>
          </w:p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身份证</w:t>
            </w:r>
            <w:r>
              <w:rPr>
                <w:lang w:val="zh-CN"/>
              </w:rPr>
              <w:t>到期日期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expire_date</w:t>
            </w:r>
          </w:p>
        </w:tc>
        <w:tc>
          <w:tcPr>
            <w:tcW w:w="720" w:type="dxa"/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150E05" w:rsidRDefault="00150E05" w:rsidP="00150E05">
            <w:r>
              <w:rPr>
                <w:rFonts w:hint="eastAsia"/>
              </w:rPr>
              <w:t>YYYYMMDD</w:t>
            </w:r>
          </w:p>
        </w:tc>
      </w:tr>
      <w:tr w:rsidR="00150E05" w:rsidRPr="00A333B7" w:rsidTr="00CE2B64">
        <w:trPr>
          <w:trHeight w:val="538"/>
        </w:trPr>
        <w:tc>
          <w:tcPr>
            <w:tcW w:w="1728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身份证</w:t>
            </w:r>
            <w:r>
              <w:rPr>
                <w:lang w:val="zh-CN"/>
              </w:rPr>
              <w:t>住址</w:t>
            </w:r>
          </w:p>
        </w:tc>
        <w:tc>
          <w:tcPr>
            <w:tcW w:w="1980" w:type="dxa"/>
          </w:tcPr>
          <w:p w:rsidR="00150E05" w:rsidRDefault="00150E05" w:rsidP="00150E0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address</w:t>
            </w:r>
          </w:p>
        </w:tc>
        <w:tc>
          <w:tcPr>
            <w:tcW w:w="720" w:type="dxa"/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(128)</w:t>
            </w:r>
          </w:p>
        </w:tc>
        <w:tc>
          <w:tcPr>
            <w:tcW w:w="4305" w:type="dxa"/>
          </w:tcPr>
          <w:p w:rsidR="00150E05" w:rsidRDefault="00150E05" w:rsidP="00150E05"/>
        </w:tc>
      </w:tr>
    </w:tbl>
    <w:p w:rsidR="00CE2B64" w:rsidRDefault="00CE2B64" w:rsidP="002A6AFE">
      <w:pPr>
        <w:pStyle w:val="3"/>
        <w:numPr>
          <w:ilvl w:val="2"/>
          <w:numId w:val="1"/>
        </w:numPr>
      </w:pPr>
      <w:bookmarkStart w:id="957" w:name="_Toc493792807"/>
      <w:r>
        <w:rPr>
          <w:rFonts w:hint="eastAsia"/>
        </w:rPr>
        <w:t>应答参数</w:t>
      </w:r>
      <w:r>
        <w:t>列表</w:t>
      </w:r>
      <w:bookmarkEnd w:id="957"/>
    </w:p>
    <w:p w:rsidR="00CE2B64" w:rsidRPr="00A333B7" w:rsidRDefault="00CE2B64" w:rsidP="00CE2B64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CE2B64" w:rsidRPr="00A333B7" w:rsidRDefault="00CE2B64" w:rsidP="00CE2B64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CE2B64" w:rsidRPr="00A333B7" w:rsidRDefault="00CE2B64" w:rsidP="00CE2B64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CE2B64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CE2B64" w:rsidRPr="00A333B7" w:rsidRDefault="00CE2B64" w:rsidP="00CE2B64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sign_type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service_version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input_charset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String(8)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sign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是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String(32)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签名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sign_key_index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t>否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Int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t>多密钥支持的密钥序号，默认1</w:t>
            </w:r>
          </w:p>
        </w:tc>
      </w:tr>
      <w:tr w:rsidR="00CE2B64" w:rsidRPr="00A333B7" w:rsidTr="00CE2B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CE2B64" w:rsidRPr="00A333B7" w:rsidRDefault="00CE2B64" w:rsidP="00CE2B64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CE2B64" w:rsidRPr="00A333B7" w:rsidRDefault="00CE2B64" w:rsidP="00CE2B64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Int</w:t>
            </w:r>
          </w:p>
        </w:tc>
        <w:tc>
          <w:tcPr>
            <w:tcW w:w="4305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参见错误码对照表</w:t>
            </w:r>
          </w:p>
        </w:tc>
      </w:tr>
      <w:tr w:rsidR="00CE2B64" w:rsidRPr="00A333B7" w:rsidTr="00CE2B64">
        <w:tc>
          <w:tcPr>
            <w:tcW w:w="1728" w:type="dxa"/>
          </w:tcPr>
          <w:p w:rsidR="00CE2B64" w:rsidRPr="00A333B7" w:rsidRDefault="00CE2B64" w:rsidP="00CE2B64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CE2B64" w:rsidRPr="00A333B7" w:rsidRDefault="00CE2B64" w:rsidP="00CE2B64">
            <w:r w:rsidRPr="00A333B7">
              <w:t>retmsg</w:t>
            </w:r>
          </w:p>
        </w:tc>
        <w:tc>
          <w:tcPr>
            <w:tcW w:w="720" w:type="dxa"/>
          </w:tcPr>
          <w:p w:rsidR="00CE2B64" w:rsidRPr="00A333B7" w:rsidRDefault="00CE2B64" w:rsidP="00CE2B64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E2B64" w:rsidRPr="00A333B7" w:rsidRDefault="00CE2B64" w:rsidP="00CE2B64">
            <w:r w:rsidRPr="00A333B7">
              <w:t>String(30)</w:t>
            </w:r>
          </w:p>
        </w:tc>
        <w:tc>
          <w:tcPr>
            <w:tcW w:w="4305" w:type="dxa"/>
          </w:tcPr>
          <w:p w:rsidR="00CE2B64" w:rsidRPr="00A333B7" w:rsidRDefault="00CE2B64" w:rsidP="00CE2B64"/>
        </w:tc>
      </w:tr>
      <w:tr w:rsidR="002A6AFE" w:rsidRPr="00A333B7" w:rsidTr="00CE2B64">
        <w:tc>
          <w:tcPr>
            <w:tcW w:w="1728" w:type="dxa"/>
          </w:tcPr>
          <w:p w:rsidR="002A6AFE" w:rsidRPr="00A333B7" w:rsidRDefault="002A6AFE" w:rsidP="00CE2B6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电子</w:t>
            </w:r>
            <w:r>
              <w:rPr>
                <w:lang w:val="zh-CN"/>
              </w:rPr>
              <w:t>账户号</w:t>
            </w:r>
          </w:p>
        </w:tc>
        <w:tc>
          <w:tcPr>
            <w:tcW w:w="1980" w:type="dxa"/>
          </w:tcPr>
          <w:p w:rsidR="002A6AFE" w:rsidRPr="00A333B7" w:rsidRDefault="002A6AFE" w:rsidP="00CE2B64">
            <w:r>
              <w:rPr>
                <w:rFonts w:hint="eastAsia"/>
              </w:rPr>
              <w:t>elec_acc</w:t>
            </w:r>
          </w:p>
        </w:tc>
        <w:tc>
          <w:tcPr>
            <w:tcW w:w="720" w:type="dxa"/>
          </w:tcPr>
          <w:p w:rsidR="002A6AFE" w:rsidRPr="00A333B7" w:rsidRDefault="002A6AFE" w:rsidP="00CE2B64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A6AFE" w:rsidRPr="00A333B7" w:rsidRDefault="002A6AFE" w:rsidP="00CE2B64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2A6AFE" w:rsidRPr="00A333B7" w:rsidRDefault="002A6AFE" w:rsidP="00CE2B64">
            <w:r>
              <w:rPr>
                <w:rFonts w:hint="eastAsia"/>
              </w:rPr>
              <w:t>step</w:t>
            </w:r>
            <w:r w:rsidR="00CF18EB">
              <w:t>=2</w:t>
            </w:r>
            <w:r>
              <w:rPr>
                <w:rFonts w:hint="eastAsia"/>
              </w:rPr>
              <w:t>时</w:t>
            </w:r>
            <w:r>
              <w:t>,开户成功返回</w:t>
            </w:r>
          </w:p>
        </w:tc>
      </w:tr>
    </w:tbl>
    <w:p w:rsidR="00CE2B64" w:rsidRDefault="00CE2B64" w:rsidP="00CE2B64"/>
    <w:p w:rsidR="00CE2B64" w:rsidRDefault="00CE2B64" w:rsidP="00CE2B64"/>
    <w:p w:rsidR="00CE2B64" w:rsidRDefault="00CE2B64" w:rsidP="00CE2B64"/>
    <w:p w:rsidR="002A6AFE" w:rsidRDefault="002A6AFE" w:rsidP="002A6AFE">
      <w:pPr>
        <w:pStyle w:val="2"/>
        <w:numPr>
          <w:ilvl w:val="1"/>
          <w:numId w:val="1"/>
        </w:numPr>
      </w:pPr>
      <w:bookmarkStart w:id="958" w:name="_Toc493792808"/>
      <w:r>
        <w:rPr>
          <w:rFonts w:hint="eastAsia"/>
        </w:rPr>
        <w:lastRenderedPageBreak/>
        <w:t>天天</w:t>
      </w:r>
      <w:r>
        <w:t>涨薪</w:t>
      </w:r>
      <w:r>
        <w:rPr>
          <w:rFonts w:hint="eastAsia"/>
        </w:rPr>
        <w:t>电子</w:t>
      </w:r>
      <w:r>
        <w:t>账户</w:t>
      </w:r>
      <w:r>
        <w:rPr>
          <w:rFonts w:hint="eastAsia"/>
        </w:rPr>
        <w:t>余额</w:t>
      </w:r>
      <w:r>
        <w:t>查询接口</w:t>
      </w:r>
      <w:bookmarkEnd w:id="958"/>
    </w:p>
    <w:p w:rsidR="002A6AFE" w:rsidRDefault="002A6AFE" w:rsidP="002A6AFE">
      <w:pPr>
        <w:pStyle w:val="3"/>
        <w:numPr>
          <w:ilvl w:val="2"/>
          <w:numId w:val="1"/>
        </w:numPr>
      </w:pPr>
      <w:bookmarkStart w:id="959" w:name="_Toc493792809"/>
      <w:r>
        <w:rPr>
          <w:rFonts w:hint="eastAsia"/>
        </w:rPr>
        <w:t>业务</w:t>
      </w:r>
      <w:r>
        <w:t>功能</w:t>
      </w:r>
      <w:bookmarkEnd w:id="959"/>
    </w:p>
    <w:p w:rsidR="002A6AFE" w:rsidRPr="007A05B7" w:rsidRDefault="002A6AFE" w:rsidP="002A6AFE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用于查询天天</w:t>
      </w:r>
      <w:r>
        <w:rPr>
          <w:rFonts w:ascii="宋体" w:hAnsi="宋体"/>
        </w:rPr>
        <w:t>涨薪电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账户</w:t>
      </w:r>
      <w:r>
        <w:rPr>
          <w:rFonts w:ascii="宋体" w:hAnsi="宋体" w:hint="eastAsia"/>
        </w:rPr>
        <w:t>余额</w:t>
      </w:r>
    </w:p>
    <w:p w:rsidR="002A6AFE" w:rsidRDefault="002A6AFE" w:rsidP="002A6AFE">
      <w:pPr>
        <w:pStyle w:val="3"/>
        <w:numPr>
          <w:ilvl w:val="2"/>
          <w:numId w:val="1"/>
        </w:numPr>
      </w:pPr>
      <w:bookmarkStart w:id="960" w:name="_Toc493792810"/>
      <w:r>
        <w:rPr>
          <w:rFonts w:hint="eastAsia"/>
        </w:rPr>
        <w:t>交互</w:t>
      </w:r>
      <w:r>
        <w:t>模式</w:t>
      </w:r>
      <w:bookmarkEnd w:id="960"/>
    </w:p>
    <w:p w:rsidR="002A6AFE" w:rsidRPr="00B345AD" w:rsidRDefault="002A6AFE" w:rsidP="002A6AFE">
      <w:pPr>
        <w:ind w:left="420"/>
      </w:pPr>
      <w:r w:rsidRPr="00A333B7">
        <w:rPr>
          <w:rFonts w:hint="eastAsia"/>
        </w:rPr>
        <w:t>后台系统调用交互模式</w:t>
      </w:r>
    </w:p>
    <w:p w:rsidR="002A6AFE" w:rsidRDefault="002A6AFE" w:rsidP="002A6AFE">
      <w:pPr>
        <w:pStyle w:val="3"/>
        <w:numPr>
          <w:ilvl w:val="2"/>
          <w:numId w:val="1"/>
        </w:numPr>
      </w:pPr>
      <w:bookmarkStart w:id="961" w:name="_Toc493792811"/>
      <w:r>
        <w:rPr>
          <w:rFonts w:hint="eastAsia"/>
        </w:rPr>
        <w:t>请求</w:t>
      </w:r>
      <w:r>
        <w:t>参数列表</w:t>
      </w:r>
      <w:bookmarkEnd w:id="961"/>
    </w:p>
    <w:p w:rsidR="002A6AFE" w:rsidRDefault="002A6AFE" w:rsidP="002A6AFE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>
        <w:t>ele</w:t>
      </w:r>
      <w:r w:rsidRPr="00CE2B64">
        <w:t>c</w:t>
      </w:r>
      <w:r>
        <w:t>_acc_balance_qry</w:t>
      </w:r>
      <w:r w:rsidRPr="00AE1CC8">
        <w:rPr>
          <w:rFonts w:hint="eastAsia"/>
        </w:rPr>
        <w:t>.cgi</w:t>
      </w:r>
    </w:p>
    <w:p w:rsidR="002A6AFE" w:rsidRDefault="002A6AFE" w:rsidP="002A6AFE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A6AFE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A6AFE" w:rsidRPr="00A333B7" w:rsidRDefault="002A6AFE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A6AFE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service_version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input_charset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sign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String(32)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A6AFE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多密钥支持的密钥序号，默认1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</w:tbl>
    <w:p w:rsidR="002A6AFE" w:rsidRDefault="002A6AFE" w:rsidP="002A6AFE">
      <w:pPr>
        <w:pStyle w:val="3"/>
        <w:numPr>
          <w:ilvl w:val="2"/>
          <w:numId w:val="1"/>
        </w:numPr>
      </w:pPr>
      <w:bookmarkStart w:id="962" w:name="_Toc493792812"/>
      <w:r>
        <w:rPr>
          <w:rFonts w:hint="eastAsia"/>
        </w:rPr>
        <w:t>应答参数</w:t>
      </w:r>
      <w:r>
        <w:t>列表</w:t>
      </w:r>
      <w:bookmarkEnd w:id="962"/>
    </w:p>
    <w:p w:rsidR="002A6AFE" w:rsidRPr="00A333B7" w:rsidRDefault="002A6AFE" w:rsidP="002A6AF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A6AFE" w:rsidRPr="00A333B7" w:rsidRDefault="002A6AFE" w:rsidP="002A6AF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51"/>
        <w:gridCol w:w="1757"/>
        <w:gridCol w:w="720"/>
        <w:gridCol w:w="1440"/>
        <w:gridCol w:w="4305"/>
      </w:tblGrid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757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A6AFE" w:rsidRPr="00A333B7" w:rsidRDefault="002A6AFE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sign_type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service_version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input_charset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sign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String(32)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sign_key_index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多密钥支持的密钥序号，默认1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A6AFE" w:rsidRPr="00A333B7" w:rsidRDefault="002A6AFE" w:rsidP="00E5045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757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参见错误码对照表</w:t>
            </w:r>
          </w:p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757" w:type="dxa"/>
          </w:tcPr>
          <w:p w:rsidR="002A6AFE" w:rsidRPr="00A333B7" w:rsidRDefault="002A6AFE" w:rsidP="00E50457">
            <w:r w:rsidRPr="00A333B7">
              <w:t>retmsg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String(30)</w:t>
            </w:r>
          </w:p>
        </w:tc>
        <w:tc>
          <w:tcPr>
            <w:tcW w:w="4305" w:type="dxa"/>
          </w:tcPr>
          <w:p w:rsidR="002A6AFE" w:rsidRPr="00A333B7" w:rsidRDefault="002A6AFE" w:rsidP="00E50457"/>
        </w:tc>
      </w:tr>
      <w:tr w:rsidR="002A6AFE" w:rsidRPr="00A333B7" w:rsidTr="00D75F32">
        <w:tc>
          <w:tcPr>
            <w:tcW w:w="1951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电子</w:t>
            </w:r>
            <w:r>
              <w:rPr>
                <w:lang w:val="zh-CN"/>
              </w:rPr>
              <w:t>账户</w:t>
            </w:r>
            <w:r>
              <w:rPr>
                <w:rFonts w:hint="eastAsia"/>
                <w:lang w:val="zh-CN"/>
              </w:rPr>
              <w:t>余额</w:t>
            </w:r>
          </w:p>
        </w:tc>
        <w:tc>
          <w:tcPr>
            <w:tcW w:w="1757" w:type="dxa"/>
          </w:tcPr>
          <w:p w:rsidR="002A6AFE" w:rsidRPr="00A333B7" w:rsidRDefault="002A6AFE" w:rsidP="00E50457">
            <w:r>
              <w:t>balance</w:t>
            </w:r>
          </w:p>
        </w:tc>
        <w:tc>
          <w:tcPr>
            <w:tcW w:w="720" w:type="dxa"/>
          </w:tcPr>
          <w:p w:rsidR="002A6AFE" w:rsidRPr="00A333B7" w:rsidRDefault="002A6AFE" w:rsidP="00E5045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2A6AFE" w:rsidRPr="004B2A9D" w:rsidRDefault="004B2A9D" w:rsidP="00E50457">
            <w:pPr>
              <w:rPr>
                <w:color w:val="FF0000"/>
              </w:rPr>
            </w:pPr>
            <w:r w:rsidRPr="004B2A9D">
              <w:rPr>
                <w:rFonts w:hint="eastAsia"/>
                <w:color w:val="FF0000"/>
              </w:rPr>
              <w:t>单位为元</w:t>
            </w:r>
          </w:p>
        </w:tc>
      </w:tr>
      <w:tr w:rsidR="00D75F32" w:rsidRPr="00A333B7" w:rsidTr="00D75F32">
        <w:tc>
          <w:tcPr>
            <w:tcW w:w="1951" w:type="dxa"/>
          </w:tcPr>
          <w:p w:rsidR="00D75F32" w:rsidRDefault="00D75F32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电子账户冻结余额</w:t>
            </w:r>
          </w:p>
        </w:tc>
        <w:tc>
          <w:tcPr>
            <w:tcW w:w="1757" w:type="dxa"/>
          </w:tcPr>
          <w:p w:rsidR="00D75F32" w:rsidRPr="00D75F32" w:rsidRDefault="00D75F32" w:rsidP="00973F5B">
            <w:pPr>
              <w:widowControl/>
              <w:numPr>
                <w:ilvl w:val="0"/>
                <w:numId w:val="105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bdr w:val="none" w:sz="0" w:space="0" w:color="auto" w:frame="1"/>
              </w:rPr>
              <w:t>blockedbalance</w:t>
            </w:r>
          </w:p>
        </w:tc>
        <w:tc>
          <w:tcPr>
            <w:tcW w:w="720" w:type="dxa"/>
          </w:tcPr>
          <w:p w:rsidR="00D75F32" w:rsidRDefault="00D75F32" w:rsidP="00E5045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D75F32" w:rsidRDefault="00D75F32" w:rsidP="00E50457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D75F32" w:rsidRPr="00A333B7" w:rsidRDefault="004B2A9D" w:rsidP="00E50457">
            <w:r w:rsidRPr="004B2A9D">
              <w:rPr>
                <w:rFonts w:hint="eastAsia"/>
                <w:color w:val="FF0000"/>
              </w:rPr>
              <w:t>单位</w:t>
            </w:r>
            <w:r w:rsidRPr="004B2A9D">
              <w:rPr>
                <w:color w:val="FF0000"/>
              </w:rPr>
              <w:t>为元</w:t>
            </w:r>
            <w:r>
              <w:rPr>
                <w:rFonts w:hint="eastAsia"/>
              </w:rPr>
              <w:t>。</w:t>
            </w:r>
            <w:r w:rsidR="00D75F32">
              <w:rPr>
                <w:rFonts w:hint="eastAsia"/>
              </w:rPr>
              <w:t>冻结</w:t>
            </w:r>
            <w:r w:rsidR="00D75F32">
              <w:t>余额，目前没有，默认为</w:t>
            </w:r>
            <w:r w:rsidR="00D75F32">
              <w:rPr>
                <w:rFonts w:hint="eastAsia"/>
              </w:rPr>
              <w:t>0</w:t>
            </w:r>
          </w:p>
        </w:tc>
      </w:tr>
    </w:tbl>
    <w:p w:rsidR="00CE2B64" w:rsidRDefault="00CE2B64" w:rsidP="00CE2B64"/>
    <w:p w:rsidR="00CE2B64" w:rsidRDefault="00CE2B64" w:rsidP="00CE2B64"/>
    <w:p w:rsidR="00CE2B64" w:rsidRDefault="00CE2B64" w:rsidP="00CE2B64"/>
    <w:p w:rsidR="002A6AFE" w:rsidRDefault="002A6AFE" w:rsidP="00AA4B24">
      <w:pPr>
        <w:pStyle w:val="2"/>
        <w:numPr>
          <w:ilvl w:val="1"/>
          <w:numId w:val="1"/>
        </w:numPr>
      </w:pPr>
      <w:bookmarkStart w:id="963" w:name="_Toc493792813"/>
      <w:r>
        <w:rPr>
          <w:rFonts w:hint="eastAsia"/>
        </w:rPr>
        <w:lastRenderedPageBreak/>
        <w:t>天天</w:t>
      </w:r>
      <w:r>
        <w:t>涨薪</w:t>
      </w:r>
      <w:r>
        <w:rPr>
          <w:rFonts w:hint="eastAsia"/>
        </w:rPr>
        <w:t>电子</w:t>
      </w:r>
      <w:r>
        <w:t>账户</w:t>
      </w:r>
      <w:r>
        <w:rPr>
          <w:rFonts w:hint="eastAsia"/>
        </w:rPr>
        <w:t>明细</w:t>
      </w:r>
      <w:r>
        <w:t>查询接口</w:t>
      </w:r>
      <w:bookmarkEnd w:id="963"/>
    </w:p>
    <w:p w:rsidR="002A6AFE" w:rsidRDefault="002A6AFE" w:rsidP="00AA4B24">
      <w:pPr>
        <w:pStyle w:val="3"/>
        <w:numPr>
          <w:ilvl w:val="2"/>
          <w:numId w:val="1"/>
        </w:numPr>
      </w:pPr>
      <w:bookmarkStart w:id="964" w:name="_Toc493792814"/>
      <w:r>
        <w:rPr>
          <w:rFonts w:hint="eastAsia"/>
        </w:rPr>
        <w:t>业务</w:t>
      </w:r>
      <w:r>
        <w:t>功能</w:t>
      </w:r>
      <w:bookmarkEnd w:id="964"/>
    </w:p>
    <w:p w:rsidR="002A6AFE" w:rsidRPr="007A05B7" w:rsidRDefault="002A6AFE" w:rsidP="002A6AFE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用于查询天天</w:t>
      </w:r>
      <w:r>
        <w:rPr>
          <w:rFonts w:ascii="宋体" w:hAnsi="宋体"/>
        </w:rPr>
        <w:t>涨薪电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账户</w:t>
      </w:r>
      <w:r>
        <w:rPr>
          <w:rFonts w:ascii="宋体" w:hAnsi="宋体" w:hint="eastAsia"/>
        </w:rPr>
        <w:t>交易</w:t>
      </w:r>
      <w:r>
        <w:rPr>
          <w:rFonts w:ascii="宋体" w:hAnsi="宋体"/>
        </w:rPr>
        <w:t>明细</w:t>
      </w:r>
    </w:p>
    <w:p w:rsidR="002A6AFE" w:rsidRDefault="002A6AFE" w:rsidP="00AA4B24">
      <w:pPr>
        <w:pStyle w:val="3"/>
        <w:numPr>
          <w:ilvl w:val="2"/>
          <w:numId w:val="1"/>
        </w:numPr>
      </w:pPr>
      <w:bookmarkStart w:id="965" w:name="_Toc493792815"/>
      <w:r>
        <w:rPr>
          <w:rFonts w:hint="eastAsia"/>
        </w:rPr>
        <w:t>交互</w:t>
      </w:r>
      <w:r>
        <w:t>模式</w:t>
      </w:r>
      <w:bookmarkEnd w:id="965"/>
    </w:p>
    <w:p w:rsidR="002A6AFE" w:rsidRPr="00B345AD" w:rsidRDefault="002A6AFE" w:rsidP="002A6AFE">
      <w:pPr>
        <w:ind w:left="420"/>
      </w:pPr>
      <w:r w:rsidRPr="00A333B7">
        <w:rPr>
          <w:rFonts w:hint="eastAsia"/>
        </w:rPr>
        <w:t>后台系统调用交互模式</w:t>
      </w:r>
    </w:p>
    <w:p w:rsidR="002A6AFE" w:rsidRDefault="002A6AFE" w:rsidP="00AA4B24">
      <w:pPr>
        <w:pStyle w:val="3"/>
        <w:numPr>
          <w:ilvl w:val="2"/>
          <w:numId w:val="1"/>
        </w:numPr>
      </w:pPr>
      <w:bookmarkStart w:id="966" w:name="_Toc493792816"/>
      <w:r>
        <w:rPr>
          <w:rFonts w:hint="eastAsia"/>
        </w:rPr>
        <w:t>请求</w:t>
      </w:r>
      <w:r>
        <w:t>参数列表</w:t>
      </w:r>
      <w:bookmarkEnd w:id="966"/>
    </w:p>
    <w:p w:rsidR="002A6AFE" w:rsidRDefault="002A6AFE" w:rsidP="002A6AFE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>
        <w:t>ele</w:t>
      </w:r>
      <w:r w:rsidRPr="00CE2B64">
        <w:t>c</w:t>
      </w:r>
      <w:r>
        <w:t>_acc_detail_qry</w:t>
      </w:r>
      <w:r w:rsidRPr="00AE1CC8">
        <w:rPr>
          <w:rFonts w:hint="eastAsia"/>
        </w:rPr>
        <w:t>.cgi</w:t>
      </w:r>
    </w:p>
    <w:p w:rsidR="002A6AFE" w:rsidRDefault="002A6AFE" w:rsidP="002A6AFE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A6AFE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A6AFE" w:rsidRPr="00A333B7" w:rsidRDefault="002A6AFE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A6AFE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A6AFE" w:rsidRPr="00A333B7" w:rsidRDefault="002A6AFE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service_version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input_charset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sign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String(32)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A6AFE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A6AFE" w:rsidRPr="00A333B7" w:rsidRDefault="002A6AFE" w:rsidP="00E50457">
            <w:r w:rsidRPr="00A333B7">
              <w:t>多密钥支持的密钥序号，默认1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lastRenderedPageBreak/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2A6AFE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2A6AFE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start_time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YYYYMMDD</w:t>
            </w:r>
          </w:p>
        </w:tc>
      </w:tr>
      <w:tr w:rsidR="00150E05" w:rsidRPr="00A333B7" w:rsidTr="0061409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end_time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YYYYMMDD，</w:t>
            </w:r>
            <w:r>
              <w:t>结束</w:t>
            </w:r>
            <w:r>
              <w:rPr>
                <w:rFonts w:hint="eastAsia"/>
              </w:rPr>
              <w:t>日期不能</w:t>
            </w:r>
            <w:r>
              <w:t>大于当前日期</w:t>
            </w:r>
          </w:p>
        </w:tc>
      </w:tr>
      <w:tr w:rsidR="00150E05" w:rsidRPr="00A333B7" w:rsidTr="0061409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查询页号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每页</w:t>
            </w:r>
            <w:r>
              <w:t>记录数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20</w:t>
            </w:r>
          </w:p>
        </w:tc>
      </w:tr>
    </w:tbl>
    <w:p w:rsidR="002A6AFE" w:rsidRDefault="002A6AFE" w:rsidP="00AA4B24">
      <w:pPr>
        <w:pStyle w:val="3"/>
        <w:numPr>
          <w:ilvl w:val="2"/>
          <w:numId w:val="1"/>
        </w:numPr>
      </w:pPr>
      <w:bookmarkStart w:id="967" w:name="_Toc493792817"/>
      <w:r>
        <w:rPr>
          <w:rFonts w:hint="eastAsia"/>
        </w:rPr>
        <w:t>应答参数</w:t>
      </w:r>
      <w:r>
        <w:t>列表</w:t>
      </w:r>
      <w:bookmarkEnd w:id="967"/>
    </w:p>
    <w:p w:rsidR="002A6AFE" w:rsidRPr="00A333B7" w:rsidRDefault="002A6AFE" w:rsidP="002A6AFE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A6AFE" w:rsidRPr="00A333B7" w:rsidRDefault="002A6AFE" w:rsidP="002A6AFE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A6AFE" w:rsidRPr="00A333B7" w:rsidRDefault="002A6AFE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A6AFE" w:rsidRPr="00A333B7" w:rsidRDefault="002A6AFE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sign_type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service_version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input_charset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String(8)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sign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String(32)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签名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sign_key_index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t>多密钥支持的密钥序号，默认1</w:t>
            </w:r>
          </w:p>
        </w:tc>
      </w:tr>
      <w:tr w:rsidR="002A6AFE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A6AFE" w:rsidRPr="00A333B7" w:rsidRDefault="002A6AFE" w:rsidP="00E5045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Int</w:t>
            </w:r>
          </w:p>
        </w:tc>
        <w:tc>
          <w:tcPr>
            <w:tcW w:w="4305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参见错误码对照表</w:t>
            </w:r>
          </w:p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A6AFE" w:rsidRPr="00A333B7" w:rsidRDefault="002A6AFE" w:rsidP="00E50457">
            <w:r w:rsidRPr="00A333B7">
              <w:t>retmsg</w:t>
            </w:r>
          </w:p>
        </w:tc>
        <w:tc>
          <w:tcPr>
            <w:tcW w:w="720" w:type="dxa"/>
          </w:tcPr>
          <w:p w:rsidR="002A6AFE" w:rsidRPr="00A333B7" w:rsidRDefault="002A6AFE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A6AFE" w:rsidRPr="00A333B7" w:rsidRDefault="002A6AFE" w:rsidP="00E50457">
            <w:r w:rsidRPr="00A333B7">
              <w:t>String(30)</w:t>
            </w:r>
          </w:p>
        </w:tc>
        <w:tc>
          <w:tcPr>
            <w:tcW w:w="4305" w:type="dxa"/>
          </w:tcPr>
          <w:p w:rsidR="002A6AFE" w:rsidRPr="00A333B7" w:rsidRDefault="002A6AFE" w:rsidP="00E50457"/>
        </w:tc>
      </w:tr>
      <w:tr w:rsidR="00614097" w:rsidRPr="00A333B7" w:rsidTr="00E50457">
        <w:tc>
          <w:tcPr>
            <w:tcW w:w="1728" w:type="dxa"/>
          </w:tcPr>
          <w:p w:rsidR="00614097" w:rsidRPr="00A333B7" w:rsidRDefault="00614097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总记录数</w:t>
            </w:r>
          </w:p>
        </w:tc>
        <w:tc>
          <w:tcPr>
            <w:tcW w:w="1980" w:type="dxa"/>
          </w:tcPr>
          <w:p w:rsidR="00614097" w:rsidRPr="00A333B7" w:rsidRDefault="00347AB0" w:rsidP="00E50457">
            <w:r>
              <w:rPr>
                <w:rFonts w:hint="eastAsia"/>
              </w:rPr>
              <w:t>total_num</w:t>
            </w:r>
          </w:p>
        </w:tc>
        <w:tc>
          <w:tcPr>
            <w:tcW w:w="720" w:type="dxa"/>
          </w:tcPr>
          <w:p w:rsidR="00614097" w:rsidRPr="00A333B7" w:rsidRDefault="00347AB0" w:rsidP="00E5045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14097" w:rsidRPr="00A333B7" w:rsidRDefault="00347AB0" w:rsidP="00E50457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614097" w:rsidRPr="00A333B7" w:rsidRDefault="00614097" w:rsidP="00E50457"/>
        </w:tc>
      </w:tr>
      <w:tr w:rsidR="00614097" w:rsidRPr="00A333B7" w:rsidTr="00E50457">
        <w:tc>
          <w:tcPr>
            <w:tcW w:w="1728" w:type="dxa"/>
          </w:tcPr>
          <w:p w:rsidR="00614097" w:rsidRDefault="00614097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当前</w:t>
            </w:r>
            <w:r>
              <w:rPr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>号</w:t>
            </w:r>
          </w:p>
        </w:tc>
        <w:tc>
          <w:tcPr>
            <w:tcW w:w="1980" w:type="dxa"/>
          </w:tcPr>
          <w:p w:rsidR="00614097" w:rsidRPr="00A333B7" w:rsidRDefault="00347AB0" w:rsidP="00E50457">
            <w:r>
              <w:rPr>
                <w:rFonts w:hint="eastAsia"/>
              </w:rPr>
              <w:t>page</w:t>
            </w:r>
          </w:p>
        </w:tc>
        <w:tc>
          <w:tcPr>
            <w:tcW w:w="720" w:type="dxa"/>
          </w:tcPr>
          <w:p w:rsidR="00614097" w:rsidRPr="00A333B7" w:rsidRDefault="00347AB0" w:rsidP="00E5045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14097" w:rsidRPr="00A333B7" w:rsidRDefault="00347AB0" w:rsidP="00E50457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614097" w:rsidRPr="00A333B7" w:rsidRDefault="00614097" w:rsidP="00E50457"/>
        </w:tc>
      </w:tr>
      <w:tr w:rsidR="00614097" w:rsidRPr="00A333B7" w:rsidTr="00E50457">
        <w:tc>
          <w:tcPr>
            <w:tcW w:w="1728" w:type="dxa"/>
          </w:tcPr>
          <w:p w:rsidR="00614097" w:rsidRDefault="00614097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当前</w:t>
            </w:r>
            <w:r>
              <w:rPr>
                <w:lang w:val="zh-CN"/>
              </w:rPr>
              <w:t>页记录数</w:t>
            </w:r>
          </w:p>
        </w:tc>
        <w:tc>
          <w:tcPr>
            <w:tcW w:w="1980" w:type="dxa"/>
          </w:tcPr>
          <w:p w:rsidR="00614097" w:rsidRPr="00A333B7" w:rsidRDefault="00347AB0" w:rsidP="00E50457">
            <w:r>
              <w:rPr>
                <w:rFonts w:hint="eastAsia"/>
              </w:rPr>
              <w:t>limit</w:t>
            </w:r>
          </w:p>
        </w:tc>
        <w:tc>
          <w:tcPr>
            <w:tcW w:w="720" w:type="dxa"/>
          </w:tcPr>
          <w:p w:rsidR="00614097" w:rsidRPr="00A333B7" w:rsidRDefault="00347AB0" w:rsidP="00E50457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614097" w:rsidRPr="00A333B7" w:rsidRDefault="00347AB0" w:rsidP="00E50457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</w:tcPr>
          <w:p w:rsidR="00614097" w:rsidRPr="00A333B7" w:rsidRDefault="00614097" w:rsidP="00E50457"/>
        </w:tc>
      </w:tr>
      <w:tr w:rsidR="002A6AFE" w:rsidRPr="00A333B7" w:rsidTr="00E50457">
        <w:tc>
          <w:tcPr>
            <w:tcW w:w="1728" w:type="dxa"/>
          </w:tcPr>
          <w:p w:rsidR="002A6AFE" w:rsidRPr="00A333B7" w:rsidRDefault="002A6AFE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电子</w:t>
            </w:r>
            <w:r>
              <w:rPr>
                <w:lang w:val="zh-CN"/>
              </w:rPr>
              <w:t>账户</w:t>
            </w:r>
            <w:r>
              <w:rPr>
                <w:rFonts w:hint="eastAsia"/>
                <w:lang w:val="zh-CN"/>
              </w:rPr>
              <w:t>交易</w:t>
            </w:r>
            <w:r>
              <w:rPr>
                <w:lang w:val="zh-CN"/>
              </w:rPr>
              <w:t>明细</w:t>
            </w:r>
          </w:p>
        </w:tc>
        <w:tc>
          <w:tcPr>
            <w:tcW w:w="1980" w:type="dxa"/>
          </w:tcPr>
          <w:p w:rsidR="002A6AFE" w:rsidRPr="00A333B7" w:rsidRDefault="002A6AFE" w:rsidP="00E50457">
            <w:r>
              <w:t>trans_detail</w:t>
            </w:r>
          </w:p>
        </w:tc>
        <w:tc>
          <w:tcPr>
            <w:tcW w:w="720" w:type="dxa"/>
          </w:tcPr>
          <w:p w:rsidR="002A6AFE" w:rsidRPr="00A333B7" w:rsidRDefault="002A6AFE" w:rsidP="00E5045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A6AFE" w:rsidRPr="00A333B7" w:rsidRDefault="002A6AFE" w:rsidP="00E50457">
            <w:r>
              <w:t>xml</w:t>
            </w:r>
          </w:p>
        </w:tc>
        <w:tc>
          <w:tcPr>
            <w:tcW w:w="4305" w:type="dxa"/>
          </w:tcPr>
          <w:p w:rsidR="002A6AFE" w:rsidRDefault="00614097" w:rsidP="00E50457">
            <w:r>
              <w:rPr>
                <w:rFonts w:hint="eastAsia"/>
              </w:rPr>
              <w:t>&lt;</w:t>
            </w:r>
            <w:r>
              <w:t>detail</w:t>
            </w:r>
            <w:r>
              <w:rPr>
                <w:rFonts w:hint="eastAsia"/>
              </w:rPr>
              <w:t>&gt;</w:t>
            </w:r>
          </w:p>
          <w:p w:rsidR="00614097" w:rsidRDefault="00614097" w:rsidP="00614097">
            <w:pPr>
              <w:ind w:firstLineChars="200" w:firstLine="420"/>
            </w:pPr>
            <w:r>
              <w:t>&lt;row&gt;</w:t>
            </w:r>
          </w:p>
          <w:p w:rsidR="00614097" w:rsidRDefault="00614097" w:rsidP="00614097">
            <w:pPr>
              <w:ind w:firstLineChars="200" w:firstLine="420"/>
            </w:pPr>
            <w:r>
              <w:t>&lt;</w:t>
            </w:r>
            <w:r w:rsidR="004C0304">
              <w:rPr>
                <w:rFonts w:hint="eastAsia"/>
              </w:rPr>
              <w:t>TrsTime</w:t>
            </w:r>
            <w:r>
              <w:t>&gt;</w:t>
            </w:r>
            <w:r w:rsidR="00347AB0">
              <w:t>&lt;/</w:t>
            </w:r>
            <w:r w:rsidR="004C0304">
              <w:rPr>
                <w:rFonts w:hint="eastAsia"/>
              </w:rPr>
              <w:t>TrsTime</w:t>
            </w:r>
            <w:r w:rsidR="00347AB0">
              <w:t>&gt;</w:t>
            </w:r>
          </w:p>
          <w:p w:rsidR="00347AB0" w:rsidRDefault="00347AB0" w:rsidP="00614097">
            <w:pPr>
              <w:ind w:firstLineChars="200" w:firstLine="420"/>
            </w:pPr>
            <w:r>
              <w:t>&lt;</w:t>
            </w:r>
            <w:r w:rsidR="004C0304">
              <w:rPr>
                <w:rFonts w:hint="eastAsia"/>
              </w:rPr>
              <w:t>TrsInAmount</w:t>
            </w:r>
            <w:r>
              <w:t>&gt;&lt;/</w:t>
            </w:r>
            <w:r w:rsidR="004C0304">
              <w:rPr>
                <w:rFonts w:hint="eastAsia"/>
              </w:rPr>
              <w:t>TrsInAmount</w:t>
            </w:r>
            <w:r>
              <w:t>&gt;</w:t>
            </w:r>
          </w:p>
          <w:p w:rsidR="00347AB0" w:rsidRDefault="00347AB0" w:rsidP="00347AB0">
            <w:pPr>
              <w:ind w:firstLineChars="400" w:firstLine="840"/>
            </w:pPr>
            <w:r>
              <w:t>&lt;</w:t>
            </w:r>
            <w:r w:rsidR="004C0304">
              <w:rPr>
                <w:rFonts w:hint="eastAsia"/>
              </w:rPr>
              <w:t>TrsOutAmount</w:t>
            </w:r>
            <w:r>
              <w:t>&gt;&lt;/</w:t>
            </w:r>
            <w:r w:rsidR="004C0304">
              <w:rPr>
                <w:rFonts w:hint="eastAsia"/>
              </w:rPr>
              <w:t>TrsOutAmount</w:t>
            </w:r>
            <w:r>
              <w:t>&gt;</w:t>
            </w:r>
          </w:p>
          <w:p w:rsidR="00347AB0" w:rsidRDefault="00347AB0" w:rsidP="00347AB0">
            <w:pPr>
              <w:ind w:firstLineChars="400" w:firstLine="840"/>
            </w:pPr>
            <w:r>
              <w:rPr>
                <w:rFonts w:hint="eastAsia"/>
              </w:rPr>
              <w:t>&lt;</w:t>
            </w:r>
            <w:r>
              <w:t>Balance</w:t>
            </w:r>
            <w:r>
              <w:rPr>
                <w:rFonts w:hint="eastAsia"/>
              </w:rPr>
              <w:t>&gt;</w:t>
            </w:r>
            <w:r>
              <w:t>&lt;/Balance&gt;</w:t>
            </w:r>
          </w:p>
          <w:p w:rsidR="00614097" w:rsidRDefault="00614097" w:rsidP="00614097">
            <w:pPr>
              <w:ind w:firstLineChars="200" w:firstLine="420"/>
            </w:pPr>
            <w:r>
              <w:t>&lt;/row&gt;</w:t>
            </w:r>
          </w:p>
          <w:p w:rsidR="00347AB0" w:rsidRDefault="00347AB0" w:rsidP="00614097">
            <w:pPr>
              <w:ind w:firstLineChars="200" w:firstLine="420"/>
            </w:pPr>
            <w:r>
              <w:t>…</w:t>
            </w:r>
          </w:p>
          <w:p w:rsidR="00614097" w:rsidRDefault="00614097" w:rsidP="00E50457">
            <w:r>
              <w:t>&lt;/detail&gt;</w:t>
            </w:r>
          </w:p>
          <w:p w:rsidR="004C0304" w:rsidRDefault="00347AB0" w:rsidP="004C0304">
            <w:r>
              <w:rPr>
                <w:rFonts w:hint="eastAsia"/>
              </w:rPr>
              <w:t>TrsTime</w:t>
            </w:r>
            <w:r>
              <w:t xml:space="preserve"> : </w:t>
            </w:r>
            <w:r>
              <w:rPr>
                <w:rFonts w:hint="eastAsia"/>
              </w:rPr>
              <w:t>交易</w:t>
            </w:r>
            <w:r>
              <w:t>时间</w:t>
            </w:r>
          </w:p>
          <w:p w:rsidR="004C0304" w:rsidRPr="004C0304" w:rsidRDefault="004C0304" w:rsidP="004C0304">
            <w:r w:rsidRPr="004B2A9D">
              <w:rPr>
                <w:rFonts w:hint="eastAsia"/>
              </w:rPr>
              <w:t>TrsIn</w:t>
            </w:r>
            <w:r>
              <w:rPr>
                <w:rFonts w:hint="eastAsia"/>
              </w:rPr>
              <w:t>Amount</w:t>
            </w:r>
            <w:r w:rsidRPr="004B2A9D">
              <w:rPr>
                <w:rFonts w:hint="eastAsia"/>
              </w:rPr>
              <w:t>：</w:t>
            </w:r>
            <w:r>
              <w:rPr>
                <w:rFonts w:hint="eastAsia"/>
                <w:lang w:val="zh-CN"/>
              </w:rPr>
              <w:t>存入金额</w:t>
            </w:r>
            <w:r w:rsidR="004B2A9D" w:rsidRPr="004B2A9D">
              <w:rPr>
                <w:rFonts w:hint="eastAsia"/>
              </w:rPr>
              <w:t>，</w:t>
            </w:r>
            <w:r w:rsidR="004B2A9D" w:rsidRPr="004B2A9D">
              <w:rPr>
                <w:color w:val="FF0000"/>
                <w:lang w:val="zh-CN"/>
              </w:rPr>
              <w:t>单位为元</w:t>
            </w:r>
          </w:p>
          <w:p w:rsidR="004C0304" w:rsidRPr="004B2A9D" w:rsidRDefault="004C0304" w:rsidP="004C0304">
            <w:r w:rsidRPr="004B2A9D">
              <w:rPr>
                <w:rFonts w:hint="eastAsia"/>
              </w:rPr>
              <w:t>TrsOut</w:t>
            </w:r>
            <w:r>
              <w:rPr>
                <w:rFonts w:hint="eastAsia"/>
              </w:rPr>
              <w:t>Amount</w:t>
            </w:r>
            <w:r w:rsidRPr="004B2A9D">
              <w:rPr>
                <w:rFonts w:hint="eastAsia"/>
              </w:rPr>
              <w:t>：</w:t>
            </w:r>
            <w:r>
              <w:rPr>
                <w:rFonts w:hint="eastAsia"/>
                <w:lang w:val="zh-CN"/>
              </w:rPr>
              <w:t>支出金额</w:t>
            </w:r>
            <w:r w:rsidR="004B2A9D" w:rsidRPr="004B2A9D">
              <w:rPr>
                <w:rFonts w:hint="eastAsia"/>
              </w:rPr>
              <w:t>，</w:t>
            </w:r>
            <w:r w:rsidR="004B2A9D" w:rsidRPr="004B2A9D">
              <w:rPr>
                <w:color w:val="FF0000"/>
                <w:lang w:val="zh-CN"/>
              </w:rPr>
              <w:t>单位为元</w:t>
            </w:r>
          </w:p>
          <w:p w:rsidR="00347AB0" w:rsidRPr="004C0304" w:rsidRDefault="004C0304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Balance：活期账户余额</w:t>
            </w:r>
            <w:r w:rsidR="004B2A9D">
              <w:rPr>
                <w:rFonts w:hint="eastAsia"/>
                <w:lang w:val="zh-CN"/>
              </w:rPr>
              <w:t xml:space="preserve">， </w:t>
            </w:r>
            <w:r w:rsidR="004B2A9D" w:rsidRPr="004B2A9D">
              <w:rPr>
                <w:rFonts w:hint="eastAsia"/>
                <w:color w:val="FF0000"/>
                <w:lang w:val="zh-CN"/>
              </w:rPr>
              <w:t>单位</w:t>
            </w:r>
            <w:r w:rsidR="004B2A9D" w:rsidRPr="004B2A9D">
              <w:rPr>
                <w:color w:val="FF0000"/>
                <w:lang w:val="zh-CN"/>
              </w:rPr>
              <w:t>为元</w:t>
            </w:r>
          </w:p>
        </w:tc>
      </w:tr>
    </w:tbl>
    <w:p w:rsidR="00CE2B64" w:rsidRDefault="00CE2B64" w:rsidP="00CE2B64"/>
    <w:p w:rsidR="00CE2B64" w:rsidRDefault="00CE2B64" w:rsidP="00CE2B64"/>
    <w:p w:rsidR="00643665" w:rsidRDefault="00643665" w:rsidP="00D324E5"/>
    <w:p w:rsidR="00907231" w:rsidRDefault="00907231" w:rsidP="00D324E5"/>
    <w:p w:rsidR="00907231" w:rsidRDefault="00907231" w:rsidP="00D324E5"/>
    <w:p w:rsidR="00A85977" w:rsidRDefault="00A85977" w:rsidP="008A1C9B"/>
    <w:p w:rsidR="00AA4B24" w:rsidRDefault="00AA4B24" w:rsidP="002B1B39">
      <w:pPr>
        <w:pStyle w:val="2"/>
        <w:numPr>
          <w:ilvl w:val="1"/>
          <w:numId w:val="1"/>
        </w:numPr>
      </w:pPr>
      <w:bookmarkStart w:id="968" w:name="_Toc493792818"/>
      <w:r>
        <w:rPr>
          <w:rFonts w:hint="eastAsia"/>
        </w:rPr>
        <w:t>天天</w:t>
      </w:r>
      <w:r>
        <w:t>涨薪电子账户</w:t>
      </w:r>
      <w:r w:rsidR="001030AA">
        <w:rPr>
          <w:rFonts w:hint="eastAsia"/>
        </w:rPr>
        <w:t>资金</w:t>
      </w:r>
      <w:r w:rsidR="001030AA">
        <w:t>转入接口</w:t>
      </w:r>
      <w:bookmarkEnd w:id="968"/>
    </w:p>
    <w:p w:rsidR="001030AA" w:rsidRDefault="001030AA" w:rsidP="002B1B39">
      <w:pPr>
        <w:pStyle w:val="3"/>
        <w:numPr>
          <w:ilvl w:val="2"/>
          <w:numId w:val="1"/>
        </w:numPr>
      </w:pPr>
      <w:bookmarkStart w:id="969" w:name="_Toc493792819"/>
      <w:r>
        <w:rPr>
          <w:rFonts w:hint="eastAsia"/>
        </w:rPr>
        <w:t>业务</w:t>
      </w:r>
      <w:r>
        <w:t>功能</w:t>
      </w:r>
      <w:bookmarkEnd w:id="969"/>
    </w:p>
    <w:p w:rsidR="001030AA" w:rsidRPr="007A05B7" w:rsidRDefault="001030AA" w:rsidP="001030AA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用于天天</w:t>
      </w:r>
      <w:r>
        <w:rPr>
          <w:rFonts w:ascii="宋体" w:hAnsi="宋体"/>
        </w:rPr>
        <w:t>涨薪电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账户</w:t>
      </w:r>
      <w:r>
        <w:rPr>
          <w:rFonts w:ascii="宋体" w:hAnsi="宋体" w:hint="eastAsia"/>
        </w:rPr>
        <w:t>资金</w:t>
      </w:r>
      <w:r>
        <w:rPr>
          <w:rFonts w:ascii="宋体" w:hAnsi="宋体"/>
        </w:rPr>
        <w:t>转入.</w:t>
      </w:r>
    </w:p>
    <w:p w:rsidR="001030AA" w:rsidRDefault="001030AA" w:rsidP="002B1B39">
      <w:pPr>
        <w:pStyle w:val="3"/>
        <w:numPr>
          <w:ilvl w:val="2"/>
          <w:numId w:val="1"/>
        </w:numPr>
      </w:pPr>
      <w:bookmarkStart w:id="970" w:name="_Toc493792820"/>
      <w:r>
        <w:rPr>
          <w:rFonts w:hint="eastAsia"/>
        </w:rPr>
        <w:t>交互</w:t>
      </w:r>
      <w:r>
        <w:t>模式</w:t>
      </w:r>
      <w:bookmarkEnd w:id="970"/>
    </w:p>
    <w:p w:rsidR="001030AA" w:rsidRPr="00B345AD" w:rsidRDefault="001030AA" w:rsidP="001030AA">
      <w:pPr>
        <w:ind w:left="420"/>
      </w:pPr>
      <w:r w:rsidRPr="00A333B7">
        <w:rPr>
          <w:rFonts w:hint="eastAsia"/>
        </w:rPr>
        <w:t>后台系统调用交互模式</w:t>
      </w:r>
    </w:p>
    <w:p w:rsidR="001030AA" w:rsidRDefault="001030AA" w:rsidP="002B1B39">
      <w:pPr>
        <w:pStyle w:val="3"/>
        <w:numPr>
          <w:ilvl w:val="2"/>
          <w:numId w:val="1"/>
        </w:numPr>
      </w:pPr>
      <w:bookmarkStart w:id="971" w:name="_Toc493792821"/>
      <w:r>
        <w:rPr>
          <w:rFonts w:hint="eastAsia"/>
        </w:rPr>
        <w:lastRenderedPageBreak/>
        <w:t>请求</w:t>
      </w:r>
      <w:r>
        <w:t>参数列表</w:t>
      </w:r>
      <w:bookmarkEnd w:id="971"/>
    </w:p>
    <w:p w:rsidR="001030AA" w:rsidRDefault="001030AA" w:rsidP="001030AA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>
        <w:t>ele</w:t>
      </w:r>
      <w:r w:rsidRPr="00CE2B64">
        <w:t>c</w:t>
      </w:r>
      <w:r>
        <w:t>_acc_trans_in</w:t>
      </w:r>
      <w:r w:rsidRPr="00AE1CC8">
        <w:rPr>
          <w:rFonts w:hint="eastAsia"/>
        </w:rPr>
        <w:t>.cgi</w:t>
      </w:r>
    </w:p>
    <w:p w:rsidR="001030AA" w:rsidRDefault="001030AA" w:rsidP="001030AA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030AA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030AA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030AA" w:rsidRPr="00A333B7" w:rsidRDefault="001030AA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030AA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030AA" w:rsidRPr="00A333B7" w:rsidRDefault="001030AA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030AA" w:rsidRPr="00A333B7" w:rsidRDefault="001030AA" w:rsidP="00E5045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030AA" w:rsidRPr="00A333B7" w:rsidRDefault="001030AA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service_version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input_charset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sign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是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String(32)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1030AA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030AA" w:rsidRPr="00A333B7" w:rsidRDefault="001030AA" w:rsidP="00E50457">
            <w:r w:rsidRPr="00A333B7">
              <w:t>多密钥支持的密钥序号，默认1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1030AA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1030AA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转入</w:t>
            </w:r>
            <w:r>
              <w:t>金额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amount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(8)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4B2A9D" w:rsidRDefault="00150E05" w:rsidP="00150E05">
            <w:pPr>
              <w:rPr>
                <w:color w:val="FF0000"/>
              </w:rPr>
            </w:pPr>
            <w:r w:rsidRPr="004B2A9D">
              <w:rPr>
                <w:rFonts w:hint="eastAsia"/>
                <w:color w:val="FF0000"/>
              </w:rPr>
              <w:t>单位</w:t>
            </w:r>
            <w:r w:rsidRPr="004B2A9D">
              <w:rPr>
                <w:color w:val="FF0000"/>
              </w:rPr>
              <w:t>:</w:t>
            </w:r>
            <w:r w:rsidRPr="004B2A9D">
              <w:rPr>
                <w:rFonts w:hint="eastAsia"/>
                <w:color w:val="FF0000"/>
              </w:rPr>
              <w:t>分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本次</w:t>
            </w:r>
            <w:r>
              <w:t>交易对应快捷支付单号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1030AA" w:rsidRDefault="00150E05" w:rsidP="00150E05">
            <w:r>
              <w:t>serialno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/>
        </w:tc>
      </w:tr>
    </w:tbl>
    <w:p w:rsidR="001030AA" w:rsidRDefault="001030AA" w:rsidP="002B1B39">
      <w:pPr>
        <w:pStyle w:val="3"/>
        <w:numPr>
          <w:ilvl w:val="2"/>
          <w:numId w:val="1"/>
        </w:numPr>
      </w:pPr>
      <w:bookmarkStart w:id="972" w:name="_Toc493792822"/>
      <w:r>
        <w:rPr>
          <w:rFonts w:hint="eastAsia"/>
        </w:rPr>
        <w:t>应答参数</w:t>
      </w:r>
      <w:r>
        <w:t>列表</w:t>
      </w:r>
      <w:bookmarkEnd w:id="972"/>
    </w:p>
    <w:p w:rsidR="001030AA" w:rsidRPr="00A333B7" w:rsidRDefault="001030AA" w:rsidP="001030AA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1030AA" w:rsidRPr="00A333B7" w:rsidRDefault="001030AA" w:rsidP="001030AA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1030AA" w:rsidRPr="00A333B7" w:rsidRDefault="001030AA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1030AA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030AA" w:rsidRPr="00A333B7" w:rsidRDefault="001030AA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sign_type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service_version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input_charset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String(8)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sign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是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String(32)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签名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sign_key_index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Int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t>多密钥支持的密钥序号，默认1</w:t>
            </w:r>
          </w:p>
        </w:tc>
      </w:tr>
      <w:tr w:rsidR="001030AA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030AA" w:rsidRPr="00A333B7" w:rsidRDefault="001030AA" w:rsidP="00E5045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1030AA" w:rsidRPr="00A333B7" w:rsidRDefault="001030AA" w:rsidP="00E5045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Int</w:t>
            </w:r>
          </w:p>
        </w:tc>
        <w:tc>
          <w:tcPr>
            <w:tcW w:w="4305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参见错误码对照表</w:t>
            </w:r>
          </w:p>
        </w:tc>
      </w:tr>
      <w:tr w:rsidR="001030AA" w:rsidRPr="00A333B7" w:rsidTr="00E50457">
        <w:tc>
          <w:tcPr>
            <w:tcW w:w="1728" w:type="dxa"/>
          </w:tcPr>
          <w:p w:rsidR="001030AA" w:rsidRPr="00A333B7" w:rsidRDefault="001030AA" w:rsidP="00E50457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1030AA" w:rsidRPr="00A333B7" w:rsidRDefault="001030AA" w:rsidP="00E50457">
            <w:r w:rsidRPr="00A333B7">
              <w:t>retmsg</w:t>
            </w:r>
          </w:p>
        </w:tc>
        <w:tc>
          <w:tcPr>
            <w:tcW w:w="720" w:type="dxa"/>
          </w:tcPr>
          <w:p w:rsidR="001030AA" w:rsidRPr="00A333B7" w:rsidRDefault="001030AA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1030AA" w:rsidRPr="00A333B7" w:rsidRDefault="001030AA" w:rsidP="00E50457">
            <w:r w:rsidRPr="00A333B7">
              <w:t>String(30)</w:t>
            </w:r>
          </w:p>
        </w:tc>
        <w:tc>
          <w:tcPr>
            <w:tcW w:w="4305" w:type="dxa"/>
          </w:tcPr>
          <w:p w:rsidR="001030AA" w:rsidRPr="00A333B7" w:rsidRDefault="001030AA" w:rsidP="00E50457"/>
        </w:tc>
      </w:tr>
      <w:tr w:rsidR="001030AA" w:rsidRPr="00A333B7" w:rsidTr="00E50457">
        <w:tc>
          <w:tcPr>
            <w:tcW w:w="1728" w:type="dxa"/>
          </w:tcPr>
          <w:p w:rsidR="001030AA" w:rsidRPr="00A333B7" w:rsidRDefault="004E192C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</w:t>
            </w:r>
            <w:r w:rsidR="001030AA">
              <w:rPr>
                <w:lang w:val="zh-CN"/>
              </w:rPr>
              <w:t>转入金额</w:t>
            </w:r>
          </w:p>
        </w:tc>
        <w:tc>
          <w:tcPr>
            <w:tcW w:w="1980" w:type="dxa"/>
          </w:tcPr>
          <w:p w:rsidR="001030AA" w:rsidRPr="00A333B7" w:rsidRDefault="001030AA" w:rsidP="00E50457">
            <w:r>
              <w:rPr>
                <w:rFonts w:hint="eastAsia"/>
              </w:rPr>
              <w:t>amount</w:t>
            </w:r>
          </w:p>
        </w:tc>
        <w:tc>
          <w:tcPr>
            <w:tcW w:w="720" w:type="dxa"/>
          </w:tcPr>
          <w:p w:rsidR="001030AA" w:rsidRPr="00A333B7" w:rsidRDefault="001030AA" w:rsidP="00E5045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1030AA" w:rsidRPr="00A333B7" w:rsidRDefault="001030AA" w:rsidP="00E50457">
            <w:r>
              <w:rPr>
                <w:rFonts w:hint="eastAsia"/>
              </w:rPr>
              <w:t>String</w:t>
            </w:r>
            <w:r>
              <w:t>(</w:t>
            </w:r>
            <w:r w:rsidR="004E192C">
              <w:t>20</w:t>
            </w:r>
            <w:r>
              <w:t>)</w:t>
            </w:r>
          </w:p>
        </w:tc>
        <w:tc>
          <w:tcPr>
            <w:tcW w:w="4305" w:type="dxa"/>
          </w:tcPr>
          <w:p w:rsidR="001030AA" w:rsidRPr="00A333B7" w:rsidRDefault="001030AA" w:rsidP="00E50457"/>
        </w:tc>
      </w:tr>
    </w:tbl>
    <w:p w:rsidR="001030AA" w:rsidRDefault="001030AA" w:rsidP="001030AA"/>
    <w:p w:rsidR="002B1B39" w:rsidRDefault="002B1B39" w:rsidP="001030AA"/>
    <w:p w:rsidR="002B1B39" w:rsidRDefault="002B1B39" w:rsidP="001030AA"/>
    <w:p w:rsidR="002B1B39" w:rsidRDefault="002B1B39" w:rsidP="00AE7F9C">
      <w:pPr>
        <w:pStyle w:val="2"/>
        <w:numPr>
          <w:ilvl w:val="1"/>
          <w:numId w:val="1"/>
        </w:numPr>
      </w:pPr>
      <w:bookmarkStart w:id="973" w:name="_Toc493792823"/>
      <w:r>
        <w:rPr>
          <w:rFonts w:hint="eastAsia"/>
        </w:rPr>
        <w:t>天天</w:t>
      </w:r>
      <w:r>
        <w:t>涨薪电子账户</w:t>
      </w:r>
      <w:r>
        <w:rPr>
          <w:rFonts w:hint="eastAsia"/>
        </w:rPr>
        <w:t>资金</w:t>
      </w:r>
      <w:r>
        <w:t>转</w:t>
      </w:r>
      <w:r>
        <w:rPr>
          <w:rFonts w:hint="eastAsia"/>
        </w:rPr>
        <w:t>出</w:t>
      </w:r>
      <w:r>
        <w:t>接口</w:t>
      </w:r>
      <w:bookmarkEnd w:id="973"/>
    </w:p>
    <w:p w:rsidR="002B1B39" w:rsidRDefault="002B1B39" w:rsidP="00AE7F9C">
      <w:pPr>
        <w:pStyle w:val="3"/>
        <w:numPr>
          <w:ilvl w:val="2"/>
          <w:numId w:val="1"/>
        </w:numPr>
      </w:pPr>
      <w:bookmarkStart w:id="974" w:name="_Toc493792824"/>
      <w:r>
        <w:rPr>
          <w:rFonts w:hint="eastAsia"/>
        </w:rPr>
        <w:t>业务</w:t>
      </w:r>
      <w:r>
        <w:t>功能</w:t>
      </w:r>
      <w:bookmarkEnd w:id="974"/>
    </w:p>
    <w:p w:rsidR="002B1B39" w:rsidRPr="007A05B7" w:rsidRDefault="002B1B39" w:rsidP="002B1B39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用于天天</w:t>
      </w:r>
      <w:r>
        <w:rPr>
          <w:rFonts w:ascii="宋体" w:hAnsi="宋体"/>
        </w:rPr>
        <w:t>涨薪电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账户</w:t>
      </w:r>
      <w:r>
        <w:rPr>
          <w:rFonts w:ascii="宋体" w:hAnsi="宋体" w:hint="eastAsia"/>
        </w:rPr>
        <w:t>资金</w:t>
      </w:r>
      <w:r>
        <w:rPr>
          <w:rFonts w:ascii="宋体" w:hAnsi="宋体"/>
        </w:rPr>
        <w:t>转</w:t>
      </w:r>
      <w:r>
        <w:rPr>
          <w:rFonts w:ascii="宋体" w:hAnsi="宋体" w:hint="eastAsia"/>
        </w:rPr>
        <w:t>出</w:t>
      </w:r>
      <w:r>
        <w:rPr>
          <w:rFonts w:ascii="宋体" w:hAnsi="宋体"/>
        </w:rPr>
        <w:t>.</w:t>
      </w:r>
    </w:p>
    <w:p w:rsidR="002B1B39" w:rsidRDefault="002B1B39" w:rsidP="00AE7F9C">
      <w:pPr>
        <w:pStyle w:val="3"/>
        <w:numPr>
          <w:ilvl w:val="2"/>
          <w:numId w:val="1"/>
        </w:numPr>
      </w:pPr>
      <w:bookmarkStart w:id="975" w:name="_Toc493792825"/>
      <w:r>
        <w:rPr>
          <w:rFonts w:hint="eastAsia"/>
        </w:rPr>
        <w:t>交互</w:t>
      </w:r>
      <w:r>
        <w:t>模式</w:t>
      </w:r>
      <w:bookmarkEnd w:id="975"/>
    </w:p>
    <w:p w:rsidR="002B1B39" w:rsidRPr="00B345AD" w:rsidRDefault="002B1B39" w:rsidP="002B1B39">
      <w:pPr>
        <w:ind w:left="420"/>
      </w:pPr>
      <w:r w:rsidRPr="00A333B7">
        <w:rPr>
          <w:rFonts w:hint="eastAsia"/>
        </w:rPr>
        <w:t>后台系统调用交互模式</w:t>
      </w:r>
    </w:p>
    <w:p w:rsidR="002B1B39" w:rsidRDefault="002B1B39" w:rsidP="00AE7F9C">
      <w:pPr>
        <w:pStyle w:val="3"/>
        <w:numPr>
          <w:ilvl w:val="2"/>
          <w:numId w:val="1"/>
        </w:numPr>
      </w:pPr>
      <w:bookmarkStart w:id="976" w:name="_Toc493792826"/>
      <w:r>
        <w:rPr>
          <w:rFonts w:hint="eastAsia"/>
        </w:rPr>
        <w:lastRenderedPageBreak/>
        <w:t>请求</w:t>
      </w:r>
      <w:r>
        <w:t>参数列表</w:t>
      </w:r>
      <w:bookmarkEnd w:id="976"/>
    </w:p>
    <w:p w:rsidR="002B1B39" w:rsidRDefault="002B1B39" w:rsidP="002B1B39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>
        <w:rPr>
          <w:rFonts w:hint="eastAsia"/>
        </w:rPr>
        <w:t>m</w:t>
      </w:r>
      <w:r w:rsidRPr="00AE1CC8">
        <w:rPr>
          <w:rFonts w:hint="eastAsia"/>
        </w:rPr>
        <w:t>b2c_</w:t>
      </w:r>
      <w:r>
        <w:t>ele</w:t>
      </w:r>
      <w:r w:rsidRPr="00CE2B64">
        <w:t>c</w:t>
      </w:r>
      <w:r>
        <w:t>_acc_trans_out</w:t>
      </w:r>
      <w:r w:rsidRPr="00AE1CC8">
        <w:rPr>
          <w:rFonts w:hint="eastAsia"/>
        </w:rPr>
        <w:t>.cgi</w:t>
      </w:r>
    </w:p>
    <w:p w:rsidR="002B1B39" w:rsidRDefault="002B1B39" w:rsidP="002B1B39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B1B39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B1B39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B1B39" w:rsidRPr="00A333B7" w:rsidRDefault="002B1B39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B1B39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2B1B39" w:rsidRPr="00A333B7" w:rsidRDefault="002B1B39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2B1B39" w:rsidRPr="00A333B7" w:rsidRDefault="002B1B39" w:rsidP="00E50457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2B1B39" w:rsidRPr="00A333B7" w:rsidRDefault="002B1B39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service_version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input_charset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sign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是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String(32)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2B1B39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2B1B39" w:rsidRPr="00A333B7" w:rsidRDefault="002B1B39" w:rsidP="00E50457">
            <w:r w:rsidRPr="00A333B7">
              <w:t>多密钥支持的密钥序号，默认1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E50457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lastRenderedPageBreak/>
              <w:t>转出</w:t>
            </w:r>
            <w:r>
              <w:t>金额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amount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4B2A9D" w:rsidRDefault="00150E05" w:rsidP="00150E05">
            <w:pPr>
              <w:rPr>
                <w:color w:val="FF0000"/>
              </w:rPr>
            </w:pPr>
            <w:r w:rsidRPr="004B2A9D">
              <w:rPr>
                <w:rFonts w:hint="eastAsia"/>
                <w:color w:val="FF0000"/>
              </w:rPr>
              <w:t>单位</w:t>
            </w:r>
            <w:r w:rsidRPr="004B2A9D">
              <w:rPr>
                <w:color w:val="FF0000"/>
              </w:rPr>
              <w:t>:分</w:t>
            </w:r>
          </w:p>
        </w:tc>
      </w:tr>
      <w:tr w:rsidR="00150E05" w:rsidRPr="00A333B7" w:rsidTr="002B1B3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绑定</w:t>
            </w:r>
            <w:r>
              <w:t>序列号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bind_ser</w:t>
            </w:r>
            <w:r>
              <w:rPr>
                <w:rFonts w:hint="eastAsia"/>
              </w:rPr>
              <w:t>ia</w:t>
            </w:r>
            <w:r w:rsidRPr="00A333B7">
              <w:t>lno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  <w:lang w:val="zh-CN"/>
              </w:rPr>
              <w:t>绑定</w:t>
            </w:r>
            <w:r w:rsidRPr="00A333B7">
              <w:rPr>
                <w:lang w:val="zh-CN"/>
              </w:rPr>
              <w:t>序列号</w:t>
            </w:r>
          </w:p>
        </w:tc>
      </w:tr>
      <w:tr w:rsidR="00150E05" w:rsidRPr="00A333B7" w:rsidTr="004E192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pay_pwd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E50457">
        <w:tc>
          <w:tcPr>
            <w:tcW w:w="1728" w:type="dxa"/>
            <w:tcBorders>
              <w:top w:val="single" w:sz="6" w:space="0" w:color="000000"/>
            </w:tcBorders>
          </w:tcPr>
          <w:p w:rsidR="00150E05" w:rsidRPr="004C0304" w:rsidRDefault="00150E05" w:rsidP="00150E05">
            <w:pPr>
              <w:rPr>
                <w:strike/>
              </w:rPr>
            </w:pPr>
            <w:r w:rsidRPr="004C0304">
              <w:rPr>
                <w:rFonts w:hint="eastAsia"/>
                <w:strike/>
              </w:rPr>
              <w:t>短信</w:t>
            </w:r>
            <w:r w:rsidRPr="004C0304">
              <w:rPr>
                <w:strike/>
              </w:rPr>
              <w:t>验证码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4C0304" w:rsidRDefault="00150E05" w:rsidP="00150E05">
            <w:pPr>
              <w:rPr>
                <w:strike/>
              </w:rPr>
            </w:pPr>
            <w:r w:rsidRPr="004C0304">
              <w:rPr>
                <w:rFonts w:hint="eastAsia"/>
                <w:strike/>
              </w:rPr>
              <w:t>verify_code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4C0304" w:rsidRDefault="00150E05" w:rsidP="00150E05">
            <w:pPr>
              <w:rPr>
                <w:strike/>
              </w:rPr>
            </w:pPr>
            <w:r w:rsidRPr="004C0304">
              <w:rPr>
                <w:rFonts w:hint="eastAsia"/>
                <w:strike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4C0304" w:rsidRDefault="00150E05" w:rsidP="00150E05">
            <w:pPr>
              <w:rPr>
                <w:strike/>
              </w:rPr>
            </w:pPr>
            <w:r w:rsidRPr="004C0304">
              <w:rPr>
                <w:rFonts w:hint="eastAsia"/>
                <w:strike/>
              </w:rPr>
              <w:t>String</w:t>
            </w:r>
            <w:r w:rsidRPr="004C0304">
              <w:rPr>
                <w:strike/>
              </w:rPr>
              <w:t>(6)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4C0304" w:rsidRDefault="00150E05" w:rsidP="00150E05">
            <w:pPr>
              <w:rPr>
                <w:strike/>
              </w:rPr>
            </w:pPr>
          </w:p>
        </w:tc>
      </w:tr>
    </w:tbl>
    <w:p w:rsidR="002B1B39" w:rsidRDefault="002B1B39" w:rsidP="00AE7F9C">
      <w:pPr>
        <w:pStyle w:val="3"/>
        <w:numPr>
          <w:ilvl w:val="2"/>
          <w:numId w:val="1"/>
        </w:numPr>
      </w:pPr>
      <w:bookmarkStart w:id="977" w:name="_Toc493792827"/>
      <w:r>
        <w:rPr>
          <w:rFonts w:hint="eastAsia"/>
        </w:rPr>
        <w:t>应答参数</w:t>
      </w:r>
      <w:r>
        <w:t>列表</w:t>
      </w:r>
      <w:bookmarkEnd w:id="977"/>
    </w:p>
    <w:p w:rsidR="002B1B39" w:rsidRPr="00A333B7" w:rsidRDefault="002B1B39" w:rsidP="002B1B39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2B1B39" w:rsidRPr="00A333B7" w:rsidRDefault="002B1B39" w:rsidP="002B1B39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2B1B39" w:rsidRPr="00A333B7" w:rsidRDefault="002B1B39" w:rsidP="00E50457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2B1B39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2B1B39" w:rsidRPr="00A333B7" w:rsidRDefault="002B1B39" w:rsidP="00E50457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sign_type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service_version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input_charset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String(8)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sign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是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String(32)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签名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sign_key_index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Int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t>多密钥支持的密钥序号，默认1</w:t>
            </w:r>
          </w:p>
        </w:tc>
      </w:tr>
      <w:tr w:rsidR="002B1B39" w:rsidRPr="00A333B7" w:rsidTr="00E50457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2B1B39" w:rsidRPr="00A333B7" w:rsidRDefault="002B1B39" w:rsidP="00E50457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2B1B39" w:rsidRPr="00A333B7" w:rsidRDefault="002B1B39" w:rsidP="00E50457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Int</w:t>
            </w:r>
          </w:p>
        </w:tc>
        <w:tc>
          <w:tcPr>
            <w:tcW w:w="4305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参见错误码对照表</w:t>
            </w:r>
          </w:p>
        </w:tc>
      </w:tr>
      <w:tr w:rsidR="002B1B39" w:rsidRPr="00A333B7" w:rsidTr="00E50457">
        <w:tc>
          <w:tcPr>
            <w:tcW w:w="1728" w:type="dxa"/>
          </w:tcPr>
          <w:p w:rsidR="002B1B39" w:rsidRPr="00A333B7" w:rsidRDefault="002B1B39" w:rsidP="00E50457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2B1B39" w:rsidRPr="00A333B7" w:rsidRDefault="002B1B39" w:rsidP="00E50457">
            <w:r w:rsidRPr="00A333B7">
              <w:t>retmsg</w:t>
            </w:r>
          </w:p>
        </w:tc>
        <w:tc>
          <w:tcPr>
            <w:tcW w:w="720" w:type="dxa"/>
          </w:tcPr>
          <w:p w:rsidR="002B1B39" w:rsidRPr="00A333B7" w:rsidRDefault="002B1B39" w:rsidP="00E50457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2B1B39" w:rsidRPr="00A333B7" w:rsidRDefault="002B1B39" w:rsidP="00E50457">
            <w:r w:rsidRPr="00A333B7">
              <w:t>String(30)</w:t>
            </w:r>
          </w:p>
        </w:tc>
        <w:tc>
          <w:tcPr>
            <w:tcW w:w="4305" w:type="dxa"/>
          </w:tcPr>
          <w:p w:rsidR="002B1B39" w:rsidRPr="00A333B7" w:rsidRDefault="002B1B39" w:rsidP="00E50457"/>
        </w:tc>
      </w:tr>
      <w:tr w:rsidR="002B1B39" w:rsidRPr="00A333B7" w:rsidTr="00E50457">
        <w:tc>
          <w:tcPr>
            <w:tcW w:w="1728" w:type="dxa"/>
          </w:tcPr>
          <w:p w:rsidR="002B1B39" w:rsidRPr="00A333B7" w:rsidRDefault="004E192C" w:rsidP="00E5045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</w:t>
            </w:r>
            <w:r>
              <w:rPr>
                <w:lang w:val="zh-CN"/>
              </w:rPr>
              <w:t>转</w:t>
            </w:r>
            <w:r>
              <w:rPr>
                <w:rFonts w:hint="eastAsia"/>
                <w:lang w:val="zh-CN"/>
              </w:rPr>
              <w:t>出</w:t>
            </w:r>
            <w:r w:rsidR="002B1B39">
              <w:rPr>
                <w:lang w:val="zh-CN"/>
              </w:rPr>
              <w:t>金额</w:t>
            </w:r>
          </w:p>
        </w:tc>
        <w:tc>
          <w:tcPr>
            <w:tcW w:w="1980" w:type="dxa"/>
          </w:tcPr>
          <w:p w:rsidR="002B1B39" w:rsidRPr="00A333B7" w:rsidRDefault="002B1B39" w:rsidP="00E50457">
            <w:r>
              <w:rPr>
                <w:rFonts w:hint="eastAsia"/>
              </w:rPr>
              <w:t>amount</w:t>
            </w:r>
          </w:p>
        </w:tc>
        <w:tc>
          <w:tcPr>
            <w:tcW w:w="720" w:type="dxa"/>
          </w:tcPr>
          <w:p w:rsidR="002B1B39" w:rsidRPr="00A333B7" w:rsidRDefault="002B1B39" w:rsidP="00E50457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2B1B39" w:rsidRPr="00A333B7" w:rsidRDefault="002B1B39" w:rsidP="00E50457">
            <w:r>
              <w:rPr>
                <w:rFonts w:hint="eastAsia"/>
              </w:rPr>
              <w:t>String</w:t>
            </w:r>
            <w:r>
              <w:t>(</w:t>
            </w:r>
            <w:r w:rsidR="004E192C">
              <w:t>20</w:t>
            </w:r>
            <w:r>
              <w:t>)</w:t>
            </w:r>
          </w:p>
        </w:tc>
        <w:tc>
          <w:tcPr>
            <w:tcW w:w="4305" w:type="dxa"/>
          </w:tcPr>
          <w:p w:rsidR="002B1B39" w:rsidRPr="004B2A9D" w:rsidRDefault="004B2A9D" w:rsidP="00E50457">
            <w:pPr>
              <w:rPr>
                <w:color w:val="FF0000"/>
              </w:rPr>
            </w:pPr>
            <w:r w:rsidRPr="004B2A9D">
              <w:rPr>
                <w:rFonts w:hint="eastAsia"/>
                <w:color w:val="FF0000"/>
              </w:rPr>
              <w:t>单位</w:t>
            </w:r>
            <w:r w:rsidRPr="004B2A9D">
              <w:rPr>
                <w:color w:val="FF0000"/>
              </w:rPr>
              <w:t>:</w:t>
            </w:r>
            <w:r w:rsidRPr="004B2A9D">
              <w:rPr>
                <w:rFonts w:hint="eastAsia"/>
                <w:color w:val="FF0000"/>
              </w:rPr>
              <w:t>元</w:t>
            </w:r>
          </w:p>
        </w:tc>
      </w:tr>
    </w:tbl>
    <w:p w:rsidR="002B1B39" w:rsidRDefault="002B1B39" w:rsidP="001030AA"/>
    <w:p w:rsidR="00F66676" w:rsidRDefault="00F66676" w:rsidP="00F66676">
      <w:pPr>
        <w:pStyle w:val="2"/>
        <w:numPr>
          <w:ilvl w:val="1"/>
          <w:numId w:val="1"/>
        </w:numPr>
      </w:pPr>
      <w:bookmarkStart w:id="978" w:name="_Toc493792828"/>
      <w:r>
        <w:rPr>
          <w:rFonts w:hint="eastAsia"/>
        </w:rPr>
        <w:t>天天</w:t>
      </w:r>
      <w:r>
        <w:t>涨薪</w:t>
      </w:r>
      <w:r>
        <w:rPr>
          <w:rFonts w:hint="eastAsia"/>
        </w:rPr>
        <w:t>借记卡</w:t>
      </w:r>
      <w:r>
        <w:t>鉴权查询接口</w:t>
      </w:r>
      <w:bookmarkEnd w:id="978"/>
    </w:p>
    <w:p w:rsidR="00F66676" w:rsidRDefault="00F66676" w:rsidP="00F66676">
      <w:pPr>
        <w:pStyle w:val="3"/>
        <w:numPr>
          <w:ilvl w:val="2"/>
          <w:numId w:val="1"/>
        </w:numPr>
      </w:pPr>
      <w:bookmarkStart w:id="979" w:name="_Toc493792829"/>
      <w:r>
        <w:rPr>
          <w:rFonts w:hint="eastAsia"/>
        </w:rPr>
        <w:t>业务</w:t>
      </w:r>
      <w:r>
        <w:t>功能</w:t>
      </w:r>
      <w:bookmarkEnd w:id="979"/>
    </w:p>
    <w:p w:rsidR="00F66676" w:rsidRPr="007A05B7" w:rsidRDefault="00F66676" w:rsidP="00F66676">
      <w:pPr>
        <w:pStyle w:val="p0"/>
        <w:ind w:left="567"/>
        <w:rPr>
          <w:rFonts w:ascii="宋体" w:hAnsi="宋体"/>
        </w:rPr>
      </w:pPr>
      <w:r>
        <w:rPr>
          <w:rFonts w:ascii="宋体" w:hAnsi="宋体" w:hint="eastAsia"/>
        </w:rPr>
        <w:t>用于天天</w:t>
      </w:r>
      <w:r>
        <w:rPr>
          <w:rFonts w:ascii="宋体" w:hAnsi="宋体"/>
        </w:rPr>
        <w:t>涨薪</w:t>
      </w:r>
      <w:r>
        <w:rPr>
          <w:rFonts w:ascii="宋体" w:hAnsi="宋体" w:hint="eastAsia"/>
        </w:rPr>
        <w:t>借记卡鉴权</w:t>
      </w:r>
      <w:r>
        <w:rPr>
          <w:rFonts w:ascii="宋体" w:hAnsi="宋体"/>
        </w:rPr>
        <w:t>结果查询.</w:t>
      </w:r>
    </w:p>
    <w:p w:rsidR="00F66676" w:rsidRDefault="00F66676" w:rsidP="00F66676">
      <w:pPr>
        <w:pStyle w:val="3"/>
        <w:numPr>
          <w:ilvl w:val="2"/>
          <w:numId w:val="1"/>
        </w:numPr>
      </w:pPr>
      <w:bookmarkStart w:id="980" w:name="_Toc493792830"/>
      <w:r>
        <w:rPr>
          <w:rFonts w:hint="eastAsia"/>
        </w:rPr>
        <w:t>交互</w:t>
      </w:r>
      <w:r>
        <w:t>模式</w:t>
      </w:r>
      <w:bookmarkEnd w:id="980"/>
    </w:p>
    <w:p w:rsidR="00F66676" w:rsidRPr="00B345AD" w:rsidRDefault="00F66676" w:rsidP="00F66676">
      <w:pPr>
        <w:ind w:left="420"/>
      </w:pPr>
      <w:r w:rsidRPr="00A333B7">
        <w:rPr>
          <w:rFonts w:hint="eastAsia"/>
        </w:rPr>
        <w:t>后台系统调用交互模式</w:t>
      </w:r>
    </w:p>
    <w:p w:rsidR="00F66676" w:rsidRDefault="00F66676" w:rsidP="00F66676">
      <w:pPr>
        <w:pStyle w:val="3"/>
        <w:numPr>
          <w:ilvl w:val="2"/>
          <w:numId w:val="1"/>
        </w:numPr>
      </w:pPr>
      <w:bookmarkStart w:id="981" w:name="_Toc493792831"/>
      <w:r>
        <w:rPr>
          <w:rFonts w:hint="eastAsia"/>
        </w:rPr>
        <w:lastRenderedPageBreak/>
        <w:t>请求</w:t>
      </w:r>
      <w:r>
        <w:t>参数列表</w:t>
      </w:r>
      <w:bookmarkEnd w:id="981"/>
    </w:p>
    <w:p w:rsidR="00F66676" w:rsidRDefault="00F66676" w:rsidP="00F66676">
      <w:pPr>
        <w:ind w:firstLine="420"/>
      </w:pPr>
      <w:r>
        <w:rPr>
          <w:rFonts w:hint="eastAsia"/>
        </w:rPr>
        <w:t>请求</w:t>
      </w:r>
      <w:r>
        <w:t>url：http://m.</w:t>
      </w:r>
      <w:r w:rsidR="008F29A0">
        <w:t>bananapay.cn</w:t>
      </w:r>
      <w:r>
        <w:t>/cgi-bin/</w:t>
      </w:r>
      <w:r w:rsidRPr="00F66676">
        <w:t>mb2c_elec_identify_qry</w:t>
      </w:r>
      <w:r w:rsidRPr="00AE1CC8">
        <w:rPr>
          <w:rFonts w:hint="eastAsia"/>
        </w:rPr>
        <w:t>.cgi</w:t>
      </w:r>
    </w:p>
    <w:p w:rsidR="00F66676" w:rsidRDefault="00F66676" w:rsidP="00F66676">
      <w:pPr>
        <w:ind w:firstLine="420"/>
      </w:pPr>
      <w:r>
        <w:rPr>
          <w:rFonts w:hint="eastAsia"/>
        </w:rPr>
        <w:t>通过</w:t>
      </w:r>
      <w:r>
        <w:t>post请求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66676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66676" w:rsidRPr="00A333B7" w:rsidTr="007B05BA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66676" w:rsidRPr="00A333B7" w:rsidRDefault="00F66676" w:rsidP="007B05BA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F66676" w:rsidRPr="00A333B7" w:rsidTr="007B05BA">
        <w:tc>
          <w:tcPr>
            <w:tcW w:w="1728" w:type="dxa"/>
            <w:tcBorders>
              <w:top w:val="single" w:sz="6" w:space="0" w:color="000000"/>
            </w:tcBorders>
          </w:tcPr>
          <w:p w:rsidR="00F66676" w:rsidRPr="00A333B7" w:rsidRDefault="00F66676" w:rsidP="007B05BA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F66676" w:rsidRPr="00A333B7" w:rsidRDefault="00F66676" w:rsidP="007B05BA">
            <w:r w:rsidRPr="00A333B7">
              <w:t>sign_type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F66676" w:rsidRPr="00A333B7" w:rsidRDefault="00F66676" w:rsidP="007B05BA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service_version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input_charset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sign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是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String(32)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签名</w:t>
            </w:r>
            <w:r w:rsidRPr="00A333B7">
              <w:rPr>
                <w:rFonts w:hint="eastAsia"/>
              </w:rPr>
              <w:t>（动态</w:t>
            </w:r>
            <w:r w:rsidRPr="00A333B7">
              <w:t>key</w:t>
            </w:r>
            <w:r w:rsidRPr="00A333B7">
              <w:rPr>
                <w:rFonts w:hint="eastAsia"/>
              </w:rPr>
              <w:t>签名</w:t>
            </w:r>
            <w:r w:rsidRPr="00A333B7">
              <w:t>）</w:t>
            </w:r>
          </w:p>
        </w:tc>
      </w:tr>
      <w:tr w:rsidR="00F66676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r w:rsidRPr="00A333B7">
              <w:t>sign_key_index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F66676" w:rsidRPr="00A333B7" w:rsidRDefault="00F66676" w:rsidP="007B05BA">
            <w:r w:rsidRPr="00A333B7">
              <w:t>多密钥支持的密钥序号，默认1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语言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Default="00150E05" w:rsidP="00150E05">
            <w:r>
              <w:rPr>
                <w:rFonts w:hint="eastAsia"/>
              </w:rPr>
              <w:t>多国语主支持，默认为英文,填en</w:t>
            </w:r>
            <w:r>
              <w:t>glish,</w:t>
            </w:r>
            <w:r>
              <w:rPr>
                <w:rFonts w:hint="eastAsia"/>
              </w:rPr>
              <w:t>注意区分大小写，全部采用小写方式：</w:t>
            </w:r>
          </w:p>
          <w:p w:rsidR="00150E05" w:rsidRDefault="00150E05" w:rsidP="00150E05">
            <w:r>
              <w:t>english</w:t>
            </w:r>
          </w:p>
          <w:p w:rsidR="00150E05" w:rsidRPr="00A333B7" w:rsidRDefault="00150E05" w:rsidP="00150E05">
            <w:r>
              <w:t>chinese</w:t>
            </w:r>
          </w:p>
        </w:tc>
      </w:tr>
      <w:tr w:rsidR="00150E05" w:rsidRPr="00A333B7" w:rsidTr="007B05BA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50E05" w:rsidRPr="00A333B7" w:rsidRDefault="00150E05" w:rsidP="00150E05">
            <w:pPr>
              <w:rPr>
                <w:b/>
              </w:rPr>
            </w:pPr>
            <w:r>
              <w:rPr>
                <w:rFonts w:hint="eastAsia"/>
                <w:b/>
              </w:rPr>
              <w:t>基础</w:t>
            </w:r>
            <w:r w:rsidRPr="00A333B7">
              <w:rPr>
                <w:rFonts w:hint="eastAsia"/>
                <w:b/>
              </w:rPr>
              <w:t>参数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渠道类型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channel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1：pc</w:t>
            </w:r>
            <w:r w:rsidRPr="00A333B7">
              <w:rPr>
                <w:rFonts w:hint="eastAsia"/>
              </w:rPr>
              <w:t>端</w:t>
            </w:r>
          </w:p>
          <w:p w:rsidR="00150E05" w:rsidRPr="00A333B7" w:rsidRDefault="00150E05" w:rsidP="00150E05">
            <w:r w:rsidRPr="00A333B7">
              <w:t>2：移动</w:t>
            </w:r>
          </w:p>
          <w:p w:rsidR="00150E05" w:rsidRPr="00A333B7" w:rsidRDefault="00150E05" w:rsidP="00150E05">
            <w:r w:rsidRPr="00A333B7">
              <w:t>3：固话</w:t>
            </w:r>
          </w:p>
          <w:p w:rsidR="00150E05" w:rsidRPr="00A333B7" w:rsidRDefault="00150E05" w:rsidP="00150E05">
            <w:r w:rsidRPr="00A333B7">
              <w:t>4：POS机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设备序列</w:t>
            </w:r>
            <w:r w:rsidRPr="00A333B7">
              <w:t>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imei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手机</w:t>
            </w:r>
            <w:r w:rsidRPr="00A333B7">
              <w:t>设备序列号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系统</w:t>
            </w:r>
            <w:r w:rsidRPr="00A333B7"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os_version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操作</w:t>
            </w:r>
            <w:r w:rsidRPr="00A333B7">
              <w:t>系统类型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os_type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int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1-安卓</w:t>
            </w:r>
          </w:p>
          <w:p w:rsidR="00150E05" w:rsidRPr="00A333B7" w:rsidRDefault="00150E05" w:rsidP="00150E05">
            <w:r w:rsidRPr="00A333B7">
              <w:t>2-IOS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de</w:t>
            </w:r>
            <w:r>
              <w:t>vice_name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t>iphone4s,iphone5s,ipad2,</w:t>
            </w:r>
            <w:r w:rsidRPr="00B8325F">
              <w:t>xiaomi2等</w:t>
            </w:r>
          </w:p>
        </w:tc>
      </w:tr>
      <w:tr w:rsidR="00150E05" w:rsidRPr="00A333B7" w:rsidTr="007B05BA">
        <w:tc>
          <w:tcPr>
            <w:tcW w:w="1728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软件</w:t>
            </w:r>
            <w:r>
              <w:t>版本号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app_ver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150E05" w:rsidRPr="00A333B7" w:rsidRDefault="00150E05" w:rsidP="00150E05">
            <w:r>
              <w:rPr>
                <w:rFonts w:hint="eastAsia"/>
              </w:rPr>
              <w:t>S</w:t>
            </w:r>
            <w:r>
              <w:t>tring(64)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150E05" w:rsidRPr="00A333B7" w:rsidRDefault="00150E05" w:rsidP="00150E05"/>
        </w:tc>
      </w:tr>
      <w:tr w:rsidR="00150E05" w:rsidRPr="00A333B7" w:rsidTr="007B05BA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50E05" w:rsidRPr="00A333B7" w:rsidRDefault="00150E05" w:rsidP="00150E05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150E05" w:rsidRPr="00A333B7" w:rsidTr="007B05BA">
        <w:tc>
          <w:tcPr>
            <w:tcW w:w="1728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t>String(64)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150E05" w:rsidRPr="00A333B7" w:rsidRDefault="00150E05" w:rsidP="00150E05">
            <w:r w:rsidRPr="00A333B7">
              <w:rPr>
                <w:rFonts w:hint="eastAsia"/>
              </w:rPr>
              <w:t>用户登录</w:t>
            </w:r>
            <w:r w:rsidRPr="00A333B7">
              <w:t>ID</w:t>
            </w:r>
          </w:p>
        </w:tc>
      </w:tr>
      <w:tr w:rsidR="00150E05" w:rsidRPr="00A333B7" w:rsidTr="007B05BA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rPr>
                <w:rFonts w:hint="eastAsia"/>
              </w:rPr>
              <w:t>会话</w:t>
            </w:r>
            <w:r w:rsidRPr="00A333B7">
              <w:t>标识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pPr>
              <w:rPr>
                <w:lang w:val="zh-CN"/>
              </w:rPr>
            </w:pPr>
            <w:r w:rsidRPr="00A333B7">
              <w:t>sid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>
            <w:r w:rsidRPr="00A333B7">
              <w:t>String(32)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:rsidR="00150E05" w:rsidRPr="00A333B7" w:rsidRDefault="00150E05" w:rsidP="00150E05"/>
        </w:tc>
      </w:tr>
    </w:tbl>
    <w:p w:rsidR="00F66676" w:rsidRDefault="00F66676" w:rsidP="00F66676">
      <w:pPr>
        <w:pStyle w:val="3"/>
        <w:numPr>
          <w:ilvl w:val="2"/>
          <w:numId w:val="1"/>
        </w:numPr>
      </w:pPr>
      <w:bookmarkStart w:id="982" w:name="_Toc493792832"/>
      <w:r>
        <w:rPr>
          <w:rFonts w:hint="eastAsia"/>
        </w:rPr>
        <w:lastRenderedPageBreak/>
        <w:t>应答参数</w:t>
      </w:r>
      <w:r>
        <w:t>列表</w:t>
      </w:r>
      <w:bookmarkEnd w:id="982"/>
    </w:p>
    <w:p w:rsidR="00F66676" w:rsidRPr="00A333B7" w:rsidRDefault="00F66676" w:rsidP="00F66676">
      <w:pPr>
        <w:ind w:firstLineChars="200" w:firstLine="420"/>
      </w:pPr>
      <w:r w:rsidRPr="00A333B7">
        <w:rPr>
          <w:rFonts w:hint="eastAsia"/>
        </w:rPr>
        <w:t>数据按</w:t>
      </w:r>
      <w:r w:rsidRPr="00A333B7">
        <w:t>XML的格式实时返回</w:t>
      </w:r>
    </w:p>
    <w:p w:rsidR="00F66676" w:rsidRPr="00A333B7" w:rsidRDefault="00F66676" w:rsidP="00F6667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980"/>
        <w:gridCol w:w="720"/>
        <w:gridCol w:w="1440"/>
        <w:gridCol w:w="4305"/>
      </w:tblGrid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</w:tcPr>
          <w:p w:rsidR="00F66676" w:rsidRPr="00A333B7" w:rsidRDefault="00F66676" w:rsidP="007B05BA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说明</w:t>
            </w:r>
          </w:p>
        </w:tc>
      </w:tr>
      <w:tr w:rsidR="00F66676" w:rsidRPr="00A333B7" w:rsidTr="007B05BA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66676" w:rsidRPr="00A333B7" w:rsidRDefault="00F66676" w:rsidP="007B05BA">
            <w:pPr>
              <w:rPr>
                <w:b/>
              </w:rPr>
            </w:pPr>
            <w:r w:rsidRPr="00A333B7">
              <w:rPr>
                <w:rFonts w:hint="eastAsia"/>
                <w:b/>
              </w:rPr>
              <w:t>协议参数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sign_type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签名类型</w:t>
            </w:r>
            <w:r w:rsidRPr="00A333B7">
              <w:rPr>
                <w:rFonts w:hint="eastAsia"/>
              </w:rPr>
              <w:t>，取值：</w:t>
            </w:r>
            <w:r w:rsidRPr="00A333B7">
              <w:t>MD5、RSA，默认</w:t>
            </w:r>
            <w:r w:rsidRPr="00A333B7">
              <w:rPr>
                <w:rFonts w:hint="eastAsia"/>
              </w:rPr>
              <w:t>：</w:t>
            </w:r>
            <w:r w:rsidRPr="00A333B7">
              <w:t>MD5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service_version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版本号，默认为</w:t>
            </w:r>
            <w:r w:rsidRPr="00A333B7">
              <w:t>1.0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input_charset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String(8)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字符编码,取值：GBK</w:t>
            </w:r>
            <w:r w:rsidRPr="00A333B7">
              <w:rPr>
                <w:rFonts w:hint="eastAsia"/>
              </w:rPr>
              <w:t>、</w:t>
            </w:r>
            <w:r w:rsidRPr="00A333B7">
              <w:t>UTF-8</w:t>
            </w:r>
            <w:r w:rsidRPr="00A333B7">
              <w:rPr>
                <w:rFonts w:hint="eastAsia"/>
              </w:rPr>
              <w:t>，</w:t>
            </w:r>
            <w:r w:rsidRPr="00A333B7">
              <w:t>默认：UTF-8。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sign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是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String(32)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签名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密钥序号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sign_key_index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t>否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Int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t>多密钥支持的密钥序号，默认1</w:t>
            </w:r>
          </w:p>
        </w:tc>
      </w:tr>
      <w:tr w:rsidR="00F66676" w:rsidRPr="00A333B7" w:rsidTr="007B05BA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F66676" w:rsidRPr="00A333B7" w:rsidRDefault="00F66676" w:rsidP="007B05BA">
            <w:pPr>
              <w:ind w:rightChars="-45" w:right="-94"/>
              <w:rPr>
                <w:b/>
              </w:rPr>
            </w:pPr>
            <w:r w:rsidRPr="00A333B7">
              <w:rPr>
                <w:rFonts w:hint="eastAsia"/>
                <w:b/>
              </w:rPr>
              <w:t>业务参数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pPr>
              <w:rPr>
                <w:lang w:val="zh-CN"/>
              </w:rPr>
            </w:pPr>
            <w:r w:rsidRPr="00A333B7">
              <w:rPr>
                <w:rFonts w:hint="eastAsia"/>
                <w:lang w:val="zh-CN"/>
              </w:rPr>
              <w:t>结果</w:t>
            </w:r>
          </w:p>
        </w:tc>
        <w:tc>
          <w:tcPr>
            <w:tcW w:w="1980" w:type="dxa"/>
          </w:tcPr>
          <w:p w:rsidR="00F66676" w:rsidRPr="00A333B7" w:rsidRDefault="00F66676" w:rsidP="007B05BA">
            <w:pPr>
              <w:rPr>
                <w:lang w:val="zh-CN"/>
              </w:rPr>
            </w:pPr>
            <w:r w:rsidRPr="00A333B7">
              <w:t>retcode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Int</w:t>
            </w:r>
          </w:p>
        </w:tc>
        <w:tc>
          <w:tcPr>
            <w:tcW w:w="4305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参见错误码对照表</w:t>
            </w:r>
          </w:p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r w:rsidRPr="00A333B7">
              <w:rPr>
                <w:rFonts w:hint="eastAsia"/>
                <w:lang w:val="zh-CN"/>
              </w:rPr>
              <w:t>结果描述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A333B7">
              <w:t>retmsg</w:t>
            </w:r>
          </w:p>
        </w:tc>
        <w:tc>
          <w:tcPr>
            <w:tcW w:w="720" w:type="dxa"/>
          </w:tcPr>
          <w:p w:rsidR="00F66676" w:rsidRPr="00A333B7" w:rsidRDefault="00F66676" w:rsidP="007B05BA">
            <w:r w:rsidRPr="00A333B7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6676" w:rsidRPr="00A333B7" w:rsidRDefault="00F66676" w:rsidP="007B05BA">
            <w:r w:rsidRPr="00A333B7">
              <w:t>String(30)</w:t>
            </w:r>
          </w:p>
        </w:tc>
        <w:tc>
          <w:tcPr>
            <w:tcW w:w="4305" w:type="dxa"/>
          </w:tcPr>
          <w:p w:rsidR="00F66676" w:rsidRPr="00A333B7" w:rsidRDefault="00F66676" w:rsidP="007B05BA"/>
        </w:tc>
      </w:tr>
      <w:tr w:rsidR="00F66676" w:rsidRPr="00A333B7" w:rsidTr="007B05BA">
        <w:tc>
          <w:tcPr>
            <w:tcW w:w="1728" w:type="dxa"/>
          </w:tcPr>
          <w:p w:rsidR="00F66676" w:rsidRPr="00A333B7" w:rsidRDefault="00F66676" w:rsidP="007B05B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鉴权结果</w:t>
            </w:r>
          </w:p>
        </w:tc>
        <w:tc>
          <w:tcPr>
            <w:tcW w:w="1980" w:type="dxa"/>
          </w:tcPr>
          <w:p w:rsidR="00F66676" w:rsidRPr="00A333B7" w:rsidRDefault="00F66676" w:rsidP="007B05BA">
            <w:r w:rsidRPr="00F66676">
              <w:t>identify_result</w:t>
            </w:r>
          </w:p>
        </w:tc>
        <w:tc>
          <w:tcPr>
            <w:tcW w:w="720" w:type="dxa"/>
          </w:tcPr>
          <w:p w:rsidR="00F66676" w:rsidRPr="00A333B7" w:rsidRDefault="00F66676" w:rsidP="007B05BA"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F66676" w:rsidRPr="00A333B7" w:rsidRDefault="00F66676" w:rsidP="007B05BA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305" w:type="dxa"/>
          </w:tcPr>
          <w:p w:rsidR="00F66676" w:rsidRPr="00F66676" w:rsidRDefault="00F66676" w:rsidP="007B05BA">
            <w:pPr>
              <w:rPr>
                <w:color w:val="000000" w:themeColor="text1"/>
              </w:rPr>
            </w:pPr>
            <w:r w:rsidRPr="00F66676">
              <w:rPr>
                <w:color w:val="000000" w:themeColor="text1"/>
              </w:rPr>
              <w:t>S-成功</w:t>
            </w:r>
          </w:p>
          <w:p w:rsidR="00F66676" w:rsidRPr="00F66676" w:rsidRDefault="00F66676" w:rsidP="007B05BA">
            <w:pPr>
              <w:rPr>
                <w:color w:val="000000" w:themeColor="text1"/>
              </w:rPr>
            </w:pPr>
            <w:r w:rsidRPr="00F66676">
              <w:rPr>
                <w:rFonts w:hint="eastAsia"/>
                <w:color w:val="000000" w:themeColor="text1"/>
              </w:rPr>
              <w:t>F</w:t>
            </w:r>
            <w:r w:rsidRPr="00F66676">
              <w:rPr>
                <w:color w:val="000000" w:themeColor="text1"/>
              </w:rPr>
              <w:t>-</w:t>
            </w:r>
            <w:r w:rsidRPr="00F66676">
              <w:rPr>
                <w:rFonts w:hint="eastAsia"/>
                <w:color w:val="000000" w:themeColor="text1"/>
              </w:rPr>
              <w:t>失败</w:t>
            </w:r>
          </w:p>
          <w:p w:rsidR="00F66676" w:rsidRPr="00F66676" w:rsidRDefault="00F66676" w:rsidP="007B05BA">
            <w:pPr>
              <w:rPr>
                <w:color w:val="000000" w:themeColor="text1"/>
              </w:rPr>
            </w:pPr>
            <w:r w:rsidRPr="00F66676">
              <w:rPr>
                <w:rFonts w:hint="eastAsia"/>
                <w:color w:val="000000" w:themeColor="text1"/>
              </w:rPr>
              <w:t>U</w:t>
            </w:r>
            <w:r w:rsidRPr="00F66676">
              <w:rPr>
                <w:color w:val="000000" w:themeColor="text1"/>
              </w:rPr>
              <w:t>-鉴权中</w:t>
            </w:r>
          </w:p>
          <w:p w:rsidR="00F66676" w:rsidRPr="00F66676" w:rsidRDefault="00F66676" w:rsidP="007B05BA">
            <w:pPr>
              <w:rPr>
                <w:color w:val="000000" w:themeColor="text1"/>
              </w:rPr>
            </w:pPr>
            <w:r w:rsidRPr="00F66676">
              <w:rPr>
                <w:rFonts w:hint="eastAsia"/>
                <w:color w:val="000000" w:themeColor="text1"/>
              </w:rPr>
              <w:t>(只有</w:t>
            </w:r>
            <w:r w:rsidRPr="00F66676">
              <w:rPr>
                <w:color w:val="000000" w:themeColor="text1"/>
              </w:rPr>
              <w:t>成功才能继续开户</w:t>
            </w:r>
            <w:r w:rsidRPr="00F66676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F66676" w:rsidRPr="001030AA" w:rsidRDefault="00F66676" w:rsidP="001030AA"/>
    <w:p w:rsidR="0001163E" w:rsidRDefault="0001163E" w:rsidP="001B0493">
      <w:pPr>
        <w:pStyle w:val="1"/>
        <w:numPr>
          <w:ilvl w:val="0"/>
          <w:numId w:val="90"/>
        </w:numPr>
        <w:tabs>
          <w:tab w:val="left" w:pos="851"/>
        </w:tabs>
      </w:pPr>
      <w:bookmarkStart w:id="983" w:name="_Toc493792833"/>
      <w:r>
        <w:rPr>
          <w:rFonts w:hint="eastAsia"/>
        </w:rPr>
        <w:t>公共</w:t>
      </w:r>
      <w:r>
        <w:t>错误码</w:t>
      </w:r>
      <w:bookmarkEnd w:id="983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65"/>
      </w:tblGrid>
      <w:tr w:rsidR="0001163E" w:rsidRPr="00A333B7" w:rsidTr="0001163E">
        <w:trPr>
          <w:jc w:val="center"/>
        </w:trPr>
        <w:tc>
          <w:tcPr>
            <w:tcW w:w="1908" w:type="dxa"/>
          </w:tcPr>
          <w:p w:rsidR="0001163E" w:rsidRPr="00A333B7" w:rsidRDefault="0001163E" w:rsidP="0001163E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返回结果</w:t>
            </w:r>
          </w:p>
        </w:tc>
        <w:tc>
          <w:tcPr>
            <w:tcW w:w="8265" w:type="dxa"/>
          </w:tcPr>
          <w:p w:rsidR="0001163E" w:rsidRPr="00A333B7" w:rsidRDefault="0001163E" w:rsidP="0001163E">
            <w:pPr>
              <w:jc w:val="center"/>
              <w:rPr>
                <w:b/>
              </w:rPr>
            </w:pPr>
            <w:r w:rsidRPr="00A333B7">
              <w:rPr>
                <w:rFonts w:hint="eastAsia"/>
                <w:b/>
              </w:rPr>
              <w:t>结果说明</w:t>
            </w:r>
          </w:p>
        </w:tc>
      </w:tr>
      <w:tr w:rsidR="0001163E" w:rsidRPr="00A333B7" w:rsidTr="0001163E">
        <w:trPr>
          <w:jc w:val="center"/>
        </w:trPr>
        <w:tc>
          <w:tcPr>
            <w:tcW w:w="1908" w:type="dxa"/>
            <w:vAlign w:val="center"/>
          </w:tcPr>
          <w:p w:rsidR="0001163E" w:rsidRPr="00A333B7" w:rsidRDefault="0001163E" w:rsidP="0001163E">
            <w:pPr>
              <w:jc w:val="center"/>
            </w:pPr>
            <w:r w:rsidRPr="00A333B7">
              <w:t>0</w:t>
            </w:r>
          </w:p>
        </w:tc>
        <w:tc>
          <w:tcPr>
            <w:tcW w:w="8265" w:type="dxa"/>
            <w:vAlign w:val="center"/>
          </w:tcPr>
          <w:p w:rsidR="0001163E" w:rsidRPr="00A333B7" w:rsidRDefault="0001163E" w:rsidP="0001163E">
            <w:pPr>
              <w:jc w:val="left"/>
            </w:pPr>
            <w:r w:rsidRPr="00A333B7">
              <w:rPr>
                <w:rFonts w:hint="eastAsia"/>
              </w:rPr>
              <w:t>成功</w:t>
            </w:r>
          </w:p>
        </w:tc>
      </w:tr>
      <w:tr w:rsidR="00B72038" w:rsidRPr="00A333B7" w:rsidTr="0001163E">
        <w:trPr>
          <w:jc w:val="center"/>
        </w:trPr>
        <w:tc>
          <w:tcPr>
            <w:tcW w:w="1908" w:type="dxa"/>
            <w:vAlign w:val="center"/>
          </w:tcPr>
          <w:p w:rsidR="00B72038" w:rsidRPr="00A333B7" w:rsidRDefault="00B72038" w:rsidP="0001163E">
            <w:pPr>
              <w:jc w:val="center"/>
            </w:pPr>
            <w:r w:rsidRPr="00B72038">
              <w:t>200000</w:t>
            </w:r>
          </w:p>
        </w:tc>
        <w:tc>
          <w:tcPr>
            <w:tcW w:w="8265" w:type="dxa"/>
            <w:vAlign w:val="center"/>
          </w:tcPr>
          <w:p w:rsidR="00B72038" w:rsidRPr="00A333B7" w:rsidRDefault="00B72038" w:rsidP="0001163E">
            <w:pPr>
              <w:jc w:val="left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01163E" w:rsidRPr="00A333B7" w:rsidTr="0001163E">
        <w:trPr>
          <w:jc w:val="center"/>
        </w:trPr>
        <w:tc>
          <w:tcPr>
            <w:tcW w:w="1908" w:type="dxa"/>
            <w:vAlign w:val="center"/>
          </w:tcPr>
          <w:p w:rsidR="0001163E" w:rsidRPr="00A333B7" w:rsidRDefault="0001163E" w:rsidP="0001163E">
            <w:pPr>
              <w:jc w:val="center"/>
            </w:pPr>
            <w:r w:rsidRPr="00A333B7">
              <w:t>200001</w:t>
            </w:r>
          </w:p>
        </w:tc>
        <w:tc>
          <w:tcPr>
            <w:tcW w:w="8265" w:type="dxa"/>
            <w:vAlign w:val="center"/>
          </w:tcPr>
          <w:p w:rsidR="0001163E" w:rsidRPr="00A333B7" w:rsidRDefault="0001163E" w:rsidP="0001163E">
            <w:pPr>
              <w:jc w:val="left"/>
            </w:pPr>
            <w:r w:rsidRPr="00A333B7">
              <w:rPr>
                <w:rFonts w:hint="eastAsia"/>
              </w:rPr>
              <w:t>系统错误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t>205047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jc w:val="left"/>
            </w:pPr>
            <w:r w:rsidRPr="0001163E">
              <w:rPr>
                <w:rFonts w:hint="eastAsia"/>
              </w:rPr>
              <w:t>用户登录</w:t>
            </w:r>
            <w:r w:rsidRPr="0001163E">
              <w:t>ID有误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t>200007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jc w:val="left"/>
            </w:pPr>
            <w:r w:rsidRPr="0001163E">
              <w:rPr>
                <w:rFonts w:hint="eastAsia"/>
              </w:rPr>
              <w:t>会话入参有误</w:t>
            </w:r>
          </w:p>
        </w:tc>
      </w:tr>
      <w:tr w:rsidR="003C1072" w:rsidRPr="00A333B7" w:rsidTr="005B7AA5">
        <w:trPr>
          <w:jc w:val="center"/>
        </w:trPr>
        <w:tc>
          <w:tcPr>
            <w:tcW w:w="10173" w:type="dxa"/>
            <w:gridSpan w:val="2"/>
            <w:vAlign w:val="center"/>
          </w:tcPr>
          <w:p w:rsidR="003C1072" w:rsidRPr="00A333B7" w:rsidRDefault="003C1072" w:rsidP="003C1072">
            <w:pPr>
              <w:jc w:val="left"/>
            </w:pPr>
            <w:r>
              <w:rPr>
                <w:rFonts w:hint="eastAsia"/>
              </w:rPr>
              <w:t>协议</w:t>
            </w:r>
            <w:r>
              <w:t>参数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lastRenderedPageBreak/>
              <w:t>205020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>
              <w:rPr>
                <w:rFonts w:hint="eastAsia"/>
              </w:rPr>
              <w:t>签名为空</w:t>
            </w:r>
            <w:r>
              <w:t>或者</w:t>
            </w:r>
            <w:r>
              <w:rPr>
                <w:rFonts w:hint="eastAsia"/>
              </w:rPr>
              <w:t>格式</w:t>
            </w:r>
            <w:r>
              <w:t>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01163E" w:rsidRDefault="003C1072" w:rsidP="003C1072">
            <w:pPr>
              <w:jc w:val="center"/>
            </w:pPr>
            <w:r w:rsidRPr="0001163E">
              <w:t>205023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01163E">
              <w:rPr>
                <w:rFonts w:hint="eastAsia"/>
              </w:rPr>
              <w:t>加密类型为空或格式有误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t>205002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01163E">
              <w:rPr>
                <w:rFonts w:hint="eastAsia"/>
              </w:rPr>
              <w:t>版本号为空或格式有误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t>205006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01163E">
              <w:rPr>
                <w:rFonts w:hint="eastAsia"/>
              </w:rPr>
              <w:t>字符集入参有误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01163E">
              <w:t>205021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01163E">
              <w:rPr>
                <w:rFonts w:hint="eastAsia"/>
              </w:rPr>
              <w:t>秘钥序号为空或格式有误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EC7E08">
              <w:t>205502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EC7E08">
              <w:rPr>
                <w:rFonts w:hint="eastAsia"/>
              </w:rPr>
              <w:t>固定签名生成失败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A333B7" w:rsidRDefault="003C1072" w:rsidP="003C1072">
            <w:pPr>
              <w:jc w:val="center"/>
            </w:pPr>
            <w:r w:rsidRPr="00EC7E08">
              <w:t>205503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EC7E08">
              <w:rPr>
                <w:rFonts w:hint="eastAsia"/>
              </w:rPr>
              <w:t>固定签名校验失败</w:t>
            </w:r>
          </w:p>
        </w:tc>
      </w:tr>
      <w:tr w:rsidR="003C1072" w:rsidRPr="00A333B7" w:rsidTr="005B7AA5">
        <w:trPr>
          <w:jc w:val="center"/>
        </w:trPr>
        <w:tc>
          <w:tcPr>
            <w:tcW w:w="10173" w:type="dxa"/>
            <w:gridSpan w:val="2"/>
            <w:vAlign w:val="center"/>
          </w:tcPr>
          <w:p w:rsidR="003C1072" w:rsidRPr="00A333B7" w:rsidRDefault="003C1072" w:rsidP="003C1072">
            <w:pPr>
              <w:ind w:rightChars="-45" w:right="-94"/>
            </w:pPr>
            <w:r>
              <w:rPr>
                <w:rFonts w:hint="eastAsia"/>
              </w:rPr>
              <w:t>基础参数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Default="003C1072" w:rsidP="003C1072">
            <w:pPr>
              <w:jc w:val="center"/>
            </w:pPr>
            <w:r w:rsidRPr="0001163E">
              <w:t>205005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01163E">
              <w:rPr>
                <w:rFonts w:hint="eastAsia"/>
              </w:rPr>
              <w:t>渠道入参有误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Default="003C1072" w:rsidP="003C1072">
            <w:pPr>
              <w:jc w:val="center"/>
            </w:pPr>
            <w:r w:rsidRPr="007F0D63">
              <w:t>205124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7F0D63">
              <w:rPr>
                <w:rFonts w:hint="eastAsia"/>
              </w:rPr>
              <w:t>手机</w:t>
            </w:r>
            <w:r w:rsidRPr="007F0D63">
              <w:t>IMEI号有误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Default="003C1072" w:rsidP="003C1072">
            <w:pPr>
              <w:jc w:val="center"/>
            </w:pPr>
            <w:r w:rsidRPr="00D73BA3">
              <w:t>205125</w:t>
            </w:r>
          </w:p>
        </w:tc>
        <w:tc>
          <w:tcPr>
            <w:tcW w:w="8265" w:type="dxa"/>
            <w:vAlign w:val="center"/>
          </w:tcPr>
          <w:p w:rsidR="003C1072" w:rsidRPr="00A333B7" w:rsidRDefault="003C1072" w:rsidP="003C1072">
            <w:pPr>
              <w:ind w:rightChars="-45" w:right="-94"/>
            </w:pPr>
            <w:r w:rsidRPr="00D73BA3">
              <w:rPr>
                <w:rFonts w:hint="eastAsia"/>
              </w:rPr>
              <w:t>手机系统版本号有误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D73BA3" w:rsidRDefault="003C1072" w:rsidP="003C1072">
            <w:pPr>
              <w:jc w:val="center"/>
            </w:pPr>
            <w:r w:rsidRPr="00D73BA3">
              <w:t>205126</w:t>
            </w:r>
          </w:p>
        </w:tc>
        <w:tc>
          <w:tcPr>
            <w:tcW w:w="8265" w:type="dxa"/>
            <w:vAlign w:val="center"/>
          </w:tcPr>
          <w:p w:rsidR="003C1072" w:rsidRPr="00D73BA3" w:rsidRDefault="003C1072" w:rsidP="003C1072">
            <w:pPr>
              <w:ind w:rightChars="-45" w:right="-94"/>
            </w:pPr>
            <w:r w:rsidRPr="00D73BA3">
              <w:rPr>
                <w:rFonts w:hint="eastAsia"/>
              </w:rPr>
              <w:t>手机系统版本类型有误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D73BA3" w:rsidRDefault="003C1072" w:rsidP="003C1072">
            <w:pPr>
              <w:jc w:val="center"/>
            </w:pPr>
            <w:r w:rsidRPr="00D73BA3">
              <w:t>205127</w:t>
            </w:r>
          </w:p>
        </w:tc>
        <w:tc>
          <w:tcPr>
            <w:tcW w:w="8265" w:type="dxa"/>
            <w:vAlign w:val="center"/>
          </w:tcPr>
          <w:p w:rsidR="003C1072" w:rsidRPr="00D73BA3" w:rsidRDefault="003C1072" w:rsidP="003C1072">
            <w:pPr>
              <w:ind w:rightChars="-45" w:right="-94"/>
            </w:pPr>
            <w:r w:rsidRPr="00D73BA3">
              <w:rPr>
                <w:rFonts w:hint="eastAsia"/>
              </w:rPr>
              <w:t>移动设备名称有误</w:t>
            </w:r>
          </w:p>
        </w:tc>
      </w:tr>
      <w:tr w:rsidR="003C1072" w:rsidRPr="00A333B7" w:rsidTr="0001163E">
        <w:trPr>
          <w:jc w:val="center"/>
        </w:trPr>
        <w:tc>
          <w:tcPr>
            <w:tcW w:w="1908" w:type="dxa"/>
            <w:vAlign w:val="center"/>
          </w:tcPr>
          <w:p w:rsidR="003C1072" w:rsidRPr="00D73BA3" w:rsidRDefault="003C1072" w:rsidP="003C1072">
            <w:pPr>
              <w:jc w:val="center"/>
            </w:pPr>
            <w:r w:rsidRPr="00D73BA3">
              <w:t>205128</w:t>
            </w:r>
          </w:p>
        </w:tc>
        <w:tc>
          <w:tcPr>
            <w:tcW w:w="8265" w:type="dxa"/>
            <w:vAlign w:val="center"/>
          </w:tcPr>
          <w:p w:rsidR="003C1072" w:rsidRPr="00D73BA3" w:rsidRDefault="003C1072" w:rsidP="003C1072">
            <w:pPr>
              <w:ind w:rightChars="-45" w:right="-94"/>
            </w:pPr>
            <w:r w:rsidRPr="00D73BA3">
              <w:rPr>
                <w:rFonts w:hint="eastAsia"/>
              </w:rPr>
              <w:t>软件版本号有误</w:t>
            </w:r>
          </w:p>
        </w:tc>
      </w:tr>
    </w:tbl>
    <w:p w:rsidR="0001163E" w:rsidRPr="0053701E" w:rsidRDefault="0001163E" w:rsidP="00EE3174"/>
    <w:p w:rsidR="00A46229" w:rsidRPr="00A333B7" w:rsidRDefault="00A46229" w:rsidP="001B0493">
      <w:pPr>
        <w:pStyle w:val="1"/>
        <w:numPr>
          <w:ilvl w:val="0"/>
          <w:numId w:val="90"/>
        </w:numPr>
        <w:tabs>
          <w:tab w:val="left" w:pos="851"/>
        </w:tabs>
      </w:pPr>
      <w:bookmarkStart w:id="984" w:name="_Toc493792834"/>
      <w:r w:rsidRPr="00A333B7">
        <w:rPr>
          <w:rFonts w:hint="eastAsia"/>
        </w:rPr>
        <w:t>实例</w:t>
      </w:r>
      <w:bookmarkEnd w:id="984"/>
    </w:p>
    <w:p w:rsidR="00A46229" w:rsidRPr="00A333B7" w:rsidRDefault="00A46229"/>
    <w:p w:rsidR="00A46229" w:rsidRPr="00A333B7" w:rsidRDefault="00A46229" w:rsidP="001B0493">
      <w:pPr>
        <w:pStyle w:val="1"/>
        <w:numPr>
          <w:ilvl w:val="0"/>
          <w:numId w:val="90"/>
        </w:numPr>
        <w:tabs>
          <w:tab w:val="left" w:pos="851"/>
        </w:tabs>
      </w:pPr>
      <w:bookmarkStart w:id="985" w:name="_Toc493792835"/>
      <w:r w:rsidRPr="00A333B7">
        <w:rPr>
          <w:rFonts w:hint="eastAsia"/>
        </w:rPr>
        <w:t>风控策略</w:t>
      </w:r>
      <w:bookmarkEnd w:id="985"/>
    </w:p>
    <w:p w:rsidR="00A46229" w:rsidRPr="00A333B7" w:rsidRDefault="00A46229">
      <w:pPr>
        <w:ind w:leftChars="50" w:left="420" w:hangingChars="150" w:hanging="315"/>
      </w:pPr>
    </w:p>
    <w:p w:rsidR="00A46229" w:rsidRPr="00A333B7" w:rsidRDefault="00A46229" w:rsidP="001B0493">
      <w:pPr>
        <w:pStyle w:val="1"/>
        <w:numPr>
          <w:ilvl w:val="0"/>
          <w:numId w:val="90"/>
        </w:numPr>
        <w:tabs>
          <w:tab w:val="left" w:pos="851"/>
        </w:tabs>
      </w:pPr>
      <w:bookmarkStart w:id="986" w:name="_Toc493792836"/>
      <w:r w:rsidRPr="00A333B7">
        <w:rPr>
          <w:rFonts w:hint="eastAsia"/>
        </w:rPr>
        <w:lastRenderedPageBreak/>
        <w:t>注意事项</w:t>
      </w:r>
      <w:bookmarkEnd w:id="986"/>
    </w:p>
    <w:p w:rsidR="00F90951" w:rsidRPr="00A333B7" w:rsidRDefault="00F90951" w:rsidP="00F90951"/>
    <w:sectPr w:rsidR="00F90951" w:rsidRPr="00A333B7" w:rsidSect="00F25193">
      <w:pgSz w:w="11906" w:h="16838"/>
      <w:pgMar w:top="1440" w:right="424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BA5" w:rsidRDefault="00943BA5">
      <w:r>
        <w:separator/>
      </w:r>
    </w:p>
  </w:endnote>
  <w:endnote w:type="continuationSeparator" w:id="0">
    <w:p w:rsidR="00943BA5" w:rsidRDefault="00943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altName w:val="Simplified Arabic Fixed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BA5" w:rsidRDefault="00943BA5">
      <w:r>
        <w:separator/>
      </w:r>
    </w:p>
  </w:footnote>
  <w:footnote w:type="continuationSeparator" w:id="0">
    <w:p w:rsidR="00943BA5" w:rsidRDefault="00943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55B6B6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">
    <w:nsid w:val="014978D8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8B324E"/>
    <w:multiLevelType w:val="hybridMultilevel"/>
    <w:tmpl w:val="1E1EE9BA"/>
    <w:lvl w:ilvl="0" w:tplc="E94EE4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37CAE"/>
    <w:multiLevelType w:val="multilevel"/>
    <w:tmpl w:val="BE58EF1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4">
    <w:nsid w:val="03BC7C7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55129A4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780653D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92509B7"/>
    <w:multiLevelType w:val="hybridMultilevel"/>
    <w:tmpl w:val="D422A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E25DDE"/>
    <w:multiLevelType w:val="hybridMultilevel"/>
    <w:tmpl w:val="929002B6"/>
    <w:lvl w:ilvl="0" w:tplc="00E8461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A3E21AF"/>
    <w:multiLevelType w:val="multilevel"/>
    <w:tmpl w:val="D6B4308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0">
    <w:nsid w:val="0A727AFC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195F93"/>
    <w:multiLevelType w:val="hybridMultilevel"/>
    <w:tmpl w:val="AF002B0E"/>
    <w:lvl w:ilvl="0" w:tplc="89ECC5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E6028C"/>
    <w:multiLevelType w:val="multilevel"/>
    <w:tmpl w:val="2D0A1CA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3">
    <w:nsid w:val="0E493EAC"/>
    <w:multiLevelType w:val="hybridMultilevel"/>
    <w:tmpl w:val="FA8A13D0"/>
    <w:lvl w:ilvl="0" w:tplc="3196A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F1B3665"/>
    <w:multiLevelType w:val="hybridMultilevel"/>
    <w:tmpl w:val="FC4815EA"/>
    <w:lvl w:ilvl="0" w:tplc="E604B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FA71E2D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0467635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1564BE6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1C903C2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4C4577C"/>
    <w:multiLevelType w:val="hybridMultilevel"/>
    <w:tmpl w:val="F78AE996"/>
    <w:lvl w:ilvl="0" w:tplc="61D0D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83754B"/>
    <w:multiLevelType w:val="hybridMultilevel"/>
    <w:tmpl w:val="1B92FE8A"/>
    <w:lvl w:ilvl="0" w:tplc="CA68B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37689A"/>
    <w:multiLevelType w:val="hybridMultilevel"/>
    <w:tmpl w:val="71347A3E"/>
    <w:lvl w:ilvl="0" w:tplc="F942E608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8116BEC"/>
    <w:multiLevelType w:val="hybridMultilevel"/>
    <w:tmpl w:val="DC58D5FA"/>
    <w:lvl w:ilvl="0" w:tplc="D5FCC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3D19BB"/>
    <w:multiLevelType w:val="multilevel"/>
    <w:tmpl w:val="14EC0B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24">
    <w:nsid w:val="18AF2509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9296AC5"/>
    <w:multiLevelType w:val="hybridMultilevel"/>
    <w:tmpl w:val="C3E6C158"/>
    <w:lvl w:ilvl="0" w:tplc="790073C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1B705CB9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1C5B73E2"/>
    <w:multiLevelType w:val="hybridMultilevel"/>
    <w:tmpl w:val="FCB8B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C965CD3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E8C0DB9"/>
    <w:multiLevelType w:val="hybridMultilevel"/>
    <w:tmpl w:val="5C440A0C"/>
    <w:lvl w:ilvl="0" w:tplc="A33CD2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EC63DBE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1EE61F4C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1F8B4DB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1FB21983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0A2281B"/>
    <w:multiLevelType w:val="hybridMultilevel"/>
    <w:tmpl w:val="712ADF9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28625EC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23AF3C40"/>
    <w:multiLevelType w:val="hybridMultilevel"/>
    <w:tmpl w:val="C7B636CA"/>
    <w:lvl w:ilvl="0" w:tplc="D63EA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24DB22B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4E346AC"/>
    <w:multiLevelType w:val="multilevel"/>
    <w:tmpl w:val="F1A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9E9177C"/>
    <w:multiLevelType w:val="hybridMultilevel"/>
    <w:tmpl w:val="1994945E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A332D51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2A650EF1"/>
    <w:multiLevelType w:val="hybridMultilevel"/>
    <w:tmpl w:val="B22A71D2"/>
    <w:lvl w:ilvl="0" w:tplc="E93A11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A8C011E"/>
    <w:multiLevelType w:val="hybridMultilevel"/>
    <w:tmpl w:val="C3E6C158"/>
    <w:lvl w:ilvl="0" w:tplc="790073C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2AD6186E"/>
    <w:multiLevelType w:val="hybridMultilevel"/>
    <w:tmpl w:val="E4FE67A6"/>
    <w:lvl w:ilvl="0" w:tplc="8FA898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B786655"/>
    <w:multiLevelType w:val="hybridMultilevel"/>
    <w:tmpl w:val="CD4A496C"/>
    <w:lvl w:ilvl="0" w:tplc="E3F24F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F602AAD"/>
    <w:multiLevelType w:val="multilevel"/>
    <w:tmpl w:val="349213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46">
    <w:nsid w:val="30584A14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34124A8D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34BA7EE2"/>
    <w:multiLevelType w:val="hybridMultilevel"/>
    <w:tmpl w:val="E14A945C"/>
    <w:lvl w:ilvl="0" w:tplc="1B10A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587330E"/>
    <w:multiLevelType w:val="multilevel"/>
    <w:tmpl w:val="55B6B6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50">
    <w:nsid w:val="359375AB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37AC0C2C"/>
    <w:multiLevelType w:val="hybridMultilevel"/>
    <w:tmpl w:val="66AE7B1A"/>
    <w:lvl w:ilvl="0" w:tplc="B366D2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7CF4D63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38210FA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3B061F91"/>
    <w:multiLevelType w:val="hybridMultilevel"/>
    <w:tmpl w:val="84DEA84A"/>
    <w:lvl w:ilvl="0" w:tplc="1276A67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B38162D"/>
    <w:multiLevelType w:val="hybridMultilevel"/>
    <w:tmpl w:val="BFF6D1C8"/>
    <w:lvl w:ilvl="0" w:tplc="95CAD8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C8F7ADC"/>
    <w:multiLevelType w:val="hybridMultilevel"/>
    <w:tmpl w:val="560C9F8C"/>
    <w:lvl w:ilvl="0" w:tplc="3078B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D9F4F04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E3359E3"/>
    <w:multiLevelType w:val="hybridMultilevel"/>
    <w:tmpl w:val="712ADF9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3EA44A27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3ED81BA9"/>
    <w:multiLevelType w:val="hybridMultilevel"/>
    <w:tmpl w:val="906AB036"/>
    <w:lvl w:ilvl="0" w:tplc="5EA07B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1CE338E"/>
    <w:multiLevelType w:val="multilevel"/>
    <w:tmpl w:val="A86E2BF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62">
    <w:nsid w:val="41F51580"/>
    <w:multiLevelType w:val="multilevel"/>
    <w:tmpl w:val="4CBE873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63">
    <w:nsid w:val="422261A9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42BE2A34"/>
    <w:multiLevelType w:val="hybridMultilevel"/>
    <w:tmpl w:val="6F4E8734"/>
    <w:lvl w:ilvl="0" w:tplc="210E59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2EC0FF4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466B3CF6"/>
    <w:multiLevelType w:val="hybridMultilevel"/>
    <w:tmpl w:val="536EF8E0"/>
    <w:lvl w:ilvl="0" w:tplc="E4169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8275235"/>
    <w:multiLevelType w:val="hybridMultilevel"/>
    <w:tmpl w:val="012C3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48691FE8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4AD87956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4CC91070"/>
    <w:multiLevelType w:val="multilevel"/>
    <w:tmpl w:val="8214C0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71">
    <w:nsid w:val="4E665C8E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4FAA6767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51CE0735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534A78F2"/>
    <w:multiLevelType w:val="multilevel"/>
    <w:tmpl w:val="55B6B6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75">
    <w:nsid w:val="53593F17"/>
    <w:multiLevelType w:val="hybridMultilevel"/>
    <w:tmpl w:val="616AB472"/>
    <w:lvl w:ilvl="0" w:tplc="16A66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3EB3741"/>
    <w:multiLevelType w:val="hybridMultilevel"/>
    <w:tmpl w:val="171AA092"/>
    <w:lvl w:ilvl="0" w:tplc="B9440BCC">
      <w:start w:val="1"/>
      <w:numFmt w:val="decimal"/>
      <w:lvlText w:val="%1-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5AF7511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57D97166"/>
    <w:multiLevelType w:val="multilevel"/>
    <w:tmpl w:val="74460BF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79">
    <w:nsid w:val="5B7A303D"/>
    <w:multiLevelType w:val="multilevel"/>
    <w:tmpl w:val="489053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80">
    <w:nsid w:val="5B994861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C1F573F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>
    <w:nsid w:val="5C74200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>
    <w:nsid w:val="5E8E28B0"/>
    <w:multiLevelType w:val="multilevel"/>
    <w:tmpl w:val="55B6B6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84">
    <w:nsid w:val="5F8F34F0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>
    <w:nsid w:val="600615CA"/>
    <w:multiLevelType w:val="hybridMultilevel"/>
    <w:tmpl w:val="363E5D28"/>
    <w:lvl w:ilvl="0" w:tplc="FB4659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1A37447"/>
    <w:multiLevelType w:val="hybridMultilevel"/>
    <w:tmpl w:val="52584A8A"/>
    <w:lvl w:ilvl="0" w:tplc="4F480F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23B3687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>
    <w:nsid w:val="63AC01DE"/>
    <w:multiLevelType w:val="hybridMultilevel"/>
    <w:tmpl w:val="A8C2BD34"/>
    <w:lvl w:ilvl="0" w:tplc="DE805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4862DD9"/>
    <w:multiLevelType w:val="hybridMultilevel"/>
    <w:tmpl w:val="135ABA74"/>
    <w:lvl w:ilvl="0" w:tplc="76344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5122E48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>
    <w:nsid w:val="653C7B5A"/>
    <w:multiLevelType w:val="hybridMultilevel"/>
    <w:tmpl w:val="1C540122"/>
    <w:lvl w:ilvl="0" w:tplc="87C65D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5C869CD"/>
    <w:multiLevelType w:val="hybridMultilevel"/>
    <w:tmpl w:val="291EBF68"/>
    <w:lvl w:ilvl="0" w:tplc="5F28E3FE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9C32B6A"/>
    <w:multiLevelType w:val="hybridMultilevel"/>
    <w:tmpl w:val="584CDF6A"/>
    <w:lvl w:ilvl="0" w:tplc="79D2D4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A1E447C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>
    <w:nsid w:val="6BAB4FA3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6F363D1C"/>
    <w:multiLevelType w:val="multilevel"/>
    <w:tmpl w:val="55B6B6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9"/>
        </w:tabs>
        <w:ind w:left="2410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97">
    <w:nsid w:val="70900CA2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745D63DF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75161DA6"/>
    <w:multiLevelType w:val="hybridMultilevel"/>
    <w:tmpl w:val="AF002B0E"/>
    <w:lvl w:ilvl="0" w:tplc="89ECC5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5B14BFB"/>
    <w:multiLevelType w:val="hybridMultilevel"/>
    <w:tmpl w:val="CD4A496C"/>
    <w:lvl w:ilvl="0" w:tplc="E3F24F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6C95B39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2">
    <w:nsid w:val="79434BB1"/>
    <w:multiLevelType w:val="hybridMultilevel"/>
    <w:tmpl w:val="22CEA810"/>
    <w:lvl w:ilvl="0" w:tplc="3EE66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A0A2018"/>
    <w:multiLevelType w:val="hybridMultilevel"/>
    <w:tmpl w:val="929002B6"/>
    <w:lvl w:ilvl="0" w:tplc="00E8461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F44307"/>
    <w:multiLevelType w:val="multilevel"/>
    <w:tmpl w:val="867A7AF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05">
    <w:nsid w:val="7DA27269"/>
    <w:multiLevelType w:val="hybridMultilevel"/>
    <w:tmpl w:val="AC52658A"/>
    <w:lvl w:ilvl="0" w:tplc="D84EE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7"/>
  </w:num>
  <w:num w:numId="3">
    <w:abstractNumId w:val="46"/>
  </w:num>
  <w:num w:numId="4">
    <w:abstractNumId w:val="84"/>
  </w:num>
  <w:num w:numId="5">
    <w:abstractNumId w:val="28"/>
  </w:num>
  <w:num w:numId="6">
    <w:abstractNumId w:val="10"/>
  </w:num>
  <w:num w:numId="7">
    <w:abstractNumId w:val="77"/>
  </w:num>
  <w:num w:numId="8">
    <w:abstractNumId w:val="6"/>
  </w:num>
  <w:num w:numId="9">
    <w:abstractNumId w:val="34"/>
  </w:num>
  <w:num w:numId="10">
    <w:abstractNumId w:val="73"/>
  </w:num>
  <w:num w:numId="11">
    <w:abstractNumId w:val="58"/>
  </w:num>
  <w:num w:numId="12">
    <w:abstractNumId w:val="90"/>
  </w:num>
  <w:num w:numId="13">
    <w:abstractNumId w:val="40"/>
  </w:num>
  <w:num w:numId="14">
    <w:abstractNumId w:val="94"/>
  </w:num>
  <w:num w:numId="15">
    <w:abstractNumId w:val="59"/>
  </w:num>
  <w:num w:numId="16">
    <w:abstractNumId w:val="24"/>
  </w:num>
  <w:num w:numId="17">
    <w:abstractNumId w:val="101"/>
  </w:num>
  <w:num w:numId="18">
    <w:abstractNumId w:val="82"/>
  </w:num>
  <w:num w:numId="19">
    <w:abstractNumId w:val="50"/>
  </w:num>
  <w:num w:numId="20">
    <w:abstractNumId w:val="31"/>
  </w:num>
  <w:num w:numId="21">
    <w:abstractNumId w:val="16"/>
  </w:num>
  <w:num w:numId="22">
    <w:abstractNumId w:val="72"/>
  </w:num>
  <w:num w:numId="23">
    <w:abstractNumId w:val="95"/>
  </w:num>
  <w:num w:numId="24">
    <w:abstractNumId w:val="18"/>
  </w:num>
  <w:num w:numId="25">
    <w:abstractNumId w:val="57"/>
  </w:num>
  <w:num w:numId="26">
    <w:abstractNumId w:val="15"/>
  </w:num>
  <w:num w:numId="27">
    <w:abstractNumId w:val="87"/>
  </w:num>
  <w:num w:numId="28">
    <w:abstractNumId w:val="97"/>
  </w:num>
  <w:num w:numId="29">
    <w:abstractNumId w:val="26"/>
  </w:num>
  <w:num w:numId="30">
    <w:abstractNumId w:val="1"/>
  </w:num>
  <w:num w:numId="31">
    <w:abstractNumId w:val="32"/>
  </w:num>
  <w:num w:numId="32">
    <w:abstractNumId w:val="98"/>
  </w:num>
  <w:num w:numId="33">
    <w:abstractNumId w:val="81"/>
  </w:num>
  <w:num w:numId="34">
    <w:abstractNumId w:val="44"/>
  </w:num>
  <w:num w:numId="35">
    <w:abstractNumId w:val="67"/>
  </w:num>
  <w:num w:numId="36">
    <w:abstractNumId w:val="52"/>
  </w:num>
  <w:num w:numId="37">
    <w:abstractNumId w:val="53"/>
  </w:num>
  <w:num w:numId="38">
    <w:abstractNumId w:val="80"/>
  </w:num>
  <w:num w:numId="39">
    <w:abstractNumId w:val="63"/>
  </w:num>
  <w:num w:numId="40">
    <w:abstractNumId w:val="4"/>
  </w:num>
  <w:num w:numId="41">
    <w:abstractNumId w:val="68"/>
  </w:num>
  <w:num w:numId="42">
    <w:abstractNumId w:val="35"/>
  </w:num>
  <w:num w:numId="43">
    <w:abstractNumId w:val="100"/>
  </w:num>
  <w:num w:numId="44">
    <w:abstractNumId w:val="33"/>
  </w:num>
  <w:num w:numId="45">
    <w:abstractNumId w:val="30"/>
  </w:num>
  <w:num w:numId="46">
    <w:abstractNumId w:val="25"/>
  </w:num>
  <w:num w:numId="47">
    <w:abstractNumId w:val="42"/>
  </w:num>
  <w:num w:numId="48">
    <w:abstractNumId w:val="105"/>
  </w:num>
  <w:num w:numId="49">
    <w:abstractNumId w:val="39"/>
  </w:num>
  <w:num w:numId="50">
    <w:abstractNumId w:val="20"/>
  </w:num>
  <w:num w:numId="51">
    <w:abstractNumId w:val="17"/>
  </w:num>
  <w:num w:numId="52">
    <w:abstractNumId w:val="65"/>
  </w:num>
  <w:num w:numId="53">
    <w:abstractNumId w:val="71"/>
  </w:num>
  <w:num w:numId="54">
    <w:abstractNumId w:val="76"/>
  </w:num>
  <w:num w:numId="55">
    <w:abstractNumId w:val="36"/>
  </w:num>
  <w:num w:numId="56">
    <w:abstractNumId w:val="37"/>
  </w:num>
  <w:num w:numId="57">
    <w:abstractNumId w:val="69"/>
  </w:num>
  <w:num w:numId="58">
    <w:abstractNumId w:val="5"/>
  </w:num>
  <w:num w:numId="59">
    <w:abstractNumId w:val="62"/>
  </w:num>
  <w:num w:numId="60">
    <w:abstractNumId w:val="104"/>
  </w:num>
  <w:num w:numId="61">
    <w:abstractNumId w:val="22"/>
  </w:num>
  <w:num w:numId="62">
    <w:abstractNumId w:val="29"/>
  </w:num>
  <w:num w:numId="63">
    <w:abstractNumId w:val="66"/>
  </w:num>
  <w:num w:numId="64">
    <w:abstractNumId w:val="75"/>
  </w:num>
  <w:num w:numId="65">
    <w:abstractNumId w:val="9"/>
  </w:num>
  <w:num w:numId="66">
    <w:abstractNumId w:val="45"/>
  </w:num>
  <w:num w:numId="67">
    <w:abstractNumId w:val="91"/>
  </w:num>
  <w:num w:numId="68">
    <w:abstractNumId w:val="88"/>
  </w:num>
  <w:num w:numId="69">
    <w:abstractNumId w:val="51"/>
  </w:num>
  <w:num w:numId="70">
    <w:abstractNumId w:val="48"/>
  </w:num>
  <w:num w:numId="71">
    <w:abstractNumId w:val="64"/>
  </w:num>
  <w:num w:numId="72">
    <w:abstractNumId w:val="14"/>
  </w:num>
  <w:num w:numId="73">
    <w:abstractNumId w:val="41"/>
  </w:num>
  <w:num w:numId="74">
    <w:abstractNumId w:val="8"/>
  </w:num>
  <w:num w:numId="75">
    <w:abstractNumId w:val="43"/>
  </w:num>
  <w:num w:numId="76">
    <w:abstractNumId w:val="54"/>
  </w:num>
  <w:num w:numId="77">
    <w:abstractNumId w:val="19"/>
  </w:num>
  <w:num w:numId="78">
    <w:abstractNumId w:val="85"/>
  </w:num>
  <w:num w:numId="79">
    <w:abstractNumId w:val="86"/>
  </w:num>
  <w:num w:numId="80">
    <w:abstractNumId w:val="2"/>
  </w:num>
  <w:num w:numId="81">
    <w:abstractNumId w:val="60"/>
  </w:num>
  <w:num w:numId="82">
    <w:abstractNumId w:val="89"/>
  </w:num>
  <w:num w:numId="83">
    <w:abstractNumId w:val="102"/>
  </w:num>
  <w:num w:numId="84">
    <w:abstractNumId w:val="11"/>
  </w:num>
  <w:num w:numId="85">
    <w:abstractNumId w:val="13"/>
  </w:num>
  <w:num w:numId="86">
    <w:abstractNumId w:val="93"/>
  </w:num>
  <w:num w:numId="87">
    <w:abstractNumId w:val="61"/>
  </w:num>
  <w:num w:numId="88">
    <w:abstractNumId w:val="99"/>
  </w:num>
  <w:num w:numId="89">
    <w:abstractNumId w:val="103"/>
  </w:num>
  <w:num w:numId="90">
    <w:abstractNumId w:val="74"/>
  </w:num>
  <w:num w:numId="91">
    <w:abstractNumId w:val="49"/>
  </w:num>
  <w:num w:numId="92">
    <w:abstractNumId w:val="21"/>
  </w:num>
  <w:num w:numId="93">
    <w:abstractNumId w:val="92"/>
  </w:num>
  <w:num w:numId="94">
    <w:abstractNumId w:val="56"/>
  </w:num>
  <w:num w:numId="95">
    <w:abstractNumId w:val="55"/>
  </w:num>
  <w:num w:numId="96">
    <w:abstractNumId w:val="96"/>
  </w:num>
  <w:num w:numId="97">
    <w:abstractNumId w:val="79"/>
  </w:num>
  <w:num w:numId="98">
    <w:abstractNumId w:val="12"/>
  </w:num>
  <w:num w:numId="99">
    <w:abstractNumId w:val="23"/>
  </w:num>
  <w:num w:numId="100">
    <w:abstractNumId w:val="78"/>
  </w:num>
  <w:num w:numId="101">
    <w:abstractNumId w:val="70"/>
  </w:num>
  <w:num w:numId="102">
    <w:abstractNumId w:val="3"/>
  </w:num>
  <w:num w:numId="103">
    <w:abstractNumId w:val="7"/>
  </w:num>
  <w:num w:numId="104">
    <w:abstractNumId w:val="27"/>
  </w:num>
  <w:num w:numId="105">
    <w:abstractNumId w:val="38"/>
  </w:num>
  <w:num w:numId="106">
    <w:abstractNumId w:val="83"/>
  </w:num>
  <w:numIdMacAtCleanup w:val="10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aolong">
    <w15:presenceInfo w15:providerId="None" w15:userId="xiaolong"/>
  </w15:person>
  <w15:person w15:author="sventao">
    <w15:presenceInfo w15:providerId="None" w15:userId="sventa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756"/>
    <w:rsid w:val="000020E7"/>
    <w:rsid w:val="000020F8"/>
    <w:rsid w:val="000021EA"/>
    <w:rsid w:val="000023DD"/>
    <w:rsid w:val="000024DF"/>
    <w:rsid w:val="00003344"/>
    <w:rsid w:val="0000363A"/>
    <w:rsid w:val="00003706"/>
    <w:rsid w:val="00003973"/>
    <w:rsid w:val="00003D06"/>
    <w:rsid w:val="00004129"/>
    <w:rsid w:val="00004330"/>
    <w:rsid w:val="00004381"/>
    <w:rsid w:val="00005097"/>
    <w:rsid w:val="00005508"/>
    <w:rsid w:val="000058CC"/>
    <w:rsid w:val="0000598D"/>
    <w:rsid w:val="00005BA0"/>
    <w:rsid w:val="0000609C"/>
    <w:rsid w:val="000064A9"/>
    <w:rsid w:val="00006578"/>
    <w:rsid w:val="00006B3F"/>
    <w:rsid w:val="00006B97"/>
    <w:rsid w:val="00006C3D"/>
    <w:rsid w:val="00006DCB"/>
    <w:rsid w:val="000108AB"/>
    <w:rsid w:val="000108DF"/>
    <w:rsid w:val="00011113"/>
    <w:rsid w:val="0001163E"/>
    <w:rsid w:val="0001172B"/>
    <w:rsid w:val="000118EC"/>
    <w:rsid w:val="000125C3"/>
    <w:rsid w:val="00013C65"/>
    <w:rsid w:val="00013FE8"/>
    <w:rsid w:val="00014695"/>
    <w:rsid w:val="00014901"/>
    <w:rsid w:val="00015179"/>
    <w:rsid w:val="000157B6"/>
    <w:rsid w:val="00015CA2"/>
    <w:rsid w:val="00016823"/>
    <w:rsid w:val="000171AB"/>
    <w:rsid w:val="000203FD"/>
    <w:rsid w:val="0002081B"/>
    <w:rsid w:val="00020F69"/>
    <w:rsid w:val="00021902"/>
    <w:rsid w:val="00022EC2"/>
    <w:rsid w:val="00023089"/>
    <w:rsid w:val="00024E04"/>
    <w:rsid w:val="000254DC"/>
    <w:rsid w:val="00025865"/>
    <w:rsid w:val="00025974"/>
    <w:rsid w:val="000269E1"/>
    <w:rsid w:val="00026A2A"/>
    <w:rsid w:val="00026C7C"/>
    <w:rsid w:val="00027A70"/>
    <w:rsid w:val="00027C44"/>
    <w:rsid w:val="0003045E"/>
    <w:rsid w:val="00030D17"/>
    <w:rsid w:val="00030E1A"/>
    <w:rsid w:val="000314F0"/>
    <w:rsid w:val="000315BD"/>
    <w:rsid w:val="00031C5A"/>
    <w:rsid w:val="00031D0D"/>
    <w:rsid w:val="00032615"/>
    <w:rsid w:val="0003273F"/>
    <w:rsid w:val="00032906"/>
    <w:rsid w:val="00032A32"/>
    <w:rsid w:val="00033A9B"/>
    <w:rsid w:val="00034DB0"/>
    <w:rsid w:val="00035310"/>
    <w:rsid w:val="000355A0"/>
    <w:rsid w:val="00035627"/>
    <w:rsid w:val="000363E5"/>
    <w:rsid w:val="000376BB"/>
    <w:rsid w:val="000378A7"/>
    <w:rsid w:val="00040235"/>
    <w:rsid w:val="000402C4"/>
    <w:rsid w:val="000407BF"/>
    <w:rsid w:val="00040A2E"/>
    <w:rsid w:val="00040B6F"/>
    <w:rsid w:val="00040B88"/>
    <w:rsid w:val="000427C3"/>
    <w:rsid w:val="00043B34"/>
    <w:rsid w:val="00043BE7"/>
    <w:rsid w:val="00043D20"/>
    <w:rsid w:val="0004438D"/>
    <w:rsid w:val="000450DE"/>
    <w:rsid w:val="000457FD"/>
    <w:rsid w:val="00045C3B"/>
    <w:rsid w:val="00045DE1"/>
    <w:rsid w:val="00046767"/>
    <w:rsid w:val="000471B6"/>
    <w:rsid w:val="00047B8D"/>
    <w:rsid w:val="00047DB3"/>
    <w:rsid w:val="00052FF1"/>
    <w:rsid w:val="00053195"/>
    <w:rsid w:val="000548FC"/>
    <w:rsid w:val="0005545E"/>
    <w:rsid w:val="0005576D"/>
    <w:rsid w:val="00055ADC"/>
    <w:rsid w:val="00055BA1"/>
    <w:rsid w:val="000566EC"/>
    <w:rsid w:val="000567FA"/>
    <w:rsid w:val="00056A83"/>
    <w:rsid w:val="00056D89"/>
    <w:rsid w:val="00056EC4"/>
    <w:rsid w:val="00057BA6"/>
    <w:rsid w:val="00057C8B"/>
    <w:rsid w:val="000607E3"/>
    <w:rsid w:val="00060F04"/>
    <w:rsid w:val="00060F8D"/>
    <w:rsid w:val="0006107C"/>
    <w:rsid w:val="000612A4"/>
    <w:rsid w:val="00061675"/>
    <w:rsid w:val="000617D0"/>
    <w:rsid w:val="00061813"/>
    <w:rsid w:val="00061D11"/>
    <w:rsid w:val="00062BBB"/>
    <w:rsid w:val="000630E0"/>
    <w:rsid w:val="0006366A"/>
    <w:rsid w:val="00063E89"/>
    <w:rsid w:val="00064888"/>
    <w:rsid w:val="00065376"/>
    <w:rsid w:val="0006556F"/>
    <w:rsid w:val="00065926"/>
    <w:rsid w:val="00066854"/>
    <w:rsid w:val="00066B03"/>
    <w:rsid w:val="000678F5"/>
    <w:rsid w:val="00067FE5"/>
    <w:rsid w:val="000705DA"/>
    <w:rsid w:val="00072E63"/>
    <w:rsid w:val="000733A2"/>
    <w:rsid w:val="000736D8"/>
    <w:rsid w:val="00073BCE"/>
    <w:rsid w:val="00074159"/>
    <w:rsid w:val="00074A5F"/>
    <w:rsid w:val="00075B1F"/>
    <w:rsid w:val="000773DC"/>
    <w:rsid w:val="0007749E"/>
    <w:rsid w:val="00077F2E"/>
    <w:rsid w:val="0008093B"/>
    <w:rsid w:val="00082001"/>
    <w:rsid w:val="00082476"/>
    <w:rsid w:val="00082680"/>
    <w:rsid w:val="000836CA"/>
    <w:rsid w:val="000836E1"/>
    <w:rsid w:val="00083DA0"/>
    <w:rsid w:val="000840BA"/>
    <w:rsid w:val="00084352"/>
    <w:rsid w:val="00084A85"/>
    <w:rsid w:val="00085F7B"/>
    <w:rsid w:val="00086060"/>
    <w:rsid w:val="000868D0"/>
    <w:rsid w:val="00087905"/>
    <w:rsid w:val="00090B10"/>
    <w:rsid w:val="00090CC8"/>
    <w:rsid w:val="0009127A"/>
    <w:rsid w:val="000916C2"/>
    <w:rsid w:val="000924F2"/>
    <w:rsid w:val="00093066"/>
    <w:rsid w:val="0009330A"/>
    <w:rsid w:val="00094D46"/>
    <w:rsid w:val="0009500C"/>
    <w:rsid w:val="00095B1E"/>
    <w:rsid w:val="00095D9D"/>
    <w:rsid w:val="000968FA"/>
    <w:rsid w:val="000968FD"/>
    <w:rsid w:val="00096E7E"/>
    <w:rsid w:val="00097062"/>
    <w:rsid w:val="00097EC9"/>
    <w:rsid w:val="000A0424"/>
    <w:rsid w:val="000A0621"/>
    <w:rsid w:val="000A1286"/>
    <w:rsid w:val="000A1332"/>
    <w:rsid w:val="000A1802"/>
    <w:rsid w:val="000A28D9"/>
    <w:rsid w:val="000A28DE"/>
    <w:rsid w:val="000A33E6"/>
    <w:rsid w:val="000A4256"/>
    <w:rsid w:val="000A4D58"/>
    <w:rsid w:val="000A56D0"/>
    <w:rsid w:val="000A5E3D"/>
    <w:rsid w:val="000A65A2"/>
    <w:rsid w:val="000A682A"/>
    <w:rsid w:val="000A6D42"/>
    <w:rsid w:val="000A6F51"/>
    <w:rsid w:val="000A7624"/>
    <w:rsid w:val="000A77EA"/>
    <w:rsid w:val="000A7FC7"/>
    <w:rsid w:val="000B0981"/>
    <w:rsid w:val="000B1076"/>
    <w:rsid w:val="000B1531"/>
    <w:rsid w:val="000B20C8"/>
    <w:rsid w:val="000B21EC"/>
    <w:rsid w:val="000B23F5"/>
    <w:rsid w:val="000B29BF"/>
    <w:rsid w:val="000B33DC"/>
    <w:rsid w:val="000B3A71"/>
    <w:rsid w:val="000B3B67"/>
    <w:rsid w:val="000B42EA"/>
    <w:rsid w:val="000B4E9E"/>
    <w:rsid w:val="000B4EDA"/>
    <w:rsid w:val="000B539F"/>
    <w:rsid w:val="000B5443"/>
    <w:rsid w:val="000B5D2B"/>
    <w:rsid w:val="000B6826"/>
    <w:rsid w:val="000B7BD4"/>
    <w:rsid w:val="000B7DCD"/>
    <w:rsid w:val="000B7EF6"/>
    <w:rsid w:val="000C05B2"/>
    <w:rsid w:val="000C0C26"/>
    <w:rsid w:val="000C1DFA"/>
    <w:rsid w:val="000C2110"/>
    <w:rsid w:val="000C3164"/>
    <w:rsid w:val="000C322B"/>
    <w:rsid w:val="000C38A6"/>
    <w:rsid w:val="000C44A8"/>
    <w:rsid w:val="000C4BD0"/>
    <w:rsid w:val="000C54A3"/>
    <w:rsid w:val="000C6E0E"/>
    <w:rsid w:val="000C77A7"/>
    <w:rsid w:val="000D0C3C"/>
    <w:rsid w:val="000D1153"/>
    <w:rsid w:val="000D1157"/>
    <w:rsid w:val="000D1B23"/>
    <w:rsid w:val="000D2331"/>
    <w:rsid w:val="000D26E2"/>
    <w:rsid w:val="000D4044"/>
    <w:rsid w:val="000D4565"/>
    <w:rsid w:val="000D49D6"/>
    <w:rsid w:val="000D53F3"/>
    <w:rsid w:val="000D569A"/>
    <w:rsid w:val="000D66F6"/>
    <w:rsid w:val="000D744D"/>
    <w:rsid w:val="000D748E"/>
    <w:rsid w:val="000D7DD7"/>
    <w:rsid w:val="000D7DE9"/>
    <w:rsid w:val="000D7F93"/>
    <w:rsid w:val="000E00B3"/>
    <w:rsid w:val="000E1132"/>
    <w:rsid w:val="000E199B"/>
    <w:rsid w:val="000E1AC2"/>
    <w:rsid w:val="000E1DD4"/>
    <w:rsid w:val="000E24E2"/>
    <w:rsid w:val="000E2512"/>
    <w:rsid w:val="000E2519"/>
    <w:rsid w:val="000E25BC"/>
    <w:rsid w:val="000E2C91"/>
    <w:rsid w:val="000E305F"/>
    <w:rsid w:val="000E375C"/>
    <w:rsid w:val="000E4587"/>
    <w:rsid w:val="000E46BF"/>
    <w:rsid w:val="000E4B17"/>
    <w:rsid w:val="000E4E06"/>
    <w:rsid w:val="000E515C"/>
    <w:rsid w:val="000E547A"/>
    <w:rsid w:val="000E55A4"/>
    <w:rsid w:val="000E63E9"/>
    <w:rsid w:val="000E6610"/>
    <w:rsid w:val="000E67B5"/>
    <w:rsid w:val="000E6E1C"/>
    <w:rsid w:val="000F03AD"/>
    <w:rsid w:val="000F03BB"/>
    <w:rsid w:val="000F0621"/>
    <w:rsid w:val="000F1B35"/>
    <w:rsid w:val="000F202C"/>
    <w:rsid w:val="000F28F3"/>
    <w:rsid w:val="000F2AF2"/>
    <w:rsid w:val="000F2DAA"/>
    <w:rsid w:val="000F3012"/>
    <w:rsid w:val="000F345D"/>
    <w:rsid w:val="000F357F"/>
    <w:rsid w:val="000F48FA"/>
    <w:rsid w:val="000F5286"/>
    <w:rsid w:val="000F591A"/>
    <w:rsid w:val="000F59CC"/>
    <w:rsid w:val="000F692A"/>
    <w:rsid w:val="000F694D"/>
    <w:rsid w:val="000F7D48"/>
    <w:rsid w:val="001004C7"/>
    <w:rsid w:val="00100B77"/>
    <w:rsid w:val="00100E13"/>
    <w:rsid w:val="001012EA"/>
    <w:rsid w:val="00101407"/>
    <w:rsid w:val="001022C8"/>
    <w:rsid w:val="00102B76"/>
    <w:rsid w:val="00102B7D"/>
    <w:rsid w:val="001030AA"/>
    <w:rsid w:val="00104F2F"/>
    <w:rsid w:val="001059B7"/>
    <w:rsid w:val="00105F3D"/>
    <w:rsid w:val="001062B3"/>
    <w:rsid w:val="00106376"/>
    <w:rsid w:val="00106466"/>
    <w:rsid w:val="001069AF"/>
    <w:rsid w:val="00106A48"/>
    <w:rsid w:val="00106C10"/>
    <w:rsid w:val="00107298"/>
    <w:rsid w:val="00110129"/>
    <w:rsid w:val="0011047D"/>
    <w:rsid w:val="00110CF9"/>
    <w:rsid w:val="001116B5"/>
    <w:rsid w:val="00111A65"/>
    <w:rsid w:val="00111BD7"/>
    <w:rsid w:val="00112171"/>
    <w:rsid w:val="00112EA7"/>
    <w:rsid w:val="00113117"/>
    <w:rsid w:val="001132DF"/>
    <w:rsid w:val="0011448B"/>
    <w:rsid w:val="001145E0"/>
    <w:rsid w:val="00114CF2"/>
    <w:rsid w:val="001152C8"/>
    <w:rsid w:val="00115745"/>
    <w:rsid w:val="001158B0"/>
    <w:rsid w:val="00116318"/>
    <w:rsid w:val="00116730"/>
    <w:rsid w:val="00116975"/>
    <w:rsid w:val="00116B6A"/>
    <w:rsid w:val="00116C80"/>
    <w:rsid w:val="00116ECB"/>
    <w:rsid w:val="001176BD"/>
    <w:rsid w:val="001219F6"/>
    <w:rsid w:val="00121E1B"/>
    <w:rsid w:val="00121E34"/>
    <w:rsid w:val="00121EBA"/>
    <w:rsid w:val="00122C4F"/>
    <w:rsid w:val="00123573"/>
    <w:rsid w:val="001239A4"/>
    <w:rsid w:val="00123CB9"/>
    <w:rsid w:val="001244DC"/>
    <w:rsid w:val="00124B19"/>
    <w:rsid w:val="00124B6F"/>
    <w:rsid w:val="00124D79"/>
    <w:rsid w:val="0012509B"/>
    <w:rsid w:val="00126046"/>
    <w:rsid w:val="00126159"/>
    <w:rsid w:val="0012772F"/>
    <w:rsid w:val="001278ED"/>
    <w:rsid w:val="001302BE"/>
    <w:rsid w:val="00130405"/>
    <w:rsid w:val="00130F96"/>
    <w:rsid w:val="00131209"/>
    <w:rsid w:val="0013252F"/>
    <w:rsid w:val="0013268A"/>
    <w:rsid w:val="00133207"/>
    <w:rsid w:val="0013372C"/>
    <w:rsid w:val="00133A6D"/>
    <w:rsid w:val="00133B56"/>
    <w:rsid w:val="00133C28"/>
    <w:rsid w:val="0013403C"/>
    <w:rsid w:val="0013415C"/>
    <w:rsid w:val="0013457B"/>
    <w:rsid w:val="00135A7A"/>
    <w:rsid w:val="00135D3D"/>
    <w:rsid w:val="00135E68"/>
    <w:rsid w:val="00136D82"/>
    <w:rsid w:val="00137056"/>
    <w:rsid w:val="00137606"/>
    <w:rsid w:val="00140531"/>
    <w:rsid w:val="001408D5"/>
    <w:rsid w:val="0014187D"/>
    <w:rsid w:val="0014207E"/>
    <w:rsid w:val="00142513"/>
    <w:rsid w:val="00142F4B"/>
    <w:rsid w:val="001439B5"/>
    <w:rsid w:val="00144056"/>
    <w:rsid w:val="00144D57"/>
    <w:rsid w:val="00145140"/>
    <w:rsid w:val="00145B00"/>
    <w:rsid w:val="00145F02"/>
    <w:rsid w:val="001463C5"/>
    <w:rsid w:val="00146AA5"/>
    <w:rsid w:val="00147884"/>
    <w:rsid w:val="00150380"/>
    <w:rsid w:val="00150C1B"/>
    <w:rsid w:val="00150E05"/>
    <w:rsid w:val="00151547"/>
    <w:rsid w:val="0015154A"/>
    <w:rsid w:val="0015176C"/>
    <w:rsid w:val="001526D9"/>
    <w:rsid w:val="00152D68"/>
    <w:rsid w:val="001530FF"/>
    <w:rsid w:val="00153262"/>
    <w:rsid w:val="001533A6"/>
    <w:rsid w:val="00153C1D"/>
    <w:rsid w:val="00154A51"/>
    <w:rsid w:val="00154A90"/>
    <w:rsid w:val="001551E7"/>
    <w:rsid w:val="00156036"/>
    <w:rsid w:val="001566E0"/>
    <w:rsid w:val="00157012"/>
    <w:rsid w:val="001575F1"/>
    <w:rsid w:val="001578AD"/>
    <w:rsid w:val="00157A86"/>
    <w:rsid w:val="00160ACE"/>
    <w:rsid w:val="00161AE6"/>
    <w:rsid w:val="00161E89"/>
    <w:rsid w:val="00163800"/>
    <w:rsid w:val="0016431E"/>
    <w:rsid w:val="00164E38"/>
    <w:rsid w:val="00165CB1"/>
    <w:rsid w:val="0016605F"/>
    <w:rsid w:val="001662E7"/>
    <w:rsid w:val="00167687"/>
    <w:rsid w:val="00167A24"/>
    <w:rsid w:val="00170821"/>
    <w:rsid w:val="00170C98"/>
    <w:rsid w:val="00171060"/>
    <w:rsid w:val="001719EA"/>
    <w:rsid w:val="001726A0"/>
    <w:rsid w:val="00172A27"/>
    <w:rsid w:val="001746BE"/>
    <w:rsid w:val="001749D7"/>
    <w:rsid w:val="00174F54"/>
    <w:rsid w:val="00175913"/>
    <w:rsid w:val="001769C4"/>
    <w:rsid w:val="0017794F"/>
    <w:rsid w:val="001779E3"/>
    <w:rsid w:val="00177AB5"/>
    <w:rsid w:val="00177CDF"/>
    <w:rsid w:val="00177DA3"/>
    <w:rsid w:val="00180494"/>
    <w:rsid w:val="00180537"/>
    <w:rsid w:val="0018169E"/>
    <w:rsid w:val="0018250E"/>
    <w:rsid w:val="001827C0"/>
    <w:rsid w:val="00184D9B"/>
    <w:rsid w:val="001853E5"/>
    <w:rsid w:val="001855E1"/>
    <w:rsid w:val="001859D8"/>
    <w:rsid w:val="0018615B"/>
    <w:rsid w:val="00186707"/>
    <w:rsid w:val="00186AA8"/>
    <w:rsid w:val="001870CC"/>
    <w:rsid w:val="001873FB"/>
    <w:rsid w:val="001877DA"/>
    <w:rsid w:val="00190E21"/>
    <w:rsid w:val="001910B0"/>
    <w:rsid w:val="00191705"/>
    <w:rsid w:val="00191A5A"/>
    <w:rsid w:val="00192132"/>
    <w:rsid w:val="00192ABF"/>
    <w:rsid w:val="00193EBD"/>
    <w:rsid w:val="00193F7E"/>
    <w:rsid w:val="00194AD8"/>
    <w:rsid w:val="0019546A"/>
    <w:rsid w:val="00195AE0"/>
    <w:rsid w:val="001961A4"/>
    <w:rsid w:val="0019643F"/>
    <w:rsid w:val="00196C8D"/>
    <w:rsid w:val="00197A0C"/>
    <w:rsid w:val="001A0B87"/>
    <w:rsid w:val="001A1733"/>
    <w:rsid w:val="001A219D"/>
    <w:rsid w:val="001A382D"/>
    <w:rsid w:val="001A3AB6"/>
    <w:rsid w:val="001A3DFD"/>
    <w:rsid w:val="001A5B4E"/>
    <w:rsid w:val="001A5D11"/>
    <w:rsid w:val="001A5E8B"/>
    <w:rsid w:val="001A7E82"/>
    <w:rsid w:val="001B0493"/>
    <w:rsid w:val="001B1229"/>
    <w:rsid w:val="001B3005"/>
    <w:rsid w:val="001B3B44"/>
    <w:rsid w:val="001B54EF"/>
    <w:rsid w:val="001B5617"/>
    <w:rsid w:val="001B56E0"/>
    <w:rsid w:val="001B571B"/>
    <w:rsid w:val="001B61C2"/>
    <w:rsid w:val="001B6A66"/>
    <w:rsid w:val="001B6E8C"/>
    <w:rsid w:val="001B6ED2"/>
    <w:rsid w:val="001B7151"/>
    <w:rsid w:val="001B73A3"/>
    <w:rsid w:val="001B7954"/>
    <w:rsid w:val="001C01ED"/>
    <w:rsid w:val="001C0357"/>
    <w:rsid w:val="001C0609"/>
    <w:rsid w:val="001C061D"/>
    <w:rsid w:val="001C06F9"/>
    <w:rsid w:val="001C0DB9"/>
    <w:rsid w:val="001C1F84"/>
    <w:rsid w:val="001C22BF"/>
    <w:rsid w:val="001C27F6"/>
    <w:rsid w:val="001C28FD"/>
    <w:rsid w:val="001C29E4"/>
    <w:rsid w:val="001C3114"/>
    <w:rsid w:val="001C377C"/>
    <w:rsid w:val="001C3E1A"/>
    <w:rsid w:val="001C4CE6"/>
    <w:rsid w:val="001C4E2C"/>
    <w:rsid w:val="001C516D"/>
    <w:rsid w:val="001C54F4"/>
    <w:rsid w:val="001C556A"/>
    <w:rsid w:val="001C6085"/>
    <w:rsid w:val="001C6714"/>
    <w:rsid w:val="001C69CF"/>
    <w:rsid w:val="001C7062"/>
    <w:rsid w:val="001C7EE2"/>
    <w:rsid w:val="001D030A"/>
    <w:rsid w:val="001D03A8"/>
    <w:rsid w:val="001D0E96"/>
    <w:rsid w:val="001D111D"/>
    <w:rsid w:val="001D1CCF"/>
    <w:rsid w:val="001D1CD0"/>
    <w:rsid w:val="001D1EC2"/>
    <w:rsid w:val="001D3237"/>
    <w:rsid w:val="001D3498"/>
    <w:rsid w:val="001D3928"/>
    <w:rsid w:val="001D3C1A"/>
    <w:rsid w:val="001D3DBB"/>
    <w:rsid w:val="001D4BAE"/>
    <w:rsid w:val="001D50AA"/>
    <w:rsid w:val="001D553F"/>
    <w:rsid w:val="001D6395"/>
    <w:rsid w:val="001D6593"/>
    <w:rsid w:val="001D6D06"/>
    <w:rsid w:val="001D6E6E"/>
    <w:rsid w:val="001D7184"/>
    <w:rsid w:val="001D726F"/>
    <w:rsid w:val="001D78EE"/>
    <w:rsid w:val="001E0154"/>
    <w:rsid w:val="001E034E"/>
    <w:rsid w:val="001E04A5"/>
    <w:rsid w:val="001E0D91"/>
    <w:rsid w:val="001E0E62"/>
    <w:rsid w:val="001E1385"/>
    <w:rsid w:val="001E18FA"/>
    <w:rsid w:val="001E206E"/>
    <w:rsid w:val="001E2830"/>
    <w:rsid w:val="001E3632"/>
    <w:rsid w:val="001E39DB"/>
    <w:rsid w:val="001E4125"/>
    <w:rsid w:val="001E46E5"/>
    <w:rsid w:val="001E52D2"/>
    <w:rsid w:val="001E5D12"/>
    <w:rsid w:val="001E5D68"/>
    <w:rsid w:val="001E6463"/>
    <w:rsid w:val="001E6A0E"/>
    <w:rsid w:val="001E762F"/>
    <w:rsid w:val="001E7BF2"/>
    <w:rsid w:val="001E7D05"/>
    <w:rsid w:val="001F00AE"/>
    <w:rsid w:val="001F0176"/>
    <w:rsid w:val="001F0E6A"/>
    <w:rsid w:val="001F17B9"/>
    <w:rsid w:val="001F1F6C"/>
    <w:rsid w:val="001F25D9"/>
    <w:rsid w:val="001F2997"/>
    <w:rsid w:val="001F401A"/>
    <w:rsid w:val="001F413E"/>
    <w:rsid w:val="001F45DD"/>
    <w:rsid w:val="001F5311"/>
    <w:rsid w:val="001F53C1"/>
    <w:rsid w:val="001F5704"/>
    <w:rsid w:val="001F60B3"/>
    <w:rsid w:val="001F6795"/>
    <w:rsid w:val="001F71DB"/>
    <w:rsid w:val="001F7327"/>
    <w:rsid w:val="001F7370"/>
    <w:rsid w:val="001F7C08"/>
    <w:rsid w:val="001F7E4B"/>
    <w:rsid w:val="001F7E5D"/>
    <w:rsid w:val="001F7EF5"/>
    <w:rsid w:val="00200051"/>
    <w:rsid w:val="002001E7"/>
    <w:rsid w:val="002002A4"/>
    <w:rsid w:val="002021C0"/>
    <w:rsid w:val="00202504"/>
    <w:rsid w:val="002028E4"/>
    <w:rsid w:val="0020290B"/>
    <w:rsid w:val="00202C21"/>
    <w:rsid w:val="00202D55"/>
    <w:rsid w:val="00203841"/>
    <w:rsid w:val="00204487"/>
    <w:rsid w:val="00204C56"/>
    <w:rsid w:val="0020525E"/>
    <w:rsid w:val="00205266"/>
    <w:rsid w:val="002060BA"/>
    <w:rsid w:val="00206B2B"/>
    <w:rsid w:val="00206DCF"/>
    <w:rsid w:val="00206ED9"/>
    <w:rsid w:val="00210276"/>
    <w:rsid w:val="00211692"/>
    <w:rsid w:val="00211AD8"/>
    <w:rsid w:val="00211D07"/>
    <w:rsid w:val="00211DF1"/>
    <w:rsid w:val="00211EEB"/>
    <w:rsid w:val="00211FA5"/>
    <w:rsid w:val="0021226B"/>
    <w:rsid w:val="002124F2"/>
    <w:rsid w:val="00212F40"/>
    <w:rsid w:val="002134A8"/>
    <w:rsid w:val="002136CD"/>
    <w:rsid w:val="00213A3D"/>
    <w:rsid w:val="00214075"/>
    <w:rsid w:val="002140D2"/>
    <w:rsid w:val="0021485D"/>
    <w:rsid w:val="00215C7D"/>
    <w:rsid w:val="0021684A"/>
    <w:rsid w:val="00216E2F"/>
    <w:rsid w:val="00216F8F"/>
    <w:rsid w:val="00217653"/>
    <w:rsid w:val="002177B4"/>
    <w:rsid w:val="00217923"/>
    <w:rsid w:val="00217A5B"/>
    <w:rsid w:val="00217CE1"/>
    <w:rsid w:val="002201C0"/>
    <w:rsid w:val="0022152B"/>
    <w:rsid w:val="002219F0"/>
    <w:rsid w:val="00222A69"/>
    <w:rsid w:val="00222FB8"/>
    <w:rsid w:val="00223592"/>
    <w:rsid w:val="00224DA9"/>
    <w:rsid w:val="002250FA"/>
    <w:rsid w:val="002254B5"/>
    <w:rsid w:val="0022564C"/>
    <w:rsid w:val="0022588F"/>
    <w:rsid w:val="002264F7"/>
    <w:rsid w:val="00226716"/>
    <w:rsid w:val="002267D8"/>
    <w:rsid w:val="00230013"/>
    <w:rsid w:val="002300C8"/>
    <w:rsid w:val="002324CD"/>
    <w:rsid w:val="00232563"/>
    <w:rsid w:val="00233A9A"/>
    <w:rsid w:val="00234380"/>
    <w:rsid w:val="00234841"/>
    <w:rsid w:val="00234CC7"/>
    <w:rsid w:val="0023525F"/>
    <w:rsid w:val="00235311"/>
    <w:rsid w:val="00235907"/>
    <w:rsid w:val="00235FD6"/>
    <w:rsid w:val="00236D33"/>
    <w:rsid w:val="002372C4"/>
    <w:rsid w:val="00237697"/>
    <w:rsid w:val="00237799"/>
    <w:rsid w:val="00237D6D"/>
    <w:rsid w:val="00240647"/>
    <w:rsid w:val="00240D9E"/>
    <w:rsid w:val="002419B9"/>
    <w:rsid w:val="00241DA8"/>
    <w:rsid w:val="002432EA"/>
    <w:rsid w:val="002434B5"/>
    <w:rsid w:val="0024417A"/>
    <w:rsid w:val="002452E4"/>
    <w:rsid w:val="00245AE5"/>
    <w:rsid w:val="00245EE7"/>
    <w:rsid w:val="00245F56"/>
    <w:rsid w:val="00246650"/>
    <w:rsid w:val="002468DA"/>
    <w:rsid w:val="00246AF1"/>
    <w:rsid w:val="00246EA1"/>
    <w:rsid w:val="002474C6"/>
    <w:rsid w:val="00247901"/>
    <w:rsid w:val="00250FB5"/>
    <w:rsid w:val="00251726"/>
    <w:rsid w:val="00252567"/>
    <w:rsid w:val="00252844"/>
    <w:rsid w:val="00252EA0"/>
    <w:rsid w:val="0025352D"/>
    <w:rsid w:val="00253917"/>
    <w:rsid w:val="00254011"/>
    <w:rsid w:val="002540DC"/>
    <w:rsid w:val="002543AB"/>
    <w:rsid w:val="002543BE"/>
    <w:rsid w:val="00255338"/>
    <w:rsid w:val="00255BAD"/>
    <w:rsid w:val="0025749E"/>
    <w:rsid w:val="0026017E"/>
    <w:rsid w:val="0026050B"/>
    <w:rsid w:val="0026052A"/>
    <w:rsid w:val="002606AE"/>
    <w:rsid w:val="00260BAF"/>
    <w:rsid w:val="0026152A"/>
    <w:rsid w:val="0026184C"/>
    <w:rsid w:val="0026189A"/>
    <w:rsid w:val="002622F3"/>
    <w:rsid w:val="002639A7"/>
    <w:rsid w:val="00263A3B"/>
    <w:rsid w:val="00264434"/>
    <w:rsid w:val="0026462D"/>
    <w:rsid w:val="002652EA"/>
    <w:rsid w:val="002655BE"/>
    <w:rsid w:val="00265773"/>
    <w:rsid w:val="002658F9"/>
    <w:rsid w:val="00265AB7"/>
    <w:rsid w:val="00265E84"/>
    <w:rsid w:val="002661D2"/>
    <w:rsid w:val="0026680A"/>
    <w:rsid w:val="0026680C"/>
    <w:rsid w:val="00267D7A"/>
    <w:rsid w:val="00270485"/>
    <w:rsid w:val="002708A7"/>
    <w:rsid w:val="002708E0"/>
    <w:rsid w:val="00270A70"/>
    <w:rsid w:val="00270B32"/>
    <w:rsid w:val="00270E52"/>
    <w:rsid w:val="002710FF"/>
    <w:rsid w:val="00271532"/>
    <w:rsid w:val="00271827"/>
    <w:rsid w:val="00271CF2"/>
    <w:rsid w:val="00272582"/>
    <w:rsid w:val="002726EE"/>
    <w:rsid w:val="002728F5"/>
    <w:rsid w:val="00273225"/>
    <w:rsid w:val="00273A8D"/>
    <w:rsid w:val="002742B7"/>
    <w:rsid w:val="00274A12"/>
    <w:rsid w:val="00274A66"/>
    <w:rsid w:val="00275E9A"/>
    <w:rsid w:val="00276D66"/>
    <w:rsid w:val="00277496"/>
    <w:rsid w:val="00277ACA"/>
    <w:rsid w:val="00280955"/>
    <w:rsid w:val="00280C1C"/>
    <w:rsid w:val="00280C8E"/>
    <w:rsid w:val="00281B09"/>
    <w:rsid w:val="00282B84"/>
    <w:rsid w:val="00282DFB"/>
    <w:rsid w:val="00283474"/>
    <w:rsid w:val="002835FE"/>
    <w:rsid w:val="0028384A"/>
    <w:rsid w:val="0028411D"/>
    <w:rsid w:val="002846B1"/>
    <w:rsid w:val="002855A1"/>
    <w:rsid w:val="00286215"/>
    <w:rsid w:val="002862D8"/>
    <w:rsid w:val="002868EF"/>
    <w:rsid w:val="0028690A"/>
    <w:rsid w:val="00286FB2"/>
    <w:rsid w:val="002870FE"/>
    <w:rsid w:val="00287353"/>
    <w:rsid w:val="002873CA"/>
    <w:rsid w:val="0028765D"/>
    <w:rsid w:val="002901F9"/>
    <w:rsid w:val="00290EA8"/>
    <w:rsid w:val="002912B2"/>
    <w:rsid w:val="0029655F"/>
    <w:rsid w:val="00296595"/>
    <w:rsid w:val="0029687F"/>
    <w:rsid w:val="00296921"/>
    <w:rsid w:val="00296C51"/>
    <w:rsid w:val="0029727D"/>
    <w:rsid w:val="00297F33"/>
    <w:rsid w:val="002A0185"/>
    <w:rsid w:val="002A02DC"/>
    <w:rsid w:val="002A0603"/>
    <w:rsid w:val="002A068C"/>
    <w:rsid w:val="002A0B65"/>
    <w:rsid w:val="002A0D32"/>
    <w:rsid w:val="002A115D"/>
    <w:rsid w:val="002A1232"/>
    <w:rsid w:val="002A1439"/>
    <w:rsid w:val="002A2149"/>
    <w:rsid w:val="002A21C9"/>
    <w:rsid w:val="002A29DA"/>
    <w:rsid w:val="002A4026"/>
    <w:rsid w:val="002A4842"/>
    <w:rsid w:val="002A4C5F"/>
    <w:rsid w:val="002A524F"/>
    <w:rsid w:val="002A6051"/>
    <w:rsid w:val="002A6AFE"/>
    <w:rsid w:val="002A6B48"/>
    <w:rsid w:val="002A7919"/>
    <w:rsid w:val="002A7F0D"/>
    <w:rsid w:val="002B0B80"/>
    <w:rsid w:val="002B1B39"/>
    <w:rsid w:val="002B1B88"/>
    <w:rsid w:val="002B3610"/>
    <w:rsid w:val="002B3DD2"/>
    <w:rsid w:val="002B4633"/>
    <w:rsid w:val="002B50A7"/>
    <w:rsid w:val="002B5160"/>
    <w:rsid w:val="002B5781"/>
    <w:rsid w:val="002B66DA"/>
    <w:rsid w:val="002B7481"/>
    <w:rsid w:val="002B768D"/>
    <w:rsid w:val="002B79BE"/>
    <w:rsid w:val="002B7FD9"/>
    <w:rsid w:val="002C0E16"/>
    <w:rsid w:val="002C0E46"/>
    <w:rsid w:val="002C1534"/>
    <w:rsid w:val="002C19EA"/>
    <w:rsid w:val="002C224C"/>
    <w:rsid w:val="002C2296"/>
    <w:rsid w:val="002C22C1"/>
    <w:rsid w:val="002C2ABE"/>
    <w:rsid w:val="002C3006"/>
    <w:rsid w:val="002C3270"/>
    <w:rsid w:val="002C415C"/>
    <w:rsid w:val="002C41B6"/>
    <w:rsid w:val="002C5450"/>
    <w:rsid w:val="002C5FC5"/>
    <w:rsid w:val="002C6361"/>
    <w:rsid w:val="002C6878"/>
    <w:rsid w:val="002C7537"/>
    <w:rsid w:val="002D19A4"/>
    <w:rsid w:val="002D1F83"/>
    <w:rsid w:val="002D2759"/>
    <w:rsid w:val="002D3CD4"/>
    <w:rsid w:val="002D4C24"/>
    <w:rsid w:val="002D4EFE"/>
    <w:rsid w:val="002D5727"/>
    <w:rsid w:val="002D67F3"/>
    <w:rsid w:val="002D6900"/>
    <w:rsid w:val="002D6ED5"/>
    <w:rsid w:val="002D716C"/>
    <w:rsid w:val="002E08D5"/>
    <w:rsid w:val="002E0C87"/>
    <w:rsid w:val="002E0D75"/>
    <w:rsid w:val="002E2C67"/>
    <w:rsid w:val="002E38BB"/>
    <w:rsid w:val="002E3BBE"/>
    <w:rsid w:val="002E3C41"/>
    <w:rsid w:val="002E458F"/>
    <w:rsid w:val="002E4DB2"/>
    <w:rsid w:val="002E6D7E"/>
    <w:rsid w:val="002E736B"/>
    <w:rsid w:val="002E7A5C"/>
    <w:rsid w:val="002E7BD4"/>
    <w:rsid w:val="002E7C51"/>
    <w:rsid w:val="002F041E"/>
    <w:rsid w:val="002F0ABF"/>
    <w:rsid w:val="002F0B6D"/>
    <w:rsid w:val="002F159B"/>
    <w:rsid w:val="002F2867"/>
    <w:rsid w:val="002F322B"/>
    <w:rsid w:val="002F3A70"/>
    <w:rsid w:val="002F484A"/>
    <w:rsid w:val="002F543D"/>
    <w:rsid w:val="002F582A"/>
    <w:rsid w:val="002F597F"/>
    <w:rsid w:val="002F62F6"/>
    <w:rsid w:val="002F6354"/>
    <w:rsid w:val="002F68EF"/>
    <w:rsid w:val="002F6BE6"/>
    <w:rsid w:val="002F7707"/>
    <w:rsid w:val="002F7F70"/>
    <w:rsid w:val="00300030"/>
    <w:rsid w:val="00300290"/>
    <w:rsid w:val="003003A9"/>
    <w:rsid w:val="003022FD"/>
    <w:rsid w:val="00302410"/>
    <w:rsid w:val="00302550"/>
    <w:rsid w:val="00302898"/>
    <w:rsid w:val="00303448"/>
    <w:rsid w:val="00303E69"/>
    <w:rsid w:val="00303EB7"/>
    <w:rsid w:val="0030436B"/>
    <w:rsid w:val="0030575B"/>
    <w:rsid w:val="00306103"/>
    <w:rsid w:val="00306551"/>
    <w:rsid w:val="00306A9A"/>
    <w:rsid w:val="00306D7D"/>
    <w:rsid w:val="0031003E"/>
    <w:rsid w:val="00310751"/>
    <w:rsid w:val="00310D4B"/>
    <w:rsid w:val="0031109C"/>
    <w:rsid w:val="0031122D"/>
    <w:rsid w:val="00313435"/>
    <w:rsid w:val="00313A1E"/>
    <w:rsid w:val="00314CC9"/>
    <w:rsid w:val="00316DC7"/>
    <w:rsid w:val="00317117"/>
    <w:rsid w:val="00317D4A"/>
    <w:rsid w:val="0032003D"/>
    <w:rsid w:val="00320557"/>
    <w:rsid w:val="00320CD3"/>
    <w:rsid w:val="003211C2"/>
    <w:rsid w:val="003217BE"/>
    <w:rsid w:val="00321C68"/>
    <w:rsid w:val="003222E8"/>
    <w:rsid w:val="0032272E"/>
    <w:rsid w:val="00323783"/>
    <w:rsid w:val="00323924"/>
    <w:rsid w:val="00324182"/>
    <w:rsid w:val="00324D04"/>
    <w:rsid w:val="00325798"/>
    <w:rsid w:val="00327299"/>
    <w:rsid w:val="003274D2"/>
    <w:rsid w:val="00327548"/>
    <w:rsid w:val="00327562"/>
    <w:rsid w:val="003276DD"/>
    <w:rsid w:val="00327863"/>
    <w:rsid w:val="003300A8"/>
    <w:rsid w:val="003302F3"/>
    <w:rsid w:val="0033045A"/>
    <w:rsid w:val="00330D8A"/>
    <w:rsid w:val="00331B57"/>
    <w:rsid w:val="00331C29"/>
    <w:rsid w:val="00331E8D"/>
    <w:rsid w:val="003323A4"/>
    <w:rsid w:val="00332822"/>
    <w:rsid w:val="00332B59"/>
    <w:rsid w:val="00332F7C"/>
    <w:rsid w:val="003338D7"/>
    <w:rsid w:val="00333CD0"/>
    <w:rsid w:val="00334F53"/>
    <w:rsid w:val="0033635D"/>
    <w:rsid w:val="00336996"/>
    <w:rsid w:val="00336B87"/>
    <w:rsid w:val="00336F0B"/>
    <w:rsid w:val="0033705D"/>
    <w:rsid w:val="003371A7"/>
    <w:rsid w:val="003371B1"/>
    <w:rsid w:val="00337704"/>
    <w:rsid w:val="0034079A"/>
    <w:rsid w:val="00341638"/>
    <w:rsid w:val="00341753"/>
    <w:rsid w:val="00341788"/>
    <w:rsid w:val="00341F5C"/>
    <w:rsid w:val="00342E91"/>
    <w:rsid w:val="00343DEB"/>
    <w:rsid w:val="003443ED"/>
    <w:rsid w:val="003444BF"/>
    <w:rsid w:val="003444F9"/>
    <w:rsid w:val="00345EBE"/>
    <w:rsid w:val="00345ED5"/>
    <w:rsid w:val="003463AF"/>
    <w:rsid w:val="00346AC3"/>
    <w:rsid w:val="00346E62"/>
    <w:rsid w:val="003477EF"/>
    <w:rsid w:val="00347AB0"/>
    <w:rsid w:val="00350B5D"/>
    <w:rsid w:val="00350B7E"/>
    <w:rsid w:val="00350DF7"/>
    <w:rsid w:val="00350FA7"/>
    <w:rsid w:val="00351792"/>
    <w:rsid w:val="00351A69"/>
    <w:rsid w:val="00351B55"/>
    <w:rsid w:val="00352205"/>
    <w:rsid w:val="00353208"/>
    <w:rsid w:val="00353AC3"/>
    <w:rsid w:val="00353D49"/>
    <w:rsid w:val="00354184"/>
    <w:rsid w:val="00354B48"/>
    <w:rsid w:val="00354CE8"/>
    <w:rsid w:val="00354D33"/>
    <w:rsid w:val="00354E79"/>
    <w:rsid w:val="0035515D"/>
    <w:rsid w:val="00355274"/>
    <w:rsid w:val="00355E04"/>
    <w:rsid w:val="00356070"/>
    <w:rsid w:val="003564B6"/>
    <w:rsid w:val="003567A6"/>
    <w:rsid w:val="00356C1D"/>
    <w:rsid w:val="003574B7"/>
    <w:rsid w:val="003576DC"/>
    <w:rsid w:val="00357D72"/>
    <w:rsid w:val="00360626"/>
    <w:rsid w:val="00362E16"/>
    <w:rsid w:val="003632AE"/>
    <w:rsid w:val="003636E9"/>
    <w:rsid w:val="00363D69"/>
    <w:rsid w:val="00364122"/>
    <w:rsid w:val="003649B5"/>
    <w:rsid w:val="003649C4"/>
    <w:rsid w:val="00364EF9"/>
    <w:rsid w:val="0036517C"/>
    <w:rsid w:val="0036571D"/>
    <w:rsid w:val="00365A6D"/>
    <w:rsid w:val="003660F8"/>
    <w:rsid w:val="0036623B"/>
    <w:rsid w:val="0036629F"/>
    <w:rsid w:val="00366A16"/>
    <w:rsid w:val="00366B6F"/>
    <w:rsid w:val="00367FC0"/>
    <w:rsid w:val="003729BF"/>
    <w:rsid w:val="00372CBB"/>
    <w:rsid w:val="00372EDC"/>
    <w:rsid w:val="00374727"/>
    <w:rsid w:val="00374919"/>
    <w:rsid w:val="00374F08"/>
    <w:rsid w:val="00375675"/>
    <w:rsid w:val="00375AC9"/>
    <w:rsid w:val="00375E27"/>
    <w:rsid w:val="0037607E"/>
    <w:rsid w:val="003769A5"/>
    <w:rsid w:val="00377F39"/>
    <w:rsid w:val="00380D08"/>
    <w:rsid w:val="00380F50"/>
    <w:rsid w:val="003832B0"/>
    <w:rsid w:val="0038345B"/>
    <w:rsid w:val="00383A45"/>
    <w:rsid w:val="0038438E"/>
    <w:rsid w:val="00384E11"/>
    <w:rsid w:val="00384E31"/>
    <w:rsid w:val="00384F05"/>
    <w:rsid w:val="003853F5"/>
    <w:rsid w:val="003859C2"/>
    <w:rsid w:val="00385AD9"/>
    <w:rsid w:val="00385D10"/>
    <w:rsid w:val="003862A2"/>
    <w:rsid w:val="003875B3"/>
    <w:rsid w:val="003913A2"/>
    <w:rsid w:val="003915E5"/>
    <w:rsid w:val="00391CFF"/>
    <w:rsid w:val="00392056"/>
    <w:rsid w:val="003926EB"/>
    <w:rsid w:val="00392B4E"/>
    <w:rsid w:val="00392F49"/>
    <w:rsid w:val="00393270"/>
    <w:rsid w:val="00393401"/>
    <w:rsid w:val="0039382F"/>
    <w:rsid w:val="00393FE2"/>
    <w:rsid w:val="00394720"/>
    <w:rsid w:val="003953A5"/>
    <w:rsid w:val="00395517"/>
    <w:rsid w:val="00395BA0"/>
    <w:rsid w:val="00396104"/>
    <w:rsid w:val="0039698A"/>
    <w:rsid w:val="00396D2A"/>
    <w:rsid w:val="003971CD"/>
    <w:rsid w:val="00397C01"/>
    <w:rsid w:val="00397D6C"/>
    <w:rsid w:val="003A016B"/>
    <w:rsid w:val="003A0E81"/>
    <w:rsid w:val="003A1004"/>
    <w:rsid w:val="003A1341"/>
    <w:rsid w:val="003A1515"/>
    <w:rsid w:val="003A15D9"/>
    <w:rsid w:val="003A16E4"/>
    <w:rsid w:val="003A1E5B"/>
    <w:rsid w:val="003A27CB"/>
    <w:rsid w:val="003A2D1B"/>
    <w:rsid w:val="003A304E"/>
    <w:rsid w:val="003A3282"/>
    <w:rsid w:val="003A3CD7"/>
    <w:rsid w:val="003A3F06"/>
    <w:rsid w:val="003A5EA6"/>
    <w:rsid w:val="003A5FEC"/>
    <w:rsid w:val="003A614D"/>
    <w:rsid w:val="003A6299"/>
    <w:rsid w:val="003A6A5C"/>
    <w:rsid w:val="003A6B1E"/>
    <w:rsid w:val="003A7DBC"/>
    <w:rsid w:val="003B0245"/>
    <w:rsid w:val="003B04D8"/>
    <w:rsid w:val="003B14E3"/>
    <w:rsid w:val="003B4C93"/>
    <w:rsid w:val="003B503E"/>
    <w:rsid w:val="003B58F2"/>
    <w:rsid w:val="003B6759"/>
    <w:rsid w:val="003B6999"/>
    <w:rsid w:val="003B6C8F"/>
    <w:rsid w:val="003B6E5D"/>
    <w:rsid w:val="003B7C0E"/>
    <w:rsid w:val="003C028C"/>
    <w:rsid w:val="003C0B0C"/>
    <w:rsid w:val="003C0D40"/>
    <w:rsid w:val="003C0D8B"/>
    <w:rsid w:val="003C1072"/>
    <w:rsid w:val="003C1C63"/>
    <w:rsid w:val="003C1E53"/>
    <w:rsid w:val="003C4352"/>
    <w:rsid w:val="003C483D"/>
    <w:rsid w:val="003C4CF9"/>
    <w:rsid w:val="003C62DD"/>
    <w:rsid w:val="003C684D"/>
    <w:rsid w:val="003C7062"/>
    <w:rsid w:val="003C7E54"/>
    <w:rsid w:val="003C7E6F"/>
    <w:rsid w:val="003D038B"/>
    <w:rsid w:val="003D07A3"/>
    <w:rsid w:val="003D2B35"/>
    <w:rsid w:val="003D2E12"/>
    <w:rsid w:val="003D3154"/>
    <w:rsid w:val="003D35F0"/>
    <w:rsid w:val="003D47AF"/>
    <w:rsid w:val="003D4A2F"/>
    <w:rsid w:val="003D4A4D"/>
    <w:rsid w:val="003D4CB2"/>
    <w:rsid w:val="003D4EE5"/>
    <w:rsid w:val="003D5250"/>
    <w:rsid w:val="003D601E"/>
    <w:rsid w:val="003D6A9E"/>
    <w:rsid w:val="003D6C13"/>
    <w:rsid w:val="003D6C1B"/>
    <w:rsid w:val="003D6E40"/>
    <w:rsid w:val="003D7640"/>
    <w:rsid w:val="003D795C"/>
    <w:rsid w:val="003E0AEA"/>
    <w:rsid w:val="003E0C22"/>
    <w:rsid w:val="003E0EF5"/>
    <w:rsid w:val="003E13ED"/>
    <w:rsid w:val="003E176A"/>
    <w:rsid w:val="003E17E9"/>
    <w:rsid w:val="003E198B"/>
    <w:rsid w:val="003E1B13"/>
    <w:rsid w:val="003E2099"/>
    <w:rsid w:val="003E3871"/>
    <w:rsid w:val="003E3ABC"/>
    <w:rsid w:val="003E3DE2"/>
    <w:rsid w:val="003E3E7B"/>
    <w:rsid w:val="003E4196"/>
    <w:rsid w:val="003E41C2"/>
    <w:rsid w:val="003E4303"/>
    <w:rsid w:val="003E4998"/>
    <w:rsid w:val="003E540B"/>
    <w:rsid w:val="003E5E16"/>
    <w:rsid w:val="003E6450"/>
    <w:rsid w:val="003E6580"/>
    <w:rsid w:val="003E670D"/>
    <w:rsid w:val="003E72A9"/>
    <w:rsid w:val="003E7747"/>
    <w:rsid w:val="003E7E24"/>
    <w:rsid w:val="003F01C4"/>
    <w:rsid w:val="003F04F3"/>
    <w:rsid w:val="003F059D"/>
    <w:rsid w:val="003F0642"/>
    <w:rsid w:val="003F0927"/>
    <w:rsid w:val="003F0954"/>
    <w:rsid w:val="003F129A"/>
    <w:rsid w:val="003F1636"/>
    <w:rsid w:val="003F16E5"/>
    <w:rsid w:val="003F18BA"/>
    <w:rsid w:val="003F18D5"/>
    <w:rsid w:val="003F1BC3"/>
    <w:rsid w:val="003F1E48"/>
    <w:rsid w:val="003F2F22"/>
    <w:rsid w:val="003F33F1"/>
    <w:rsid w:val="003F419B"/>
    <w:rsid w:val="003F4225"/>
    <w:rsid w:val="003F4CC3"/>
    <w:rsid w:val="003F530F"/>
    <w:rsid w:val="003F57EE"/>
    <w:rsid w:val="003F5AA6"/>
    <w:rsid w:val="003F661D"/>
    <w:rsid w:val="003F67FA"/>
    <w:rsid w:val="003F78A9"/>
    <w:rsid w:val="0040066B"/>
    <w:rsid w:val="00400A30"/>
    <w:rsid w:val="0040124D"/>
    <w:rsid w:val="00401698"/>
    <w:rsid w:val="00401EAE"/>
    <w:rsid w:val="00401F6F"/>
    <w:rsid w:val="00402534"/>
    <w:rsid w:val="00402C80"/>
    <w:rsid w:val="004032DD"/>
    <w:rsid w:val="00403819"/>
    <w:rsid w:val="0040421E"/>
    <w:rsid w:val="004053C0"/>
    <w:rsid w:val="00405B18"/>
    <w:rsid w:val="00405CC9"/>
    <w:rsid w:val="00405F1A"/>
    <w:rsid w:val="0040628F"/>
    <w:rsid w:val="00407872"/>
    <w:rsid w:val="00410EE1"/>
    <w:rsid w:val="0041144A"/>
    <w:rsid w:val="004117FA"/>
    <w:rsid w:val="00412033"/>
    <w:rsid w:val="00412A43"/>
    <w:rsid w:val="00413CA0"/>
    <w:rsid w:val="00413D93"/>
    <w:rsid w:val="00413E2E"/>
    <w:rsid w:val="00414111"/>
    <w:rsid w:val="0041479F"/>
    <w:rsid w:val="00414C3A"/>
    <w:rsid w:val="00415357"/>
    <w:rsid w:val="004153CA"/>
    <w:rsid w:val="00415735"/>
    <w:rsid w:val="00415837"/>
    <w:rsid w:val="00415BBC"/>
    <w:rsid w:val="00415F28"/>
    <w:rsid w:val="00421FFE"/>
    <w:rsid w:val="00422459"/>
    <w:rsid w:val="004226C0"/>
    <w:rsid w:val="00424BFA"/>
    <w:rsid w:val="004256B7"/>
    <w:rsid w:val="00425B2A"/>
    <w:rsid w:val="00425FB0"/>
    <w:rsid w:val="004269C8"/>
    <w:rsid w:val="00426AF9"/>
    <w:rsid w:val="00427974"/>
    <w:rsid w:val="00427B77"/>
    <w:rsid w:val="00427FE7"/>
    <w:rsid w:val="00430179"/>
    <w:rsid w:val="00430659"/>
    <w:rsid w:val="00431E28"/>
    <w:rsid w:val="00431EE4"/>
    <w:rsid w:val="00433330"/>
    <w:rsid w:val="00433E58"/>
    <w:rsid w:val="00434234"/>
    <w:rsid w:val="00435741"/>
    <w:rsid w:val="004359D7"/>
    <w:rsid w:val="00435D37"/>
    <w:rsid w:val="00435D6A"/>
    <w:rsid w:val="004360C6"/>
    <w:rsid w:val="004367C9"/>
    <w:rsid w:val="00436995"/>
    <w:rsid w:val="0044096B"/>
    <w:rsid w:val="00441706"/>
    <w:rsid w:val="00441CA5"/>
    <w:rsid w:val="004423AC"/>
    <w:rsid w:val="00442D25"/>
    <w:rsid w:val="00443322"/>
    <w:rsid w:val="004435D4"/>
    <w:rsid w:val="00443A8E"/>
    <w:rsid w:val="00444D70"/>
    <w:rsid w:val="00444F36"/>
    <w:rsid w:val="00445504"/>
    <w:rsid w:val="00445C89"/>
    <w:rsid w:val="0044692D"/>
    <w:rsid w:val="00446F9B"/>
    <w:rsid w:val="00447C63"/>
    <w:rsid w:val="00447FAE"/>
    <w:rsid w:val="00450199"/>
    <w:rsid w:val="00450868"/>
    <w:rsid w:val="00452585"/>
    <w:rsid w:val="004526DD"/>
    <w:rsid w:val="00453D5C"/>
    <w:rsid w:val="004543C5"/>
    <w:rsid w:val="0045458C"/>
    <w:rsid w:val="00454625"/>
    <w:rsid w:val="004547FF"/>
    <w:rsid w:val="0045590A"/>
    <w:rsid w:val="00455B10"/>
    <w:rsid w:val="0045605D"/>
    <w:rsid w:val="00456A60"/>
    <w:rsid w:val="00457C68"/>
    <w:rsid w:val="00460483"/>
    <w:rsid w:val="00460BA3"/>
    <w:rsid w:val="00460BFA"/>
    <w:rsid w:val="00461E3B"/>
    <w:rsid w:val="004620ED"/>
    <w:rsid w:val="00462859"/>
    <w:rsid w:val="004642D9"/>
    <w:rsid w:val="00464556"/>
    <w:rsid w:val="00465E29"/>
    <w:rsid w:val="00465FCF"/>
    <w:rsid w:val="0046605E"/>
    <w:rsid w:val="0046655C"/>
    <w:rsid w:val="00467210"/>
    <w:rsid w:val="00467AB4"/>
    <w:rsid w:val="00467B01"/>
    <w:rsid w:val="004704F7"/>
    <w:rsid w:val="00470782"/>
    <w:rsid w:val="00470F07"/>
    <w:rsid w:val="00470F0A"/>
    <w:rsid w:val="004714AA"/>
    <w:rsid w:val="00471C58"/>
    <w:rsid w:val="00471ECE"/>
    <w:rsid w:val="004722BC"/>
    <w:rsid w:val="00472E6D"/>
    <w:rsid w:val="00472E77"/>
    <w:rsid w:val="00473060"/>
    <w:rsid w:val="004733CC"/>
    <w:rsid w:val="004734A6"/>
    <w:rsid w:val="004739BC"/>
    <w:rsid w:val="004745F1"/>
    <w:rsid w:val="00474722"/>
    <w:rsid w:val="00474F36"/>
    <w:rsid w:val="004757F4"/>
    <w:rsid w:val="004758AB"/>
    <w:rsid w:val="00475FD9"/>
    <w:rsid w:val="0047623F"/>
    <w:rsid w:val="0047686B"/>
    <w:rsid w:val="00476B7B"/>
    <w:rsid w:val="00476C27"/>
    <w:rsid w:val="00476CAF"/>
    <w:rsid w:val="00477030"/>
    <w:rsid w:val="00477BE4"/>
    <w:rsid w:val="00477E34"/>
    <w:rsid w:val="00480A62"/>
    <w:rsid w:val="00480BF1"/>
    <w:rsid w:val="00480C78"/>
    <w:rsid w:val="0048121A"/>
    <w:rsid w:val="00481DF9"/>
    <w:rsid w:val="00482B5A"/>
    <w:rsid w:val="00484791"/>
    <w:rsid w:val="004848A3"/>
    <w:rsid w:val="00484EAD"/>
    <w:rsid w:val="004858AB"/>
    <w:rsid w:val="00486340"/>
    <w:rsid w:val="0048681F"/>
    <w:rsid w:val="00486AED"/>
    <w:rsid w:val="00486BD9"/>
    <w:rsid w:val="004873CC"/>
    <w:rsid w:val="0048760E"/>
    <w:rsid w:val="004876AC"/>
    <w:rsid w:val="0048789F"/>
    <w:rsid w:val="00490B50"/>
    <w:rsid w:val="00490F55"/>
    <w:rsid w:val="0049156C"/>
    <w:rsid w:val="0049159A"/>
    <w:rsid w:val="00491F82"/>
    <w:rsid w:val="00492506"/>
    <w:rsid w:val="004932C3"/>
    <w:rsid w:val="00493D1C"/>
    <w:rsid w:val="004941F2"/>
    <w:rsid w:val="0049433D"/>
    <w:rsid w:val="00494679"/>
    <w:rsid w:val="00494CC9"/>
    <w:rsid w:val="00494DB6"/>
    <w:rsid w:val="00495C35"/>
    <w:rsid w:val="00495C58"/>
    <w:rsid w:val="0049679C"/>
    <w:rsid w:val="0049743D"/>
    <w:rsid w:val="004A03BE"/>
    <w:rsid w:val="004A04F0"/>
    <w:rsid w:val="004A1C14"/>
    <w:rsid w:val="004A20E9"/>
    <w:rsid w:val="004A2562"/>
    <w:rsid w:val="004A2CD1"/>
    <w:rsid w:val="004A2CDD"/>
    <w:rsid w:val="004A3C22"/>
    <w:rsid w:val="004A42DC"/>
    <w:rsid w:val="004A469D"/>
    <w:rsid w:val="004A486F"/>
    <w:rsid w:val="004A4DEB"/>
    <w:rsid w:val="004A5304"/>
    <w:rsid w:val="004A537C"/>
    <w:rsid w:val="004A5843"/>
    <w:rsid w:val="004A6709"/>
    <w:rsid w:val="004A725B"/>
    <w:rsid w:val="004A7349"/>
    <w:rsid w:val="004A78B1"/>
    <w:rsid w:val="004A7F6D"/>
    <w:rsid w:val="004B030D"/>
    <w:rsid w:val="004B0313"/>
    <w:rsid w:val="004B0587"/>
    <w:rsid w:val="004B0CAA"/>
    <w:rsid w:val="004B1297"/>
    <w:rsid w:val="004B1BAD"/>
    <w:rsid w:val="004B23F5"/>
    <w:rsid w:val="004B2A9D"/>
    <w:rsid w:val="004B338B"/>
    <w:rsid w:val="004B3430"/>
    <w:rsid w:val="004B3782"/>
    <w:rsid w:val="004B3900"/>
    <w:rsid w:val="004B4080"/>
    <w:rsid w:val="004B4BD4"/>
    <w:rsid w:val="004B5134"/>
    <w:rsid w:val="004B6604"/>
    <w:rsid w:val="004B6D65"/>
    <w:rsid w:val="004B7203"/>
    <w:rsid w:val="004B7550"/>
    <w:rsid w:val="004C0107"/>
    <w:rsid w:val="004C0304"/>
    <w:rsid w:val="004C0A7D"/>
    <w:rsid w:val="004C0E57"/>
    <w:rsid w:val="004C0FF6"/>
    <w:rsid w:val="004C1117"/>
    <w:rsid w:val="004C1122"/>
    <w:rsid w:val="004C1903"/>
    <w:rsid w:val="004C1F5A"/>
    <w:rsid w:val="004C2000"/>
    <w:rsid w:val="004C23C2"/>
    <w:rsid w:val="004C3879"/>
    <w:rsid w:val="004C3ABC"/>
    <w:rsid w:val="004C3BA1"/>
    <w:rsid w:val="004C4071"/>
    <w:rsid w:val="004C4B7E"/>
    <w:rsid w:val="004C4E16"/>
    <w:rsid w:val="004C5DD0"/>
    <w:rsid w:val="004C605E"/>
    <w:rsid w:val="004C6AC3"/>
    <w:rsid w:val="004C75B4"/>
    <w:rsid w:val="004D0D1C"/>
    <w:rsid w:val="004D122E"/>
    <w:rsid w:val="004D1316"/>
    <w:rsid w:val="004D1868"/>
    <w:rsid w:val="004D22E4"/>
    <w:rsid w:val="004D244E"/>
    <w:rsid w:val="004D2497"/>
    <w:rsid w:val="004D26BF"/>
    <w:rsid w:val="004D278E"/>
    <w:rsid w:val="004D2CFA"/>
    <w:rsid w:val="004D2E45"/>
    <w:rsid w:val="004D3126"/>
    <w:rsid w:val="004D3200"/>
    <w:rsid w:val="004D4007"/>
    <w:rsid w:val="004D467A"/>
    <w:rsid w:val="004D4D27"/>
    <w:rsid w:val="004D56DF"/>
    <w:rsid w:val="004D5A49"/>
    <w:rsid w:val="004D71A9"/>
    <w:rsid w:val="004D7AD8"/>
    <w:rsid w:val="004E0E58"/>
    <w:rsid w:val="004E192C"/>
    <w:rsid w:val="004E24D6"/>
    <w:rsid w:val="004E2D43"/>
    <w:rsid w:val="004E2D80"/>
    <w:rsid w:val="004E3850"/>
    <w:rsid w:val="004E3B85"/>
    <w:rsid w:val="004E49AE"/>
    <w:rsid w:val="004E4FCE"/>
    <w:rsid w:val="004E5A2D"/>
    <w:rsid w:val="004E5C84"/>
    <w:rsid w:val="004E5CC0"/>
    <w:rsid w:val="004E5FDA"/>
    <w:rsid w:val="004E6249"/>
    <w:rsid w:val="004E6268"/>
    <w:rsid w:val="004E6604"/>
    <w:rsid w:val="004E68F0"/>
    <w:rsid w:val="004E6CAA"/>
    <w:rsid w:val="004E710A"/>
    <w:rsid w:val="004F002B"/>
    <w:rsid w:val="004F06F2"/>
    <w:rsid w:val="004F0891"/>
    <w:rsid w:val="004F0EE2"/>
    <w:rsid w:val="004F102B"/>
    <w:rsid w:val="004F22F5"/>
    <w:rsid w:val="004F28CE"/>
    <w:rsid w:val="004F2994"/>
    <w:rsid w:val="004F3A5E"/>
    <w:rsid w:val="004F479A"/>
    <w:rsid w:val="004F54AB"/>
    <w:rsid w:val="004F54B4"/>
    <w:rsid w:val="004F569B"/>
    <w:rsid w:val="004F688E"/>
    <w:rsid w:val="004F6B02"/>
    <w:rsid w:val="004F6EAE"/>
    <w:rsid w:val="004F7C5E"/>
    <w:rsid w:val="004F7E23"/>
    <w:rsid w:val="00500040"/>
    <w:rsid w:val="00500327"/>
    <w:rsid w:val="00500756"/>
    <w:rsid w:val="00500A02"/>
    <w:rsid w:val="00500C79"/>
    <w:rsid w:val="00501F16"/>
    <w:rsid w:val="00502945"/>
    <w:rsid w:val="005040EF"/>
    <w:rsid w:val="00504C7C"/>
    <w:rsid w:val="00505585"/>
    <w:rsid w:val="005059E1"/>
    <w:rsid w:val="00505E81"/>
    <w:rsid w:val="00506788"/>
    <w:rsid w:val="00506B3F"/>
    <w:rsid w:val="00506D3E"/>
    <w:rsid w:val="00506ED5"/>
    <w:rsid w:val="00507576"/>
    <w:rsid w:val="0050796B"/>
    <w:rsid w:val="00507A39"/>
    <w:rsid w:val="00507BBD"/>
    <w:rsid w:val="00510897"/>
    <w:rsid w:val="00510C1D"/>
    <w:rsid w:val="0051162C"/>
    <w:rsid w:val="0051169A"/>
    <w:rsid w:val="005118C1"/>
    <w:rsid w:val="00511E84"/>
    <w:rsid w:val="00512475"/>
    <w:rsid w:val="00512F8C"/>
    <w:rsid w:val="005133A2"/>
    <w:rsid w:val="005140A9"/>
    <w:rsid w:val="0051412A"/>
    <w:rsid w:val="0051535D"/>
    <w:rsid w:val="0051538E"/>
    <w:rsid w:val="00515942"/>
    <w:rsid w:val="00516454"/>
    <w:rsid w:val="0051681A"/>
    <w:rsid w:val="005168B4"/>
    <w:rsid w:val="00516A0B"/>
    <w:rsid w:val="00516A8F"/>
    <w:rsid w:val="00517E76"/>
    <w:rsid w:val="00520435"/>
    <w:rsid w:val="00520543"/>
    <w:rsid w:val="005208E6"/>
    <w:rsid w:val="00520B65"/>
    <w:rsid w:val="0052115D"/>
    <w:rsid w:val="00522E33"/>
    <w:rsid w:val="00522FA3"/>
    <w:rsid w:val="005230E7"/>
    <w:rsid w:val="00523A01"/>
    <w:rsid w:val="00524892"/>
    <w:rsid w:val="00525C81"/>
    <w:rsid w:val="00525EA0"/>
    <w:rsid w:val="005275B3"/>
    <w:rsid w:val="00530F60"/>
    <w:rsid w:val="00531110"/>
    <w:rsid w:val="00531531"/>
    <w:rsid w:val="00532187"/>
    <w:rsid w:val="00532ACD"/>
    <w:rsid w:val="00532C13"/>
    <w:rsid w:val="0053368A"/>
    <w:rsid w:val="00533A61"/>
    <w:rsid w:val="005345C9"/>
    <w:rsid w:val="005347A8"/>
    <w:rsid w:val="00534FCD"/>
    <w:rsid w:val="00535395"/>
    <w:rsid w:val="00536B05"/>
    <w:rsid w:val="0053701E"/>
    <w:rsid w:val="00537523"/>
    <w:rsid w:val="0053780D"/>
    <w:rsid w:val="00537CF4"/>
    <w:rsid w:val="00537DED"/>
    <w:rsid w:val="005407D1"/>
    <w:rsid w:val="00541D49"/>
    <w:rsid w:val="0054221D"/>
    <w:rsid w:val="00542AE8"/>
    <w:rsid w:val="00542C98"/>
    <w:rsid w:val="0054328E"/>
    <w:rsid w:val="00543D48"/>
    <w:rsid w:val="00544023"/>
    <w:rsid w:val="00544413"/>
    <w:rsid w:val="0054455E"/>
    <w:rsid w:val="00544A7E"/>
    <w:rsid w:val="005451AD"/>
    <w:rsid w:val="005457AA"/>
    <w:rsid w:val="00545867"/>
    <w:rsid w:val="00545D7D"/>
    <w:rsid w:val="00546363"/>
    <w:rsid w:val="00546837"/>
    <w:rsid w:val="00546C3B"/>
    <w:rsid w:val="00547A3A"/>
    <w:rsid w:val="00547BBD"/>
    <w:rsid w:val="005504C5"/>
    <w:rsid w:val="0055098C"/>
    <w:rsid w:val="005511E6"/>
    <w:rsid w:val="00551A55"/>
    <w:rsid w:val="00551F53"/>
    <w:rsid w:val="0055213A"/>
    <w:rsid w:val="005524D9"/>
    <w:rsid w:val="005526FE"/>
    <w:rsid w:val="00553032"/>
    <w:rsid w:val="00553BC8"/>
    <w:rsid w:val="00553C45"/>
    <w:rsid w:val="00555EC2"/>
    <w:rsid w:val="00555FF9"/>
    <w:rsid w:val="005565A8"/>
    <w:rsid w:val="005576D5"/>
    <w:rsid w:val="005577C2"/>
    <w:rsid w:val="00560158"/>
    <w:rsid w:val="00560914"/>
    <w:rsid w:val="00560F65"/>
    <w:rsid w:val="00562955"/>
    <w:rsid w:val="00562D06"/>
    <w:rsid w:val="00562DD1"/>
    <w:rsid w:val="00563432"/>
    <w:rsid w:val="005636A9"/>
    <w:rsid w:val="00563B0E"/>
    <w:rsid w:val="00564A5A"/>
    <w:rsid w:val="00565D77"/>
    <w:rsid w:val="00566024"/>
    <w:rsid w:val="00567A29"/>
    <w:rsid w:val="0057081C"/>
    <w:rsid w:val="00570B9E"/>
    <w:rsid w:val="00571549"/>
    <w:rsid w:val="00571718"/>
    <w:rsid w:val="00571FDD"/>
    <w:rsid w:val="0057245A"/>
    <w:rsid w:val="005726B3"/>
    <w:rsid w:val="005727FE"/>
    <w:rsid w:val="00572A7D"/>
    <w:rsid w:val="0057304C"/>
    <w:rsid w:val="0057309A"/>
    <w:rsid w:val="00573875"/>
    <w:rsid w:val="00573907"/>
    <w:rsid w:val="0057440F"/>
    <w:rsid w:val="00574B22"/>
    <w:rsid w:val="00574C7F"/>
    <w:rsid w:val="0057577E"/>
    <w:rsid w:val="0057632B"/>
    <w:rsid w:val="00577BF1"/>
    <w:rsid w:val="005814DF"/>
    <w:rsid w:val="0058202D"/>
    <w:rsid w:val="0058231B"/>
    <w:rsid w:val="005827B0"/>
    <w:rsid w:val="005831A1"/>
    <w:rsid w:val="00583265"/>
    <w:rsid w:val="0058377A"/>
    <w:rsid w:val="00583A84"/>
    <w:rsid w:val="005852D5"/>
    <w:rsid w:val="00585DF4"/>
    <w:rsid w:val="00585F62"/>
    <w:rsid w:val="0058606B"/>
    <w:rsid w:val="00586227"/>
    <w:rsid w:val="0058642A"/>
    <w:rsid w:val="005867C6"/>
    <w:rsid w:val="005873D3"/>
    <w:rsid w:val="00587D59"/>
    <w:rsid w:val="00587D66"/>
    <w:rsid w:val="00587ED3"/>
    <w:rsid w:val="005901AC"/>
    <w:rsid w:val="00591805"/>
    <w:rsid w:val="0059283A"/>
    <w:rsid w:val="00592FBF"/>
    <w:rsid w:val="00593665"/>
    <w:rsid w:val="0059390F"/>
    <w:rsid w:val="00593B09"/>
    <w:rsid w:val="005943B4"/>
    <w:rsid w:val="005943C3"/>
    <w:rsid w:val="00594A3C"/>
    <w:rsid w:val="00594B46"/>
    <w:rsid w:val="00595729"/>
    <w:rsid w:val="00595F91"/>
    <w:rsid w:val="005961E4"/>
    <w:rsid w:val="00596A24"/>
    <w:rsid w:val="00597757"/>
    <w:rsid w:val="00597AE0"/>
    <w:rsid w:val="005A020F"/>
    <w:rsid w:val="005A0777"/>
    <w:rsid w:val="005A0EC1"/>
    <w:rsid w:val="005A125F"/>
    <w:rsid w:val="005A12AC"/>
    <w:rsid w:val="005A1B77"/>
    <w:rsid w:val="005A2B21"/>
    <w:rsid w:val="005A338B"/>
    <w:rsid w:val="005A427F"/>
    <w:rsid w:val="005A52A8"/>
    <w:rsid w:val="005A7070"/>
    <w:rsid w:val="005A7448"/>
    <w:rsid w:val="005A776B"/>
    <w:rsid w:val="005B000D"/>
    <w:rsid w:val="005B0825"/>
    <w:rsid w:val="005B0EA7"/>
    <w:rsid w:val="005B13B6"/>
    <w:rsid w:val="005B38D1"/>
    <w:rsid w:val="005B3CED"/>
    <w:rsid w:val="005B3E8A"/>
    <w:rsid w:val="005B421E"/>
    <w:rsid w:val="005B48B2"/>
    <w:rsid w:val="005B4C5A"/>
    <w:rsid w:val="005B4D94"/>
    <w:rsid w:val="005B55CA"/>
    <w:rsid w:val="005B6354"/>
    <w:rsid w:val="005B639A"/>
    <w:rsid w:val="005B68AA"/>
    <w:rsid w:val="005B6968"/>
    <w:rsid w:val="005B6CF4"/>
    <w:rsid w:val="005B7768"/>
    <w:rsid w:val="005B7AA5"/>
    <w:rsid w:val="005B7F5D"/>
    <w:rsid w:val="005C0029"/>
    <w:rsid w:val="005C0932"/>
    <w:rsid w:val="005C0E50"/>
    <w:rsid w:val="005C0E78"/>
    <w:rsid w:val="005C1D50"/>
    <w:rsid w:val="005C20E7"/>
    <w:rsid w:val="005C2C41"/>
    <w:rsid w:val="005C3601"/>
    <w:rsid w:val="005C3732"/>
    <w:rsid w:val="005C3A1E"/>
    <w:rsid w:val="005C400C"/>
    <w:rsid w:val="005C4072"/>
    <w:rsid w:val="005C4B8F"/>
    <w:rsid w:val="005C4CEF"/>
    <w:rsid w:val="005C4E98"/>
    <w:rsid w:val="005C5627"/>
    <w:rsid w:val="005C571E"/>
    <w:rsid w:val="005C5B42"/>
    <w:rsid w:val="005C6D3E"/>
    <w:rsid w:val="005C771C"/>
    <w:rsid w:val="005C78BB"/>
    <w:rsid w:val="005C7D2E"/>
    <w:rsid w:val="005D0312"/>
    <w:rsid w:val="005D03DD"/>
    <w:rsid w:val="005D0CFD"/>
    <w:rsid w:val="005D0DB8"/>
    <w:rsid w:val="005D1550"/>
    <w:rsid w:val="005D1D21"/>
    <w:rsid w:val="005D1E4D"/>
    <w:rsid w:val="005D287E"/>
    <w:rsid w:val="005D2A67"/>
    <w:rsid w:val="005D3280"/>
    <w:rsid w:val="005D39F1"/>
    <w:rsid w:val="005D461C"/>
    <w:rsid w:val="005D4D11"/>
    <w:rsid w:val="005D4F36"/>
    <w:rsid w:val="005D54C5"/>
    <w:rsid w:val="005D5900"/>
    <w:rsid w:val="005D5BE1"/>
    <w:rsid w:val="005D6294"/>
    <w:rsid w:val="005D6FDB"/>
    <w:rsid w:val="005D75B8"/>
    <w:rsid w:val="005D78EE"/>
    <w:rsid w:val="005D7D32"/>
    <w:rsid w:val="005E0FF7"/>
    <w:rsid w:val="005E1062"/>
    <w:rsid w:val="005E10F5"/>
    <w:rsid w:val="005E13EB"/>
    <w:rsid w:val="005E1482"/>
    <w:rsid w:val="005E1610"/>
    <w:rsid w:val="005E1D75"/>
    <w:rsid w:val="005E221A"/>
    <w:rsid w:val="005E3820"/>
    <w:rsid w:val="005E398F"/>
    <w:rsid w:val="005E3B8E"/>
    <w:rsid w:val="005E458B"/>
    <w:rsid w:val="005E484B"/>
    <w:rsid w:val="005E5019"/>
    <w:rsid w:val="005E5407"/>
    <w:rsid w:val="005E546C"/>
    <w:rsid w:val="005E5982"/>
    <w:rsid w:val="005E5CCC"/>
    <w:rsid w:val="005E5D23"/>
    <w:rsid w:val="005E60FA"/>
    <w:rsid w:val="005E6CD9"/>
    <w:rsid w:val="005F01FC"/>
    <w:rsid w:val="005F03B7"/>
    <w:rsid w:val="005F09C6"/>
    <w:rsid w:val="005F14C6"/>
    <w:rsid w:val="005F31F0"/>
    <w:rsid w:val="005F32CC"/>
    <w:rsid w:val="005F3CA4"/>
    <w:rsid w:val="005F3E83"/>
    <w:rsid w:val="005F41EB"/>
    <w:rsid w:val="005F47E6"/>
    <w:rsid w:val="005F5ADD"/>
    <w:rsid w:val="005F5B5C"/>
    <w:rsid w:val="005F5DE1"/>
    <w:rsid w:val="005F5FEC"/>
    <w:rsid w:val="005F621C"/>
    <w:rsid w:val="005F7534"/>
    <w:rsid w:val="005F7594"/>
    <w:rsid w:val="005F7BB3"/>
    <w:rsid w:val="0060227F"/>
    <w:rsid w:val="0060252E"/>
    <w:rsid w:val="00602784"/>
    <w:rsid w:val="00603120"/>
    <w:rsid w:val="00603401"/>
    <w:rsid w:val="00603DF8"/>
    <w:rsid w:val="00604A3D"/>
    <w:rsid w:val="006051B9"/>
    <w:rsid w:val="0060523A"/>
    <w:rsid w:val="00605A1C"/>
    <w:rsid w:val="00605D61"/>
    <w:rsid w:val="0060600E"/>
    <w:rsid w:val="006063AC"/>
    <w:rsid w:val="00606AAB"/>
    <w:rsid w:val="00606D0F"/>
    <w:rsid w:val="00606E34"/>
    <w:rsid w:val="00607C6B"/>
    <w:rsid w:val="00607F8C"/>
    <w:rsid w:val="00610133"/>
    <w:rsid w:val="006105DA"/>
    <w:rsid w:val="0061072C"/>
    <w:rsid w:val="00610E47"/>
    <w:rsid w:val="00610FA7"/>
    <w:rsid w:val="00611B73"/>
    <w:rsid w:val="00611B80"/>
    <w:rsid w:val="00611BEC"/>
    <w:rsid w:val="0061262D"/>
    <w:rsid w:val="00612F73"/>
    <w:rsid w:val="00613093"/>
    <w:rsid w:val="00613163"/>
    <w:rsid w:val="00613284"/>
    <w:rsid w:val="00613390"/>
    <w:rsid w:val="00614097"/>
    <w:rsid w:val="00614280"/>
    <w:rsid w:val="00614BD9"/>
    <w:rsid w:val="00614E41"/>
    <w:rsid w:val="0061558F"/>
    <w:rsid w:val="00615B46"/>
    <w:rsid w:val="006177B5"/>
    <w:rsid w:val="006178D4"/>
    <w:rsid w:val="00617E0B"/>
    <w:rsid w:val="00617E84"/>
    <w:rsid w:val="0062088A"/>
    <w:rsid w:val="00620D79"/>
    <w:rsid w:val="00623403"/>
    <w:rsid w:val="00623545"/>
    <w:rsid w:val="00623B84"/>
    <w:rsid w:val="00623EAA"/>
    <w:rsid w:val="00624A7D"/>
    <w:rsid w:val="00624BC9"/>
    <w:rsid w:val="00624ED8"/>
    <w:rsid w:val="00625CF4"/>
    <w:rsid w:val="006262C2"/>
    <w:rsid w:val="00626BCD"/>
    <w:rsid w:val="00627019"/>
    <w:rsid w:val="0062717A"/>
    <w:rsid w:val="006274D8"/>
    <w:rsid w:val="006276C5"/>
    <w:rsid w:val="0062784B"/>
    <w:rsid w:val="00627C18"/>
    <w:rsid w:val="00630E6C"/>
    <w:rsid w:val="00630EF7"/>
    <w:rsid w:val="00630F2E"/>
    <w:rsid w:val="00631B69"/>
    <w:rsid w:val="0063209A"/>
    <w:rsid w:val="00632957"/>
    <w:rsid w:val="00632DF0"/>
    <w:rsid w:val="00632EE9"/>
    <w:rsid w:val="00633A71"/>
    <w:rsid w:val="00633CBC"/>
    <w:rsid w:val="00634D7F"/>
    <w:rsid w:val="00635A62"/>
    <w:rsid w:val="00635E08"/>
    <w:rsid w:val="00635ED8"/>
    <w:rsid w:val="00636D6E"/>
    <w:rsid w:val="00637155"/>
    <w:rsid w:val="00637356"/>
    <w:rsid w:val="006376C6"/>
    <w:rsid w:val="00637A68"/>
    <w:rsid w:val="00637A87"/>
    <w:rsid w:val="00640015"/>
    <w:rsid w:val="006412C5"/>
    <w:rsid w:val="00641F63"/>
    <w:rsid w:val="00642794"/>
    <w:rsid w:val="00642C66"/>
    <w:rsid w:val="00643291"/>
    <w:rsid w:val="00643665"/>
    <w:rsid w:val="00643F63"/>
    <w:rsid w:val="0064421B"/>
    <w:rsid w:val="006446D5"/>
    <w:rsid w:val="0064485E"/>
    <w:rsid w:val="0064559B"/>
    <w:rsid w:val="00645FBE"/>
    <w:rsid w:val="006466F2"/>
    <w:rsid w:val="00646FDF"/>
    <w:rsid w:val="006479AE"/>
    <w:rsid w:val="00651382"/>
    <w:rsid w:val="006513E9"/>
    <w:rsid w:val="00652BEE"/>
    <w:rsid w:val="00653420"/>
    <w:rsid w:val="006534FD"/>
    <w:rsid w:val="006539AA"/>
    <w:rsid w:val="00653DC1"/>
    <w:rsid w:val="00654583"/>
    <w:rsid w:val="00655030"/>
    <w:rsid w:val="006554A8"/>
    <w:rsid w:val="0065593C"/>
    <w:rsid w:val="006559DE"/>
    <w:rsid w:val="00656173"/>
    <w:rsid w:val="006561B3"/>
    <w:rsid w:val="0065699B"/>
    <w:rsid w:val="00657C7A"/>
    <w:rsid w:val="00660548"/>
    <w:rsid w:val="00660719"/>
    <w:rsid w:val="00660A94"/>
    <w:rsid w:val="00661391"/>
    <w:rsid w:val="006614CD"/>
    <w:rsid w:val="006617C5"/>
    <w:rsid w:val="00661844"/>
    <w:rsid w:val="0066196E"/>
    <w:rsid w:val="00661C4A"/>
    <w:rsid w:val="00661D37"/>
    <w:rsid w:val="006628FF"/>
    <w:rsid w:val="00662A68"/>
    <w:rsid w:val="00662FDE"/>
    <w:rsid w:val="00663069"/>
    <w:rsid w:val="0066315B"/>
    <w:rsid w:val="006631CC"/>
    <w:rsid w:val="00663AD0"/>
    <w:rsid w:val="00663B36"/>
    <w:rsid w:val="00663C75"/>
    <w:rsid w:val="00663C97"/>
    <w:rsid w:val="006640EC"/>
    <w:rsid w:val="006649D8"/>
    <w:rsid w:val="0066595D"/>
    <w:rsid w:val="00665A88"/>
    <w:rsid w:val="00665C8C"/>
    <w:rsid w:val="00666204"/>
    <w:rsid w:val="006669E3"/>
    <w:rsid w:val="00666B0E"/>
    <w:rsid w:val="00666E92"/>
    <w:rsid w:val="00667B60"/>
    <w:rsid w:val="00667B8A"/>
    <w:rsid w:val="00667F3C"/>
    <w:rsid w:val="00667F60"/>
    <w:rsid w:val="00667FD6"/>
    <w:rsid w:val="00670E67"/>
    <w:rsid w:val="006713DF"/>
    <w:rsid w:val="006714EA"/>
    <w:rsid w:val="0067150C"/>
    <w:rsid w:val="00671C94"/>
    <w:rsid w:val="00672263"/>
    <w:rsid w:val="00672BA2"/>
    <w:rsid w:val="00673E8B"/>
    <w:rsid w:val="006744CC"/>
    <w:rsid w:val="00675A89"/>
    <w:rsid w:val="0067631F"/>
    <w:rsid w:val="00676398"/>
    <w:rsid w:val="006763B9"/>
    <w:rsid w:val="00677937"/>
    <w:rsid w:val="00677BA6"/>
    <w:rsid w:val="0068061F"/>
    <w:rsid w:val="00680DE0"/>
    <w:rsid w:val="00680E23"/>
    <w:rsid w:val="00681D68"/>
    <w:rsid w:val="006820C0"/>
    <w:rsid w:val="00682A43"/>
    <w:rsid w:val="00682BD4"/>
    <w:rsid w:val="00683981"/>
    <w:rsid w:val="00683AC4"/>
    <w:rsid w:val="006840FB"/>
    <w:rsid w:val="00685198"/>
    <w:rsid w:val="00685F45"/>
    <w:rsid w:val="006860AF"/>
    <w:rsid w:val="006864A8"/>
    <w:rsid w:val="00686680"/>
    <w:rsid w:val="006868CA"/>
    <w:rsid w:val="00686F6E"/>
    <w:rsid w:val="0068794B"/>
    <w:rsid w:val="00687A5E"/>
    <w:rsid w:val="0069055A"/>
    <w:rsid w:val="006905BE"/>
    <w:rsid w:val="00690669"/>
    <w:rsid w:val="00690A6C"/>
    <w:rsid w:val="00690CD3"/>
    <w:rsid w:val="006912B7"/>
    <w:rsid w:val="0069158D"/>
    <w:rsid w:val="00691A8B"/>
    <w:rsid w:val="00693464"/>
    <w:rsid w:val="00693484"/>
    <w:rsid w:val="00695172"/>
    <w:rsid w:val="00695AD8"/>
    <w:rsid w:val="006961F2"/>
    <w:rsid w:val="00696E7A"/>
    <w:rsid w:val="006972A1"/>
    <w:rsid w:val="00697553"/>
    <w:rsid w:val="006979BF"/>
    <w:rsid w:val="006A01EB"/>
    <w:rsid w:val="006A0755"/>
    <w:rsid w:val="006A16E5"/>
    <w:rsid w:val="006A1C34"/>
    <w:rsid w:val="006A27D3"/>
    <w:rsid w:val="006A3AB2"/>
    <w:rsid w:val="006A4E2D"/>
    <w:rsid w:val="006A4E5C"/>
    <w:rsid w:val="006A6524"/>
    <w:rsid w:val="006A67E0"/>
    <w:rsid w:val="006A6CB9"/>
    <w:rsid w:val="006A6E5C"/>
    <w:rsid w:val="006A6F53"/>
    <w:rsid w:val="006A7787"/>
    <w:rsid w:val="006B0837"/>
    <w:rsid w:val="006B0AAB"/>
    <w:rsid w:val="006B0B7E"/>
    <w:rsid w:val="006B0EAE"/>
    <w:rsid w:val="006B27EF"/>
    <w:rsid w:val="006B287D"/>
    <w:rsid w:val="006B2B67"/>
    <w:rsid w:val="006B352D"/>
    <w:rsid w:val="006B36B6"/>
    <w:rsid w:val="006B3F4A"/>
    <w:rsid w:val="006B4D3F"/>
    <w:rsid w:val="006B53C2"/>
    <w:rsid w:val="006B5535"/>
    <w:rsid w:val="006B5824"/>
    <w:rsid w:val="006B5850"/>
    <w:rsid w:val="006B58DA"/>
    <w:rsid w:val="006B5A61"/>
    <w:rsid w:val="006B5C8A"/>
    <w:rsid w:val="006B7132"/>
    <w:rsid w:val="006C0409"/>
    <w:rsid w:val="006C08EC"/>
    <w:rsid w:val="006C1242"/>
    <w:rsid w:val="006C183F"/>
    <w:rsid w:val="006C1BE8"/>
    <w:rsid w:val="006C2E30"/>
    <w:rsid w:val="006C31D2"/>
    <w:rsid w:val="006C50B0"/>
    <w:rsid w:val="006C5D06"/>
    <w:rsid w:val="006C6160"/>
    <w:rsid w:val="006C6618"/>
    <w:rsid w:val="006C6B45"/>
    <w:rsid w:val="006C74C0"/>
    <w:rsid w:val="006C7687"/>
    <w:rsid w:val="006C7A2E"/>
    <w:rsid w:val="006C7AAB"/>
    <w:rsid w:val="006C7F0B"/>
    <w:rsid w:val="006D037E"/>
    <w:rsid w:val="006D053C"/>
    <w:rsid w:val="006D0F91"/>
    <w:rsid w:val="006D12F3"/>
    <w:rsid w:val="006D1491"/>
    <w:rsid w:val="006D1A82"/>
    <w:rsid w:val="006D210B"/>
    <w:rsid w:val="006D2454"/>
    <w:rsid w:val="006D2BA5"/>
    <w:rsid w:val="006D3422"/>
    <w:rsid w:val="006D34F5"/>
    <w:rsid w:val="006D4796"/>
    <w:rsid w:val="006D50A0"/>
    <w:rsid w:val="006D5AB0"/>
    <w:rsid w:val="006D5AD2"/>
    <w:rsid w:val="006D5BF0"/>
    <w:rsid w:val="006D60FB"/>
    <w:rsid w:val="006D6171"/>
    <w:rsid w:val="006D619E"/>
    <w:rsid w:val="006D6681"/>
    <w:rsid w:val="006D6975"/>
    <w:rsid w:val="006D6D1A"/>
    <w:rsid w:val="006D7908"/>
    <w:rsid w:val="006D7980"/>
    <w:rsid w:val="006D7C37"/>
    <w:rsid w:val="006E01CD"/>
    <w:rsid w:val="006E046F"/>
    <w:rsid w:val="006E07FF"/>
    <w:rsid w:val="006E09E3"/>
    <w:rsid w:val="006E11CF"/>
    <w:rsid w:val="006E13BB"/>
    <w:rsid w:val="006E1987"/>
    <w:rsid w:val="006E221D"/>
    <w:rsid w:val="006E2B92"/>
    <w:rsid w:val="006E4869"/>
    <w:rsid w:val="006E520C"/>
    <w:rsid w:val="006E54B2"/>
    <w:rsid w:val="006E55E5"/>
    <w:rsid w:val="006E55EE"/>
    <w:rsid w:val="006E5DF3"/>
    <w:rsid w:val="006E695A"/>
    <w:rsid w:val="006E6CE3"/>
    <w:rsid w:val="006E7007"/>
    <w:rsid w:val="006E71A9"/>
    <w:rsid w:val="006E743E"/>
    <w:rsid w:val="006E75F1"/>
    <w:rsid w:val="006F06E1"/>
    <w:rsid w:val="006F073F"/>
    <w:rsid w:val="006F1006"/>
    <w:rsid w:val="006F1A27"/>
    <w:rsid w:val="006F1DD1"/>
    <w:rsid w:val="006F2AEC"/>
    <w:rsid w:val="006F363F"/>
    <w:rsid w:val="006F3A6B"/>
    <w:rsid w:val="006F40E8"/>
    <w:rsid w:val="006F410E"/>
    <w:rsid w:val="006F4E27"/>
    <w:rsid w:val="006F64CC"/>
    <w:rsid w:val="006F72FC"/>
    <w:rsid w:val="006F7574"/>
    <w:rsid w:val="006F7B88"/>
    <w:rsid w:val="006F7C20"/>
    <w:rsid w:val="006F7C89"/>
    <w:rsid w:val="0070001D"/>
    <w:rsid w:val="007001D7"/>
    <w:rsid w:val="00700FED"/>
    <w:rsid w:val="0070183F"/>
    <w:rsid w:val="00702C35"/>
    <w:rsid w:val="00702CF9"/>
    <w:rsid w:val="00702D76"/>
    <w:rsid w:val="00702E69"/>
    <w:rsid w:val="0070390E"/>
    <w:rsid w:val="00704164"/>
    <w:rsid w:val="00704474"/>
    <w:rsid w:val="007079BB"/>
    <w:rsid w:val="00707A9F"/>
    <w:rsid w:val="007102AD"/>
    <w:rsid w:val="00710891"/>
    <w:rsid w:val="00710B4B"/>
    <w:rsid w:val="00711E9D"/>
    <w:rsid w:val="00711FD8"/>
    <w:rsid w:val="00712AF5"/>
    <w:rsid w:val="00713F69"/>
    <w:rsid w:val="007140AA"/>
    <w:rsid w:val="0071475B"/>
    <w:rsid w:val="0071486F"/>
    <w:rsid w:val="00714FDB"/>
    <w:rsid w:val="007155FE"/>
    <w:rsid w:val="00715740"/>
    <w:rsid w:val="00715DFA"/>
    <w:rsid w:val="00716123"/>
    <w:rsid w:val="007169C9"/>
    <w:rsid w:val="00716B20"/>
    <w:rsid w:val="007173B0"/>
    <w:rsid w:val="00717517"/>
    <w:rsid w:val="007178CD"/>
    <w:rsid w:val="007179CC"/>
    <w:rsid w:val="00720368"/>
    <w:rsid w:val="0072039E"/>
    <w:rsid w:val="00721B60"/>
    <w:rsid w:val="00721D61"/>
    <w:rsid w:val="0072296C"/>
    <w:rsid w:val="00722BB7"/>
    <w:rsid w:val="0072318B"/>
    <w:rsid w:val="007245D6"/>
    <w:rsid w:val="00724EAF"/>
    <w:rsid w:val="00725FF3"/>
    <w:rsid w:val="00726412"/>
    <w:rsid w:val="00727364"/>
    <w:rsid w:val="007274D8"/>
    <w:rsid w:val="00727644"/>
    <w:rsid w:val="00727B14"/>
    <w:rsid w:val="00727F51"/>
    <w:rsid w:val="00730E6F"/>
    <w:rsid w:val="007310DD"/>
    <w:rsid w:val="007314AA"/>
    <w:rsid w:val="00731727"/>
    <w:rsid w:val="00732266"/>
    <w:rsid w:val="00732BEC"/>
    <w:rsid w:val="00733B62"/>
    <w:rsid w:val="00733DC7"/>
    <w:rsid w:val="007340C2"/>
    <w:rsid w:val="00735D88"/>
    <w:rsid w:val="00735F0D"/>
    <w:rsid w:val="00736B69"/>
    <w:rsid w:val="00736CAA"/>
    <w:rsid w:val="00736D34"/>
    <w:rsid w:val="00736E80"/>
    <w:rsid w:val="00736EB7"/>
    <w:rsid w:val="00737C78"/>
    <w:rsid w:val="007402F0"/>
    <w:rsid w:val="007403AC"/>
    <w:rsid w:val="0074047E"/>
    <w:rsid w:val="00741FA4"/>
    <w:rsid w:val="007425A3"/>
    <w:rsid w:val="00742D98"/>
    <w:rsid w:val="007435E0"/>
    <w:rsid w:val="00743AF7"/>
    <w:rsid w:val="00743D6A"/>
    <w:rsid w:val="0074412C"/>
    <w:rsid w:val="007441B9"/>
    <w:rsid w:val="007443B4"/>
    <w:rsid w:val="0074486D"/>
    <w:rsid w:val="00744AC5"/>
    <w:rsid w:val="00744C24"/>
    <w:rsid w:val="00746124"/>
    <w:rsid w:val="0074655F"/>
    <w:rsid w:val="00747090"/>
    <w:rsid w:val="00747725"/>
    <w:rsid w:val="007500AC"/>
    <w:rsid w:val="007518B8"/>
    <w:rsid w:val="00751A38"/>
    <w:rsid w:val="00751D1B"/>
    <w:rsid w:val="00751D71"/>
    <w:rsid w:val="007525BF"/>
    <w:rsid w:val="00752DC5"/>
    <w:rsid w:val="00752EBF"/>
    <w:rsid w:val="00753CE2"/>
    <w:rsid w:val="0075475A"/>
    <w:rsid w:val="00754CC1"/>
    <w:rsid w:val="00754CD7"/>
    <w:rsid w:val="00754DD2"/>
    <w:rsid w:val="007557EF"/>
    <w:rsid w:val="0075692D"/>
    <w:rsid w:val="007570A0"/>
    <w:rsid w:val="00760166"/>
    <w:rsid w:val="007605B1"/>
    <w:rsid w:val="0076070B"/>
    <w:rsid w:val="007609BC"/>
    <w:rsid w:val="00760E82"/>
    <w:rsid w:val="00761356"/>
    <w:rsid w:val="007620DD"/>
    <w:rsid w:val="0076223A"/>
    <w:rsid w:val="0076258F"/>
    <w:rsid w:val="00762CFB"/>
    <w:rsid w:val="00763069"/>
    <w:rsid w:val="00763512"/>
    <w:rsid w:val="00763741"/>
    <w:rsid w:val="00763763"/>
    <w:rsid w:val="00764576"/>
    <w:rsid w:val="007655C8"/>
    <w:rsid w:val="00765B93"/>
    <w:rsid w:val="00766102"/>
    <w:rsid w:val="00766822"/>
    <w:rsid w:val="00766862"/>
    <w:rsid w:val="007669DB"/>
    <w:rsid w:val="0076752B"/>
    <w:rsid w:val="0076764A"/>
    <w:rsid w:val="007700DE"/>
    <w:rsid w:val="00770EBB"/>
    <w:rsid w:val="00771169"/>
    <w:rsid w:val="00771A04"/>
    <w:rsid w:val="00772302"/>
    <w:rsid w:val="00772351"/>
    <w:rsid w:val="007725CC"/>
    <w:rsid w:val="007728C9"/>
    <w:rsid w:val="00772DE8"/>
    <w:rsid w:val="00772FC1"/>
    <w:rsid w:val="00773DB0"/>
    <w:rsid w:val="00774150"/>
    <w:rsid w:val="00774271"/>
    <w:rsid w:val="007751EF"/>
    <w:rsid w:val="007758EE"/>
    <w:rsid w:val="00775B60"/>
    <w:rsid w:val="00775B7F"/>
    <w:rsid w:val="00775D7A"/>
    <w:rsid w:val="00775E15"/>
    <w:rsid w:val="007775C3"/>
    <w:rsid w:val="0077776C"/>
    <w:rsid w:val="007802EF"/>
    <w:rsid w:val="00780368"/>
    <w:rsid w:val="00780A6B"/>
    <w:rsid w:val="00780DFC"/>
    <w:rsid w:val="0078132E"/>
    <w:rsid w:val="007821FC"/>
    <w:rsid w:val="007824E9"/>
    <w:rsid w:val="00782571"/>
    <w:rsid w:val="00782905"/>
    <w:rsid w:val="00782CFF"/>
    <w:rsid w:val="00782DCE"/>
    <w:rsid w:val="00784652"/>
    <w:rsid w:val="00784752"/>
    <w:rsid w:val="00784C02"/>
    <w:rsid w:val="00784C42"/>
    <w:rsid w:val="007857DC"/>
    <w:rsid w:val="00785A94"/>
    <w:rsid w:val="00785FDB"/>
    <w:rsid w:val="00787675"/>
    <w:rsid w:val="00787B39"/>
    <w:rsid w:val="00787CC5"/>
    <w:rsid w:val="00787F51"/>
    <w:rsid w:val="00790248"/>
    <w:rsid w:val="00790E82"/>
    <w:rsid w:val="00790EAB"/>
    <w:rsid w:val="00791051"/>
    <w:rsid w:val="0079147F"/>
    <w:rsid w:val="007915C6"/>
    <w:rsid w:val="00791833"/>
    <w:rsid w:val="00791BF2"/>
    <w:rsid w:val="007927A8"/>
    <w:rsid w:val="007932CD"/>
    <w:rsid w:val="00793E31"/>
    <w:rsid w:val="00794296"/>
    <w:rsid w:val="00794393"/>
    <w:rsid w:val="00794D77"/>
    <w:rsid w:val="0079534E"/>
    <w:rsid w:val="00795355"/>
    <w:rsid w:val="00795410"/>
    <w:rsid w:val="00795D15"/>
    <w:rsid w:val="00796C24"/>
    <w:rsid w:val="00796CCF"/>
    <w:rsid w:val="0079714F"/>
    <w:rsid w:val="00797E74"/>
    <w:rsid w:val="007A0036"/>
    <w:rsid w:val="007A011D"/>
    <w:rsid w:val="007A05B7"/>
    <w:rsid w:val="007A0A71"/>
    <w:rsid w:val="007A1570"/>
    <w:rsid w:val="007A1A7E"/>
    <w:rsid w:val="007A1DC0"/>
    <w:rsid w:val="007A24A8"/>
    <w:rsid w:val="007A2957"/>
    <w:rsid w:val="007A2BC4"/>
    <w:rsid w:val="007A3625"/>
    <w:rsid w:val="007A36D2"/>
    <w:rsid w:val="007A3D59"/>
    <w:rsid w:val="007A40A9"/>
    <w:rsid w:val="007A410B"/>
    <w:rsid w:val="007A4308"/>
    <w:rsid w:val="007A4C97"/>
    <w:rsid w:val="007A4D27"/>
    <w:rsid w:val="007A54BA"/>
    <w:rsid w:val="007A5D6E"/>
    <w:rsid w:val="007A60A6"/>
    <w:rsid w:val="007A67BA"/>
    <w:rsid w:val="007A778C"/>
    <w:rsid w:val="007A78C2"/>
    <w:rsid w:val="007B03E0"/>
    <w:rsid w:val="007B05BA"/>
    <w:rsid w:val="007B117F"/>
    <w:rsid w:val="007B129E"/>
    <w:rsid w:val="007B13E1"/>
    <w:rsid w:val="007B141B"/>
    <w:rsid w:val="007B151D"/>
    <w:rsid w:val="007B1A94"/>
    <w:rsid w:val="007B2358"/>
    <w:rsid w:val="007B2A94"/>
    <w:rsid w:val="007B2AA9"/>
    <w:rsid w:val="007B2F3A"/>
    <w:rsid w:val="007B3339"/>
    <w:rsid w:val="007B3D80"/>
    <w:rsid w:val="007B3DF0"/>
    <w:rsid w:val="007B3FC8"/>
    <w:rsid w:val="007B41BD"/>
    <w:rsid w:val="007B44C1"/>
    <w:rsid w:val="007B564A"/>
    <w:rsid w:val="007B592A"/>
    <w:rsid w:val="007B5D5A"/>
    <w:rsid w:val="007B65E7"/>
    <w:rsid w:val="007B6C86"/>
    <w:rsid w:val="007B7FA0"/>
    <w:rsid w:val="007C0F6E"/>
    <w:rsid w:val="007C1EC0"/>
    <w:rsid w:val="007C2514"/>
    <w:rsid w:val="007C3B12"/>
    <w:rsid w:val="007C4420"/>
    <w:rsid w:val="007C542C"/>
    <w:rsid w:val="007C55ED"/>
    <w:rsid w:val="007C5730"/>
    <w:rsid w:val="007C57EB"/>
    <w:rsid w:val="007C69FA"/>
    <w:rsid w:val="007C70B1"/>
    <w:rsid w:val="007C782D"/>
    <w:rsid w:val="007C7F94"/>
    <w:rsid w:val="007D01DF"/>
    <w:rsid w:val="007D09CD"/>
    <w:rsid w:val="007D0A10"/>
    <w:rsid w:val="007D156E"/>
    <w:rsid w:val="007D21C9"/>
    <w:rsid w:val="007D26FD"/>
    <w:rsid w:val="007D2991"/>
    <w:rsid w:val="007D3368"/>
    <w:rsid w:val="007D38A4"/>
    <w:rsid w:val="007D394C"/>
    <w:rsid w:val="007D55FF"/>
    <w:rsid w:val="007D5AF5"/>
    <w:rsid w:val="007D656A"/>
    <w:rsid w:val="007D6B5C"/>
    <w:rsid w:val="007D7392"/>
    <w:rsid w:val="007D751E"/>
    <w:rsid w:val="007D76C7"/>
    <w:rsid w:val="007D76E6"/>
    <w:rsid w:val="007E1E38"/>
    <w:rsid w:val="007E2214"/>
    <w:rsid w:val="007E28B4"/>
    <w:rsid w:val="007E2E3B"/>
    <w:rsid w:val="007E3866"/>
    <w:rsid w:val="007E3B74"/>
    <w:rsid w:val="007E45AA"/>
    <w:rsid w:val="007E48A9"/>
    <w:rsid w:val="007E5092"/>
    <w:rsid w:val="007E590C"/>
    <w:rsid w:val="007E5A09"/>
    <w:rsid w:val="007E5A99"/>
    <w:rsid w:val="007E5DC2"/>
    <w:rsid w:val="007E6329"/>
    <w:rsid w:val="007E646F"/>
    <w:rsid w:val="007E65C8"/>
    <w:rsid w:val="007E669E"/>
    <w:rsid w:val="007E69EF"/>
    <w:rsid w:val="007E6A1F"/>
    <w:rsid w:val="007E6C27"/>
    <w:rsid w:val="007E6E6B"/>
    <w:rsid w:val="007E7308"/>
    <w:rsid w:val="007E78C9"/>
    <w:rsid w:val="007F028C"/>
    <w:rsid w:val="007F039D"/>
    <w:rsid w:val="007F053E"/>
    <w:rsid w:val="007F0C81"/>
    <w:rsid w:val="007F0D63"/>
    <w:rsid w:val="007F0F95"/>
    <w:rsid w:val="007F1169"/>
    <w:rsid w:val="007F2596"/>
    <w:rsid w:val="007F317C"/>
    <w:rsid w:val="007F3C13"/>
    <w:rsid w:val="007F46FE"/>
    <w:rsid w:val="007F5246"/>
    <w:rsid w:val="007F5557"/>
    <w:rsid w:val="007F56B6"/>
    <w:rsid w:val="007F5960"/>
    <w:rsid w:val="007F66AC"/>
    <w:rsid w:val="007F695D"/>
    <w:rsid w:val="007F6E3F"/>
    <w:rsid w:val="00800798"/>
    <w:rsid w:val="00800CF7"/>
    <w:rsid w:val="00800D47"/>
    <w:rsid w:val="00801017"/>
    <w:rsid w:val="00801324"/>
    <w:rsid w:val="0080164F"/>
    <w:rsid w:val="00801718"/>
    <w:rsid w:val="0080221D"/>
    <w:rsid w:val="00802382"/>
    <w:rsid w:val="008023AB"/>
    <w:rsid w:val="00802496"/>
    <w:rsid w:val="008024C3"/>
    <w:rsid w:val="0080381E"/>
    <w:rsid w:val="00803B5E"/>
    <w:rsid w:val="00805004"/>
    <w:rsid w:val="0080582C"/>
    <w:rsid w:val="00805D07"/>
    <w:rsid w:val="00805E21"/>
    <w:rsid w:val="008061D4"/>
    <w:rsid w:val="008074A5"/>
    <w:rsid w:val="00807A8E"/>
    <w:rsid w:val="00810B6C"/>
    <w:rsid w:val="00810EBC"/>
    <w:rsid w:val="008113D7"/>
    <w:rsid w:val="008113F8"/>
    <w:rsid w:val="0081170C"/>
    <w:rsid w:val="00811747"/>
    <w:rsid w:val="00811E14"/>
    <w:rsid w:val="00811E1F"/>
    <w:rsid w:val="0081204D"/>
    <w:rsid w:val="00812C99"/>
    <w:rsid w:val="0081306F"/>
    <w:rsid w:val="008133B7"/>
    <w:rsid w:val="00815115"/>
    <w:rsid w:val="00815638"/>
    <w:rsid w:val="00816EB1"/>
    <w:rsid w:val="00816F65"/>
    <w:rsid w:val="00817092"/>
    <w:rsid w:val="008173F2"/>
    <w:rsid w:val="00817F68"/>
    <w:rsid w:val="0082065F"/>
    <w:rsid w:val="008209A1"/>
    <w:rsid w:val="00820B11"/>
    <w:rsid w:val="00821238"/>
    <w:rsid w:val="00822208"/>
    <w:rsid w:val="00823245"/>
    <w:rsid w:val="008237F5"/>
    <w:rsid w:val="00824245"/>
    <w:rsid w:val="00824992"/>
    <w:rsid w:val="00824A1E"/>
    <w:rsid w:val="00824C3C"/>
    <w:rsid w:val="00825B5E"/>
    <w:rsid w:val="008272B5"/>
    <w:rsid w:val="00827B8F"/>
    <w:rsid w:val="0083033C"/>
    <w:rsid w:val="00830A5C"/>
    <w:rsid w:val="00830BC7"/>
    <w:rsid w:val="00830C3F"/>
    <w:rsid w:val="00830FC2"/>
    <w:rsid w:val="00831E10"/>
    <w:rsid w:val="00831E5C"/>
    <w:rsid w:val="00832647"/>
    <w:rsid w:val="00832B20"/>
    <w:rsid w:val="00833072"/>
    <w:rsid w:val="0083332A"/>
    <w:rsid w:val="00833F96"/>
    <w:rsid w:val="008342A3"/>
    <w:rsid w:val="0083484E"/>
    <w:rsid w:val="00834863"/>
    <w:rsid w:val="00834C19"/>
    <w:rsid w:val="008363E2"/>
    <w:rsid w:val="00836528"/>
    <w:rsid w:val="00837133"/>
    <w:rsid w:val="00837480"/>
    <w:rsid w:val="00840094"/>
    <w:rsid w:val="0084041F"/>
    <w:rsid w:val="00840A77"/>
    <w:rsid w:val="008410AE"/>
    <w:rsid w:val="0084131B"/>
    <w:rsid w:val="008413C9"/>
    <w:rsid w:val="008421BE"/>
    <w:rsid w:val="00842497"/>
    <w:rsid w:val="00842A86"/>
    <w:rsid w:val="00842E4B"/>
    <w:rsid w:val="0084309D"/>
    <w:rsid w:val="00843229"/>
    <w:rsid w:val="008440D4"/>
    <w:rsid w:val="00844614"/>
    <w:rsid w:val="0084563B"/>
    <w:rsid w:val="00845931"/>
    <w:rsid w:val="00846403"/>
    <w:rsid w:val="00846441"/>
    <w:rsid w:val="00846BE4"/>
    <w:rsid w:val="00846FB8"/>
    <w:rsid w:val="00847483"/>
    <w:rsid w:val="008474F2"/>
    <w:rsid w:val="00847522"/>
    <w:rsid w:val="008478E1"/>
    <w:rsid w:val="0085024D"/>
    <w:rsid w:val="008503CB"/>
    <w:rsid w:val="008505B3"/>
    <w:rsid w:val="0085091E"/>
    <w:rsid w:val="00850C20"/>
    <w:rsid w:val="00850FA3"/>
    <w:rsid w:val="00850FE0"/>
    <w:rsid w:val="008514C5"/>
    <w:rsid w:val="0085199D"/>
    <w:rsid w:val="00851C79"/>
    <w:rsid w:val="008526ED"/>
    <w:rsid w:val="0085388B"/>
    <w:rsid w:val="00853D4F"/>
    <w:rsid w:val="00854416"/>
    <w:rsid w:val="008544A9"/>
    <w:rsid w:val="00854E92"/>
    <w:rsid w:val="0085516B"/>
    <w:rsid w:val="00855369"/>
    <w:rsid w:val="00855A93"/>
    <w:rsid w:val="00855B4D"/>
    <w:rsid w:val="008565D5"/>
    <w:rsid w:val="00856C92"/>
    <w:rsid w:val="00856E68"/>
    <w:rsid w:val="00856E99"/>
    <w:rsid w:val="00856F4C"/>
    <w:rsid w:val="0085710E"/>
    <w:rsid w:val="008579FB"/>
    <w:rsid w:val="00857E81"/>
    <w:rsid w:val="00860603"/>
    <w:rsid w:val="008611A5"/>
    <w:rsid w:val="008616C7"/>
    <w:rsid w:val="00861A16"/>
    <w:rsid w:val="00861D6B"/>
    <w:rsid w:val="008622E3"/>
    <w:rsid w:val="00862E03"/>
    <w:rsid w:val="008641D3"/>
    <w:rsid w:val="00864EB2"/>
    <w:rsid w:val="00866314"/>
    <w:rsid w:val="00866B3D"/>
    <w:rsid w:val="0086715D"/>
    <w:rsid w:val="00867285"/>
    <w:rsid w:val="008674BC"/>
    <w:rsid w:val="008700BC"/>
    <w:rsid w:val="00870A2C"/>
    <w:rsid w:val="008716A7"/>
    <w:rsid w:val="00873DA4"/>
    <w:rsid w:val="008743A4"/>
    <w:rsid w:val="008746F3"/>
    <w:rsid w:val="00874C1B"/>
    <w:rsid w:val="00875669"/>
    <w:rsid w:val="008761F4"/>
    <w:rsid w:val="00876672"/>
    <w:rsid w:val="00880B92"/>
    <w:rsid w:val="008819D3"/>
    <w:rsid w:val="008823FD"/>
    <w:rsid w:val="00882F43"/>
    <w:rsid w:val="008834E3"/>
    <w:rsid w:val="008836CF"/>
    <w:rsid w:val="00883E4D"/>
    <w:rsid w:val="00883F97"/>
    <w:rsid w:val="0088450D"/>
    <w:rsid w:val="0088537A"/>
    <w:rsid w:val="00885C00"/>
    <w:rsid w:val="00885CC3"/>
    <w:rsid w:val="00885CCD"/>
    <w:rsid w:val="00886187"/>
    <w:rsid w:val="00886AC5"/>
    <w:rsid w:val="008877B6"/>
    <w:rsid w:val="008901B9"/>
    <w:rsid w:val="00890225"/>
    <w:rsid w:val="008903C1"/>
    <w:rsid w:val="0089049A"/>
    <w:rsid w:val="00890B2D"/>
    <w:rsid w:val="00891030"/>
    <w:rsid w:val="00891074"/>
    <w:rsid w:val="008911A6"/>
    <w:rsid w:val="00892316"/>
    <w:rsid w:val="0089256F"/>
    <w:rsid w:val="00892C59"/>
    <w:rsid w:val="00892CAA"/>
    <w:rsid w:val="0089305D"/>
    <w:rsid w:val="00893147"/>
    <w:rsid w:val="0089326F"/>
    <w:rsid w:val="00894956"/>
    <w:rsid w:val="00894D95"/>
    <w:rsid w:val="008955D8"/>
    <w:rsid w:val="0089571D"/>
    <w:rsid w:val="00896239"/>
    <w:rsid w:val="0089679D"/>
    <w:rsid w:val="00897665"/>
    <w:rsid w:val="008A020C"/>
    <w:rsid w:val="008A1C9B"/>
    <w:rsid w:val="008A35D6"/>
    <w:rsid w:val="008A35DE"/>
    <w:rsid w:val="008A3B48"/>
    <w:rsid w:val="008A40E4"/>
    <w:rsid w:val="008A5029"/>
    <w:rsid w:val="008A5163"/>
    <w:rsid w:val="008A563B"/>
    <w:rsid w:val="008A73C0"/>
    <w:rsid w:val="008A74BC"/>
    <w:rsid w:val="008A782E"/>
    <w:rsid w:val="008A7BE5"/>
    <w:rsid w:val="008A7CBE"/>
    <w:rsid w:val="008B07A0"/>
    <w:rsid w:val="008B0D43"/>
    <w:rsid w:val="008B2970"/>
    <w:rsid w:val="008B2B6E"/>
    <w:rsid w:val="008B2C9A"/>
    <w:rsid w:val="008B3132"/>
    <w:rsid w:val="008B363E"/>
    <w:rsid w:val="008B3AC7"/>
    <w:rsid w:val="008B4E6B"/>
    <w:rsid w:val="008B5215"/>
    <w:rsid w:val="008B5F18"/>
    <w:rsid w:val="008B628D"/>
    <w:rsid w:val="008B7676"/>
    <w:rsid w:val="008C04B6"/>
    <w:rsid w:val="008C09F1"/>
    <w:rsid w:val="008C0D58"/>
    <w:rsid w:val="008C15A9"/>
    <w:rsid w:val="008C1709"/>
    <w:rsid w:val="008C26D8"/>
    <w:rsid w:val="008C29C1"/>
    <w:rsid w:val="008C2AEC"/>
    <w:rsid w:val="008C3329"/>
    <w:rsid w:val="008C3534"/>
    <w:rsid w:val="008C3A59"/>
    <w:rsid w:val="008C3D26"/>
    <w:rsid w:val="008C4A41"/>
    <w:rsid w:val="008C4CD0"/>
    <w:rsid w:val="008C4D02"/>
    <w:rsid w:val="008C50C3"/>
    <w:rsid w:val="008C5537"/>
    <w:rsid w:val="008C5802"/>
    <w:rsid w:val="008C59A5"/>
    <w:rsid w:val="008C5B58"/>
    <w:rsid w:val="008C68F1"/>
    <w:rsid w:val="008C6C4B"/>
    <w:rsid w:val="008C6D69"/>
    <w:rsid w:val="008C6E9F"/>
    <w:rsid w:val="008C7C7B"/>
    <w:rsid w:val="008D0D64"/>
    <w:rsid w:val="008D0F45"/>
    <w:rsid w:val="008D116C"/>
    <w:rsid w:val="008D1E2D"/>
    <w:rsid w:val="008D2012"/>
    <w:rsid w:val="008D2E54"/>
    <w:rsid w:val="008D3419"/>
    <w:rsid w:val="008D34AE"/>
    <w:rsid w:val="008D3E53"/>
    <w:rsid w:val="008D41B5"/>
    <w:rsid w:val="008D45ED"/>
    <w:rsid w:val="008D4A01"/>
    <w:rsid w:val="008D552B"/>
    <w:rsid w:val="008D594B"/>
    <w:rsid w:val="008D5B93"/>
    <w:rsid w:val="008D5CBF"/>
    <w:rsid w:val="008D6F47"/>
    <w:rsid w:val="008D6FB8"/>
    <w:rsid w:val="008E0411"/>
    <w:rsid w:val="008E07C2"/>
    <w:rsid w:val="008E1881"/>
    <w:rsid w:val="008E1ECE"/>
    <w:rsid w:val="008E282A"/>
    <w:rsid w:val="008E2D74"/>
    <w:rsid w:val="008E3013"/>
    <w:rsid w:val="008E349F"/>
    <w:rsid w:val="008E5377"/>
    <w:rsid w:val="008E5DA3"/>
    <w:rsid w:val="008E5DB6"/>
    <w:rsid w:val="008E646D"/>
    <w:rsid w:val="008E7997"/>
    <w:rsid w:val="008F06E1"/>
    <w:rsid w:val="008F06F1"/>
    <w:rsid w:val="008F0999"/>
    <w:rsid w:val="008F0B1F"/>
    <w:rsid w:val="008F1B21"/>
    <w:rsid w:val="008F1C8F"/>
    <w:rsid w:val="008F22A2"/>
    <w:rsid w:val="008F24FF"/>
    <w:rsid w:val="008F29A0"/>
    <w:rsid w:val="008F2D77"/>
    <w:rsid w:val="008F3200"/>
    <w:rsid w:val="008F3DCB"/>
    <w:rsid w:val="008F47D1"/>
    <w:rsid w:val="008F4E33"/>
    <w:rsid w:val="008F5C9A"/>
    <w:rsid w:val="008F5D95"/>
    <w:rsid w:val="008F61F9"/>
    <w:rsid w:val="008F654D"/>
    <w:rsid w:val="008F6B03"/>
    <w:rsid w:val="008F754A"/>
    <w:rsid w:val="008F788A"/>
    <w:rsid w:val="009001B8"/>
    <w:rsid w:val="00900906"/>
    <w:rsid w:val="00901E18"/>
    <w:rsid w:val="00902DB9"/>
    <w:rsid w:val="00903A4B"/>
    <w:rsid w:val="00903D17"/>
    <w:rsid w:val="0090476F"/>
    <w:rsid w:val="009052DD"/>
    <w:rsid w:val="009054A2"/>
    <w:rsid w:val="009054D8"/>
    <w:rsid w:val="00905DDC"/>
    <w:rsid w:val="00905E6F"/>
    <w:rsid w:val="009062BC"/>
    <w:rsid w:val="00906688"/>
    <w:rsid w:val="009068F5"/>
    <w:rsid w:val="00907231"/>
    <w:rsid w:val="0090736D"/>
    <w:rsid w:val="0090739C"/>
    <w:rsid w:val="00907756"/>
    <w:rsid w:val="00907C3B"/>
    <w:rsid w:val="009106DA"/>
    <w:rsid w:val="009107FE"/>
    <w:rsid w:val="00911151"/>
    <w:rsid w:val="00911699"/>
    <w:rsid w:val="009124A4"/>
    <w:rsid w:val="0091308D"/>
    <w:rsid w:val="00913305"/>
    <w:rsid w:val="009139BA"/>
    <w:rsid w:val="00913AED"/>
    <w:rsid w:val="0091439E"/>
    <w:rsid w:val="009144CA"/>
    <w:rsid w:val="009147E7"/>
    <w:rsid w:val="00914A92"/>
    <w:rsid w:val="009151D1"/>
    <w:rsid w:val="009151ED"/>
    <w:rsid w:val="009152A5"/>
    <w:rsid w:val="00915C31"/>
    <w:rsid w:val="00915CB9"/>
    <w:rsid w:val="00916172"/>
    <w:rsid w:val="009162A3"/>
    <w:rsid w:val="00916AB7"/>
    <w:rsid w:val="00916C52"/>
    <w:rsid w:val="00916FB1"/>
    <w:rsid w:val="00917684"/>
    <w:rsid w:val="009179A9"/>
    <w:rsid w:val="009202BE"/>
    <w:rsid w:val="009207C4"/>
    <w:rsid w:val="00920A1D"/>
    <w:rsid w:val="00921241"/>
    <w:rsid w:val="00921C64"/>
    <w:rsid w:val="00921E18"/>
    <w:rsid w:val="00921E84"/>
    <w:rsid w:val="00921FD7"/>
    <w:rsid w:val="0092206D"/>
    <w:rsid w:val="0092237A"/>
    <w:rsid w:val="00922692"/>
    <w:rsid w:val="00923622"/>
    <w:rsid w:val="0092480F"/>
    <w:rsid w:val="00924836"/>
    <w:rsid w:val="00924EEE"/>
    <w:rsid w:val="0092529B"/>
    <w:rsid w:val="00925634"/>
    <w:rsid w:val="00925708"/>
    <w:rsid w:val="00926541"/>
    <w:rsid w:val="00926E70"/>
    <w:rsid w:val="009271BD"/>
    <w:rsid w:val="00927A25"/>
    <w:rsid w:val="0093272C"/>
    <w:rsid w:val="00933FDF"/>
    <w:rsid w:val="00934A7E"/>
    <w:rsid w:val="00934B05"/>
    <w:rsid w:val="009355B0"/>
    <w:rsid w:val="00936227"/>
    <w:rsid w:val="009363D6"/>
    <w:rsid w:val="00936462"/>
    <w:rsid w:val="00936539"/>
    <w:rsid w:val="00937453"/>
    <w:rsid w:val="00940A3F"/>
    <w:rsid w:val="00942594"/>
    <w:rsid w:val="00942708"/>
    <w:rsid w:val="00942DCB"/>
    <w:rsid w:val="00943084"/>
    <w:rsid w:val="00943A46"/>
    <w:rsid w:val="00943BA5"/>
    <w:rsid w:val="009449CE"/>
    <w:rsid w:val="00944C39"/>
    <w:rsid w:val="009455BF"/>
    <w:rsid w:val="00945774"/>
    <w:rsid w:val="0094599A"/>
    <w:rsid w:val="009462FE"/>
    <w:rsid w:val="00946534"/>
    <w:rsid w:val="009465B8"/>
    <w:rsid w:val="009474EA"/>
    <w:rsid w:val="00947EB1"/>
    <w:rsid w:val="00950129"/>
    <w:rsid w:val="00950145"/>
    <w:rsid w:val="0095085A"/>
    <w:rsid w:val="00950ABA"/>
    <w:rsid w:val="0095124E"/>
    <w:rsid w:val="00951C70"/>
    <w:rsid w:val="009525A3"/>
    <w:rsid w:val="00952B4C"/>
    <w:rsid w:val="00952E38"/>
    <w:rsid w:val="00953994"/>
    <w:rsid w:val="00953A2C"/>
    <w:rsid w:val="00953A72"/>
    <w:rsid w:val="00953E2F"/>
    <w:rsid w:val="009543EE"/>
    <w:rsid w:val="0095440F"/>
    <w:rsid w:val="009549EF"/>
    <w:rsid w:val="00954C6A"/>
    <w:rsid w:val="00954F2E"/>
    <w:rsid w:val="009552DE"/>
    <w:rsid w:val="0095566D"/>
    <w:rsid w:val="00955B05"/>
    <w:rsid w:val="00956071"/>
    <w:rsid w:val="009560AA"/>
    <w:rsid w:val="0095628E"/>
    <w:rsid w:val="00957135"/>
    <w:rsid w:val="00957210"/>
    <w:rsid w:val="009576B7"/>
    <w:rsid w:val="0095790D"/>
    <w:rsid w:val="00957CE9"/>
    <w:rsid w:val="009603D7"/>
    <w:rsid w:val="009616ED"/>
    <w:rsid w:val="00962AB6"/>
    <w:rsid w:val="00963109"/>
    <w:rsid w:val="0096352F"/>
    <w:rsid w:val="00963BA5"/>
    <w:rsid w:val="00963FD7"/>
    <w:rsid w:val="009640FB"/>
    <w:rsid w:val="00964435"/>
    <w:rsid w:val="009652B3"/>
    <w:rsid w:val="009662C4"/>
    <w:rsid w:val="00966709"/>
    <w:rsid w:val="00966E90"/>
    <w:rsid w:val="00967745"/>
    <w:rsid w:val="00967AB3"/>
    <w:rsid w:val="00970639"/>
    <w:rsid w:val="009709EA"/>
    <w:rsid w:val="00970CB0"/>
    <w:rsid w:val="009711D3"/>
    <w:rsid w:val="00971209"/>
    <w:rsid w:val="009717A1"/>
    <w:rsid w:val="009718EF"/>
    <w:rsid w:val="00971A6C"/>
    <w:rsid w:val="00971D4C"/>
    <w:rsid w:val="00971D68"/>
    <w:rsid w:val="00971DD0"/>
    <w:rsid w:val="0097213D"/>
    <w:rsid w:val="00972E66"/>
    <w:rsid w:val="0097378A"/>
    <w:rsid w:val="00973C0E"/>
    <w:rsid w:val="00973F5B"/>
    <w:rsid w:val="009742CE"/>
    <w:rsid w:val="0097472D"/>
    <w:rsid w:val="009749BA"/>
    <w:rsid w:val="00974DE6"/>
    <w:rsid w:val="009755AC"/>
    <w:rsid w:val="0097569F"/>
    <w:rsid w:val="0097585B"/>
    <w:rsid w:val="00975865"/>
    <w:rsid w:val="00975B74"/>
    <w:rsid w:val="00976070"/>
    <w:rsid w:val="00976433"/>
    <w:rsid w:val="00976506"/>
    <w:rsid w:val="009765DA"/>
    <w:rsid w:val="00976A63"/>
    <w:rsid w:val="00976D14"/>
    <w:rsid w:val="009772B8"/>
    <w:rsid w:val="009777AC"/>
    <w:rsid w:val="00977823"/>
    <w:rsid w:val="00977C7B"/>
    <w:rsid w:val="009811D4"/>
    <w:rsid w:val="009815C3"/>
    <w:rsid w:val="00982365"/>
    <w:rsid w:val="009827BC"/>
    <w:rsid w:val="009828BE"/>
    <w:rsid w:val="00984322"/>
    <w:rsid w:val="00985287"/>
    <w:rsid w:val="00985648"/>
    <w:rsid w:val="0098570B"/>
    <w:rsid w:val="00985E3E"/>
    <w:rsid w:val="0098602C"/>
    <w:rsid w:val="00986D7D"/>
    <w:rsid w:val="00987131"/>
    <w:rsid w:val="00987B7B"/>
    <w:rsid w:val="00987D35"/>
    <w:rsid w:val="00990698"/>
    <w:rsid w:val="00990867"/>
    <w:rsid w:val="00990D78"/>
    <w:rsid w:val="00990E54"/>
    <w:rsid w:val="00990FCE"/>
    <w:rsid w:val="009912D5"/>
    <w:rsid w:val="00991845"/>
    <w:rsid w:val="00991DB4"/>
    <w:rsid w:val="00991DE4"/>
    <w:rsid w:val="009935DC"/>
    <w:rsid w:val="00993A51"/>
    <w:rsid w:val="00994496"/>
    <w:rsid w:val="0099467F"/>
    <w:rsid w:val="00994EB0"/>
    <w:rsid w:val="00995547"/>
    <w:rsid w:val="0099587E"/>
    <w:rsid w:val="009958A6"/>
    <w:rsid w:val="00996915"/>
    <w:rsid w:val="00996FCE"/>
    <w:rsid w:val="00997B53"/>
    <w:rsid w:val="009A172B"/>
    <w:rsid w:val="009A1EEC"/>
    <w:rsid w:val="009A20F1"/>
    <w:rsid w:val="009A3188"/>
    <w:rsid w:val="009A3884"/>
    <w:rsid w:val="009A39A9"/>
    <w:rsid w:val="009A39C0"/>
    <w:rsid w:val="009A48C8"/>
    <w:rsid w:val="009A4C0D"/>
    <w:rsid w:val="009A51CC"/>
    <w:rsid w:val="009A615A"/>
    <w:rsid w:val="009A72FE"/>
    <w:rsid w:val="009A7338"/>
    <w:rsid w:val="009A750E"/>
    <w:rsid w:val="009A76BC"/>
    <w:rsid w:val="009B0CC7"/>
    <w:rsid w:val="009B0DFF"/>
    <w:rsid w:val="009B11D2"/>
    <w:rsid w:val="009B13A7"/>
    <w:rsid w:val="009B1697"/>
    <w:rsid w:val="009B1BA0"/>
    <w:rsid w:val="009B21BD"/>
    <w:rsid w:val="009B2CDF"/>
    <w:rsid w:val="009B364A"/>
    <w:rsid w:val="009B3B03"/>
    <w:rsid w:val="009B4ED4"/>
    <w:rsid w:val="009B53E2"/>
    <w:rsid w:val="009B612B"/>
    <w:rsid w:val="009B79DE"/>
    <w:rsid w:val="009B7C2B"/>
    <w:rsid w:val="009C0DCB"/>
    <w:rsid w:val="009C1D29"/>
    <w:rsid w:val="009C2BC7"/>
    <w:rsid w:val="009C3140"/>
    <w:rsid w:val="009C4CE6"/>
    <w:rsid w:val="009C5025"/>
    <w:rsid w:val="009C6182"/>
    <w:rsid w:val="009C6B34"/>
    <w:rsid w:val="009C6CDF"/>
    <w:rsid w:val="009C6E7C"/>
    <w:rsid w:val="009C784E"/>
    <w:rsid w:val="009C7894"/>
    <w:rsid w:val="009D0013"/>
    <w:rsid w:val="009D0267"/>
    <w:rsid w:val="009D06C9"/>
    <w:rsid w:val="009D1114"/>
    <w:rsid w:val="009D1B5E"/>
    <w:rsid w:val="009D1C87"/>
    <w:rsid w:val="009D32BD"/>
    <w:rsid w:val="009D369D"/>
    <w:rsid w:val="009D4078"/>
    <w:rsid w:val="009D4215"/>
    <w:rsid w:val="009D4558"/>
    <w:rsid w:val="009D4C30"/>
    <w:rsid w:val="009D5B50"/>
    <w:rsid w:val="009D6442"/>
    <w:rsid w:val="009D72D8"/>
    <w:rsid w:val="009D7389"/>
    <w:rsid w:val="009D744F"/>
    <w:rsid w:val="009D78FC"/>
    <w:rsid w:val="009D7E0C"/>
    <w:rsid w:val="009E055B"/>
    <w:rsid w:val="009E09B8"/>
    <w:rsid w:val="009E0E67"/>
    <w:rsid w:val="009E11F5"/>
    <w:rsid w:val="009E1AA2"/>
    <w:rsid w:val="009E1F6A"/>
    <w:rsid w:val="009E21D6"/>
    <w:rsid w:val="009E3568"/>
    <w:rsid w:val="009E385C"/>
    <w:rsid w:val="009E434F"/>
    <w:rsid w:val="009E502C"/>
    <w:rsid w:val="009E54EB"/>
    <w:rsid w:val="009E5CE8"/>
    <w:rsid w:val="009E6137"/>
    <w:rsid w:val="009E6BDA"/>
    <w:rsid w:val="009E6C76"/>
    <w:rsid w:val="009E6F38"/>
    <w:rsid w:val="009E6F94"/>
    <w:rsid w:val="009E73CA"/>
    <w:rsid w:val="009F0053"/>
    <w:rsid w:val="009F0126"/>
    <w:rsid w:val="009F163F"/>
    <w:rsid w:val="009F1F6D"/>
    <w:rsid w:val="009F31D6"/>
    <w:rsid w:val="009F333A"/>
    <w:rsid w:val="009F3494"/>
    <w:rsid w:val="009F44E8"/>
    <w:rsid w:val="009F4CF0"/>
    <w:rsid w:val="009F4E9A"/>
    <w:rsid w:val="009F5636"/>
    <w:rsid w:val="009F57C9"/>
    <w:rsid w:val="009F6205"/>
    <w:rsid w:val="009F666D"/>
    <w:rsid w:val="009F6E06"/>
    <w:rsid w:val="009F6EFA"/>
    <w:rsid w:val="00A00685"/>
    <w:rsid w:val="00A00C55"/>
    <w:rsid w:val="00A00CBF"/>
    <w:rsid w:val="00A0113A"/>
    <w:rsid w:val="00A011E1"/>
    <w:rsid w:val="00A0181B"/>
    <w:rsid w:val="00A01AAA"/>
    <w:rsid w:val="00A01FA6"/>
    <w:rsid w:val="00A02817"/>
    <w:rsid w:val="00A04256"/>
    <w:rsid w:val="00A0483F"/>
    <w:rsid w:val="00A04F82"/>
    <w:rsid w:val="00A05151"/>
    <w:rsid w:val="00A058BB"/>
    <w:rsid w:val="00A05C9D"/>
    <w:rsid w:val="00A06177"/>
    <w:rsid w:val="00A067EC"/>
    <w:rsid w:val="00A068B8"/>
    <w:rsid w:val="00A077D2"/>
    <w:rsid w:val="00A1018B"/>
    <w:rsid w:val="00A11658"/>
    <w:rsid w:val="00A1179C"/>
    <w:rsid w:val="00A12471"/>
    <w:rsid w:val="00A12BF3"/>
    <w:rsid w:val="00A1324B"/>
    <w:rsid w:val="00A132DD"/>
    <w:rsid w:val="00A1373F"/>
    <w:rsid w:val="00A14856"/>
    <w:rsid w:val="00A148F1"/>
    <w:rsid w:val="00A14D30"/>
    <w:rsid w:val="00A150E8"/>
    <w:rsid w:val="00A15183"/>
    <w:rsid w:val="00A200BC"/>
    <w:rsid w:val="00A2025E"/>
    <w:rsid w:val="00A20C78"/>
    <w:rsid w:val="00A20FA6"/>
    <w:rsid w:val="00A21900"/>
    <w:rsid w:val="00A21D9E"/>
    <w:rsid w:val="00A21E70"/>
    <w:rsid w:val="00A2211B"/>
    <w:rsid w:val="00A2243E"/>
    <w:rsid w:val="00A23E98"/>
    <w:rsid w:val="00A24AA5"/>
    <w:rsid w:val="00A2541D"/>
    <w:rsid w:val="00A25552"/>
    <w:rsid w:val="00A25D2B"/>
    <w:rsid w:val="00A26BBE"/>
    <w:rsid w:val="00A2721D"/>
    <w:rsid w:val="00A275A8"/>
    <w:rsid w:val="00A30B84"/>
    <w:rsid w:val="00A30CA2"/>
    <w:rsid w:val="00A313A7"/>
    <w:rsid w:val="00A313DF"/>
    <w:rsid w:val="00A314B5"/>
    <w:rsid w:val="00A315BE"/>
    <w:rsid w:val="00A31F17"/>
    <w:rsid w:val="00A31F53"/>
    <w:rsid w:val="00A333B7"/>
    <w:rsid w:val="00A33575"/>
    <w:rsid w:val="00A33AAC"/>
    <w:rsid w:val="00A34AEA"/>
    <w:rsid w:val="00A35A14"/>
    <w:rsid w:val="00A35E98"/>
    <w:rsid w:val="00A35F0A"/>
    <w:rsid w:val="00A35FA3"/>
    <w:rsid w:val="00A3741B"/>
    <w:rsid w:val="00A37471"/>
    <w:rsid w:val="00A37C85"/>
    <w:rsid w:val="00A406A3"/>
    <w:rsid w:val="00A407D3"/>
    <w:rsid w:val="00A40D14"/>
    <w:rsid w:val="00A4148B"/>
    <w:rsid w:val="00A41B1E"/>
    <w:rsid w:val="00A41C83"/>
    <w:rsid w:val="00A42A39"/>
    <w:rsid w:val="00A434AD"/>
    <w:rsid w:val="00A434EC"/>
    <w:rsid w:val="00A4443B"/>
    <w:rsid w:val="00A448C0"/>
    <w:rsid w:val="00A45001"/>
    <w:rsid w:val="00A45154"/>
    <w:rsid w:val="00A45585"/>
    <w:rsid w:val="00A4574D"/>
    <w:rsid w:val="00A46229"/>
    <w:rsid w:val="00A47150"/>
    <w:rsid w:val="00A47CDE"/>
    <w:rsid w:val="00A47F8F"/>
    <w:rsid w:val="00A50AD3"/>
    <w:rsid w:val="00A50D1E"/>
    <w:rsid w:val="00A51AD3"/>
    <w:rsid w:val="00A52145"/>
    <w:rsid w:val="00A52383"/>
    <w:rsid w:val="00A52739"/>
    <w:rsid w:val="00A52768"/>
    <w:rsid w:val="00A531CB"/>
    <w:rsid w:val="00A53ABE"/>
    <w:rsid w:val="00A53D68"/>
    <w:rsid w:val="00A54039"/>
    <w:rsid w:val="00A54339"/>
    <w:rsid w:val="00A54560"/>
    <w:rsid w:val="00A54562"/>
    <w:rsid w:val="00A54990"/>
    <w:rsid w:val="00A55E3D"/>
    <w:rsid w:val="00A56987"/>
    <w:rsid w:val="00A56B82"/>
    <w:rsid w:val="00A5748F"/>
    <w:rsid w:val="00A574AD"/>
    <w:rsid w:val="00A57F0F"/>
    <w:rsid w:val="00A57F30"/>
    <w:rsid w:val="00A6192A"/>
    <w:rsid w:val="00A621D0"/>
    <w:rsid w:val="00A6301D"/>
    <w:rsid w:val="00A63761"/>
    <w:rsid w:val="00A6388D"/>
    <w:rsid w:val="00A63963"/>
    <w:rsid w:val="00A63B45"/>
    <w:rsid w:val="00A64F7F"/>
    <w:rsid w:val="00A6535F"/>
    <w:rsid w:val="00A6694D"/>
    <w:rsid w:val="00A67BDE"/>
    <w:rsid w:val="00A67F30"/>
    <w:rsid w:val="00A707E1"/>
    <w:rsid w:val="00A7116B"/>
    <w:rsid w:val="00A718B5"/>
    <w:rsid w:val="00A71AAB"/>
    <w:rsid w:val="00A71C12"/>
    <w:rsid w:val="00A726BF"/>
    <w:rsid w:val="00A73582"/>
    <w:rsid w:val="00A7374D"/>
    <w:rsid w:val="00A73E58"/>
    <w:rsid w:val="00A74557"/>
    <w:rsid w:val="00A746CD"/>
    <w:rsid w:val="00A7470C"/>
    <w:rsid w:val="00A74B93"/>
    <w:rsid w:val="00A75421"/>
    <w:rsid w:val="00A76642"/>
    <w:rsid w:val="00A76D8C"/>
    <w:rsid w:val="00A77033"/>
    <w:rsid w:val="00A81954"/>
    <w:rsid w:val="00A81E59"/>
    <w:rsid w:val="00A82B60"/>
    <w:rsid w:val="00A82BBD"/>
    <w:rsid w:val="00A83B22"/>
    <w:rsid w:val="00A83CBA"/>
    <w:rsid w:val="00A84765"/>
    <w:rsid w:val="00A84BF7"/>
    <w:rsid w:val="00A84C57"/>
    <w:rsid w:val="00A85015"/>
    <w:rsid w:val="00A855A6"/>
    <w:rsid w:val="00A85977"/>
    <w:rsid w:val="00A85D1D"/>
    <w:rsid w:val="00A85FA5"/>
    <w:rsid w:val="00A8637C"/>
    <w:rsid w:val="00A86AC9"/>
    <w:rsid w:val="00A86C57"/>
    <w:rsid w:val="00A87158"/>
    <w:rsid w:val="00A87ACE"/>
    <w:rsid w:val="00A87B93"/>
    <w:rsid w:val="00A87CCC"/>
    <w:rsid w:val="00A9078F"/>
    <w:rsid w:val="00A90B7D"/>
    <w:rsid w:val="00A90F51"/>
    <w:rsid w:val="00A91632"/>
    <w:rsid w:val="00A925F2"/>
    <w:rsid w:val="00A92DAC"/>
    <w:rsid w:val="00A92E14"/>
    <w:rsid w:val="00A9308B"/>
    <w:rsid w:val="00A9343A"/>
    <w:rsid w:val="00A9461E"/>
    <w:rsid w:val="00A947C7"/>
    <w:rsid w:val="00A952B8"/>
    <w:rsid w:val="00A962FA"/>
    <w:rsid w:val="00A96573"/>
    <w:rsid w:val="00A96B2E"/>
    <w:rsid w:val="00A96DD0"/>
    <w:rsid w:val="00A9728E"/>
    <w:rsid w:val="00A97C21"/>
    <w:rsid w:val="00AA004A"/>
    <w:rsid w:val="00AA0563"/>
    <w:rsid w:val="00AA0B14"/>
    <w:rsid w:val="00AA1058"/>
    <w:rsid w:val="00AA1141"/>
    <w:rsid w:val="00AA17B7"/>
    <w:rsid w:val="00AA195E"/>
    <w:rsid w:val="00AA1A89"/>
    <w:rsid w:val="00AA2F3F"/>
    <w:rsid w:val="00AA4660"/>
    <w:rsid w:val="00AA47E5"/>
    <w:rsid w:val="00AA49CF"/>
    <w:rsid w:val="00AA4B24"/>
    <w:rsid w:val="00AA4B66"/>
    <w:rsid w:val="00AA526E"/>
    <w:rsid w:val="00AA5387"/>
    <w:rsid w:val="00AA57FB"/>
    <w:rsid w:val="00AA5B2E"/>
    <w:rsid w:val="00AA5DC3"/>
    <w:rsid w:val="00AA6072"/>
    <w:rsid w:val="00AA6188"/>
    <w:rsid w:val="00AA6939"/>
    <w:rsid w:val="00AA6C74"/>
    <w:rsid w:val="00AA75D5"/>
    <w:rsid w:val="00AA7623"/>
    <w:rsid w:val="00AA7B59"/>
    <w:rsid w:val="00AB09E3"/>
    <w:rsid w:val="00AB0A0A"/>
    <w:rsid w:val="00AB0E56"/>
    <w:rsid w:val="00AB1221"/>
    <w:rsid w:val="00AB1682"/>
    <w:rsid w:val="00AB1AD1"/>
    <w:rsid w:val="00AB1B82"/>
    <w:rsid w:val="00AB2069"/>
    <w:rsid w:val="00AB30FE"/>
    <w:rsid w:val="00AB4058"/>
    <w:rsid w:val="00AB446C"/>
    <w:rsid w:val="00AB459D"/>
    <w:rsid w:val="00AB51E2"/>
    <w:rsid w:val="00AB5AB8"/>
    <w:rsid w:val="00AB5D19"/>
    <w:rsid w:val="00AB6DC4"/>
    <w:rsid w:val="00AB7458"/>
    <w:rsid w:val="00AB7615"/>
    <w:rsid w:val="00AB78CB"/>
    <w:rsid w:val="00AC00C5"/>
    <w:rsid w:val="00AC122D"/>
    <w:rsid w:val="00AC1824"/>
    <w:rsid w:val="00AC22A0"/>
    <w:rsid w:val="00AC235A"/>
    <w:rsid w:val="00AC26A9"/>
    <w:rsid w:val="00AC2DFE"/>
    <w:rsid w:val="00AC32F9"/>
    <w:rsid w:val="00AC3B62"/>
    <w:rsid w:val="00AC4380"/>
    <w:rsid w:val="00AC69CF"/>
    <w:rsid w:val="00AC6A8D"/>
    <w:rsid w:val="00AC6C46"/>
    <w:rsid w:val="00AC6E30"/>
    <w:rsid w:val="00AC7029"/>
    <w:rsid w:val="00AC73D5"/>
    <w:rsid w:val="00AC74B5"/>
    <w:rsid w:val="00AC74BA"/>
    <w:rsid w:val="00AC7BA1"/>
    <w:rsid w:val="00AD0BA4"/>
    <w:rsid w:val="00AD0EAB"/>
    <w:rsid w:val="00AD2064"/>
    <w:rsid w:val="00AD286B"/>
    <w:rsid w:val="00AD36BD"/>
    <w:rsid w:val="00AD39DE"/>
    <w:rsid w:val="00AD424A"/>
    <w:rsid w:val="00AD43CD"/>
    <w:rsid w:val="00AD45D7"/>
    <w:rsid w:val="00AD4850"/>
    <w:rsid w:val="00AD48E0"/>
    <w:rsid w:val="00AD597D"/>
    <w:rsid w:val="00AD59BB"/>
    <w:rsid w:val="00AD6432"/>
    <w:rsid w:val="00AD6C17"/>
    <w:rsid w:val="00AE016D"/>
    <w:rsid w:val="00AE0374"/>
    <w:rsid w:val="00AE0686"/>
    <w:rsid w:val="00AE0BD4"/>
    <w:rsid w:val="00AE1A79"/>
    <w:rsid w:val="00AE283C"/>
    <w:rsid w:val="00AE2B81"/>
    <w:rsid w:val="00AE2DE7"/>
    <w:rsid w:val="00AE2E20"/>
    <w:rsid w:val="00AE3435"/>
    <w:rsid w:val="00AE41B0"/>
    <w:rsid w:val="00AE4721"/>
    <w:rsid w:val="00AE4BF6"/>
    <w:rsid w:val="00AE6AB9"/>
    <w:rsid w:val="00AE7F9C"/>
    <w:rsid w:val="00AF06B8"/>
    <w:rsid w:val="00AF08AE"/>
    <w:rsid w:val="00AF189E"/>
    <w:rsid w:val="00AF1B43"/>
    <w:rsid w:val="00AF1C96"/>
    <w:rsid w:val="00AF2A04"/>
    <w:rsid w:val="00AF2B2C"/>
    <w:rsid w:val="00AF2D73"/>
    <w:rsid w:val="00AF30F5"/>
    <w:rsid w:val="00AF44F0"/>
    <w:rsid w:val="00AF47B2"/>
    <w:rsid w:val="00AF4E02"/>
    <w:rsid w:val="00AF64D4"/>
    <w:rsid w:val="00AF72BE"/>
    <w:rsid w:val="00AF78B6"/>
    <w:rsid w:val="00B02315"/>
    <w:rsid w:val="00B023EF"/>
    <w:rsid w:val="00B02CDB"/>
    <w:rsid w:val="00B03144"/>
    <w:rsid w:val="00B044B9"/>
    <w:rsid w:val="00B0494C"/>
    <w:rsid w:val="00B04961"/>
    <w:rsid w:val="00B050C0"/>
    <w:rsid w:val="00B057F3"/>
    <w:rsid w:val="00B05B2A"/>
    <w:rsid w:val="00B062AD"/>
    <w:rsid w:val="00B075E3"/>
    <w:rsid w:val="00B100F9"/>
    <w:rsid w:val="00B10471"/>
    <w:rsid w:val="00B1095A"/>
    <w:rsid w:val="00B11238"/>
    <w:rsid w:val="00B1130B"/>
    <w:rsid w:val="00B11541"/>
    <w:rsid w:val="00B1234B"/>
    <w:rsid w:val="00B12E6C"/>
    <w:rsid w:val="00B13443"/>
    <w:rsid w:val="00B13456"/>
    <w:rsid w:val="00B14860"/>
    <w:rsid w:val="00B14894"/>
    <w:rsid w:val="00B14F68"/>
    <w:rsid w:val="00B14FBD"/>
    <w:rsid w:val="00B151E2"/>
    <w:rsid w:val="00B15ACC"/>
    <w:rsid w:val="00B16163"/>
    <w:rsid w:val="00B16535"/>
    <w:rsid w:val="00B171A8"/>
    <w:rsid w:val="00B171FF"/>
    <w:rsid w:val="00B17718"/>
    <w:rsid w:val="00B17D76"/>
    <w:rsid w:val="00B17D90"/>
    <w:rsid w:val="00B20551"/>
    <w:rsid w:val="00B2073C"/>
    <w:rsid w:val="00B209DD"/>
    <w:rsid w:val="00B21446"/>
    <w:rsid w:val="00B217FA"/>
    <w:rsid w:val="00B2219D"/>
    <w:rsid w:val="00B223D6"/>
    <w:rsid w:val="00B22A37"/>
    <w:rsid w:val="00B22D54"/>
    <w:rsid w:val="00B22EE1"/>
    <w:rsid w:val="00B22F8C"/>
    <w:rsid w:val="00B23975"/>
    <w:rsid w:val="00B23B6A"/>
    <w:rsid w:val="00B23B89"/>
    <w:rsid w:val="00B24C25"/>
    <w:rsid w:val="00B24CBD"/>
    <w:rsid w:val="00B24E85"/>
    <w:rsid w:val="00B24F1B"/>
    <w:rsid w:val="00B24F83"/>
    <w:rsid w:val="00B257E3"/>
    <w:rsid w:val="00B265D9"/>
    <w:rsid w:val="00B274C5"/>
    <w:rsid w:val="00B27570"/>
    <w:rsid w:val="00B2765B"/>
    <w:rsid w:val="00B27AF8"/>
    <w:rsid w:val="00B27FAD"/>
    <w:rsid w:val="00B31B1E"/>
    <w:rsid w:val="00B31BC6"/>
    <w:rsid w:val="00B3286E"/>
    <w:rsid w:val="00B32F6E"/>
    <w:rsid w:val="00B330C3"/>
    <w:rsid w:val="00B33F32"/>
    <w:rsid w:val="00B34255"/>
    <w:rsid w:val="00B34A35"/>
    <w:rsid w:val="00B34B37"/>
    <w:rsid w:val="00B34F24"/>
    <w:rsid w:val="00B3546C"/>
    <w:rsid w:val="00B356CF"/>
    <w:rsid w:val="00B35B74"/>
    <w:rsid w:val="00B36166"/>
    <w:rsid w:val="00B36B40"/>
    <w:rsid w:val="00B36DD6"/>
    <w:rsid w:val="00B37AD9"/>
    <w:rsid w:val="00B408BD"/>
    <w:rsid w:val="00B40949"/>
    <w:rsid w:val="00B41003"/>
    <w:rsid w:val="00B41488"/>
    <w:rsid w:val="00B418A0"/>
    <w:rsid w:val="00B41928"/>
    <w:rsid w:val="00B41BEB"/>
    <w:rsid w:val="00B421B7"/>
    <w:rsid w:val="00B42433"/>
    <w:rsid w:val="00B427C0"/>
    <w:rsid w:val="00B43CF2"/>
    <w:rsid w:val="00B43D07"/>
    <w:rsid w:val="00B440E7"/>
    <w:rsid w:val="00B44686"/>
    <w:rsid w:val="00B44DED"/>
    <w:rsid w:val="00B458D1"/>
    <w:rsid w:val="00B46084"/>
    <w:rsid w:val="00B464A0"/>
    <w:rsid w:val="00B470FA"/>
    <w:rsid w:val="00B472AE"/>
    <w:rsid w:val="00B472C3"/>
    <w:rsid w:val="00B479D8"/>
    <w:rsid w:val="00B501D0"/>
    <w:rsid w:val="00B50858"/>
    <w:rsid w:val="00B5157F"/>
    <w:rsid w:val="00B5241C"/>
    <w:rsid w:val="00B5278F"/>
    <w:rsid w:val="00B52A0F"/>
    <w:rsid w:val="00B53A0E"/>
    <w:rsid w:val="00B54A65"/>
    <w:rsid w:val="00B55380"/>
    <w:rsid w:val="00B55A51"/>
    <w:rsid w:val="00B56344"/>
    <w:rsid w:val="00B5751C"/>
    <w:rsid w:val="00B57CF3"/>
    <w:rsid w:val="00B608C7"/>
    <w:rsid w:val="00B60998"/>
    <w:rsid w:val="00B60C8D"/>
    <w:rsid w:val="00B60D8A"/>
    <w:rsid w:val="00B6139B"/>
    <w:rsid w:val="00B61915"/>
    <w:rsid w:val="00B62662"/>
    <w:rsid w:val="00B627B5"/>
    <w:rsid w:val="00B629FD"/>
    <w:rsid w:val="00B62EE5"/>
    <w:rsid w:val="00B632CA"/>
    <w:rsid w:val="00B639D1"/>
    <w:rsid w:val="00B640B4"/>
    <w:rsid w:val="00B64AE4"/>
    <w:rsid w:val="00B64F84"/>
    <w:rsid w:val="00B65AAF"/>
    <w:rsid w:val="00B65F44"/>
    <w:rsid w:val="00B66225"/>
    <w:rsid w:val="00B66481"/>
    <w:rsid w:val="00B664B8"/>
    <w:rsid w:val="00B670F1"/>
    <w:rsid w:val="00B67C12"/>
    <w:rsid w:val="00B7105A"/>
    <w:rsid w:val="00B7126A"/>
    <w:rsid w:val="00B7166C"/>
    <w:rsid w:val="00B71B71"/>
    <w:rsid w:val="00B71BA8"/>
    <w:rsid w:val="00B72019"/>
    <w:rsid w:val="00B72038"/>
    <w:rsid w:val="00B72527"/>
    <w:rsid w:val="00B72C74"/>
    <w:rsid w:val="00B72CDF"/>
    <w:rsid w:val="00B72D8A"/>
    <w:rsid w:val="00B73AAB"/>
    <w:rsid w:val="00B73C1E"/>
    <w:rsid w:val="00B7426C"/>
    <w:rsid w:val="00B745E5"/>
    <w:rsid w:val="00B745EE"/>
    <w:rsid w:val="00B751BE"/>
    <w:rsid w:val="00B751D1"/>
    <w:rsid w:val="00B75984"/>
    <w:rsid w:val="00B75C12"/>
    <w:rsid w:val="00B75C56"/>
    <w:rsid w:val="00B76DEA"/>
    <w:rsid w:val="00B77881"/>
    <w:rsid w:val="00B80CE5"/>
    <w:rsid w:val="00B81083"/>
    <w:rsid w:val="00B816FE"/>
    <w:rsid w:val="00B8295F"/>
    <w:rsid w:val="00B82F48"/>
    <w:rsid w:val="00B8325F"/>
    <w:rsid w:val="00B83839"/>
    <w:rsid w:val="00B8385B"/>
    <w:rsid w:val="00B83E3C"/>
    <w:rsid w:val="00B8487F"/>
    <w:rsid w:val="00B852CD"/>
    <w:rsid w:val="00B85DD7"/>
    <w:rsid w:val="00B86567"/>
    <w:rsid w:val="00B866B3"/>
    <w:rsid w:val="00B878BF"/>
    <w:rsid w:val="00B87B10"/>
    <w:rsid w:val="00B87F2F"/>
    <w:rsid w:val="00B87FA2"/>
    <w:rsid w:val="00B904B8"/>
    <w:rsid w:val="00B906EB"/>
    <w:rsid w:val="00B917D8"/>
    <w:rsid w:val="00B919A1"/>
    <w:rsid w:val="00B92426"/>
    <w:rsid w:val="00B92785"/>
    <w:rsid w:val="00B929AD"/>
    <w:rsid w:val="00B92C2A"/>
    <w:rsid w:val="00B92CED"/>
    <w:rsid w:val="00B93014"/>
    <w:rsid w:val="00B93574"/>
    <w:rsid w:val="00B93875"/>
    <w:rsid w:val="00B94133"/>
    <w:rsid w:val="00B948D1"/>
    <w:rsid w:val="00B95621"/>
    <w:rsid w:val="00B95A24"/>
    <w:rsid w:val="00B9611F"/>
    <w:rsid w:val="00B96453"/>
    <w:rsid w:val="00B966EE"/>
    <w:rsid w:val="00B967A8"/>
    <w:rsid w:val="00B96936"/>
    <w:rsid w:val="00B969CC"/>
    <w:rsid w:val="00B96C3A"/>
    <w:rsid w:val="00B96D72"/>
    <w:rsid w:val="00B96DD8"/>
    <w:rsid w:val="00B9706B"/>
    <w:rsid w:val="00B970E9"/>
    <w:rsid w:val="00B97556"/>
    <w:rsid w:val="00BA00A5"/>
    <w:rsid w:val="00BA02BF"/>
    <w:rsid w:val="00BA07B7"/>
    <w:rsid w:val="00BA0DE1"/>
    <w:rsid w:val="00BA0EA8"/>
    <w:rsid w:val="00BA0FC3"/>
    <w:rsid w:val="00BA20D1"/>
    <w:rsid w:val="00BA4676"/>
    <w:rsid w:val="00BA5A3A"/>
    <w:rsid w:val="00BA69F8"/>
    <w:rsid w:val="00BA6F8F"/>
    <w:rsid w:val="00BA701A"/>
    <w:rsid w:val="00BA7297"/>
    <w:rsid w:val="00BA75E4"/>
    <w:rsid w:val="00BA7E6F"/>
    <w:rsid w:val="00BB05F8"/>
    <w:rsid w:val="00BB1C14"/>
    <w:rsid w:val="00BB1D34"/>
    <w:rsid w:val="00BB294C"/>
    <w:rsid w:val="00BB2B5E"/>
    <w:rsid w:val="00BB3452"/>
    <w:rsid w:val="00BB3831"/>
    <w:rsid w:val="00BB3B43"/>
    <w:rsid w:val="00BB51A9"/>
    <w:rsid w:val="00BB574E"/>
    <w:rsid w:val="00BB5CA7"/>
    <w:rsid w:val="00BB638B"/>
    <w:rsid w:val="00BB663B"/>
    <w:rsid w:val="00BB6E0F"/>
    <w:rsid w:val="00BB728E"/>
    <w:rsid w:val="00BB766C"/>
    <w:rsid w:val="00BC0207"/>
    <w:rsid w:val="00BC05EF"/>
    <w:rsid w:val="00BC0825"/>
    <w:rsid w:val="00BC15B6"/>
    <w:rsid w:val="00BC1718"/>
    <w:rsid w:val="00BC17FC"/>
    <w:rsid w:val="00BC26E7"/>
    <w:rsid w:val="00BC2DF4"/>
    <w:rsid w:val="00BC3363"/>
    <w:rsid w:val="00BC352C"/>
    <w:rsid w:val="00BC41F3"/>
    <w:rsid w:val="00BC4925"/>
    <w:rsid w:val="00BC4C47"/>
    <w:rsid w:val="00BC4D9F"/>
    <w:rsid w:val="00BC57E5"/>
    <w:rsid w:val="00BC588D"/>
    <w:rsid w:val="00BC59CC"/>
    <w:rsid w:val="00BC7134"/>
    <w:rsid w:val="00BC7575"/>
    <w:rsid w:val="00BD0881"/>
    <w:rsid w:val="00BD0D06"/>
    <w:rsid w:val="00BD1D11"/>
    <w:rsid w:val="00BD251B"/>
    <w:rsid w:val="00BD31F5"/>
    <w:rsid w:val="00BD321A"/>
    <w:rsid w:val="00BD321D"/>
    <w:rsid w:val="00BD3C87"/>
    <w:rsid w:val="00BD3D13"/>
    <w:rsid w:val="00BD3FA6"/>
    <w:rsid w:val="00BD4496"/>
    <w:rsid w:val="00BD5374"/>
    <w:rsid w:val="00BD5AB6"/>
    <w:rsid w:val="00BD783D"/>
    <w:rsid w:val="00BD7CA8"/>
    <w:rsid w:val="00BD7CD3"/>
    <w:rsid w:val="00BD7D36"/>
    <w:rsid w:val="00BD7DAA"/>
    <w:rsid w:val="00BE01F3"/>
    <w:rsid w:val="00BE0BE4"/>
    <w:rsid w:val="00BE1693"/>
    <w:rsid w:val="00BE1708"/>
    <w:rsid w:val="00BE23B9"/>
    <w:rsid w:val="00BE25E2"/>
    <w:rsid w:val="00BE2733"/>
    <w:rsid w:val="00BE3015"/>
    <w:rsid w:val="00BE3030"/>
    <w:rsid w:val="00BE351C"/>
    <w:rsid w:val="00BE39EE"/>
    <w:rsid w:val="00BE4154"/>
    <w:rsid w:val="00BE46B8"/>
    <w:rsid w:val="00BE4F16"/>
    <w:rsid w:val="00BE4F33"/>
    <w:rsid w:val="00BE55B7"/>
    <w:rsid w:val="00BE62F0"/>
    <w:rsid w:val="00BE6334"/>
    <w:rsid w:val="00BE64D9"/>
    <w:rsid w:val="00BE6F15"/>
    <w:rsid w:val="00BE7B1F"/>
    <w:rsid w:val="00BF033C"/>
    <w:rsid w:val="00BF0F95"/>
    <w:rsid w:val="00BF10A5"/>
    <w:rsid w:val="00BF118F"/>
    <w:rsid w:val="00BF11EB"/>
    <w:rsid w:val="00BF19C8"/>
    <w:rsid w:val="00BF1EAC"/>
    <w:rsid w:val="00BF24E3"/>
    <w:rsid w:val="00BF2555"/>
    <w:rsid w:val="00BF3107"/>
    <w:rsid w:val="00BF3136"/>
    <w:rsid w:val="00BF324A"/>
    <w:rsid w:val="00BF3CBE"/>
    <w:rsid w:val="00BF49CB"/>
    <w:rsid w:val="00BF49D4"/>
    <w:rsid w:val="00BF4BA5"/>
    <w:rsid w:val="00BF4EDD"/>
    <w:rsid w:val="00BF5152"/>
    <w:rsid w:val="00BF52A0"/>
    <w:rsid w:val="00BF55E6"/>
    <w:rsid w:val="00BF6766"/>
    <w:rsid w:val="00BF69F5"/>
    <w:rsid w:val="00BF6C5D"/>
    <w:rsid w:val="00BF7235"/>
    <w:rsid w:val="00BF72F3"/>
    <w:rsid w:val="00BF7730"/>
    <w:rsid w:val="00C006CB"/>
    <w:rsid w:val="00C00D87"/>
    <w:rsid w:val="00C011EE"/>
    <w:rsid w:val="00C0200E"/>
    <w:rsid w:val="00C03ACB"/>
    <w:rsid w:val="00C041A8"/>
    <w:rsid w:val="00C04550"/>
    <w:rsid w:val="00C04E7C"/>
    <w:rsid w:val="00C05AFE"/>
    <w:rsid w:val="00C05CB1"/>
    <w:rsid w:val="00C05D73"/>
    <w:rsid w:val="00C06142"/>
    <w:rsid w:val="00C1007E"/>
    <w:rsid w:val="00C10F1B"/>
    <w:rsid w:val="00C11218"/>
    <w:rsid w:val="00C114F7"/>
    <w:rsid w:val="00C117EF"/>
    <w:rsid w:val="00C1208F"/>
    <w:rsid w:val="00C1238F"/>
    <w:rsid w:val="00C12B5B"/>
    <w:rsid w:val="00C13751"/>
    <w:rsid w:val="00C13862"/>
    <w:rsid w:val="00C13B8F"/>
    <w:rsid w:val="00C14169"/>
    <w:rsid w:val="00C1460D"/>
    <w:rsid w:val="00C14BCA"/>
    <w:rsid w:val="00C152FC"/>
    <w:rsid w:val="00C1536F"/>
    <w:rsid w:val="00C1590A"/>
    <w:rsid w:val="00C15E20"/>
    <w:rsid w:val="00C17417"/>
    <w:rsid w:val="00C174A2"/>
    <w:rsid w:val="00C17F7B"/>
    <w:rsid w:val="00C201A9"/>
    <w:rsid w:val="00C201D8"/>
    <w:rsid w:val="00C20452"/>
    <w:rsid w:val="00C20E08"/>
    <w:rsid w:val="00C21235"/>
    <w:rsid w:val="00C21AE3"/>
    <w:rsid w:val="00C21FB8"/>
    <w:rsid w:val="00C224B6"/>
    <w:rsid w:val="00C227B2"/>
    <w:rsid w:val="00C23B61"/>
    <w:rsid w:val="00C23BF1"/>
    <w:rsid w:val="00C23C5E"/>
    <w:rsid w:val="00C2490B"/>
    <w:rsid w:val="00C24D53"/>
    <w:rsid w:val="00C259FA"/>
    <w:rsid w:val="00C26C04"/>
    <w:rsid w:val="00C26C6E"/>
    <w:rsid w:val="00C2752D"/>
    <w:rsid w:val="00C278C8"/>
    <w:rsid w:val="00C3020F"/>
    <w:rsid w:val="00C306D4"/>
    <w:rsid w:val="00C307B1"/>
    <w:rsid w:val="00C30C27"/>
    <w:rsid w:val="00C30D49"/>
    <w:rsid w:val="00C311A2"/>
    <w:rsid w:val="00C31236"/>
    <w:rsid w:val="00C31347"/>
    <w:rsid w:val="00C32B34"/>
    <w:rsid w:val="00C333D8"/>
    <w:rsid w:val="00C335D4"/>
    <w:rsid w:val="00C337B4"/>
    <w:rsid w:val="00C33B08"/>
    <w:rsid w:val="00C34389"/>
    <w:rsid w:val="00C34948"/>
    <w:rsid w:val="00C350C8"/>
    <w:rsid w:val="00C35221"/>
    <w:rsid w:val="00C353A2"/>
    <w:rsid w:val="00C35D3C"/>
    <w:rsid w:val="00C363F8"/>
    <w:rsid w:val="00C36C84"/>
    <w:rsid w:val="00C3790E"/>
    <w:rsid w:val="00C37CC8"/>
    <w:rsid w:val="00C40A40"/>
    <w:rsid w:val="00C40C70"/>
    <w:rsid w:val="00C41E1A"/>
    <w:rsid w:val="00C41FF7"/>
    <w:rsid w:val="00C434B2"/>
    <w:rsid w:val="00C43DC0"/>
    <w:rsid w:val="00C43E8A"/>
    <w:rsid w:val="00C443EA"/>
    <w:rsid w:val="00C44784"/>
    <w:rsid w:val="00C463A3"/>
    <w:rsid w:val="00C466B4"/>
    <w:rsid w:val="00C46ED2"/>
    <w:rsid w:val="00C4714F"/>
    <w:rsid w:val="00C472A8"/>
    <w:rsid w:val="00C503DD"/>
    <w:rsid w:val="00C50ECB"/>
    <w:rsid w:val="00C51C82"/>
    <w:rsid w:val="00C52194"/>
    <w:rsid w:val="00C52348"/>
    <w:rsid w:val="00C52809"/>
    <w:rsid w:val="00C5284E"/>
    <w:rsid w:val="00C52B1D"/>
    <w:rsid w:val="00C5384B"/>
    <w:rsid w:val="00C544B6"/>
    <w:rsid w:val="00C54681"/>
    <w:rsid w:val="00C54893"/>
    <w:rsid w:val="00C55F5F"/>
    <w:rsid w:val="00C5606A"/>
    <w:rsid w:val="00C6028A"/>
    <w:rsid w:val="00C6048E"/>
    <w:rsid w:val="00C6109A"/>
    <w:rsid w:val="00C613F6"/>
    <w:rsid w:val="00C615A6"/>
    <w:rsid w:val="00C615D0"/>
    <w:rsid w:val="00C61683"/>
    <w:rsid w:val="00C61C32"/>
    <w:rsid w:val="00C629B2"/>
    <w:rsid w:val="00C62EB0"/>
    <w:rsid w:val="00C635BF"/>
    <w:rsid w:val="00C63A84"/>
    <w:rsid w:val="00C64096"/>
    <w:rsid w:val="00C645B0"/>
    <w:rsid w:val="00C64DF8"/>
    <w:rsid w:val="00C6507B"/>
    <w:rsid w:val="00C651CA"/>
    <w:rsid w:val="00C65316"/>
    <w:rsid w:val="00C659DF"/>
    <w:rsid w:val="00C65B6F"/>
    <w:rsid w:val="00C65C79"/>
    <w:rsid w:val="00C661A2"/>
    <w:rsid w:val="00C668C7"/>
    <w:rsid w:val="00C6739D"/>
    <w:rsid w:val="00C676DB"/>
    <w:rsid w:val="00C677B2"/>
    <w:rsid w:val="00C678D2"/>
    <w:rsid w:val="00C67B35"/>
    <w:rsid w:val="00C67EEF"/>
    <w:rsid w:val="00C7043A"/>
    <w:rsid w:val="00C704C6"/>
    <w:rsid w:val="00C72064"/>
    <w:rsid w:val="00C72DB3"/>
    <w:rsid w:val="00C73264"/>
    <w:rsid w:val="00C735A3"/>
    <w:rsid w:val="00C73A9C"/>
    <w:rsid w:val="00C744E9"/>
    <w:rsid w:val="00C745F3"/>
    <w:rsid w:val="00C7469A"/>
    <w:rsid w:val="00C74FAE"/>
    <w:rsid w:val="00C75EFB"/>
    <w:rsid w:val="00C76C0F"/>
    <w:rsid w:val="00C76F7C"/>
    <w:rsid w:val="00C771E2"/>
    <w:rsid w:val="00C77575"/>
    <w:rsid w:val="00C7783B"/>
    <w:rsid w:val="00C77872"/>
    <w:rsid w:val="00C77A9B"/>
    <w:rsid w:val="00C77BF1"/>
    <w:rsid w:val="00C77FE5"/>
    <w:rsid w:val="00C806DA"/>
    <w:rsid w:val="00C80858"/>
    <w:rsid w:val="00C80C99"/>
    <w:rsid w:val="00C826AB"/>
    <w:rsid w:val="00C83048"/>
    <w:rsid w:val="00C83CA1"/>
    <w:rsid w:val="00C83EAE"/>
    <w:rsid w:val="00C841C2"/>
    <w:rsid w:val="00C847B8"/>
    <w:rsid w:val="00C84ACF"/>
    <w:rsid w:val="00C84DD6"/>
    <w:rsid w:val="00C8537D"/>
    <w:rsid w:val="00C85D82"/>
    <w:rsid w:val="00C85E55"/>
    <w:rsid w:val="00C860F8"/>
    <w:rsid w:val="00C86A08"/>
    <w:rsid w:val="00C86B15"/>
    <w:rsid w:val="00C878C8"/>
    <w:rsid w:val="00C9007B"/>
    <w:rsid w:val="00C90308"/>
    <w:rsid w:val="00C9072C"/>
    <w:rsid w:val="00C918BF"/>
    <w:rsid w:val="00C92007"/>
    <w:rsid w:val="00C92065"/>
    <w:rsid w:val="00C921AB"/>
    <w:rsid w:val="00C924BF"/>
    <w:rsid w:val="00C926F8"/>
    <w:rsid w:val="00C92A83"/>
    <w:rsid w:val="00C94362"/>
    <w:rsid w:val="00C94A72"/>
    <w:rsid w:val="00C96DD3"/>
    <w:rsid w:val="00C97481"/>
    <w:rsid w:val="00C974FC"/>
    <w:rsid w:val="00C975DB"/>
    <w:rsid w:val="00C97CCE"/>
    <w:rsid w:val="00C97D45"/>
    <w:rsid w:val="00C97E1B"/>
    <w:rsid w:val="00CA271A"/>
    <w:rsid w:val="00CA2CFF"/>
    <w:rsid w:val="00CA37C8"/>
    <w:rsid w:val="00CA474D"/>
    <w:rsid w:val="00CA5154"/>
    <w:rsid w:val="00CA5176"/>
    <w:rsid w:val="00CA6EB5"/>
    <w:rsid w:val="00CA77CE"/>
    <w:rsid w:val="00CB134E"/>
    <w:rsid w:val="00CB1991"/>
    <w:rsid w:val="00CB1A37"/>
    <w:rsid w:val="00CB1C48"/>
    <w:rsid w:val="00CB2E29"/>
    <w:rsid w:val="00CB3028"/>
    <w:rsid w:val="00CB4BBB"/>
    <w:rsid w:val="00CB5419"/>
    <w:rsid w:val="00CB6149"/>
    <w:rsid w:val="00CB65C4"/>
    <w:rsid w:val="00CB69AE"/>
    <w:rsid w:val="00CB7492"/>
    <w:rsid w:val="00CC01F2"/>
    <w:rsid w:val="00CC027B"/>
    <w:rsid w:val="00CC0F7D"/>
    <w:rsid w:val="00CC1787"/>
    <w:rsid w:val="00CC197D"/>
    <w:rsid w:val="00CC2505"/>
    <w:rsid w:val="00CC29D0"/>
    <w:rsid w:val="00CC2AE0"/>
    <w:rsid w:val="00CC2E84"/>
    <w:rsid w:val="00CC3169"/>
    <w:rsid w:val="00CC32EE"/>
    <w:rsid w:val="00CC3BD9"/>
    <w:rsid w:val="00CC3FD9"/>
    <w:rsid w:val="00CC4081"/>
    <w:rsid w:val="00CC436C"/>
    <w:rsid w:val="00CC4F97"/>
    <w:rsid w:val="00CC525B"/>
    <w:rsid w:val="00CC5A61"/>
    <w:rsid w:val="00CC610E"/>
    <w:rsid w:val="00CC61E5"/>
    <w:rsid w:val="00CC6318"/>
    <w:rsid w:val="00CC6676"/>
    <w:rsid w:val="00CC69D5"/>
    <w:rsid w:val="00CC7324"/>
    <w:rsid w:val="00CC73DC"/>
    <w:rsid w:val="00CC7743"/>
    <w:rsid w:val="00CC7ABE"/>
    <w:rsid w:val="00CD03B6"/>
    <w:rsid w:val="00CD0C09"/>
    <w:rsid w:val="00CD114F"/>
    <w:rsid w:val="00CD14AB"/>
    <w:rsid w:val="00CD19C8"/>
    <w:rsid w:val="00CD1B2E"/>
    <w:rsid w:val="00CD207C"/>
    <w:rsid w:val="00CD2A6F"/>
    <w:rsid w:val="00CD3D8F"/>
    <w:rsid w:val="00CD444C"/>
    <w:rsid w:val="00CD46E8"/>
    <w:rsid w:val="00CD478F"/>
    <w:rsid w:val="00CD4A4C"/>
    <w:rsid w:val="00CD5186"/>
    <w:rsid w:val="00CD5B7E"/>
    <w:rsid w:val="00CD5DEE"/>
    <w:rsid w:val="00CD635F"/>
    <w:rsid w:val="00CD6D01"/>
    <w:rsid w:val="00CD6F82"/>
    <w:rsid w:val="00CD6FAE"/>
    <w:rsid w:val="00CD7145"/>
    <w:rsid w:val="00CD7475"/>
    <w:rsid w:val="00CD76DF"/>
    <w:rsid w:val="00CD77FD"/>
    <w:rsid w:val="00CD78B2"/>
    <w:rsid w:val="00CD7BB9"/>
    <w:rsid w:val="00CE0C86"/>
    <w:rsid w:val="00CE13FA"/>
    <w:rsid w:val="00CE1624"/>
    <w:rsid w:val="00CE17AC"/>
    <w:rsid w:val="00CE1855"/>
    <w:rsid w:val="00CE1921"/>
    <w:rsid w:val="00CE19C8"/>
    <w:rsid w:val="00CE2B2F"/>
    <w:rsid w:val="00CE2B64"/>
    <w:rsid w:val="00CE38B2"/>
    <w:rsid w:val="00CE4306"/>
    <w:rsid w:val="00CE50D0"/>
    <w:rsid w:val="00CE51C5"/>
    <w:rsid w:val="00CE60CC"/>
    <w:rsid w:val="00CE69ED"/>
    <w:rsid w:val="00CE6D1F"/>
    <w:rsid w:val="00CE6DD1"/>
    <w:rsid w:val="00CF055B"/>
    <w:rsid w:val="00CF0BD3"/>
    <w:rsid w:val="00CF18EB"/>
    <w:rsid w:val="00CF190F"/>
    <w:rsid w:val="00CF1E37"/>
    <w:rsid w:val="00CF299B"/>
    <w:rsid w:val="00CF3AC8"/>
    <w:rsid w:val="00CF426F"/>
    <w:rsid w:val="00CF4762"/>
    <w:rsid w:val="00CF4B57"/>
    <w:rsid w:val="00CF4F39"/>
    <w:rsid w:val="00CF57E6"/>
    <w:rsid w:val="00CF60FD"/>
    <w:rsid w:val="00CF6567"/>
    <w:rsid w:val="00CF656C"/>
    <w:rsid w:val="00CF6724"/>
    <w:rsid w:val="00CF6EA2"/>
    <w:rsid w:val="00CF6F59"/>
    <w:rsid w:val="00CF7142"/>
    <w:rsid w:val="00CF763C"/>
    <w:rsid w:val="00D00478"/>
    <w:rsid w:val="00D00516"/>
    <w:rsid w:val="00D00FA1"/>
    <w:rsid w:val="00D01185"/>
    <w:rsid w:val="00D0198B"/>
    <w:rsid w:val="00D038C4"/>
    <w:rsid w:val="00D04C1F"/>
    <w:rsid w:val="00D04CFD"/>
    <w:rsid w:val="00D0529E"/>
    <w:rsid w:val="00D05BF4"/>
    <w:rsid w:val="00D0663B"/>
    <w:rsid w:val="00D066AD"/>
    <w:rsid w:val="00D0682C"/>
    <w:rsid w:val="00D06E85"/>
    <w:rsid w:val="00D0756D"/>
    <w:rsid w:val="00D07852"/>
    <w:rsid w:val="00D07F81"/>
    <w:rsid w:val="00D11072"/>
    <w:rsid w:val="00D12063"/>
    <w:rsid w:val="00D1211E"/>
    <w:rsid w:val="00D127DB"/>
    <w:rsid w:val="00D12AC7"/>
    <w:rsid w:val="00D138C2"/>
    <w:rsid w:val="00D144EF"/>
    <w:rsid w:val="00D1468B"/>
    <w:rsid w:val="00D147A8"/>
    <w:rsid w:val="00D149BF"/>
    <w:rsid w:val="00D14BCB"/>
    <w:rsid w:val="00D15724"/>
    <w:rsid w:val="00D15C43"/>
    <w:rsid w:val="00D1780A"/>
    <w:rsid w:val="00D17CC7"/>
    <w:rsid w:val="00D17FBF"/>
    <w:rsid w:val="00D20F05"/>
    <w:rsid w:val="00D21446"/>
    <w:rsid w:val="00D21834"/>
    <w:rsid w:val="00D224B3"/>
    <w:rsid w:val="00D22729"/>
    <w:rsid w:val="00D22AAA"/>
    <w:rsid w:val="00D22AB4"/>
    <w:rsid w:val="00D23683"/>
    <w:rsid w:val="00D246DF"/>
    <w:rsid w:val="00D2695F"/>
    <w:rsid w:val="00D26F18"/>
    <w:rsid w:val="00D270E1"/>
    <w:rsid w:val="00D273DD"/>
    <w:rsid w:val="00D27B0A"/>
    <w:rsid w:val="00D30EF8"/>
    <w:rsid w:val="00D3159D"/>
    <w:rsid w:val="00D315FF"/>
    <w:rsid w:val="00D317E2"/>
    <w:rsid w:val="00D31996"/>
    <w:rsid w:val="00D324E5"/>
    <w:rsid w:val="00D3275A"/>
    <w:rsid w:val="00D32BA5"/>
    <w:rsid w:val="00D32F40"/>
    <w:rsid w:val="00D334E1"/>
    <w:rsid w:val="00D338B3"/>
    <w:rsid w:val="00D339AE"/>
    <w:rsid w:val="00D34329"/>
    <w:rsid w:val="00D345A1"/>
    <w:rsid w:val="00D34DA5"/>
    <w:rsid w:val="00D356A7"/>
    <w:rsid w:val="00D35748"/>
    <w:rsid w:val="00D35A93"/>
    <w:rsid w:val="00D35A97"/>
    <w:rsid w:val="00D35B92"/>
    <w:rsid w:val="00D374CC"/>
    <w:rsid w:val="00D40289"/>
    <w:rsid w:val="00D4099B"/>
    <w:rsid w:val="00D40D2B"/>
    <w:rsid w:val="00D414DC"/>
    <w:rsid w:val="00D42287"/>
    <w:rsid w:val="00D4241C"/>
    <w:rsid w:val="00D42E6D"/>
    <w:rsid w:val="00D4319A"/>
    <w:rsid w:val="00D43216"/>
    <w:rsid w:val="00D45122"/>
    <w:rsid w:val="00D45793"/>
    <w:rsid w:val="00D4722E"/>
    <w:rsid w:val="00D47618"/>
    <w:rsid w:val="00D47842"/>
    <w:rsid w:val="00D478E1"/>
    <w:rsid w:val="00D4793F"/>
    <w:rsid w:val="00D50087"/>
    <w:rsid w:val="00D50505"/>
    <w:rsid w:val="00D50A6A"/>
    <w:rsid w:val="00D50C8C"/>
    <w:rsid w:val="00D5198B"/>
    <w:rsid w:val="00D51B85"/>
    <w:rsid w:val="00D52677"/>
    <w:rsid w:val="00D52839"/>
    <w:rsid w:val="00D52B33"/>
    <w:rsid w:val="00D559DF"/>
    <w:rsid w:val="00D55E7E"/>
    <w:rsid w:val="00D56109"/>
    <w:rsid w:val="00D565E5"/>
    <w:rsid w:val="00D57432"/>
    <w:rsid w:val="00D603EA"/>
    <w:rsid w:val="00D6054D"/>
    <w:rsid w:val="00D611A3"/>
    <w:rsid w:val="00D618C3"/>
    <w:rsid w:val="00D61DA1"/>
    <w:rsid w:val="00D626E3"/>
    <w:rsid w:val="00D62C72"/>
    <w:rsid w:val="00D62E09"/>
    <w:rsid w:val="00D62FBA"/>
    <w:rsid w:val="00D630AE"/>
    <w:rsid w:val="00D63D32"/>
    <w:rsid w:val="00D63D72"/>
    <w:rsid w:val="00D64382"/>
    <w:rsid w:val="00D649E8"/>
    <w:rsid w:val="00D64BAF"/>
    <w:rsid w:val="00D6521C"/>
    <w:rsid w:val="00D65C9A"/>
    <w:rsid w:val="00D65CAA"/>
    <w:rsid w:val="00D6656B"/>
    <w:rsid w:val="00D66849"/>
    <w:rsid w:val="00D66E9B"/>
    <w:rsid w:val="00D67B9C"/>
    <w:rsid w:val="00D67BE3"/>
    <w:rsid w:val="00D701E9"/>
    <w:rsid w:val="00D710D8"/>
    <w:rsid w:val="00D71784"/>
    <w:rsid w:val="00D71D94"/>
    <w:rsid w:val="00D733AF"/>
    <w:rsid w:val="00D736C2"/>
    <w:rsid w:val="00D73BA3"/>
    <w:rsid w:val="00D74020"/>
    <w:rsid w:val="00D74494"/>
    <w:rsid w:val="00D75408"/>
    <w:rsid w:val="00D756E0"/>
    <w:rsid w:val="00D75F32"/>
    <w:rsid w:val="00D76615"/>
    <w:rsid w:val="00D76720"/>
    <w:rsid w:val="00D76881"/>
    <w:rsid w:val="00D76D02"/>
    <w:rsid w:val="00D80320"/>
    <w:rsid w:val="00D80493"/>
    <w:rsid w:val="00D80AA0"/>
    <w:rsid w:val="00D810A4"/>
    <w:rsid w:val="00D81220"/>
    <w:rsid w:val="00D8181E"/>
    <w:rsid w:val="00D81F33"/>
    <w:rsid w:val="00D82288"/>
    <w:rsid w:val="00D822D5"/>
    <w:rsid w:val="00D8279D"/>
    <w:rsid w:val="00D827F1"/>
    <w:rsid w:val="00D82E18"/>
    <w:rsid w:val="00D831E7"/>
    <w:rsid w:val="00D83238"/>
    <w:rsid w:val="00D83798"/>
    <w:rsid w:val="00D837CD"/>
    <w:rsid w:val="00D8390C"/>
    <w:rsid w:val="00D83C5C"/>
    <w:rsid w:val="00D83F73"/>
    <w:rsid w:val="00D84686"/>
    <w:rsid w:val="00D846AC"/>
    <w:rsid w:val="00D85196"/>
    <w:rsid w:val="00D85D82"/>
    <w:rsid w:val="00D8600E"/>
    <w:rsid w:val="00D90AEE"/>
    <w:rsid w:val="00D912C2"/>
    <w:rsid w:val="00D91A36"/>
    <w:rsid w:val="00D92014"/>
    <w:rsid w:val="00D93191"/>
    <w:rsid w:val="00D93CBB"/>
    <w:rsid w:val="00D940B0"/>
    <w:rsid w:val="00D954DB"/>
    <w:rsid w:val="00D96386"/>
    <w:rsid w:val="00D967BA"/>
    <w:rsid w:val="00D97C19"/>
    <w:rsid w:val="00DA009D"/>
    <w:rsid w:val="00DA0AFF"/>
    <w:rsid w:val="00DA0B3D"/>
    <w:rsid w:val="00DA1C15"/>
    <w:rsid w:val="00DA27AA"/>
    <w:rsid w:val="00DA28B5"/>
    <w:rsid w:val="00DA2B3F"/>
    <w:rsid w:val="00DA36C9"/>
    <w:rsid w:val="00DA3995"/>
    <w:rsid w:val="00DA3A6C"/>
    <w:rsid w:val="00DA3EC5"/>
    <w:rsid w:val="00DA4072"/>
    <w:rsid w:val="00DA4BD9"/>
    <w:rsid w:val="00DA4BDE"/>
    <w:rsid w:val="00DA5351"/>
    <w:rsid w:val="00DA554A"/>
    <w:rsid w:val="00DA58E8"/>
    <w:rsid w:val="00DA676E"/>
    <w:rsid w:val="00DA6F3D"/>
    <w:rsid w:val="00DA766F"/>
    <w:rsid w:val="00DA77BF"/>
    <w:rsid w:val="00DA7A24"/>
    <w:rsid w:val="00DA7A79"/>
    <w:rsid w:val="00DB0698"/>
    <w:rsid w:val="00DB1514"/>
    <w:rsid w:val="00DB17DB"/>
    <w:rsid w:val="00DB23C6"/>
    <w:rsid w:val="00DB294C"/>
    <w:rsid w:val="00DB2D74"/>
    <w:rsid w:val="00DB2F0C"/>
    <w:rsid w:val="00DB2F3E"/>
    <w:rsid w:val="00DB3506"/>
    <w:rsid w:val="00DB45EA"/>
    <w:rsid w:val="00DB567D"/>
    <w:rsid w:val="00DB5F64"/>
    <w:rsid w:val="00DB5F82"/>
    <w:rsid w:val="00DB7786"/>
    <w:rsid w:val="00DB779E"/>
    <w:rsid w:val="00DB77DF"/>
    <w:rsid w:val="00DC0609"/>
    <w:rsid w:val="00DC0748"/>
    <w:rsid w:val="00DC0C6C"/>
    <w:rsid w:val="00DC0CE5"/>
    <w:rsid w:val="00DC1B10"/>
    <w:rsid w:val="00DC1EEC"/>
    <w:rsid w:val="00DC2014"/>
    <w:rsid w:val="00DC205B"/>
    <w:rsid w:val="00DC25DE"/>
    <w:rsid w:val="00DC4086"/>
    <w:rsid w:val="00DC4E88"/>
    <w:rsid w:val="00DC5410"/>
    <w:rsid w:val="00DC64B1"/>
    <w:rsid w:val="00DC7B2C"/>
    <w:rsid w:val="00DC7BD8"/>
    <w:rsid w:val="00DC7CDD"/>
    <w:rsid w:val="00DC7E9C"/>
    <w:rsid w:val="00DD028E"/>
    <w:rsid w:val="00DD08ED"/>
    <w:rsid w:val="00DD0D8D"/>
    <w:rsid w:val="00DD15CF"/>
    <w:rsid w:val="00DD1768"/>
    <w:rsid w:val="00DD2D5A"/>
    <w:rsid w:val="00DD37F3"/>
    <w:rsid w:val="00DD389C"/>
    <w:rsid w:val="00DD38FE"/>
    <w:rsid w:val="00DD3ED4"/>
    <w:rsid w:val="00DD428C"/>
    <w:rsid w:val="00DD45BE"/>
    <w:rsid w:val="00DD5042"/>
    <w:rsid w:val="00DD6142"/>
    <w:rsid w:val="00DD62BC"/>
    <w:rsid w:val="00DD7DD0"/>
    <w:rsid w:val="00DE0AFF"/>
    <w:rsid w:val="00DE0CEA"/>
    <w:rsid w:val="00DE2622"/>
    <w:rsid w:val="00DE3561"/>
    <w:rsid w:val="00DE4A71"/>
    <w:rsid w:val="00DE5B18"/>
    <w:rsid w:val="00DE6656"/>
    <w:rsid w:val="00DE6A39"/>
    <w:rsid w:val="00DE7663"/>
    <w:rsid w:val="00DE785E"/>
    <w:rsid w:val="00DF0798"/>
    <w:rsid w:val="00DF0821"/>
    <w:rsid w:val="00DF1065"/>
    <w:rsid w:val="00DF1C2B"/>
    <w:rsid w:val="00DF2A99"/>
    <w:rsid w:val="00DF5117"/>
    <w:rsid w:val="00DF5605"/>
    <w:rsid w:val="00DF5C02"/>
    <w:rsid w:val="00DF5EAB"/>
    <w:rsid w:val="00DF6569"/>
    <w:rsid w:val="00DF6A0E"/>
    <w:rsid w:val="00DF6E52"/>
    <w:rsid w:val="00DF724B"/>
    <w:rsid w:val="00DF79D4"/>
    <w:rsid w:val="00E00FCA"/>
    <w:rsid w:val="00E01DE6"/>
    <w:rsid w:val="00E0237F"/>
    <w:rsid w:val="00E02BA1"/>
    <w:rsid w:val="00E02EF8"/>
    <w:rsid w:val="00E030A5"/>
    <w:rsid w:val="00E03199"/>
    <w:rsid w:val="00E03680"/>
    <w:rsid w:val="00E03B66"/>
    <w:rsid w:val="00E03DCC"/>
    <w:rsid w:val="00E045BC"/>
    <w:rsid w:val="00E0478C"/>
    <w:rsid w:val="00E04FF1"/>
    <w:rsid w:val="00E06144"/>
    <w:rsid w:val="00E06192"/>
    <w:rsid w:val="00E0650E"/>
    <w:rsid w:val="00E0658A"/>
    <w:rsid w:val="00E06980"/>
    <w:rsid w:val="00E06D58"/>
    <w:rsid w:val="00E071CD"/>
    <w:rsid w:val="00E07540"/>
    <w:rsid w:val="00E078C8"/>
    <w:rsid w:val="00E1000A"/>
    <w:rsid w:val="00E10369"/>
    <w:rsid w:val="00E10E85"/>
    <w:rsid w:val="00E11C6E"/>
    <w:rsid w:val="00E121F7"/>
    <w:rsid w:val="00E127F8"/>
    <w:rsid w:val="00E12AF4"/>
    <w:rsid w:val="00E1350D"/>
    <w:rsid w:val="00E1374B"/>
    <w:rsid w:val="00E13F31"/>
    <w:rsid w:val="00E150A2"/>
    <w:rsid w:val="00E15574"/>
    <w:rsid w:val="00E155A1"/>
    <w:rsid w:val="00E160C2"/>
    <w:rsid w:val="00E16C80"/>
    <w:rsid w:val="00E16CF6"/>
    <w:rsid w:val="00E17D32"/>
    <w:rsid w:val="00E17EA2"/>
    <w:rsid w:val="00E204DD"/>
    <w:rsid w:val="00E20618"/>
    <w:rsid w:val="00E20806"/>
    <w:rsid w:val="00E2085C"/>
    <w:rsid w:val="00E21500"/>
    <w:rsid w:val="00E22169"/>
    <w:rsid w:val="00E226CE"/>
    <w:rsid w:val="00E226FB"/>
    <w:rsid w:val="00E2296C"/>
    <w:rsid w:val="00E22DD5"/>
    <w:rsid w:val="00E22EEB"/>
    <w:rsid w:val="00E23779"/>
    <w:rsid w:val="00E23988"/>
    <w:rsid w:val="00E23B2E"/>
    <w:rsid w:val="00E23E28"/>
    <w:rsid w:val="00E23E2E"/>
    <w:rsid w:val="00E24176"/>
    <w:rsid w:val="00E2497F"/>
    <w:rsid w:val="00E257DA"/>
    <w:rsid w:val="00E26159"/>
    <w:rsid w:val="00E26A95"/>
    <w:rsid w:val="00E26C39"/>
    <w:rsid w:val="00E277EE"/>
    <w:rsid w:val="00E27E3F"/>
    <w:rsid w:val="00E27E64"/>
    <w:rsid w:val="00E30245"/>
    <w:rsid w:val="00E303E0"/>
    <w:rsid w:val="00E3064C"/>
    <w:rsid w:val="00E30E8A"/>
    <w:rsid w:val="00E31680"/>
    <w:rsid w:val="00E317B8"/>
    <w:rsid w:val="00E3296E"/>
    <w:rsid w:val="00E32C94"/>
    <w:rsid w:val="00E331DC"/>
    <w:rsid w:val="00E33943"/>
    <w:rsid w:val="00E34C51"/>
    <w:rsid w:val="00E36003"/>
    <w:rsid w:val="00E376D4"/>
    <w:rsid w:val="00E40550"/>
    <w:rsid w:val="00E40A1F"/>
    <w:rsid w:val="00E40ABA"/>
    <w:rsid w:val="00E40FCE"/>
    <w:rsid w:val="00E41A8C"/>
    <w:rsid w:val="00E41FFE"/>
    <w:rsid w:val="00E431BB"/>
    <w:rsid w:val="00E438D3"/>
    <w:rsid w:val="00E45604"/>
    <w:rsid w:val="00E46C01"/>
    <w:rsid w:val="00E46CB9"/>
    <w:rsid w:val="00E471B0"/>
    <w:rsid w:val="00E477E6"/>
    <w:rsid w:val="00E47C12"/>
    <w:rsid w:val="00E50457"/>
    <w:rsid w:val="00E50705"/>
    <w:rsid w:val="00E50A39"/>
    <w:rsid w:val="00E5123A"/>
    <w:rsid w:val="00E51A6D"/>
    <w:rsid w:val="00E51C80"/>
    <w:rsid w:val="00E51DC3"/>
    <w:rsid w:val="00E523C5"/>
    <w:rsid w:val="00E527AE"/>
    <w:rsid w:val="00E537AC"/>
    <w:rsid w:val="00E53E9E"/>
    <w:rsid w:val="00E54043"/>
    <w:rsid w:val="00E5414A"/>
    <w:rsid w:val="00E5442A"/>
    <w:rsid w:val="00E55A35"/>
    <w:rsid w:val="00E5670F"/>
    <w:rsid w:val="00E600A6"/>
    <w:rsid w:val="00E6018F"/>
    <w:rsid w:val="00E605BE"/>
    <w:rsid w:val="00E60EDB"/>
    <w:rsid w:val="00E61317"/>
    <w:rsid w:val="00E63ED7"/>
    <w:rsid w:val="00E64254"/>
    <w:rsid w:val="00E65B41"/>
    <w:rsid w:val="00E65E13"/>
    <w:rsid w:val="00E65E88"/>
    <w:rsid w:val="00E67CA1"/>
    <w:rsid w:val="00E67D8B"/>
    <w:rsid w:val="00E700D7"/>
    <w:rsid w:val="00E71515"/>
    <w:rsid w:val="00E71B9D"/>
    <w:rsid w:val="00E71F57"/>
    <w:rsid w:val="00E7245E"/>
    <w:rsid w:val="00E72809"/>
    <w:rsid w:val="00E72CC6"/>
    <w:rsid w:val="00E732C5"/>
    <w:rsid w:val="00E73A68"/>
    <w:rsid w:val="00E73AE9"/>
    <w:rsid w:val="00E7401E"/>
    <w:rsid w:val="00E74788"/>
    <w:rsid w:val="00E74DC8"/>
    <w:rsid w:val="00E75BD4"/>
    <w:rsid w:val="00E75C6E"/>
    <w:rsid w:val="00E766C7"/>
    <w:rsid w:val="00E776D4"/>
    <w:rsid w:val="00E77D7E"/>
    <w:rsid w:val="00E77EC8"/>
    <w:rsid w:val="00E8035C"/>
    <w:rsid w:val="00E80B90"/>
    <w:rsid w:val="00E814F3"/>
    <w:rsid w:val="00E8215C"/>
    <w:rsid w:val="00E824FF"/>
    <w:rsid w:val="00E82D9F"/>
    <w:rsid w:val="00E83133"/>
    <w:rsid w:val="00E83277"/>
    <w:rsid w:val="00E83394"/>
    <w:rsid w:val="00E845A4"/>
    <w:rsid w:val="00E84E55"/>
    <w:rsid w:val="00E855CD"/>
    <w:rsid w:val="00E85A75"/>
    <w:rsid w:val="00E85E14"/>
    <w:rsid w:val="00E86827"/>
    <w:rsid w:val="00E86947"/>
    <w:rsid w:val="00E87042"/>
    <w:rsid w:val="00E877C9"/>
    <w:rsid w:val="00E8793E"/>
    <w:rsid w:val="00E87A75"/>
    <w:rsid w:val="00E901EC"/>
    <w:rsid w:val="00E9057D"/>
    <w:rsid w:val="00E90906"/>
    <w:rsid w:val="00E912D6"/>
    <w:rsid w:val="00E9139B"/>
    <w:rsid w:val="00E91679"/>
    <w:rsid w:val="00E91D10"/>
    <w:rsid w:val="00E91F91"/>
    <w:rsid w:val="00E926BA"/>
    <w:rsid w:val="00E92913"/>
    <w:rsid w:val="00E93888"/>
    <w:rsid w:val="00E93D25"/>
    <w:rsid w:val="00E94151"/>
    <w:rsid w:val="00E94D2F"/>
    <w:rsid w:val="00E951CD"/>
    <w:rsid w:val="00E95512"/>
    <w:rsid w:val="00E95C93"/>
    <w:rsid w:val="00E9669E"/>
    <w:rsid w:val="00E96C8E"/>
    <w:rsid w:val="00E97636"/>
    <w:rsid w:val="00E97B53"/>
    <w:rsid w:val="00EA0DAD"/>
    <w:rsid w:val="00EA0EE9"/>
    <w:rsid w:val="00EA0FC1"/>
    <w:rsid w:val="00EA15B4"/>
    <w:rsid w:val="00EA15CE"/>
    <w:rsid w:val="00EA184E"/>
    <w:rsid w:val="00EA1CAA"/>
    <w:rsid w:val="00EA279D"/>
    <w:rsid w:val="00EA2B0E"/>
    <w:rsid w:val="00EA3341"/>
    <w:rsid w:val="00EA3DE0"/>
    <w:rsid w:val="00EA3EE6"/>
    <w:rsid w:val="00EA3F99"/>
    <w:rsid w:val="00EA498C"/>
    <w:rsid w:val="00EA5857"/>
    <w:rsid w:val="00EA694B"/>
    <w:rsid w:val="00EA6B5C"/>
    <w:rsid w:val="00EA6E90"/>
    <w:rsid w:val="00EA6FD4"/>
    <w:rsid w:val="00EA702B"/>
    <w:rsid w:val="00EA79BE"/>
    <w:rsid w:val="00EB1809"/>
    <w:rsid w:val="00EB1E8E"/>
    <w:rsid w:val="00EB263C"/>
    <w:rsid w:val="00EB2C19"/>
    <w:rsid w:val="00EB2DDC"/>
    <w:rsid w:val="00EB36EE"/>
    <w:rsid w:val="00EB4AAD"/>
    <w:rsid w:val="00EB5425"/>
    <w:rsid w:val="00EB6679"/>
    <w:rsid w:val="00EB6720"/>
    <w:rsid w:val="00EB6870"/>
    <w:rsid w:val="00EB6C50"/>
    <w:rsid w:val="00EB6E48"/>
    <w:rsid w:val="00EB7ED4"/>
    <w:rsid w:val="00EC0011"/>
    <w:rsid w:val="00EC0078"/>
    <w:rsid w:val="00EC0218"/>
    <w:rsid w:val="00EC0723"/>
    <w:rsid w:val="00EC0CCA"/>
    <w:rsid w:val="00EC1229"/>
    <w:rsid w:val="00EC128A"/>
    <w:rsid w:val="00EC14F2"/>
    <w:rsid w:val="00EC1AA4"/>
    <w:rsid w:val="00EC1EEB"/>
    <w:rsid w:val="00EC1FB3"/>
    <w:rsid w:val="00EC1FF9"/>
    <w:rsid w:val="00EC216A"/>
    <w:rsid w:val="00EC22F8"/>
    <w:rsid w:val="00EC4839"/>
    <w:rsid w:val="00EC5422"/>
    <w:rsid w:val="00EC56A5"/>
    <w:rsid w:val="00EC7E08"/>
    <w:rsid w:val="00EC7F66"/>
    <w:rsid w:val="00ED07CA"/>
    <w:rsid w:val="00ED1874"/>
    <w:rsid w:val="00ED22BA"/>
    <w:rsid w:val="00ED2334"/>
    <w:rsid w:val="00ED285D"/>
    <w:rsid w:val="00ED32E8"/>
    <w:rsid w:val="00ED332F"/>
    <w:rsid w:val="00ED39D5"/>
    <w:rsid w:val="00ED3A66"/>
    <w:rsid w:val="00ED3ACC"/>
    <w:rsid w:val="00ED4435"/>
    <w:rsid w:val="00ED4518"/>
    <w:rsid w:val="00ED4594"/>
    <w:rsid w:val="00ED4890"/>
    <w:rsid w:val="00ED4E6F"/>
    <w:rsid w:val="00ED4FF9"/>
    <w:rsid w:val="00ED5CA7"/>
    <w:rsid w:val="00ED6627"/>
    <w:rsid w:val="00ED6F43"/>
    <w:rsid w:val="00ED6FAB"/>
    <w:rsid w:val="00ED7064"/>
    <w:rsid w:val="00ED74AA"/>
    <w:rsid w:val="00ED7FAC"/>
    <w:rsid w:val="00EE085A"/>
    <w:rsid w:val="00EE0B63"/>
    <w:rsid w:val="00EE0CB5"/>
    <w:rsid w:val="00EE0D0B"/>
    <w:rsid w:val="00EE19B0"/>
    <w:rsid w:val="00EE1EA7"/>
    <w:rsid w:val="00EE2011"/>
    <w:rsid w:val="00EE219B"/>
    <w:rsid w:val="00EE2ACA"/>
    <w:rsid w:val="00EE2E08"/>
    <w:rsid w:val="00EE2EF2"/>
    <w:rsid w:val="00EE2EF5"/>
    <w:rsid w:val="00EE3174"/>
    <w:rsid w:val="00EE373C"/>
    <w:rsid w:val="00EE3863"/>
    <w:rsid w:val="00EE3C90"/>
    <w:rsid w:val="00EE5273"/>
    <w:rsid w:val="00EE6071"/>
    <w:rsid w:val="00EE6407"/>
    <w:rsid w:val="00EE6449"/>
    <w:rsid w:val="00EE726F"/>
    <w:rsid w:val="00EE78DB"/>
    <w:rsid w:val="00EE7D04"/>
    <w:rsid w:val="00EF058C"/>
    <w:rsid w:val="00EF0F8B"/>
    <w:rsid w:val="00EF0FD2"/>
    <w:rsid w:val="00EF12A3"/>
    <w:rsid w:val="00EF170C"/>
    <w:rsid w:val="00EF1B19"/>
    <w:rsid w:val="00EF20C3"/>
    <w:rsid w:val="00EF2147"/>
    <w:rsid w:val="00EF4058"/>
    <w:rsid w:val="00EF48D3"/>
    <w:rsid w:val="00EF50D4"/>
    <w:rsid w:val="00EF547C"/>
    <w:rsid w:val="00EF583D"/>
    <w:rsid w:val="00EF61BF"/>
    <w:rsid w:val="00EF6906"/>
    <w:rsid w:val="00EF726D"/>
    <w:rsid w:val="00F00820"/>
    <w:rsid w:val="00F00CCF"/>
    <w:rsid w:val="00F00D13"/>
    <w:rsid w:val="00F01472"/>
    <w:rsid w:val="00F02140"/>
    <w:rsid w:val="00F02444"/>
    <w:rsid w:val="00F0251F"/>
    <w:rsid w:val="00F025FB"/>
    <w:rsid w:val="00F02BC7"/>
    <w:rsid w:val="00F031CE"/>
    <w:rsid w:val="00F0363A"/>
    <w:rsid w:val="00F039A3"/>
    <w:rsid w:val="00F04376"/>
    <w:rsid w:val="00F04803"/>
    <w:rsid w:val="00F05794"/>
    <w:rsid w:val="00F0653D"/>
    <w:rsid w:val="00F07400"/>
    <w:rsid w:val="00F074BF"/>
    <w:rsid w:val="00F07876"/>
    <w:rsid w:val="00F100ED"/>
    <w:rsid w:val="00F10200"/>
    <w:rsid w:val="00F1098B"/>
    <w:rsid w:val="00F109B5"/>
    <w:rsid w:val="00F1188F"/>
    <w:rsid w:val="00F121F7"/>
    <w:rsid w:val="00F12228"/>
    <w:rsid w:val="00F1268A"/>
    <w:rsid w:val="00F12955"/>
    <w:rsid w:val="00F12E0E"/>
    <w:rsid w:val="00F12E74"/>
    <w:rsid w:val="00F131B2"/>
    <w:rsid w:val="00F1359D"/>
    <w:rsid w:val="00F13F9A"/>
    <w:rsid w:val="00F146E2"/>
    <w:rsid w:val="00F16097"/>
    <w:rsid w:val="00F160DF"/>
    <w:rsid w:val="00F1613F"/>
    <w:rsid w:val="00F16AD3"/>
    <w:rsid w:val="00F16F3F"/>
    <w:rsid w:val="00F17809"/>
    <w:rsid w:val="00F1793F"/>
    <w:rsid w:val="00F17DB8"/>
    <w:rsid w:val="00F203C7"/>
    <w:rsid w:val="00F20743"/>
    <w:rsid w:val="00F20BA5"/>
    <w:rsid w:val="00F2157F"/>
    <w:rsid w:val="00F2272E"/>
    <w:rsid w:val="00F229EB"/>
    <w:rsid w:val="00F22A31"/>
    <w:rsid w:val="00F23200"/>
    <w:rsid w:val="00F23672"/>
    <w:rsid w:val="00F23C03"/>
    <w:rsid w:val="00F2516A"/>
    <w:rsid w:val="00F25193"/>
    <w:rsid w:val="00F25293"/>
    <w:rsid w:val="00F2563D"/>
    <w:rsid w:val="00F25D79"/>
    <w:rsid w:val="00F26885"/>
    <w:rsid w:val="00F26FE1"/>
    <w:rsid w:val="00F27ED2"/>
    <w:rsid w:val="00F302AF"/>
    <w:rsid w:val="00F30834"/>
    <w:rsid w:val="00F30988"/>
    <w:rsid w:val="00F30BBB"/>
    <w:rsid w:val="00F30D4D"/>
    <w:rsid w:val="00F30E70"/>
    <w:rsid w:val="00F31B3B"/>
    <w:rsid w:val="00F3231F"/>
    <w:rsid w:val="00F32644"/>
    <w:rsid w:val="00F32BA4"/>
    <w:rsid w:val="00F34199"/>
    <w:rsid w:val="00F34B1E"/>
    <w:rsid w:val="00F355CC"/>
    <w:rsid w:val="00F358DE"/>
    <w:rsid w:val="00F35FF9"/>
    <w:rsid w:val="00F360E8"/>
    <w:rsid w:val="00F3696E"/>
    <w:rsid w:val="00F36D7B"/>
    <w:rsid w:val="00F37D18"/>
    <w:rsid w:val="00F4159B"/>
    <w:rsid w:val="00F416B9"/>
    <w:rsid w:val="00F428BB"/>
    <w:rsid w:val="00F43613"/>
    <w:rsid w:val="00F43813"/>
    <w:rsid w:val="00F43B51"/>
    <w:rsid w:val="00F43FA6"/>
    <w:rsid w:val="00F4401E"/>
    <w:rsid w:val="00F456C4"/>
    <w:rsid w:val="00F45DE9"/>
    <w:rsid w:val="00F46D45"/>
    <w:rsid w:val="00F51493"/>
    <w:rsid w:val="00F51676"/>
    <w:rsid w:val="00F51F3C"/>
    <w:rsid w:val="00F52006"/>
    <w:rsid w:val="00F5244D"/>
    <w:rsid w:val="00F52652"/>
    <w:rsid w:val="00F52B84"/>
    <w:rsid w:val="00F53D9C"/>
    <w:rsid w:val="00F53FF1"/>
    <w:rsid w:val="00F542BC"/>
    <w:rsid w:val="00F54DDE"/>
    <w:rsid w:val="00F54F7C"/>
    <w:rsid w:val="00F55472"/>
    <w:rsid w:val="00F559F7"/>
    <w:rsid w:val="00F56017"/>
    <w:rsid w:val="00F57142"/>
    <w:rsid w:val="00F5730B"/>
    <w:rsid w:val="00F605B8"/>
    <w:rsid w:val="00F60A5D"/>
    <w:rsid w:val="00F60BB7"/>
    <w:rsid w:val="00F61AFD"/>
    <w:rsid w:val="00F62B22"/>
    <w:rsid w:val="00F63173"/>
    <w:rsid w:val="00F634E5"/>
    <w:rsid w:val="00F636E4"/>
    <w:rsid w:val="00F64121"/>
    <w:rsid w:val="00F64DBD"/>
    <w:rsid w:val="00F65432"/>
    <w:rsid w:val="00F66395"/>
    <w:rsid w:val="00F66676"/>
    <w:rsid w:val="00F66E49"/>
    <w:rsid w:val="00F70FBF"/>
    <w:rsid w:val="00F714CF"/>
    <w:rsid w:val="00F72009"/>
    <w:rsid w:val="00F72EB1"/>
    <w:rsid w:val="00F7365A"/>
    <w:rsid w:val="00F736AA"/>
    <w:rsid w:val="00F7473D"/>
    <w:rsid w:val="00F74A5C"/>
    <w:rsid w:val="00F74DA1"/>
    <w:rsid w:val="00F758C0"/>
    <w:rsid w:val="00F7604E"/>
    <w:rsid w:val="00F764DB"/>
    <w:rsid w:val="00F7675F"/>
    <w:rsid w:val="00F776A9"/>
    <w:rsid w:val="00F77969"/>
    <w:rsid w:val="00F80121"/>
    <w:rsid w:val="00F81D17"/>
    <w:rsid w:val="00F81D36"/>
    <w:rsid w:val="00F827F1"/>
    <w:rsid w:val="00F82A9D"/>
    <w:rsid w:val="00F82EB2"/>
    <w:rsid w:val="00F83320"/>
    <w:rsid w:val="00F83EE5"/>
    <w:rsid w:val="00F8461B"/>
    <w:rsid w:val="00F85145"/>
    <w:rsid w:val="00F85426"/>
    <w:rsid w:val="00F856BA"/>
    <w:rsid w:val="00F85A2D"/>
    <w:rsid w:val="00F85C4F"/>
    <w:rsid w:val="00F86227"/>
    <w:rsid w:val="00F86345"/>
    <w:rsid w:val="00F871D3"/>
    <w:rsid w:val="00F872ED"/>
    <w:rsid w:val="00F90951"/>
    <w:rsid w:val="00F9182B"/>
    <w:rsid w:val="00F91B33"/>
    <w:rsid w:val="00F924BC"/>
    <w:rsid w:val="00F932DC"/>
    <w:rsid w:val="00F93C71"/>
    <w:rsid w:val="00F93CB4"/>
    <w:rsid w:val="00F94200"/>
    <w:rsid w:val="00F94C23"/>
    <w:rsid w:val="00F95674"/>
    <w:rsid w:val="00F95F5A"/>
    <w:rsid w:val="00F960A1"/>
    <w:rsid w:val="00F96122"/>
    <w:rsid w:val="00F96608"/>
    <w:rsid w:val="00F96731"/>
    <w:rsid w:val="00F97247"/>
    <w:rsid w:val="00FA02EE"/>
    <w:rsid w:val="00FA041C"/>
    <w:rsid w:val="00FA08ED"/>
    <w:rsid w:val="00FA1630"/>
    <w:rsid w:val="00FA1974"/>
    <w:rsid w:val="00FA1B12"/>
    <w:rsid w:val="00FA20E9"/>
    <w:rsid w:val="00FA2B04"/>
    <w:rsid w:val="00FA2C37"/>
    <w:rsid w:val="00FA3B7B"/>
    <w:rsid w:val="00FA458B"/>
    <w:rsid w:val="00FA4B60"/>
    <w:rsid w:val="00FA50A9"/>
    <w:rsid w:val="00FA5494"/>
    <w:rsid w:val="00FA634D"/>
    <w:rsid w:val="00FA64F5"/>
    <w:rsid w:val="00FA6545"/>
    <w:rsid w:val="00FA6CA4"/>
    <w:rsid w:val="00FA6F26"/>
    <w:rsid w:val="00FA708E"/>
    <w:rsid w:val="00FA7840"/>
    <w:rsid w:val="00FB071B"/>
    <w:rsid w:val="00FB0D75"/>
    <w:rsid w:val="00FB107E"/>
    <w:rsid w:val="00FB14B3"/>
    <w:rsid w:val="00FB1513"/>
    <w:rsid w:val="00FB15BD"/>
    <w:rsid w:val="00FB1B24"/>
    <w:rsid w:val="00FB2AA9"/>
    <w:rsid w:val="00FB41F3"/>
    <w:rsid w:val="00FB5258"/>
    <w:rsid w:val="00FB5601"/>
    <w:rsid w:val="00FB6566"/>
    <w:rsid w:val="00FB6CAA"/>
    <w:rsid w:val="00FB7590"/>
    <w:rsid w:val="00FB75CB"/>
    <w:rsid w:val="00FB779D"/>
    <w:rsid w:val="00FC0318"/>
    <w:rsid w:val="00FC10AE"/>
    <w:rsid w:val="00FC11A8"/>
    <w:rsid w:val="00FC11FF"/>
    <w:rsid w:val="00FC1B24"/>
    <w:rsid w:val="00FC2F78"/>
    <w:rsid w:val="00FC3AEA"/>
    <w:rsid w:val="00FC478D"/>
    <w:rsid w:val="00FC5750"/>
    <w:rsid w:val="00FC601A"/>
    <w:rsid w:val="00FC60F1"/>
    <w:rsid w:val="00FC6B42"/>
    <w:rsid w:val="00FD025D"/>
    <w:rsid w:val="00FD032D"/>
    <w:rsid w:val="00FD0796"/>
    <w:rsid w:val="00FD19D2"/>
    <w:rsid w:val="00FD230F"/>
    <w:rsid w:val="00FD28B0"/>
    <w:rsid w:val="00FD2B98"/>
    <w:rsid w:val="00FD2C88"/>
    <w:rsid w:val="00FD3200"/>
    <w:rsid w:val="00FD370A"/>
    <w:rsid w:val="00FD3FB9"/>
    <w:rsid w:val="00FD418D"/>
    <w:rsid w:val="00FD4288"/>
    <w:rsid w:val="00FD47A9"/>
    <w:rsid w:val="00FD4F00"/>
    <w:rsid w:val="00FD513A"/>
    <w:rsid w:val="00FD52CB"/>
    <w:rsid w:val="00FD5EB3"/>
    <w:rsid w:val="00FD68A5"/>
    <w:rsid w:val="00FD6CD9"/>
    <w:rsid w:val="00FD7232"/>
    <w:rsid w:val="00FD7F9F"/>
    <w:rsid w:val="00FE1092"/>
    <w:rsid w:val="00FE1422"/>
    <w:rsid w:val="00FE15E9"/>
    <w:rsid w:val="00FE1B2F"/>
    <w:rsid w:val="00FE1E9E"/>
    <w:rsid w:val="00FE20EA"/>
    <w:rsid w:val="00FE291E"/>
    <w:rsid w:val="00FE2C1E"/>
    <w:rsid w:val="00FE52F9"/>
    <w:rsid w:val="00FE5CA7"/>
    <w:rsid w:val="00FE5DE5"/>
    <w:rsid w:val="00FE612A"/>
    <w:rsid w:val="00FE628C"/>
    <w:rsid w:val="00FE6388"/>
    <w:rsid w:val="00FE7CEA"/>
    <w:rsid w:val="00FF0229"/>
    <w:rsid w:val="00FF0325"/>
    <w:rsid w:val="00FF1467"/>
    <w:rsid w:val="00FF1A6B"/>
    <w:rsid w:val="00FF1C46"/>
    <w:rsid w:val="00FF25DD"/>
    <w:rsid w:val="00FF4139"/>
    <w:rsid w:val="00FF4297"/>
    <w:rsid w:val="00FF562F"/>
    <w:rsid w:val="00FF57D8"/>
    <w:rsid w:val="00FF5B9F"/>
    <w:rsid w:val="00FF5DB3"/>
    <w:rsid w:val="00FF6B96"/>
    <w:rsid w:val="00FF720B"/>
    <w:rsid w:val="00FF7277"/>
    <w:rsid w:val="00FF7988"/>
    <w:rsid w:val="00FF7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No List" w:uiPriority="99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13A"/>
    <w:pPr>
      <w:widowControl w:val="0"/>
      <w:spacing w:line="360" w:lineRule="auto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a"/>
    <w:qFormat/>
    <w:rsid w:val="00FC5750"/>
    <w:pPr>
      <w:keepNext/>
      <w:keepLines/>
      <w:tabs>
        <w:tab w:val="left" w:pos="567"/>
      </w:tabs>
      <w:spacing w:before="340" w:after="330" w:line="576" w:lineRule="auto"/>
      <w:ind w:left="567" w:hanging="425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FC5750"/>
    <w:pPr>
      <w:keepNext/>
      <w:keepLines/>
      <w:tabs>
        <w:tab w:val="left" w:pos="1429"/>
      </w:tabs>
      <w:spacing w:before="260" w:after="260" w:line="413" w:lineRule="auto"/>
      <w:ind w:left="1276" w:hanging="652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link w:val="3Char"/>
    <w:uiPriority w:val="99"/>
    <w:qFormat/>
    <w:rsid w:val="00FC5750"/>
    <w:pPr>
      <w:keepNext/>
      <w:keepLines/>
      <w:tabs>
        <w:tab w:val="left" w:pos="1134"/>
      </w:tabs>
      <w:spacing w:before="260" w:after="260" w:line="413" w:lineRule="auto"/>
      <w:ind w:left="1135" w:hanging="284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FC5750"/>
    <w:rPr>
      <w:rFonts w:ascii="Arial" w:eastAsia="黑体" w:hAnsi="Arial"/>
      <w:kern w:val="2"/>
      <w:sz w:val="30"/>
    </w:rPr>
  </w:style>
  <w:style w:type="character" w:customStyle="1" w:styleId="3Char">
    <w:name w:val="标题 3 Char"/>
    <w:basedOn w:val="a0"/>
    <w:link w:val="3"/>
    <w:uiPriority w:val="99"/>
    <w:rsid w:val="00FC5750"/>
    <w:rPr>
      <w:rFonts w:ascii="宋体" w:eastAsia="黑体" w:hAnsi="宋体"/>
      <w:kern w:val="2"/>
      <w:sz w:val="24"/>
    </w:rPr>
  </w:style>
  <w:style w:type="character" w:styleId="a3">
    <w:name w:val="Hyperlink"/>
    <w:basedOn w:val="a0"/>
    <w:rsid w:val="00FC5750"/>
    <w:rPr>
      <w:color w:val="0000FF"/>
      <w:u w:val="single"/>
    </w:rPr>
  </w:style>
  <w:style w:type="character" w:styleId="a4">
    <w:name w:val="page number"/>
    <w:basedOn w:val="a0"/>
    <w:rsid w:val="00FC5750"/>
  </w:style>
  <w:style w:type="paragraph" w:styleId="a5">
    <w:name w:val="Document Map"/>
    <w:basedOn w:val="a"/>
    <w:rsid w:val="00FC5750"/>
    <w:pPr>
      <w:shd w:val="clear" w:color="auto" w:fill="000080"/>
    </w:pPr>
  </w:style>
  <w:style w:type="paragraph" w:customStyle="1" w:styleId="a6">
    <w:name w:val="样式 黑体 小一 加粗 黑色"/>
    <w:basedOn w:val="1"/>
    <w:next w:val="a"/>
    <w:rsid w:val="00FC5750"/>
    <w:pPr>
      <w:pageBreakBefore/>
      <w:tabs>
        <w:tab w:val="left" w:pos="851"/>
      </w:tabs>
      <w:ind w:left="720" w:hanging="720"/>
      <w:jc w:val="center"/>
    </w:pPr>
    <w:rPr>
      <w:rFonts w:ascii="黑体" w:hAnsi="黑体"/>
      <w:b w:val="0"/>
      <w:color w:val="000000"/>
      <w:sz w:val="48"/>
    </w:rPr>
  </w:style>
  <w:style w:type="paragraph" w:styleId="10">
    <w:name w:val="index 1"/>
    <w:basedOn w:val="a"/>
    <w:next w:val="a"/>
    <w:rsid w:val="00FC5750"/>
    <w:pPr>
      <w:autoSpaceDE w:val="0"/>
      <w:autoSpaceDN w:val="0"/>
      <w:adjustRightInd w:val="0"/>
      <w:spacing w:line="240" w:lineRule="auto"/>
      <w:ind w:rightChars="-45" w:right="-45"/>
    </w:pPr>
    <w:rPr>
      <w:rFonts w:ascii="Times New Roman" w:hAnsi="Times New Roman"/>
      <w:b/>
      <w:color w:val="000000"/>
    </w:rPr>
  </w:style>
  <w:style w:type="paragraph" w:styleId="a7">
    <w:name w:val="header"/>
    <w:basedOn w:val="a"/>
    <w:rsid w:val="00FC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20">
    <w:name w:val="toc 2"/>
    <w:basedOn w:val="a"/>
    <w:next w:val="a"/>
    <w:uiPriority w:val="39"/>
    <w:rsid w:val="00FC5750"/>
    <w:pPr>
      <w:ind w:leftChars="200" w:left="420"/>
    </w:pPr>
  </w:style>
  <w:style w:type="paragraph" w:styleId="a8">
    <w:name w:val="Normal Indent"/>
    <w:basedOn w:val="a"/>
    <w:rsid w:val="00FC5750"/>
    <w:pPr>
      <w:ind w:firstLine="420"/>
    </w:pPr>
  </w:style>
  <w:style w:type="paragraph" w:styleId="30">
    <w:name w:val="toc 3"/>
    <w:basedOn w:val="a"/>
    <w:next w:val="a"/>
    <w:uiPriority w:val="39"/>
    <w:rsid w:val="00FC5750"/>
    <w:pPr>
      <w:ind w:leftChars="400" w:left="840"/>
    </w:pPr>
  </w:style>
  <w:style w:type="paragraph" w:customStyle="1" w:styleId="a9">
    <w:name w:val="封面标题"/>
    <w:basedOn w:val="a"/>
    <w:rsid w:val="00FC5750"/>
    <w:pPr>
      <w:jc w:val="center"/>
    </w:pPr>
    <w:rPr>
      <w:rFonts w:eastAsia="黑体"/>
      <w:sz w:val="48"/>
    </w:rPr>
  </w:style>
  <w:style w:type="paragraph" w:styleId="aa">
    <w:name w:val="footer"/>
    <w:basedOn w:val="a"/>
    <w:rsid w:val="00FC57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11">
    <w:name w:val="toc 1"/>
    <w:basedOn w:val="a"/>
    <w:next w:val="a"/>
    <w:uiPriority w:val="39"/>
    <w:rsid w:val="00FC5750"/>
    <w:pPr>
      <w:tabs>
        <w:tab w:val="left" w:pos="420"/>
        <w:tab w:val="right" w:leader="dot" w:pos="10070"/>
      </w:tabs>
      <w:jc w:val="center"/>
    </w:pPr>
    <w:rPr>
      <w:rFonts w:ascii="黑体" w:eastAsia="黑体" w:hAnsi="Tahoma"/>
      <w:color w:val="000000"/>
      <w:sz w:val="28"/>
    </w:rPr>
  </w:style>
  <w:style w:type="paragraph" w:styleId="ab">
    <w:name w:val="Balloon Text"/>
    <w:basedOn w:val="a"/>
    <w:link w:val="Char"/>
    <w:rsid w:val="00E776D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E776D4"/>
    <w:rPr>
      <w:rFonts w:ascii="宋体" w:hAnsi="宋体"/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B64F84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64F84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64F84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64F84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64F84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64F84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def">
    <w:name w:val="def"/>
    <w:basedOn w:val="a0"/>
    <w:rsid w:val="00CD4A4C"/>
  </w:style>
  <w:style w:type="character" w:styleId="ac">
    <w:name w:val="annotation reference"/>
    <w:basedOn w:val="a0"/>
    <w:uiPriority w:val="99"/>
    <w:rsid w:val="00BE3030"/>
    <w:rPr>
      <w:sz w:val="21"/>
      <w:szCs w:val="21"/>
    </w:rPr>
  </w:style>
  <w:style w:type="paragraph" w:styleId="ad">
    <w:name w:val="annotation text"/>
    <w:basedOn w:val="a"/>
    <w:link w:val="Char0"/>
    <w:uiPriority w:val="99"/>
    <w:rsid w:val="00BE3030"/>
    <w:pPr>
      <w:jc w:val="left"/>
    </w:pPr>
  </w:style>
  <w:style w:type="character" w:customStyle="1" w:styleId="Char0">
    <w:name w:val="批注文字 Char"/>
    <w:basedOn w:val="a0"/>
    <w:link w:val="ad"/>
    <w:uiPriority w:val="99"/>
    <w:rsid w:val="00BE3030"/>
    <w:rPr>
      <w:rFonts w:ascii="宋体" w:hAnsi="宋体"/>
      <w:kern w:val="2"/>
      <w:sz w:val="21"/>
    </w:rPr>
  </w:style>
  <w:style w:type="paragraph" w:styleId="ae">
    <w:name w:val="annotation subject"/>
    <w:basedOn w:val="ad"/>
    <w:next w:val="ad"/>
    <w:link w:val="Char1"/>
    <w:rsid w:val="00BE3030"/>
    <w:rPr>
      <w:b/>
      <w:bCs/>
    </w:rPr>
  </w:style>
  <w:style w:type="character" w:customStyle="1" w:styleId="Char1">
    <w:name w:val="批注主题 Char"/>
    <w:basedOn w:val="Char0"/>
    <w:link w:val="ae"/>
    <w:rsid w:val="00BE3030"/>
    <w:rPr>
      <w:rFonts w:ascii="宋体" w:hAnsi="宋体"/>
      <w:b/>
      <w:bCs/>
      <w:kern w:val="2"/>
      <w:sz w:val="21"/>
    </w:rPr>
  </w:style>
  <w:style w:type="paragraph" w:styleId="af">
    <w:name w:val="List Paragraph"/>
    <w:basedOn w:val="a"/>
    <w:uiPriority w:val="34"/>
    <w:qFormat/>
    <w:rsid w:val="005C1D50"/>
    <w:pPr>
      <w:ind w:firstLineChars="200" w:firstLine="420"/>
    </w:pPr>
  </w:style>
  <w:style w:type="table" w:styleId="af0">
    <w:name w:val="Table Grid"/>
    <w:basedOn w:val="a1"/>
    <w:uiPriority w:val="59"/>
    <w:rsid w:val="00D246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21241"/>
  </w:style>
  <w:style w:type="character" w:styleId="af1">
    <w:name w:val="FollowedHyperlink"/>
    <w:basedOn w:val="a0"/>
    <w:rsid w:val="00CA77CE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0733A2"/>
    <w:rPr>
      <w:rFonts w:ascii="宋体" w:hAnsi="宋体"/>
      <w:kern w:val="2"/>
      <w:sz w:val="21"/>
    </w:rPr>
  </w:style>
  <w:style w:type="paragraph" w:customStyle="1" w:styleId="p18">
    <w:name w:val="p18"/>
    <w:basedOn w:val="a"/>
    <w:rsid w:val="000B23F5"/>
    <w:pPr>
      <w:widowControl/>
      <w:spacing w:line="240" w:lineRule="auto"/>
    </w:pPr>
    <w:rPr>
      <w:rFonts w:ascii="Calibri" w:hAnsi="Calibri" w:cs="Calibri"/>
      <w:kern w:val="0"/>
      <w:szCs w:val="21"/>
    </w:rPr>
  </w:style>
  <w:style w:type="paragraph" w:customStyle="1" w:styleId="p0">
    <w:name w:val="p0"/>
    <w:basedOn w:val="a"/>
    <w:rsid w:val="00954C6A"/>
    <w:pPr>
      <w:widowControl/>
      <w:spacing w:line="240" w:lineRule="auto"/>
    </w:pPr>
    <w:rPr>
      <w:rFonts w:ascii="Calibri" w:hAnsi="Calibri" w:cs="Calibri"/>
      <w:kern w:val="0"/>
      <w:szCs w:val="21"/>
    </w:rPr>
  </w:style>
  <w:style w:type="paragraph" w:styleId="af3">
    <w:name w:val="Title"/>
    <w:basedOn w:val="a"/>
    <w:next w:val="a"/>
    <w:link w:val="Char2"/>
    <w:uiPriority w:val="10"/>
    <w:qFormat/>
    <w:rsid w:val="00A35F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3"/>
    <w:uiPriority w:val="10"/>
    <w:rsid w:val="00A35FA3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Normal1">
    <w:name w:val="Normal1"/>
    <w:basedOn w:val="a"/>
    <w:rsid w:val="009560AA"/>
    <w:pPr>
      <w:widowControl/>
      <w:suppressAutoHyphens/>
      <w:overflowPunct w:val="0"/>
      <w:autoSpaceDE w:val="0"/>
      <w:spacing w:line="240" w:lineRule="auto"/>
      <w:textAlignment w:val="baseline"/>
    </w:pPr>
    <w:rPr>
      <w:rFonts w:ascii="Calibri" w:hAnsi="Calibri" w:cs="Calibri"/>
      <w:kern w:val="1"/>
    </w:rPr>
  </w:style>
  <w:style w:type="character" w:customStyle="1" w:styleId="apple-converted-space">
    <w:name w:val="apple-converted-space"/>
    <w:basedOn w:val="a0"/>
    <w:rsid w:val="00D75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guocaipay.com/mobile_client/mqry_" TargetMode="External"/><Relationship Id="rId13" Type="http://schemas.openxmlformats.org/officeDocument/2006/relationships/hyperlink" Target="http://m.guocaipay.com/cgi-bin/mb2c_qry_cert_cgi.c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bile.guocaipay.com/mobile_client/mqry_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bile.guocaipay.com/mobile_client/mqry_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obile.guocaipay.com/mobile_client/mqry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bile.guocaipay.com/mobile_client/mqry_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943F4-28A2-4FE0-B79A-7F86333D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27421</TotalTime>
  <Pages>428</Pages>
  <Words>38551</Words>
  <Characters>219741</Characters>
  <Application>Microsoft Office Word</Application>
  <DocSecurity>0</DocSecurity>
  <PresentationFormat/>
  <Lines>1831</Lines>
  <Paragraphs>515</Paragraphs>
  <Slides>0</Slides>
  <Notes>0</Notes>
  <HiddenSlides>0</HiddenSlides>
  <MMClips>0</MMClips>
  <ScaleCrop>false</ScaleCrop>
  <Company>TENCENT</Company>
  <LinksUpToDate>false</LinksUpToDate>
  <CharactersWithSpaces>257777</CharactersWithSpaces>
  <SharedDoc>false</SharedDoc>
  <HLinks>
    <vt:vector size="48" baseType="variant">
      <vt:variant>
        <vt:i4>131090</vt:i4>
      </vt:variant>
      <vt:variant>
        <vt:i4>204</vt:i4>
      </vt:variant>
      <vt:variant>
        <vt:i4>0</vt:i4>
      </vt:variant>
      <vt:variant>
        <vt:i4>5</vt:i4>
      </vt:variant>
      <vt:variant>
        <vt:lpwstr>https://api.tenpay.com/gateway/normalorderquery.xml?partner=1200000107&amp;out_trade_no=2010051111380001</vt:lpwstr>
      </vt:variant>
      <vt:variant>
        <vt:lpwstr/>
      </vt:variant>
      <vt:variant>
        <vt:i4>1835117</vt:i4>
      </vt:variant>
      <vt:variant>
        <vt:i4>201</vt:i4>
      </vt:variant>
      <vt:variant>
        <vt:i4>0</vt:i4>
      </vt:variant>
      <vt:variant>
        <vt:i4>5</vt:i4>
      </vt:variant>
      <vt:variant>
        <vt:lpwstr>https://api.tenpay.com/gateway/verifynotifyid.xml?partner=1200000107&amp;notify_id=123456789012345678901234567890&amp;sign=8DB4A01345B515349C30788E448CE836</vt:lpwstr>
      </vt:variant>
      <vt:variant>
        <vt:lpwstr/>
      </vt:variant>
      <vt:variant>
        <vt:i4>5243007</vt:i4>
      </vt:variant>
      <vt:variant>
        <vt:i4>198</vt:i4>
      </vt:variant>
      <vt:variant>
        <vt:i4>0</vt:i4>
      </vt:variant>
      <vt:variant>
        <vt:i4>5</vt:i4>
      </vt:variant>
      <vt:variant>
        <vt:lpwstr>http://www.paipai.com/shop1/paynotify.jsp?pay_result=0&amp;pay_info=&amp;partner=1200000107&amp;bank_type=&amp;total_fee=19800&amp;notify_id=123456789012345678901234567890&amp;transaction_id=1200000107201005111153328847&amp;out_trade_no=2010051111380001&amp;time_end=20100511115436&amp;sign=8DB4A01356B515349D30788E448CE836</vt:lpwstr>
      </vt:variant>
      <vt:variant>
        <vt:lpwstr/>
      </vt:variant>
      <vt:variant>
        <vt:i4>3932204</vt:i4>
      </vt:variant>
      <vt:variant>
        <vt:i4>195</vt:i4>
      </vt:variant>
      <vt:variant>
        <vt:i4>0</vt:i4>
      </vt:variant>
      <vt:variant>
        <vt:i4>5</vt:i4>
      </vt:variant>
      <vt:variant>
        <vt:lpwstr>https://api.tenpay.com/gateway/pay.htm</vt:lpwstr>
      </vt:variant>
      <vt:variant>
        <vt:lpwstr/>
      </vt:variant>
      <vt:variant>
        <vt:i4>1572899</vt:i4>
      </vt:variant>
      <vt:variant>
        <vt:i4>192</vt:i4>
      </vt:variant>
      <vt:variant>
        <vt:i4>0</vt:i4>
      </vt:variant>
      <vt:variant>
        <vt:i4>5</vt:i4>
      </vt:variant>
      <vt:variant>
        <vt:lpwstr>http://gw.guocaipay.com/member/record_items.htm</vt:lpwstr>
      </vt:variant>
      <vt:variant>
        <vt:lpwstr/>
      </vt:variant>
      <vt:variant>
        <vt:i4>3735569</vt:i4>
      </vt:variant>
      <vt:variant>
        <vt:i4>177</vt:i4>
      </vt:variant>
      <vt:variant>
        <vt:i4>0</vt:i4>
      </vt:variant>
      <vt:variant>
        <vt:i4>5</vt:i4>
      </vt:variant>
      <vt:variant>
        <vt:lpwstr>mailto:jpgyf@qq.com</vt:lpwstr>
      </vt:variant>
      <vt:variant>
        <vt:lpwstr/>
      </vt:variant>
      <vt:variant>
        <vt:i4>6488102</vt:i4>
      </vt:variant>
      <vt:variant>
        <vt:i4>174</vt:i4>
      </vt:variant>
      <vt:variant>
        <vt:i4>0</vt:i4>
      </vt:variant>
      <vt:variant>
        <vt:i4>5</vt:i4>
      </vt:variant>
      <vt:variant>
        <vt:lpwstr>http://help.tenpay.com/</vt:lpwstr>
      </vt:variant>
      <vt:variant>
        <vt:lpwstr/>
      </vt:variant>
      <vt:variant>
        <vt:i4>3080231</vt:i4>
      </vt:variant>
      <vt:variant>
        <vt:i4>171</vt:i4>
      </vt:variant>
      <vt:variant>
        <vt:i4>0</vt:i4>
      </vt:variant>
      <vt:variant>
        <vt:i4>5</vt:i4>
      </vt:variant>
      <vt:variant>
        <vt:lpwstr>http://bbs.tenpay.com/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财付通支付网关商户开发指南</dc:title>
  <dc:subject/>
  <dc:creator>技术支持组;huyq</dc:creator>
  <cp:keywords/>
  <dc:description/>
  <cp:lastModifiedBy>Administrator</cp:lastModifiedBy>
  <cp:revision>2198</cp:revision>
  <cp:lastPrinted>1900-12-31T16:00:00Z</cp:lastPrinted>
  <dcterms:created xsi:type="dcterms:W3CDTF">2014-03-12T07:39:00Z</dcterms:created>
  <dcterms:modified xsi:type="dcterms:W3CDTF">2017-10-23T11:57:00Z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